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69B7D" w14:textId="4E8731E0" w:rsidR="00ED1474" w:rsidRPr="00B03C35" w:rsidRDefault="00165F35" w:rsidP="0092097F">
      <w:pPr>
        <w:pStyle w:val="Titel"/>
      </w:pPr>
      <w:r>
        <w:fldChar w:fldCharType="begin"/>
      </w:r>
      <w:r w:rsidRPr="00B03C35">
        <w:instrText xml:space="preserve"> REF  eCHNummer  \* MERGEFORMAT </w:instrText>
      </w:r>
      <w:r>
        <w:fldChar w:fldCharType="separate"/>
      </w:r>
      <w:sdt>
        <w:sdtPr>
          <w:id w:val="291484795"/>
          <w:placeholder>
            <w:docPart w:val="DD7C851316E84E58B22178AE63F91CE8"/>
          </w:placeholder>
        </w:sdtPr>
        <w:sdtContent>
          <w:r w:rsidR="002A052A">
            <w:t>eCH-0260</w:t>
          </w:r>
        </w:sdtContent>
      </w:sdt>
      <w:r>
        <w:rPr>
          <w:lang w:val="de-DE"/>
        </w:rPr>
        <w:fldChar w:fldCharType="end"/>
      </w:r>
      <w:sdt>
        <w:sdtPr>
          <w:rPr>
            <w:bCs/>
            <w:lang w:val="de-DE"/>
          </w:rPr>
          <w:id w:val="-1496567444"/>
          <w:placeholder>
            <w:docPart w:val="9C60DBE8DE784D299C891F7A4A7FDAB5"/>
          </w:placeholder>
        </w:sdtPr>
        <w:sdtContent>
          <w:r w:rsidRPr="00B03C35">
            <w:t xml:space="preserve"> – </w:t>
          </w:r>
          <w:fldSimple w:instr="REF  eCHName  \* MERGEFORMAT">
            <w:sdt>
              <w:sdtPr>
                <w:id w:val="2051646875"/>
                <w:lock w:val="sdtLocked"/>
                <w:placeholder>
                  <w:docPart w:val="3A1F86CC70194BCC8F4693673666A062"/>
                </w:placeholder>
              </w:sdtPr>
              <w:sdtContent>
                <w:r w:rsidR="002A052A">
                  <w:t>Datenstandard Berufsbildung</w:t>
                </w:r>
              </w:sdtContent>
            </w:sdt>
          </w:fldSimple>
        </w:sdtContent>
      </w:sdt>
    </w:p>
    <w:p w14:paraId="7BBE68EC" w14:textId="77777777" w:rsidR="00DA069B" w:rsidRPr="00DA069B" w:rsidRDefault="00DA069B" w:rsidP="00DA06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6589"/>
      </w:tblGrid>
      <w:tr w:rsidR="00E13E9F" w:rsidRPr="008D0A92" w14:paraId="613DC5A4" w14:textId="77777777" w:rsidTr="6652630E">
        <w:tc>
          <w:tcPr>
            <w:tcW w:w="2622" w:type="dxa"/>
            <w:vAlign w:val="center"/>
          </w:tcPr>
          <w:p w14:paraId="52CC1899" w14:textId="77777777" w:rsidR="00E13E9F" w:rsidRPr="008D0A92" w:rsidRDefault="00E13E9F" w:rsidP="008F28C8">
            <w:pPr>
              <w:pStyle w:val="Begriff"/>
              <w:spacing w:before="120" w:line="240" w:lineRule="auto"/>
            </w:pPr>
            <w:r w:rsidRPr="008D0A92">
              <w:t>Name</w:t>
            </w:r>
          </w:p>
        </w:tc>
        <w:tc>
          <w:tcPr>
            <w:tcW w:w="6589" w:type="dxa"/>
            <w:vAlign w:val="center"/>
          </w:tcPr>
          <w:bookmarkStart w:id="0" w:name="eCHName" w:displacedByCustomXml="next"/>
          <w:sdt>
            <w:sdtPr>
              <w:id w:val="-639880580"/>
              <w:lock w:val="sdtLocked"/>
              <w:placeholder>
                <w:docPart w:val="364B723E343243D1961196A6CBACA0F6"/>
              </w:placeholder>
            </w:sdtPr>
            <w:sdtContent>
              <w:p w14:paraId="7AD890F3" w14:textId="01435D9E" w:rsidR="00E13E9F" w:rsidRPr="008D0A92" w:rsidRDefault="00A939E9" w:rsidP="008F28C8">
                <w:pPr>
                  <w:spacing w:before="120" w:line="240" w:lineRule="auto"/>
                </w:pPr>
                <w:r>
                  <w:t>Datenstandard Berufsbildung</w:t>
                </w:r>
              </w:p>
            </w:sdtContent>
          </w:sdt>
          <w:bookmarkEnd w:id="0" w:displacedByCustomXml="prev"/>
        </w:tc>
      </w:tr>
      <w:tr w:rsidR="00E13E9F" w:rsidRPr="008D0A92" w14:paraId="58DDA637" w14:textId="77777777" w:rsidTr="6652630E">
        <w:tc>
          <w:tcPr>
            <w:tcW w:w="2622" w:type="dxa"/>
            <w:vAlign w:val="center"/>
          </w:tcPr>
          <w:p w14:paraId="19D41F17" w14:textId="77777777" w:rsidR="00E13E9F" w:rsidRPr="008D0A92" w:rsidRDefault="00E13E9F" w:rsidP="008F28C8">
            <w:pPr>
              <w:spacing w:before="120" w:line="240" w:lineRule="auto"/>
              <w:rPr>
                <w:b/>
              </w:rPr>
            </w:pPr>
            <w:r>
              <w:rPr>
                <w:b/>
              </w:rPr>
              <w:t>eCH</w:t>
            </w:r>
            <w:r w:rsidRPr="008D0A92">
              <w:rPr>
                <w:b/>
              </w:rPr>
              <w:t>-Nummer</w:t>
            </w:r>
          </w:p>
        </w:tc>
        <w:tc>
          <w:tcPr>
            <w:tcW w:w="6589" w:type="dxa"/>
            <w:vAlign w:val="center"/>
          </w:tcPr>
          <w:bookmarkStart w:id="1" w:name="eCHNummer" w:displacedByCustomXml="next"/>
          <w:sdt>
            <w:sdtPr>
              <w:id w:val="-1905292656"/>
              <w:placeholder>
                <w:docPart w:val="981977D112C84B7588D017A60395AB8B"/>
              </w:placeholder>
            </w:sdtPr>
            <w:sdtContent>
              <w:p w14:paraId="79B96827" w14:textId="519D9966" w:rsidR="00E13E9F" w:rsidRPr="008D0A92" w:rsidRDefault="000D3680" w:rsidP="008F28C8">
                <w:pPr>
                  <w:spacing w:before="120" w:line="240" w:lineRule="auto"/>
                </w:pPr>
                <w:r>
                  <w:t>eCH-0260</w:t>
                </w:r>
              </w:p>
            </w:sdtContent>
          </w:sdt>
          <w:bookmarkEnd w:id="1" w:displacedByCustomXml="prev"/>
        </w:tc>
      </w:tr>
      <w:tr w:rsidR="00133BE1" w:rsidRPr="00CF04C7" w14:paraId="499F6F29" w14:textId="77777777" w:rsidTr="6652630E">
        <w:tc>
          <w:tcPr>
            <w:tcW w:w="2622" w:type="dxa"/>
            <w:vAlign w:val="center"/>
          </w:tcPr>
          <w:p w14:paraId="4A3E642C" w14:textId="1E92B47D" w:rsidR="00133BE1" w:rsidRPr="008D0A92" w:rsidRDefault="00133BE1" w:rsidP="00133BE1">
            <w:pPr>
              <w:spacing w:before="120" w:line="240" w:lineRule="auto"/>
              <w:rPr>
                <w:b/>
              </w:rPr>
            </w:pPr>
            <w:r w:rsidRPr="008D0A92">
              <w:rPr>
                <w:b/>
              </w:rPr>
              <w:t>Kategorie</w:t>
            </w:r>
          </w:p>
        </w:tc>
        <w:sdt>
          <w:sdtPr>
            <w:rPr>
              <w:lang w:val="en-US"/>
            </w:rPr>
            <w:alias w:val="Kategorie"/>
            <w:tag w:val="Kategorie"/>
            <w:id w:val="-50154882"/>
            <w:placeholder>
              <w:docPart w:val="FBE493E2136F468D882BC4806037B3D3"/>
            </w:placeholder>
            <w:dropDownList>
              <w:listItem w:value="Wählen Sie ein Element aus."/>
              <w:listItem w:displayText="Standard" w:value="Standard"/>
              <w:listItem w:displayText="Best Practice" w:value="Best Practice"/>
              <w:listItem w:displayText="Hilfsmittel" w:value="Hilfsmittel"/>
              <w:listItem w:displayText="White Paper" w:value="White Paper"/>
              <w:listItem w:displayText="Addendum" w:value="Addendum"/>
            </w:dropDownList>
          </w:sdtPr>
          <w:sdtContent>
            <w:tc>
              <w:tcPr>
                <w:tcW w:w="6589" w:type="dxa"/>
                <w:vAlign w:val="center"/>
              </w:tcPr>
              <w:p w14:paraId="5695BDCE" w14:textId="22DE56E5" w:rsidR="00133BE1" w:rsidRPr="00133BE1" w:rsidRDefault="00971F00" w:rsidP="00133BE1">
                <w:pPr>
                  <w:spacing w:before="120" w:line="240" w:lineRule="auto"/>
                </w:pPr>
                <w:r>
                  <w:rPr>
                    <w:lang w:val="en-US"/>
                  </w:rPr>
                  <w:t>Standard</w:t>
                </w:r>
              </w:p>
            </w:tc>
          </w:sdtContent>
        </w:sdt>
      </w:tr>
      <w:tr w:rsidR="00133BE1" w:rsidRPr="008D0A92" w14:paraId="39D8B07A" w14:textId="77777777" w:rsidTr="6652630E">
        <w:tc>
          <w:tcPr>
            <w:tcW w:w="2622" w:type="dxa"/>
            <w:vAlign w:val="center"/>
          </w:tcPr>
          <w:p w14:paraId="0478643F" w14:textId="3788EFEA" w:rsidR="00133BE1" w:rsidRPr="008D0A92" w:rsidRDefault="00133BE1" w:rsidP="00133BE1">
            <w:pPr>
              <w:spacing w:before="120" w:line="240" w:lineRule="auto"/>
              <w:rPr>
                <w:b/>
              </w:rPr>
            </w:pPr>
            <w:r w:rsidRPr="008D0A92">
              <w:rPr>
                <w:b/>
              </w:rPr>
              <w:t>Reifegrad</w:t>
            </w:r>
          </w:p>
        </w:tc>
        <w:sdt>
          <w:sdtPr>
            <w:alias w:val="Reifegrad"/>
            <w:tag w:val="Reifegrad"/>
            <w:id w:val="-1609970591"/>
            <w:placeholder>
              <w:docPart w:val="13A439D3CA254CFB9D10EA47DDFE3ECC"/>
            </w:placeholder>
            <w:dropDownList>
              <w:listItem w:value="Wählen Sie ein Element aus."/>
              <w:listItem w:displayText="Definiert" w:value="Definiert"/>
              <w:listItem w:displayText="Implementiert" w:value="Implementiert"/>
              <w:listItem w:displayText="Verbreitet" w:value="Verbreitet"/>
              <w:listItem w:displayText="Auslaufend" w:value="Auslaufend"/>
            </w:dropDownList>
          </w:sdtPr>
          <w:sdtContent>
            <w:tc>
              <w:tcPr>
                <w:tcW w:w="6589" w:type="dxa"/>
                <w:vAlign w:val="center"/>
              </w:tcPr>
              <w:p w14:paraId="19AA6B07" w14:textId="2AB0B471" w:rsidR="00133BE1" w:rsidRPr="008D0A92" w:rsidRDefault="00971F00" w:rsidP="00133BE1">
                <w:pPr>
                  <w:spacing w:before="120" w:line="240" w:lineRule="auto"/>
                </w:pPr>
                <w:r>
                  <w:t>Definiert</w:t>
                </w:r>
              </w:p>
            </w:tc>
          </w:sdtContent>
        </w:sdt>
      </w:tr>
      <w:tr w:rsidR="00ED1474" w:rsidRPr="008D0A92" w14:paraId="01383DF2" w14:textId="77777777" w:rsidTr="6652630E">
        <w:tc>
          <w:tcPr>
            <w:tcW w:w="2622" w:type="dxa"/>
            <w:vAlign w:val="center"/>
          </w:tcPr>
          <w:p w14:paraId="48F7165B" w14:textId="77777777" w:rsidR="00ED1474" w:rsidRPr="008D0A92" w:rsidRDefault="00ED1474" w:rsidP="008F28C8">
            <w:pPr>
              <w:spacing w:before="120" w:line="240" w:lineRule="auto"/>
              <w:rPr>
                <w:b/>
              </w:rPr>
            </w:pPr>
            <w:r w:rsidRPr="008D0A92">
              <w:rPr>
                <w:b/>
              </w:rPr>
              <w:t>Version</w:t>
            </w:r>
          </w:p>
        </w:tc>
        <w:tc>
          <w:tcPr>
            <w:tcW w:w="6589" w:type="dxa"/>
            <w:vAlign w:val="center"/>
          </w:tcPr>
          <w:bookmarkStart w:id="2" w:name="Version" w:displacedByCustomXml="next"/>
          <w:sdt>
            <w:sdtPr>
              <w:id w:val="-1799294273"/>
              <w:lock w:val="sdtLocked"/>
              <w:placeholder>
                <w:docPart w:val="E7C0A056D4F6444F8674532BA641659A"/>
              </w:placeholder>
            </w:sdtPr>
            <w:sdtContent>
              <w:p w14:paraId="4A217953" w14:textId="02A9CA82" w:rsidR="00ED1474" w:rsidRPr="008D0A92" w:rsidRDefault="008773D0" w:rsidP="008F28C8">
                <w:pPr>
                  <w:spacing w:before="120" w:line="240" w:lineRule="auto"/>
                </w:pPr>
                <w:r>
                  <w:t>2</w:t>
                </w:r>
                <w:r w:rsidR="000D3680">
                  <w:t>.0.0</w:t>
                </w:r>
              </w:p>
            </w:sdtContent>
          </w:sdt>
          <w:bookmarkEnd w:id="2" w:displacedByCustomXml="prev"/>
        </w:tc>
      </w:tr>
      <w:tr w:rsidR="00A0571B" w:rsidRPr="008D0A92" w14:paraId="72AA8F2F" w14:textId="77777777" w:rsidTr="6652630E">
        <w:tc>
          <w:tcPr>
            <w:tcW w:w="2622" w:type="dxa"/>
            <w:vAlign w:val="center"/>
          </w:tcPr>
          <w:p w14:paraId="65AD29C1" w14:textId="7635DA1A" w:rsidR="00A0571B" w:rsidRPr="008D0A92" w:rsidRDefault="00A0571B" w:rsidP="00A0571B">
            <w:pPr>
              <w:spacing w:before="120" w:line="240" w:lineRule="auto"/>
              <w:rPr>
                <w:b/>
              </w:rPr>
            </w:pPr>
            <w:r w:rsidRPr="008D0A92">
              <w:rPr>
                <w:b/>
              </w:rPr>
              <w:t>Status</w:t>
            </w:r>
          </w:p>
        </w:tc>
        <w:bookmarkStart w:id="3" w:name="Status" w:displacedByCustomXml="next"/>
        <w:sdt>
          <w:sdtPr>
            <w:alias w:val="Status"/>
            <w:tag w:val="Status"/>
            <w:id w:val="-867521677"/>
            <w:placeholder>
              <w:docPart w:val="8398BBAF020943D7B07692BA2E4AFD76"/>
            </w:placeholder>
            <w:dropDownList>
              <w:listItem w:value="Wählen Sie ein Element aus."/>
              <w:listItem w:displayText="In Arbeit" w:value="In Arbeit"/>
              <w:listItem w:displayText="Entwurf" w:value="Entwurf"/>
              <w:listItem w:displayText="Vorschlag" w:value="Vorschlag"/>
              <w:listItem w:displayText="Genehmigt" w:value="Genehmigt"/>
              <w:listItem w:displayText="Abgelöst" w:value="Abgelöst"/>
              <w:listItem w:displayText="Aufgehoben" w:value="Aufgehoben"/>
              <w:listItem w:displayText="Sistiert" w:value="Sistiert"/>
            </w:dropDownList>
          </w:sdtPr>
          <w:sdtContent>
            <w:tc>
              <w:tcPr>
                <w:tcW w:w="6589" w:type="dxa"/>
                <w:vAlign w:val="center"/>
              </w:tcPr>
              <w:p w14:paraId="3F27BDD6" w14:textId="18CDE890" w:rsidR="00A0571B" w:rsidRPr="008D0A92" w:rsidRDefault="00EE2F85" w:rsidP="00A0571B">
                <w:pPr>
                  <w:spacing w:before="120" w:line="240" w:lineRule="auto"/>
                </w:pPr>
                <w:r>
                  <w:t>Genehmigt</w:t>
                </w:r>
              </w:p>
            </w:tc>
          </w:sdtContent>
        </w:sdt>
        <w:bookmarkEnd w:id="3" w:displacedByCustomXml="prev"/>
      </w:tr>
      <w:tr w:rsidR="00ED1474" w:rsidRPr="008D0A92" w14:paraId="5CF4BBA7" w14:textId="77777777" w:rsidTr="6652630E">
        <w:tc>
          <w:tcPr>
            <w:tcW w:w="2622" w:type="dxa"/>
            <w:vAlign w:val="center"/>
          </w:tcPr>
          <w:p w14:paraId="1443F31D" w14:textId="77777777" w:rsidR="00ED1474" w:rsidRPr="008D0A92" w:rsidRDefault="00062108" w:rsidP="008F28C8">
            <w:pPr>
              <w:spacing w:before="120" w:line="240" w:lineRule="auto"/>
              <w:rPr>
                <w:b/>
              </w:rPr>
            </w:pPr>
            <w:r>
              <w:rPr>
                <w:b/>
              </w:rPr>
              <w:t>Beschlus</w:t>
            </w:r>
            <w:r w:rsidR="00B05DC4">
              <w:rPr>
                <w:b/>
              </w:rPr>
              <w:t>s</w:t>
            </w:r>
            <w:r>
              <w:rPr>
                <w:b/>
              </w:rPr>
              <w:t xml:space="preserve"> </w:t>
            </w:r>
            <w:r w:rsidR="00ED1474" w:rsidRPr="008D0A92">
              <w:rPr>
                <w:b/>
              </w:rPr>
              <w:t>am</w:t>
            </w:r>
          </w:p>
        </w:tc>
        <w:tc>
          <w:tcPr>
            <w:tcW w:w="6589" w:type="dxa"/>
            <w:vAlign w:val="center"/>
          </w:tcPr>
          <w:p w14:paraId="0DD26EE3" w14:textId="22D10B7A" w:rsidR="00ED1474" w:rsidRPr="008D0A92" w:rsidRDefault="00EE2F85" w:rsidP="007666A7">
            <w:pPr>
              <w:spacing w:before="120" w:line="240" w:lineRule="auto"/>
            </w:pPr>
            <w:r>
              <w:t>2024-0</w:t>
            </w:r>
            <w:r w:rsidR="007666A7">
              <w:t>5</w:t>
            </w:r>
            <w:r>
              <w:t>-0</w:t>
            </w:r>
            <w:r w:rsidR="007666A7">
              <w:t>2</w:t>
            </w:r>
          </w:p>
        </w:tc>
      </w:tr>
      <w:tr w:rsidR="00C750D2" w:rsidRPr="008D0A92" w14:paraId="54093E6A" w14:textId="77777777" w:rsidTr="6652630E">
        <w:tc>
          <w:tcPr>
            <w:tcW w:w="2622" w:type="dxa"/>
            <w:vAlign w:val="center"/>
          </w:tcPr>
          <w:p w14:paraId="33CFD08F" w14:textId="77777777" w:rsidR="00C750D2" w:rsidRPr="008D0A92" w:rsidRDefault="00C750D2" w:rsidP="008F28C8">
            <w:pPr>
              <w:spacing w:before="120" w:line="240" w:lineRule="auto"/>
              <w:rPr>
                <w:b/>
              </w:rPr>
            </w:pPr>
            <w:r w:rsidRPr="008D0A92">
              <w:rPr>
                <w:b/>
              </w:rPr>
              <w:t>Ausgabedatum</w:t>
            </w:r>
          </w:p>
        </w:tc>
        <w:tc>
          <w:tcPr>
            <w:tcW w:w="6589" w:type="dxa"/>
            <w:vAlign w:val="center"/>
          </w:tcPr>
          <w:bookmarkStart w:id="4" w:name="Ausgabedatum" w:displacedByCustomXml="next"/>
          <w:sdt>
            <w:sdtPr>
              <w:id w:val="-796997855"/>
              <w:lock w:val="sdtLocked"/>
              <w:placeholder>
                <w:docPart w:val="2BB6A83FBEE04CA6A8C3DAC1F245867D"/>
              </w:placeholder>
            </w:sdtPr>
            <w:sdtContent>
              <w:p w14:paraId="4680BE16" w14:textId="348345BE" w:rsidR="00C750D2" w:rsidRPr="008D0A92" w:rsidRDefault="009658A7" w:rsidP="007F567F">
                <w:pPr>
                  <w:spacing w:before="120" w:line="240" w:lineRule="auto"/>
                </w:pPr>
                <w:r>
                  <w:t>202</w:t>
                </w:r>
                <w:r w:rsidR="001D0EE1">
                  <w:t>4</w:t>
                </w:r>
                <w:r>
                  <w:t>-</w:t>
                </w:r>
                <w:r w:rsidR="00F21F8D">
                  <w:t>03-28</w:t>
                </w:r>
              </w:p>
            </w:sdtContent>
          </w:sdt>
          <w:bookmarkEnd w:id="4" w:displacedByCustomXml="prev"/>
        </w:tc>
      </w:tr>
      <w:tr w:rsidR="00C750D2" w:rsidRPr="009658A7" w14:paraId="7316310C" w14:textId="77777777" w:rsidTr="6652630E">
        <w:tc>
          <w:tcPr>
            <w:tcW w:w="2622" w:type="dxa"/>
            <w:vAlign w:val="center"/>
          </w:tcPr>
          <w:p w14:paraId="01AC3BFB" w14:textId="77777777" w:rsidR="00C750D2" w:rsidRPr="008D0A92" w:rsidRDefault="00C750D2" w:rsidP="008F28C8">
            <w:pPr>
              <w:spacing w:before="120" w:line="240" w:lineRule="auto"/>
              <w:rPr>
                <w:b/>
              </w:rPr>
            </w:pPr>
            <w:r w:rsidRPr="008D0A92">
              <w:rPr>
                <w:b/>
              </w:rPr>
              <w:t xml:space="preserve">Ersetzt </w:t>
            </w:r>
            <w:r>
              <w:rPr>
                <w:b/>
              </w:rPr>
              <w:t>Version</w:t>
            </w:r>
          </w:p>
        </w:tc>
        <w:tc>
          <w:tcPr>
            <w:tcW w:w="6589" w:type="dxa"/>
            <w:vAlign w:val="center"/>
          </w:tcPr>
          <w:p w14:paraId="4785CCFF" w14:textId="1EB2AE12" w:rsidR="00C750D2" w:rsidRPr="009658A7" w:rsidRDefault="000E5CA5" w:rsidP="009658A7">
            <w:pPr>
              <w:spacing w:before="120" w:line="240" w:lineRule="auto"/>
              <w:rPr>
                <w:lang w:val="en-US"/>
              </w:rPr>
            </w:pPr>
            <w:r>
              <w:rPr>
                <w:lang w:val="en-US"/>
              </w:rPr>
              <w:t>1.0.0</w:t>
            </w:r>
          </w:p>
        </w:tc>
      </w:tr>
      <w:tr w:rsidR="00C750D2" w:rsidRPr="00D91D8C" w14:paraId="508F4287" w14:textId="77777777" w:rsidTr="6652630E">
        <w:tc>
          <w:tcPr>
            <w:tcW w:w="2622" w:type="dxa"/>
            <w:vAlign w:val="center"/>
          </w:tcPr>
          <w:p w14:paraId="3564851B" w14:textId="77777777" w:rsidR="00C750D2" w:rsidRDefault="00C750D2" w:rsidP="008F28C8">
            <w:pPr>
              <w:spacing w:before="120" w:line="240" w:lineRule="auto"/>
              <w:rPr>
                <w:b/>
              </w:rPr>
            </w:pPr>
            <w:r>
              <w:rPr>
                <w:b/>
              </w:rPr>
              <w:t>Voraussetzungen</w:t>
            </w:r>
          </w:p>
        </w:tc>
        <w:tc>
          <w:tcPr>
            <w:tcW w:w="6589" w:type="dxa"/>
            <w:vAlign w:val="center"/>
          </w:tcPr>
          <w:p w14:paraId="06A07C4C" w14:textId="77777777" w:rsidR="00B1662D" w:rsidRPr="00AD17EB" w:rsidRDefault="00B1662D" w:rsidP="00B1662D">
            <w:pPr>
              <w:spacing w:before="120" w:line="240" w:lineRule="auto"/>
              <w:rPr>
                <w:lang w:val="en-US"/>
              </w:rPr>
            </w:pPr>
            <w:r w:rsidRPr="00AD17EB">
              <w:rPr>
                <w:lang w:val="en-US"/>
              </w:rPr>
              <w:t>eCH-0007 V6.0 (eCH-0007-6-0.xsd)</w:t>
            </w:r>
          </w:p>
          <w:p w14:paraId="55CD1718" w14:textId="77777777" w:rsidR="00B1662D" w:rsidRPr="00AD17EB" w:rsidRDefault="00B1662D" w:rsidP="00B1662D">
            <w:pPr>
              <w:spacing w:before="120" w:line="240" w:lineRule="auto"/>
              <w:rPr>
                <w:lang w:val="en-US"/>
              </w:rPr>
            </w:pPr>
            <w:r w:rsidRPr="00AD17EB">
              <w:rPr>
                <w:lang w:val="en-US"/>
              </w:rPr>
              <w:t>eCH-0008 V3.0 (eCH-0008-3-0.xsd)</w:t>
            </w:r>
          </w:p>
          <w:p w14:paraId="37FBE95B" w14:textId="77777777" w:rsidR="00B1662D" w:rsidRPr="00AD17EB" w:rsidRDefault="00B1662D" w:rsidP="00B1662D">
            <w:pPr>
              <w:spacing w:before="120" w:line="240" w:lineRule="auto"/>
              <w:rPr>
                <w:lang w:val="en-US"/>
              </w:rPr>
            </w:pPr>
            <w:r w:rsidRPr="00AD17EB">
              <w:rPr>
                <w:lang w:val="en-US"/>
              </w:rPr>
              <w:t>eCH-0010 V8.0.0 (eCH-0010-8-0.xsd)</w:t>
            </w:r>
          </w:p>
          <w:p w14:paraId="563428A4" w14:textId="77777777" w:rsidR="00B1662D" w:rsidRPr="00AD17EB" w:rsidRDefault="00B1662D" w:rsidP="00B1662D">
            <w:pPr>
              <w:spacing w:before="120" w:line="240" w:lineRule="auto"/>
              <w:rPr>
                <w:lang w:val="en-US"/>
              </w:rPr>
            </w:pPr>
            <w:r w:rsidRPr="00AD17EB">
              <w:rPr>
                <w:lang w:val="en-US"/>
              </w:rPr>
              <w:t>eCH-0011 V9.0.0 (eCH-0011-9-0.xsd)</w:t>
            </w:r>
          </w:p>
          <w:p w14:paraId="2A07FA97" w14:textId="77777777" w:rsidR="00B1662D" w:rsidRPr="00AD17EB" w:rsidRDefault="00B1662D" w:rsidP="00B1662D">
            <w:pPr>
              <w:spacing w:before="120" w:line="240" w:lineRule="auto"/>
              <w:rPr>
                <w:lang w:val="en-US"/>
              </w:rPr>
            </w:pPr>
            <w:r w:rsidRPr="00AD17EB">
              <w:rPr>
                <w:lang w:val="en-US"/>
              </w:rPr>
              <w:t>eCH-0021 V8.0.0 (eCH-0021-8-0.xsd)</w:t>
            </w:r>
          </w:p>
          <w:p w14:paraId="0F25329F" w14:textId="77777777" w:rsidR="00B1662D" w:rsidRPr="00AD17EB" w:rsidRDefault="00B1662D" w:rsidP="00B1662D">
            <w:pPr>
              <w:spacing w:before="120" w:line="240" w:lineRule="auto"/>
              <w:rPr>
                <w:lang w:val="en-US"/>
              </w:rPr>
            </w:pPr>
            <w:r w:rsidRPr="00AD17EB">
              <w:rPr>
                <w:lang w:val="en-US"/>
              </w:rPr>
              <w:t>eCH-0044 V4.1 (eCH-0044-4-1.xsd)</w:t>
            </w:r>
          </w:p>
          <w:p w14:paraId="2113C758" w14:textId="77777777" w:rsidR="00B1662D" w:rsidRPr="00AD17EB" w:rsidRDefault="00B1662D" w:rsidP="00B1662D">
            <w:pPr>
              <w:spacing w:before="120" w:line="240" w:lineRule="auto"/>
              <w:rPr>
                <w:lang w:val="en-US"/>
              </w:rPr>
            </w:pPr>
            <w:r w:rsidRPr="00AD17EB">
              <w:rPr>
                <w:lang w:val="en-US"/>
              </w:rPr>
              <w:t>eCH-0046 V6.0.0 (eCH-0046-6-0.xsd)</w:t>
            </w:r>
          </w:p>
          <w:p w14:paraId="6C533E70" w14:textId="47CCB63D" w:rsidR="00C750D2" w:rsidRPr="00AD17EB" w:rsidRDefault="00B1662D" w:rsidP="00B1662D">
            <w:pPr>
              <w:spacing w:before="120" w:line="240" w:lineRule="auto"/>
              <w:rPr>
                <w:lang w:val="en-US"/>
              </w:rPr>
            </w:pPr>
            <w:r w:rsidRPr="00AD17EB">
              <w:rPr>
                <w:lang w:val="en-US"/>
              </w:rPr>
              <w:t>eCH-0108 V6.0.0 (eCH-0108-7-0.xsd)</w:t>
            </w:r>
          </w:p>
        </w:tc>
      </w:tr>
      <w:tr w:rsidR="00C750D2" w:rsidRPr="008D0A92" w14:paraId="50E50861" w14:textId="77777777" w:rsidTr="6652630E">
        <w:tc>
          <w:tcPr>
            <w:tcW w:w="2622" w:type="dxa"/>
            <w:vAlign w:val="center"/>
          </w:tcPr>
          <w:p w14:paraId="22F807FE" w14:textId="77777777" w:rsidR="00C750D2" w:rsidRPr="008D0A92" w:rsidRDefault="00C750D2" w:rsidP="008F28C8">
            <w:pPr>
              <w:spacing w:before="120" w:line="240" w:lineRule="auto"/>
              <w:rPr>
                <w:b/>
              </w:rPr>
            </w:pPr>
            <w:r>
              <w:rPr>
                <w:b/>
              </w:rPr>
              <w:t>Beilagen</w:t>
            </w:r>
          </w:p>
        </w:tc>
        <w:tc>
          <w:tcPr>
            <w:tcW w:w="6589" w:type="dxa"/>
            <w:vAlign w:val="center"/>
          </w:tcPr>
          <w:p w14:paraId="205751AC" w14:textId="137829DD" w:rsidR="00C750D2" w:rsidRPr="008D0A92" w:rsidRDefault="00656866" w:rsidP="008F28C8">
            <w:pPr>
              <w:spacing w:before="120" w:line="240" w:lineRule="auto"/>
            </w:pPr>
            <w:r>
              <w:t>XML-Schema: eCH-0260-</w:t>
            </w:r>
            <w:r w:rsidR="008773D0">
              <w:t>2</w:t>
            </w:r>
            <w:r>
              <w:t>-0.xsd</w:t>
            </w:r>
          </w:p>
        </w:tc>
      </w:tr>
      <w:tr w:rsidR="00C750D2" w:rsidRPr="008D0A92" w14:paraId="62CBA8E9" w14:textId="77777777" w:rsidTr="6652630E">
        <w:tc>
          <w:tcPr>
            <w:tcW w:w="2622" w:type="dxa"/>
            <w:vAlign w:val="center"/>
          </w:tcPr>
          <w:p w14:paraId="7D7F435B" w14:textId="77777777" w:rsidR="00C750D2" w:rsidRPr="008D0A92" w:rsidRDefault="00C750D2" w:rsidP="008F28C8">
            <w:pPr>
              <w:spacing w:before="120" w:line="240" w:lineRule="auto"/>
              <w:rPr>
                <w:b/>
              </w:rPr>
            </w:pPr>
            <w:r w:rsidRPr="008D0A92">
              <w:rPr>
                <w:b/>
              </w:rPr>
              <w:t>Sprachen</w:t>
            </w:r>
          </w:p>
        </w:tc>
        <w:tc>
          <w:tcPr>
            <w:tcW w:w="6589" w:type="dxa"/>
            <w:vAlign w:val="center"/>
          </w:tcPr>
          <w:p w14:paraId="1647FD43" w14:textId="77777777" w:rsidR="00C750D2" w:rsidRPr="008D0A92" w:rsidRDefault="00C750D2" w:rsidP="008F28C8">
            <w:pPr>
              <w:spacing w:before="120" w:line="240" w:lineRule="auto"/>
            </w:pPr>
            <w:r w:rsidRPr="008D0A92">
              <w:t>Deutsch</w:t>
            </w:r>
            <w:r>
              <w:t xml:space="preserve"> (Original)</w:t>
            </w:r>
            <w:r w:rsidRPr="008D0A92">
              <w:t>, Französisch</w:t>
            </w:r>
            <w:r>
              <w:t xml:space="preserve"> (Übersetzung)</w:t>
            </w:r>
          </w:p>
        </w:tc>
      </w:tr>
      <w:tr w:rsidR="00C750D2" w:rsidRPr="00284F1D" w14:paraId="4CED24A8" w14:textId="77777777" w:rsidTr="6652630E">
        <w:tc>
          <w:tcPr>
            <w:tcW w:w="2622" w:type="dxa"/>
            <w:vAlign w:val="center"/>
          </w:tcPr>
          <w:p w14:paraId="3A1BEDFA" w14:textId="77777777" w:rsidR="00C750D2" w:rsidRPr="008D0A92" w:rsidRDefault="00C750D2" w:rsidP="008F28C8">
            <w:pPr>
              <w:spacing w:before="120" w:line="240" w:lineRule="auto"/>
              <w:rPr>
                <w:b/>
              </w:rPr>
            </w:pPr>
            <w:r w:rsidRPr="008D0A92">
              <w:rPr>
                <w:b/>
              </w:rPr>
              <w:t>Autoren</w:t>
            </w:r>
          </w:p>
        </w:tc>
        <w:tc>
          <w:tcPr>
            <w:tcW w:w="6589" w:type="dxa"/>
            <w:vAlign w:val="center"/>
          </w:tcPr>
          <w:p w14:paraId="5C8568E9" w14:textId="257B6950" w:rsidR="00C750D2" w:rsidRDefault="00C750D2" w:rsidP="008F28C8">
            <w:pPr>
              <w:spacing w:before="120" w:line="240" w:lineRule="auto"/>
            </w:pPr>
            <w:r>
              <w:t>Fachgruppe</w:t>
            </w:r>
            <w:r w:rsidR="00656866">
              <w:t xml:space="preserve"> Bildung</w:t>
            </w:r>
          </w:p>
          <w:p w14:paraId="3DF6C418" w14:textId="1AFDB95C" w:rsidR="004B7C15" w:rsidRDefault="00000000" w:rsidP="008F28C8">
            <w:pPr>
              <w:spacing w:before="120" w:line="240" w:lineRule="auto"/>
            </w:pPr>
            <w:hyperlink r:id="rId11" w:history="1">
              <w:r w:rsidR="004B7C15" w:rsidRPr="00BC713C">
                <w:rPr>
                  <w:rStyle w:val="Hyperlink"/>
                </w:rPr>
                <w:t>datenmanagement@sdbb.ch</w:t>
              </w:r>
            </w:hyperlink>
          </w:p>
          <w:p w14:paraId="039E33AA" w14:textId="77777777" w:rsidR="00FF2D51" w:rsidRPr="004B7C15" w:rsidRDefault="00FF2D51" w:rsidP="008F28C8">
            <w:pPr>
              <w:spacing w:before="120" w:line="240" w:lineRule="auto"/>
            </w:pPr>
            <w:r w:rsidRPr="004B7C15">
              <w:t>Marc Fuhrer, SDBB</w:t>
            </w:r>
          </w:p>
          <w:p w14:paraId="3421444F" w14:textId="03EAC5C0" w:rsidR="00FF2D51" w:rsidRPr="00FF2D51" w:rsidRDefault="00FF2D51" w:rsidP="008F28C8">
            <w:pPr>
              <w:spacing w:before="120" w:line="240" w:lineRule="auto"/>
              <w:rPr>
                <w:lang w:val="en-US"/>
              </w:rPr>
            </w:pPr>
            <w:r w:rsidRPr="6652630E">
              <w:rPr>
                <w:lang w:val="en-US"/>
              </w:rPr>
              <w:t xml:space="preserve">Lars Steffen, </w:t>
            </w:r>
            <w:r w:rsidR="6E689683" w:rsidRPr="6652630E">
              <w:rPr>
                <w:lang w:val="en-US"/>
              </w:rPr>
              <w:t>Eraneos</w:t>
            </w:r>
          </w:p>
          <w:p w14:paraId="05168B5D" w14:textId="60B10EA5" w:rsidR="00FF2D51" w:rsidRPr="007E0430" w:rsidRDefault="00FF2D51" w:rsidP="008F28C8">
            <w:pPr>
              <w:spacing w:before="120" w:line="240" w:lineRule="auto"/>
              <w:rPr>
                <w:lang w:val="en-US"/>
              </w:rPr>
            </w:pPr>
            <w:r w:rsidRPr="6652630E">
              <w:rPr>
                <w:lang w:val="en-US"/>
              </w:rPr>
              <w:t xml:space="preserve">Lukas Wehrli, </w:t>
            </w:r>
            <w:r w:rsidR="6D04A5B0" w:rsidRPr="6652630E">
              <w:rPr>
                <w:lang w:val="en-US"/>
              </w:rPr>
              <w:t>Eraneos</w:t>
            </w:r>
          </w:p>
        </w:tc>
      </w:tr>
      <w:tr w:rsidR="00C750D2" w:rsidRPr="008D0A92" w14:paraId="13603E0B" w14:textId="77777777" w:rsidTr="6652630E">
        <w:tc>
          <w:tcPr>
            <w:tcW w:w="2622" w:type="dxa"/>
            <w:vAlign w:val="center"/>
          </w:tcPr>
          <w:p w14:paraId="40A431E0" w14:textId="77777777" w:rsidR="00C750D2" w:rsidRPr="008D0A92" w:rsidRDefault="00C750D2" w:rsidP="008F28C8">
            <w:pPr>
              <w:spacing w:before="120" w:line="240" w:lineRule="auto"/>
              <w:rPr>
                <w:b/>
              </w:rPr>
            </w:pPr>
            <w:r w:rsidRPr="008D0A92">
              <w:rPr>
                <w:b/>
              </w:rPr>
              <w:t>Herausgeber / Vertrieb</w:t>
            </w:r>
          </w:p>
        </w:tc>
        <w:tc>
          <w:tcPr>
            <w:tcW w:w="6589" w:type="dxa"/>
            <w:vAlign w:val="center"/>
          </w:tcPr>
          <w:p w14:paraId="761A26FA" w14:textId="382DDCEC" w:rsidR="00C750D2" w:rsidRPr="008D0A92" w:rsidRDefault="00C750D2" w:rsidP="008F28C8">
            <w:pPr>
              <w:spacing w:before="120" w:line="240" w:lineRule="auto"/>
            </w:pPr>
            <w:r w:rsidRPr="008D0A92">
              <w:t xml:space="preserve">Verein eCH, </w:t>
            </w:r>
            <w:proofErr w:type="spellStart"/>
            <w:r w:rsidR="00B60FEC">
              <w:t>Räffelstrasse</w:t>
            </w:r>
            <w:proofErr w:type="spellEnd"/>
            <w:r w:rsidR="00B60FEC">
              <w:t xml:space="preserve"> 20, 8045 Zürich</w:t>
            </w:r>
          </w:p>
          <w:p w14:paraId="64564565" w14:textId="77777777" w:rsidR="00C750D2" w:rsidRPr="008D0A92" w:rsidRDefault="00C750D2" w:rsidP="008F28C8">
            <w:pPr>
              <w:spacing w:before="120" w:line="240" w:lineRule="auto"/>
            </w:pPr>
            <w:r w:rsidRPr="008D0A92">
              <w:t>T 044 388 74 64, F 0</w:t>
            </w:r>
            <w:r w:rsidRPr="008D0A92">
              <w:rPr>
                <w:rFonts w:cs="Arial"/>
              </w:rPr>
              <w:t>44 388 71 80</w:t>
            </w:r>
          </w:p>
          <w:p w14:paraId="5CB12834" w14:textId="6FB06BCE" w:rsidR="00C750D2" w:rsidRPr="008D0A92" w:rsidRDefault="00000000" w:rsidP="008F28C8">
            <w:pPr>
              <w:spacing w:before="120" w:line="240" w:lineRule="auto"/>
            </w:pPr>
            <w:hyperlink r:id="rId12" w:history="1">
              <w:r w:rsidR="00C750D2" w:rsidRPr="000A71DA">
                <w:rPr>
                  <w:rStyle w:val="Hyperlink"/>
                </w:rPr>
                <w:t>www.ech.ch</w:t>
              </w:r>
            </w:hyperlink>
            <w:r w:rsidR="00C750D2">
              <w:t xml:space="preserve"> </w:t>
            </w:r>
            <w:r w:rsidR="00C750D2" w:rsidRPr="008D0A92">
              <w:t xml:space="preserve">/ </w:t>
            </w:r>
            <w:hyperlink r:id="rId13" w:history="1">
              <w:r w:rsidR="00C750D2" w:rsidRPr="007B32E6">
                <w:rPr>
                  <w:rStyle w:val="HyperlinkbZchn"/>
                </w:rPr>
                <w:t>info@ech.ch</w:t>
              </w:r>
            </w:hyperlink>
          </w:p>
        </w:tc>
      </w:tr>
    </w:tbl>
    <w:p w14:paraId="6E38D5BB" w14:textId="77777777" w:rsidR="00ED1474" w:rsidRPr="008D0A92" w:rsidRDefault="00ED1474" w:rsidP="00ED1474"/>
    <w:p w14:paraId="156C4772" w14:textId="77777777" w:rsidR="00ED1474" w:rsidRPr="008D0A92" w:rsidRDefault="00ED1474" w:rsidP="00ED1474"/>
    <w:p w14:paraId="75FD9217" w14:textId="77777777" w:rsidR="00ED1474" w:rsidRPr="008D0A92" w:rsidRDefault="00ED1474" w:rsidP="00ED1474">
      <w:pPr>
        <w:pStyle w:val="Nebentitel"/>
      </w:pPr>
      <w:r w:rsidRPr="008D0A92">
        <w:t>Zusammenfassung</w:t>
      </w:r>
    </w:p>
    <w:p w14:paraId="1BDA669B" w14:textId="5179BC3C" w:rsidR="00ED1474" w:rsidRPr="008D0A92" w:rsidRDefault="00707EEB" w:rsidP="00ED1474">
      <w:r>
        <w:t>Der vorliegende Standard</w:t>
      </w:r>
      <w:r w:rsidR="00C125E1">
        <w:t xml:space="preserve"> definiert das Format </w:t>
      </w:r>
      <w:r w:rsidR="004109AC">
        <w:t>für den Austausch von Daten im Zusammenhang mit der Berufsbildung.</w:t>
      </w:r>
    </w:p>
    <w:p w14:paraId="249F11AA" w14:textId="77777777" w:rsidR="00FB168A" w:rsidRPr="00EC4AB3" w:rsidRDefault="007E4310" w:rsidP="00FB168A">
      <w:r>
        <w:br w:type="page"/>
      </w:r>
    </w:p>
    <w:p w14:paraId="057579EF" w14:textId="77777777" w:rsidR="0002032D" w:rsidRDefault="0002032D">
      <w:pPr>
        <w:widowControl/>
      </w:pPr>
    </w:p>
    <w:p w14:paraId="06D36AC5" w14:textId="77777777" w:rsidR="001A1E8C" w:rsidRPr="005776D1" w:rsidRDefault="005A3E7A" w:rsidP="005776D1">
      <w:pPr>
        <w:pStyle w:val="TitelInhaltsverzeichnis"/>
      </w:pPr>
      <w:r w:rsidRPr="005776D1">
        <w:t>Inhaltsverzeichnis</w:t>
      </w:r>
    </w:p>
    <w:p w14:paraId="47B18519" w14:textId="6A82DB72" w:rsidR="008874C8" w:rsidRDefault="00402412">
      <w:pPr>
        <w:pStyle w:val="Verzeichnis1"/>
        <w:rPr>
          <w:rFonts w:asciiTheme="minorHAnsi" w:eastAsiaTheme="minorEastAsia" w:hAnsiTheme="minorHAnsi"/>
          <w:b w:val="0"/>
          <w:noProof/>
          <w:sz w:val="22"/>
          <w:szCs w:val="22"/>
          <w:lang w:eastAsia="de-CH"/>
        </w:rPr>
      </w:pPr>
      <w:r>
        <w:rPr>
          <w:rFonts w:cs="Arial"/>
          <w:b w:val="0"/>
        </w:rPr>
        <w:fldChar w:fldCharType="begin"/>
      </w:r>
      <w:r>
        <w:rPr>
          <w:rFonts w:cs="Arial"/>
          <w:b w:val="0"/>
        </w:rPr>
        <w:instrText xml:space="preserve"> TOC \o "1-5" \h \z \u </w:instrText>
      </w:r>
      <w:r>
        <w:rPr>
          <w:rFonts w:cs="Arial"/>
          <w:b w:val="0"/>
        </w:rPr>
        <w:fldChar w:fldCharType="separate"/>
      </w:r>
      <w:hyperlink w:anchor="_Toc166050271" w:history="1">
        <w:r w:rsidR="008874C8" w:rsidRPr="00CB4A51">
          <w:rPr>
            <w:rStyle w:val="Hyperlink"/>
            <w:noProof/>
          </w:rPr>
          <w:t>1</w:t>
        </w:r>
        <w:r w:rsidR="008874C8">
          <w:rPr>
            <w:rFonts w:asciiTheme="minorHAnsi" w:eastAsiaTheme="minorEastAsia" w:hAnsiTheme="minorHAnsi"/>
            <w:b w:val="0"/>
            <w:noProof/>
            <w:sz w:val="22"/>
            <w:szCs w:val="22"/>
            <w:lang w:eastAsia="de-CH"/>
          </w:rPr>
          <w:tab/>
        </w:r>
        <w:r w:rsidR="008874C8" w:rsidRPr="00CB4A51">
          <w:rPr>
            <w:rStyle w:val="Hyperlink"/>
            <w:noProof/>
          </w:rPr>
          <w:t>Einleitung</w:t>
        </w:r>
        <w:r w:rsidR="008874C8">
          <w:rPr>
            <w:noProof/>
            <w:webHidden/>
          </w:rPr>
          <w:tab/>
        </w:r>
        <w:r w:rsidR="008874C8">
          <w:rPr>
            <w:noProof/>
            <w:webHidden/>
          </w:rPr>
          <w:fldChar w:fldCharType="begin"/>
        </w:r>
        <w:r w:rsidR="008874C8">
          <w:rPr>
            <w:noProof/>
            <w:webHidden/>
          </w:rPr>
          <w:instrText xml:space="preserve"> PAGEREF _Toc166050271 \h </w:instrText>
        </w:r>
        <w:r w:rsidR="008874C8">
          <w:rPr>
            <w:noProof/>
            <w:webHidden/>
          </w:rPr>
        </w:r>
        <w:r w:rsidR="008874C8">
          <w:rPr>
            <w:noProof/>
            <w:webHidden/>
          </w:rPr>
          <w:fldChar w:fldCharType="separate"/>
        </w:r>
        <w:r w:rsidR="002A052A">
          <w:rPr>
            <w:noProof/>
            <w:webHidden/>
          </w:rPr>
          <w:t>7</w:t>
        </w:r>
        <w:r w:rsidR="008874C8">
          <w:rPr>
            <w:noProof/>
            <w:webHidden/>
          </w:rPr>
          <w:fldChar w:fldCharType="end"/>
        </w:r>
      </w:hyperlink>
    </w:p>
    <w:p w14:paraId="004BE9ED" w14:textId="0AD15347" w:rsidR="008874C8" w:rsidRDefault="00000000">
      <w:pPr>
        <w:pStyle w:val="Verzeichnis2"/>
        <w:rPr>
          <w:rFonts w:asciiTheme="minorHAnsi" w:eastAsiaTheme="minorEastAsia" w:hAnsiTheme="minorHAnsi"/>
          <w:b w:val="0"/>
          <w:noProof/>
          <w:szCs w:val="22"/>
          <w:lang w:eastAsia="de-CH"/>
        </w:rPr>
      </w:pPr>
      <w:hyperlink w:anchor="_Toc166050272" w:history="1">
        <w:r w:rsidR="008874C8" w:rsidRPr="00CB4A51">
          <w:rPr>
            <w:rStyle w:val="Hyperlink"/>
            <w:noProof/>
          </w:rPr>
          <w:t>1.1</w:t>
        </w:r>
        <w:r w:rsidR="008874C8">
          <w:rPr>
            <w:rFonts w:asciiTheme="minorHAnsi" w:eastAsiaTheme="minorEastAsia" w:hAnsiTheme="minorHAnsi"/>
            <w:b w:val="0"/>
            <w:noProof/>
            <w:szCs w:val="22"/>
            <w:lang w:eastAsia="de-CH"/>
          </w:rPr>
          <w:tab/>
        </w:r>
        <w:r w:rsidR="008874C8" w:rsidRPr="00CB4A51">
          <w:rPr>
            <w:rStyle w:val="Hyperlink"/>
            <w:noProof/>
          </w:rPr>
          <w:t>Status</w:t>
        </w:r>
        <w:r w:rsidR="008874C8">
          <w:rPr>
            <w:noProof/>
            <w:webHidden/>
          </w:rPr>
          <w:tab/>
        </w:r>
        <w:r w:rsidR="008874C8">
          <w:rPr>
            <w:noProof/>
            <w:webHidden/>
          </w:rPr>
          <w:fldChar w:fldCharType="begin"/>
        </w:r>
        <w:r w:rsidR="008874C8">
          <w:rPr>
            <w:noProof/>
            <w:webHidden/>
          </w:rPr>
          <w:instrText xml:space="preserve"> PAGEREF _Toc166050272 \h </w:instrText>
        </w:r>
        <w:r w:rsidR="008874C8">
          <w:rPr>
            <w:noProof/>
            <w:webHidden/>
          </w:rPr>
        </w:r>
        <w:r w:rsidR="008874C8">
          <w:rPr>
            <w:noProof/>
            <w:webHidden/>
          </w:rPr>
          <w:fldChar w:fldCharType="separate"/>
        </w:r>
        <w:r w:rsidR="002A052A">
          <w:rPr>
            <w:noProof/>
            <w:webHidden/>
          </w:rPr>
          <w:t>7</w:t>
        </w:r>
        <w:r w:rsidR="008874C8">
          <w:rPr>
            <w:noProof/>
            <w:webHidden/>
          </w:rPr>
          <w:fldChar w:fldCharType="end"/>
        </w:r>
      </w:hyperlink>
    </w:p>
    <w:p w14:paraId="7B59D467" w14:textId="5D98E032" w:rsidR="008874C8" w:rsidRDefault="00000000">
      <w:pPr>
        <w:pStyle w:val="Verzeichnis2"/>
        <w:rPr>
          <w:rFonts w:asciiTheme="minorHAnsi" w:eastAsiaTheme="minorEastAsia" w:hAnsiTheme="minorHAnsi"/>
          <w:b w:val="0"/>
          <w:noProof/>
          <w:szCs w:val="22"/>
          <w:lang w:eastAsia="de-CH"/>
        </w:rPr>
      </w:pPr>
      <w:hyperlink w:anchor="_Toc166050273" w:history="1">
        <w:r w:rsidR="008874C8" w:rsidRPr="00CB4A51">
          <w:rPr>
            <w:rStyle w:val="Hyperlink"/>
            <w:noProof/>
          </w:rPr>
          <w:t>1.2</w:t>
        </w:r>
        <w:r w:rsidR="008874C8">
          <w:rPr>
            <w:rFonts w:asciiTheme="minorHAnsi" w:eastAsiaTheme="minorEastAsia" w:hAnsiTheme="minorHAnsi"/>
            <w:b w:val="0"/>
            <w:noProof/>
            <w:szCs w:val="22"/>
            <w:lang w:eastAsia="de-CH"/>
          </w:rPr>
          <w:tab/>
        </w:r>
        <w:r w:rsidR="008874C8" w:rsidRPr="00CB4A51">
          <w:rPr>
            <w:rStyle w:val="Hyperlink"/>
            <w:noProof/>
          </w:rPr>
          <w:t>Anwendungsgebiet</w:t>
        </w:r>
        <w:r w:rsidR="008874C8">
          <w:rPr>
            <w:noProof/>
            <w:webHidden/>
          </w:rPr>
          <w:tab/>
        </w:r>
        <w:r w:rsidR="008874C8">
          <w:rPr>
            <w:noProof/>
            <w:webHidden/>
          </w:rPr>
          <w:fldChar w:fldCharType="begin"/>
        </w:r>
        <w:r w:rsidR="008874C8">
          <w:rPr>
            <w:noProof/>
            <w:webHidden/>
          </w:rPr>
          <w:instrText xml:space="preserve"> PAGEREF _Toc166050273 \h </w:instrText>
        </w:r>
        <w:r w:rsidR="008874C8">
          <w:rPr>
            <w:noProof/>
            <w:webHidden/>
          </w:rPr>
        </w:r>
        <w:r w:rsidR="008874C8">
          <w:rPr>
            <w:noProof/>
            <w:webHidden/>
          </w:rPr>
          <w:fldChar w:fldCharType="separate"/>
        </w:r>
        <w:r w:rsidR="002A052A">
          <w:rPr>
            <w:noProof/>
            <w:webHidden/>
          </w:rPr>
          <w:t>7</w:t>
        </w:r>
        <w:r w:rsidR="008874C8">
          <w:rPr>
            <w:noProof/>
            <w:webHidden/>
          </w:rPr>
          <w:fldChar w:fldCharType="end"/>
        </w:r>
      </w:hyperlink>
    </w:p>
    <w:p w14:paraId="4036732C" w14:textId="73BA4F92" w:rsidR="008874C8" w:rsidRDefault="00000000">
      <w:pPr>
        <w:pStyle w:val="Verzeichnis1"/>
        <w:rPr>
          <w:rFonts w:asciiTheme="minorHAnsi" w:eastAsiaTheme="minorEastAsia" w:hAnsiTheme="minorHAnsi"/>
          <w:b w:val="0"/>
          <w:noProof/>
          <w:sz w:val="22"/>
          <w:szCs w:val="22"/>
          <w:lang w:eastAsia="de-CH"/>
        </w:rPr>
      </w:pPr>
      <w:hyperlink w:anchor="_Toc166050274" w:history="1">
        <w:r w:rsidR="008874C8" w:rsidRPr="00CB4A51">
          <w:rPr>
            <w:rStyle w:val="Hyperlink"/>
            <w:noProof/>
          </w:rPr>
          <w:t>2</w:t>
        </w:r>
        <w:r w:rsidR="008874C8">
          <w:rPr>
            <w:rFonts w:asciiTheme="minorHAnsi" w:eastAsiaTheme="minorEastAsia" w:hAnsiTheme="minorHAnsi"/>
            <w:b w:val="0"/>
            <w:noProof/>
            <w:sz w:val="22"/>
            <w:szCs w:val="22"/>
            <w:lang w:eastAsia="de-CH"/>
          </w:rPr>
          <w:tab/>
        </w:r>
        <w:r w:rsidR="008874C8" w:rsidRPr="00CB4A51">
          <w:rPr>
            <w:rStyle w:val="Hyperlink"/>
            <w:noProof/>
          </w:rPr>
          <w:t>Hinweise zur Verwendung</w:t>
        </w:r>
        <w:r w:rsidR="008874C8">
          <w:rPr>
            <w:noProof/>
            <w:webHidden/>
          </w:rPr>
          <w:tab/>
        </w:r>
        <w:r w:rsidR="008874C8">
          <w:rPr>
            <w:noProof/>
            <w:webHidden/>
          </w:rPr>
          <w:fldChar w:fldCharType="begin"/>
        </w:r>
        <w:r w:rsidR="008874C8">
          <w:rPr>
            <w:noProof/>
            <w:webHidden/>
          </w:rPr>
          <w:instrText xml:space="preserve"> PAGEREF _Toc166050274 \h </w:instrText>
        </w:r>
        <w:r w:rsidR="008874C8">
          <w:rPr>
            <w:noProof/>
            <w:webHidden/>
          </w:rPr>
        </w:r>
        <w:r w:rsidR="008874C8">
          <w:rPr>
            <w:noProof/>
            <w:webHidden/>
          </w:rPr>
          <w:fldChar w:fldCharType="separate"/>
        </w:r>
        <w:r w:rsidR="002A052A">
          <w:rPr>
            <w:noProof/>
            <w:webHidden/>
          </w:rPr>
          <w:t>8</w:t>
        </w:r>
        <w:r w:rsidR="008874C8">
          <w:rPr>
            <w:noProof/>
            <w:webHidden/>
          </w:rPr>
          <w:fldChar w:fldCharType="end"/>
        </w:r>
      </w:hyperlink>
    </w:p>
    <w:p w14:paraId="03ED3BAD" w14:textId="7EE83E83" w:rsidR="008874C8" w:rsidRDefault="00000000">
      <w:pPr>
        <w:pStyle w:val="Verzeichnis2"/>
        <w:rPr>
          <w:rFonts w:asciiTheme="minorHAnsi" w:eastAsiaTheme="minorEastAsia" w:hAnsiTheme="minorHAnsi"/>
          <w:b w:val="0"/>
          <w:noProof/>
          <w:szCs w:val="22"/>
          <w:lang w:eastAsia="de-CH"/>
        </w:rPr>
      </w:pPr>
      <w:hyperlink w:anchor="_Toc166050275" w:history="1">
        <w:r w:rsidR="008874C8" w:rsidRPr="00CB4A51">
          <w:rPr>
            <w:rStyle w:val="Hyperlink"/>
            <w:noProof/>
          </w:rPr>
          <w:t>2.1</w:t>
        </w:r>
        <w:r w:rsidR="008874C8">
          <w:rPr>
            <w:rFonts w:asciiTheme="minorHAnsi" w:eastAsiaTheme="minorEastAsia" w:hAnsiTheme="minorHAnsi"/>
            <w:b w:val="0"/>
            <w:noProof/>
            <w:szCs w:val="22"/>
            <w:lang w:eastAsia="de-CH"/>
          </w:rPr>
          <w:tab/>
        </w:r>
        <w:r w:rsidR="008874C8" w:rsidRPr="00CB4A51">
          <w:rPr>
            <w:rStyle w:val="Hyperlink"/>
            <w:noProof/>
          </w:rPr>
          <w:t>Datenstruktur</w:t>
        </w:r>
        <w:r w:rsidR="008874C8">
          <w:rPr>
            <w:noProof/>
            <w:webHidden/>
          </w:rPr>
          <w:tab/>
        </w:r>
        <w:r w:rsidR="008874C8">
          <w:rPr>
            <w:noProof/>
            <w:webHidden/>
          </w:rPr>
          <w:fldChar w:fldCharType="begin"/>
        </w:r>
        <w:r w:rsidR="008874C8">
          <w:rPr>
            <w:noProof/>
            <w:webHidden/>
          </w:rPr>
          <w:instrText xml:space="preserve"> PAGEREF _Toc166050275 \h </w:instrText>
        </w:r>
        <w:r w:rsidR="008874C8">
          <w:rPr>
            <w:noProof/>
            <w:webHidden/>
          </w:rPr>
        </w:r>
        <w:r w:rsidR="008874C8">
          <w:rPr>
            <w:noProof/>
            <w:webHidden/>
          </w:rPr>
          <w:fldChar w:fldCharType="separate"/>
        </w:r>
        <w:r w:rsidR="002A052A">
          <w:rPr>
            <w:noProof/>
            <w:webHidden/>
          </w:rPr>
          <w:t>8</w:t>
        </w:r>
        <w:r w:rsidR="008874C8">
          <w:rPr>
            <w:noProof/>
            <w:webHidden/>
          </w:rPr>
          <w:fldChar w:fldCharType="end"/>
        </w:r>
      </w:hyperlink>
    </w:p>
    <w:p w14:paraId="3F170369" w14:textId="27B1A399" w:rsidR="008874C8" w:rsidRDefault="00000000">
      <w:pPr>
        <w:pStyle w:val="Verzeichnis3"/>
        <w:rPr>
          <w:rFonts w:asciiTheme="minorHAnsi" w:eastAsiaTheme="minorEastAsia" w:hAnsiTheme="minorHAnsi"/>
          <w:noProof/>
          <w:szCs w:val="22"/>
          <w:lang w:eastAsia="de-CH"/>
        </w:rPr>
      </w:pPr>
      <w:hyperlink w:anchor="_Toc166050276" w:history="1">
        <w:r w:rsidR="008874C8" w:rsidRPr="00CB4A51">
          <w:rPr>
            <w:rStyle w:val="Hyperlink"/>
            <w:noProof/>
          </w:rPr>
          <w:t>2.1.1</w:t>
        </w:r>
        <w:r w:rsidR="008874C8">
          <w:rPr>
            <w:rFonts w:asciiTheme="minorHAnsi" w:eastAsiaTheme="minorEastAsia" w:hAnsiTheme="minorHAnsi"/>
            <w:noProof/>
            <w:szCs w:val="22"/>
            <w:lang w:eastAsia="de-CH"/>
          </w:rPr>
          <w:tab/>
        </w:r>
        <w:r w:rsidR="008874C8" w:rsidRPr="00CB4A51">
          <w:rPr>
            <w:rStyle w:val="Hyperlink"/>
            <w:noProof/>
          </w:rPr>
          <w:t>Formale Hinweise</w:t>
        </w:r>
        <w:r w:rsidR="008874C8">
          <w:rPr>
            <w:noProof/>
            <w:webHidden/>
          </w:rPr>
          <w:tab/>
        </w:r>
        <w:r w:rsidR="008874C8">
          <w:rPr>
            <w:noProof/>
            <w:webHidden/>
          </w:rPr>
          <w:fldChar w:fldCharType="begin"/>
        </w:r>
        <w:r w:rsidR="008874C8">
          <w:rPr>
            <w:noProof/>
            <w:webHidden/>
          </w:rPr>
          <w:instrText xml:space="preserve"> PAGEREF _Toc166050276 \h </w:instrText>
        </w:r>
        <w:r w:rsidR="008874C8">
          <w:rPr>
            <w:noProof/>
            <w:webHidden/>
          </w:rPr>
        </w:r>
        <w:r w:rsidR="008874C8">
          <w:rPr>
            <w:noProof/>
            <w:webHidden/>
          </w:rPr>
          <w:fldChar w:fldCharType="separate"/>
        </w:r>
        <w:r w:rsidR="002A052A">
          <w:rPr>
            <w:noProof/>
            <w:webHidden/>
          </w:rPr>
          <w:t>8</w:t>
        </w:r>
        <w:r w:rsidR="008874C8">
          <w:rPr>
            <w:noProof/>
            <w:webHidden/>
          </w:rPr>
          <w:fldChar w:fldCharType="end"/>
        </w:r>
      </w:hyperlink>
    </w:p>
    <w:p w14:paraId="70EAA962" w14:textId="3253F3F8" w:rsidR="008874C8" w:rsidRDefault="00000000">
      <w:pPr>
        <w:pStyle w:val="Verzeichnis3"/>
        <w:rPr>
          <w:rFonts w:asciiTheme="minorHAnsi" w:eastAsiaTheme="minorEastAsia" w:hAnsiTheme="minorHAnsi"/>
          <w:noProof/>
          <w:szCs w:val="22"/>
          <w:lang w:eastAsia="de-CH"/>
        </w:rPr>
      </w:pPr>
      <w:hyperlink w:anchor="_Toc166050277" w:history="1">
        <w:r w:rsidR="008874C8" w:rsidRPr="00CB4A51">
          <w:rPr>
            <w:rStyle w:val="Hyperlink"/>
            <w:noProof/>
          </w:rPr>
          <w:t>2.1.2</w:t>
        </w:r>
        <w:r w:rsidR="008874C8">
          <w:rPr>
            <w:rFonts w:asciiTheme="minorHAnsi" w:eastAsiaTheme="minorEastAsia" w:hAnsiTheme="minorHAnsi"/>
            <w:noProof/>
            <w:szCs w:val="22"/>
            <w:lang w:eastAsia="de-CH"/>
          </w:rPr>
          <w:tab/>
        </w:r>
        <w:r w:rsidR="008874C8" w:rsidRPr="00CB4A51">
          <w:rPr>
            <w:rStyle w:val="Hyperlink"/>
            <w:noProof/>
          </w:rPr>
          <w:t>Namespaces und Versionierung</w:t>
        </w:r>
        <w:r w:rsidR="008874C8">
          <w:rPr>
            <w:noProof/>
            <w:webHidden/>
          </w:rPr>
          <w:tab/>
        </w:r>
        <w:r w:rsidR="008874C8">
          <w:rPr>
            <w:noProof/>
            <w:webHidden/>
          </w:rPr>
          <w:fldChar w:fldCharType="begin"/>
        </w:r>
        <w:r w:rsidR="008874C8">
          <w:rPr>
            <w:noProof/>
            <w:webHidden/>
          </w:rPr>
          <w:instrText xml:space="preserve"> PAGEREF _Toc166050277 \h </w:instrText>
        </w:r>
        <w:r w:rsidR="008874C8">
          <w:rPr>
            <w:noProof/>
            <w:webHidden/>
          </w:rPr>
        </w:r>
        <w:r w:rsidR="008874C8">
          <w:rPr>
            <w:noProof/>
            <w:webHidden/>
          </w:rPr>
          <w:fldChar w:fldCharType="separate"/>
        </w:r>
        <w:r w:rsidR="002A052A">
          <w:rPr>
            <w:noProof/>
            <w:webHidden/>
          </w:rPr>
          <w:t>8</w:t>
        </w:r>
        <w:r w:rsidR="008874C8">
          <w:rPr>
            <w:noProof/>
            <w:webHidden/>
          </w:rPr>
          <w:fldChar w:fldCharType="end"/>
        </w:r>
      </w:hyperlink>
    </w:p>
    <w:p w14:paraId="7571176C" w14:textId="332FEF3B" w:rsidR="008874C8" w:rsidRDefault="00000000">
      <w:pPr>
        <w:pStyle w:val="Verzeichnis3"/>
        <w:rPr>
          <w:rFonts w:asciiTheme="minorHAnsi" w:eastAsiaTheme="minorEastAsia" w:hAnsiTheme="minorHAnsi"/>
          <w:noProof/>
          <w:szCs w:val="22"/>
          <w:lang w:eastAsia="de-CH"/>
        </w:rPr>
      </w:pPr>
      <w:hyperlink w:anchor="_Toc166050278" w:history="1">
        <w:r w:rsidR="008874C8" w:rsidRPr="00CB4A51">
          <w:rPr>
            <w:rStyle w:val="Hyperlink"/>
            <w:noProof/>
          </w:rPr>
          <w:t>2.1.3</w:t>
        </w:r>
        <w:r w:rsidR="008874C8">
          <w:rPr>
            <w:rFonts w:asciiTheme="minorHAnsi" w:eastAsiaTheme="minorEastAsia" w:hAnsiTheme="minorHAnsi"/>
            <w:noProof/>
            <w:szCs w:val="22"/>
            <w:lang w:eastAsia="de-CH"/>
          </w:rPr>
          <w:tab/>
        </w:r>
        <w:r w:rsidR="008874C8" w:rsidRPr="00CB4A51">
          <w:rPr>
            <w:rStyle w:val="Hyperlink"/>
            <w:noProof/>
          </w:rPr>
          <w:t>Notationen</w:t>
        </w:r>
        <w:r w:rsidR="008874C8">
          <w:rPr>
            <w:noProof/>
            <w:webHidden/>
          </w:rPr>
          <w:tab/>
        </w:r>
        <w:r w:rsidR="008874C8">
          <w:rPr>
            <w:noProof/>
            <w:webHidden/>
          </w:rPr>
          <w:fldChar w:fldCharType="begin"/>
        </w:r>
        <w:r w:rsidR="008874C8">
          <w:rPr>
            <w:noProof/>
            <w:webHidden/>
          </w:rPr>
          <w:instrText xml:space="preserve"> PAGEREF _Toc166050278 \h </w:instrText>
        </w:r>
        <w:r w:rsidR="008874C8">
          <w:rPr>
            <w:noProof/>
            <w:webHidden/>
          </w:rPr>
        </w:r>
        <w:r w:rsidR="008874C8">
          <w:rPr>
            <w:noProof/>
            <w:webHidden/>
          </w:rPr>
          <w:fldChar w:fldCharType="separate"/>
        </w:r>
        <w:r w:rsidR="002A052A">
          <w:rPr>
            <w:noProof/>
            <w:webHidden/>
          </w:rPr>
          <w:t>9</w:t>
        </w:r>
        <w:r w:rsidR="008874C8">
          <w:rPr>
            <w:noProof/>
            <w:webHidden/>
          </w:rPr>
          <w:fldChar w:fldCharType="end"/>
        </w:r>
      </w:hyperlink>
    </w:p>
    <w:p w14:paraId="0E9C9022" w14:textId="0EC76971" w:rsidR="008874C8" w:rsidRDefault="00000000">
      <w:pPr>
        <w:pStyle w:val="Verzeichnis2"/>
        <w:rPr>
          <w:rFonts w:asciiTheme="minorHAnsi" w:eastAsiaTheme="minorEastAsia" w:hAnsiTheme="minorHAnsi"/>
          <w:b w:val="0"/>
          <w:noProof/>
          <w:szCs w:val="22"/>
          <w:lang w:eastAsia="de-CH"/>
        </w:rPr>
      </w:pPr>
      <w:hyperlink w:anchor="_Toc166050279" w:history="1">
        <w:r w:rsidR="008874C8" w:rsidRPr="00CB4A51">
          <w:rPr>
            <w:rStyle w:val="Hyperlink"/>
            <w:noProof/>
          </w:rPr>
          <w:t>2.2</w:t>
        </w:r>
        <w:r w:rsidR="008874C8">
          <w:rPr>
            <w:rFonts w:asciiTheme="minorHAnsi" w:eastAsiaTheme="minorEastAsia" w:hAnsiTheme="minorHAnsi"/>
            <w:b w:val="0"/>
            <w:noProof/>
            <w:szCs w:val="22"/>
            <w:lang w:eastAsia="de-CH"/>
          </w:rPr>
          <w:tab/>
        </w:r>
        <w:r w:rsidR="008874C8" w:rsidRPr="00CB4A51">
          <w:rPr>
            <w:rStyle w:val="Hyperlink"/>
            <w:noProof/>
          </w:rPr>
          <w:t>Heimatort</w:t>
        </w:r>
        <w:r w:rsidR="008874C8">
          <w:rPr>
            <w:noProof/>
            <w:webHidden/>
          </w:rPr>
          <w:tab/>
        </w:r>
        <w:r w:rsidR="008874C8">
          <w:rPr>
            <w:noProof/>
            <w:webHidden/>
          </w:rPr>
          <w:fldChar w:fldCharType="begin"/>
        </w:r>
        <w:r w:rsidR="008874C8">
          <w:rPr>
            <w:noProof/>
            <w:webHidden/>
          </w:rPr>
          <w:instrText xml:space="preserve"> PAGEREF _Toc166050279 \h </w:instrText>
        </w:r>
        <w:r w:rsidR="008874C8">
          <w:rPr>
            <w:noProof/>
            <w:webHidden/>
          </w:rPr>
        </w:r>
        <w:r w:rsidR="008874C8">
          <w:rPr>
            <w:noProof/>
            <w:webHidden/>
          </w:rPr>
          <w:fldChar w:fldCharType="separate"/>
        </w:r>
        <w:r w:rsidR="002A052A">
          <w:rPr>
            <w:noProof/>
            <w:webHidden/>
          </w:rPr>
          <w:t>9</w:t>
        </w:r>
        <w:r w:rsidR="008874C8">
          <w:rPr>
            <w:noProof/>
            <w:webHidden/>
          </w:rPr>
          <w:fldChar w:fldCharType="end"/>
        </w:r>
      </w:hyperlink>
    </w:p>
    <w:p w14:paraId="2752329B" w14:textId="067A2709" w:rsidR="008874C8" w:rsidRDefault="00000000">
      <w:pPr>
        <w:pStyle w:val="Verzeichnis2"/>
        <w:rPr>
          <w:rFonts w:asciiTheme="minorHAnsi" w:eastAsiaTheme="minorEastAsia" w:hAnsiTheme="minorHAnsi"/>
          <w:b w:val="0"/>
          <w:noProof/>
          <w:szCs w:val="22"/>
          <w:lang w:eastAsia="de-CH"/>
        </w:rPr>
      </w:pPr>
      <w:hyperlink w:anchor="_Toc166050280" w:history="1">
        <w:r w:rsidR="008874C8" w:rsidRPr="00CB4A51">
          <w:rPr>
            <w:rStyle w:val="Hyperlink"/>
            <w:noProof/>
          </w:rPr>
          <w:t>2.3</w:t>
        </w:r>
        <w:r w:rsidR="008874C8">
          <w:rPr>
            <w:rFonts w:asciiTheme="minorHAnsi" w:eastAsiaTheme="minorEastAsia" w:hAnsiTheme="minorHAnsi"/>
            <w:b w:val="0"/>
            <w:noProof/>
            <w:szCs w:val="22"/>
            <w:lang w:eastAsia="de-CH"/>
          </w:rPr>
          <w:tab/>
        </w:r>
        <w:r w:rsidR="008874C8" w:rsidRPr="00CB4A51">
          <w:rPr>
            <w:rStyle w:val="Hyperlink"/>
            <w:noProof/>
          </w:rPr>
          <w:t>Schulhalbtage</w:t>
        </w:r>
        <w:r w:rsidR="008874C8">
          <w:rPr>
            <w:noProof/>
            <w:webHidden/>
          </w:rPr>
          <w:tab/>
        </w:r>
        <w:r w:rsidR="008874C8">
          <w:rPr>
            <w:noProof/>
            <w:webHidden/>
          </w:rPr>
          <w:fldChar w:fldCharType="begin"/>
        </w:r>
        <w:r w:rsidR="008874C8">
          <w:rPr>
            <w:noProof/>
            <w:webHidden/>
          </w:rPr>
          <w:instrText xml:space="preserve"> PAGEREF _Toc166050280 \h </w:instrText>
        </w:r>
        <w:r w:rsidR="008874C8">
          <w:rPr>
            <w:noProof/>
            <w:webHidden/>
          </w:rPr>
        </w:r>
        <w:r w:rsidR="008874C8">
          <w:rPr>
            <w:noProof/>
            <w:webHidden/>
          </w:rPr>
          <w:fldChar w:fldCharType="separate"/>
        </w:r>
        <w:r w:rsidR="002A052A">
          <w:rPr>
            <w:noProof/>
            <w:webHidden/>
          </w:rPr>
          <w:t>9</w:t>
        </w:r>
        <w:r w:rsidR="008874C8">
          <w:rPr>
            <w:noProof/>
            <w:webHidden/>
          </w:rPr>
          <w:fldChar w:fldCharType="end"/>
        </w:r>
      </w:hyperlink>
    </w:p>
    <w:p w14:paraId="176C3E60" w14:textId="63800364" w:rsidR="008874C8" w:rsidRDefault="00000000">
      <w:pPr>
        <w:pStyle w:val="Verzeichnis2"/>
        <w:rPr>
          <w:rFonts w:asciiTheme="minorHAnsi" w:eastAsiaTheme="minorEastAsia" w:hAnsiTheme="minorHAnsi"/>
          <w:b w:val="0"/>
          <w:noProof/>
          <w:szCs w:val="22"/>
          <w:lang w:eastAsia="de-CH"/>
        </w:rPr>
      </w:pPr>
      <w:hyperlink w:anchor="_Toc166050281" w:history="1">
        <w:r w:rsidR="008874C8" w:rsidRPr="00CB4A51">
          <w:rPr>
            <w:rStyle w:val="Hyperlink"/>
            <w:noProof/>
          </w:rPr>
          <w:t>2.4</w:t>
        </w:r>
        <w:r w:rsidR="008874C8">
          <w:rPr>
            <w:rFonts w:asciiTheme="minorHAnsi" w:eastAsiaTheme="minorEastAsia" w:hAnsiTheme="minorHAnsi"/>
            <w:b w:val="0"/>
            <w:noProof/>
            <w:szCs w:val="22"/>
            <w:lang w:eastAsia="de-CH"/>
          </w:rPr>
          <w:tab/>
        </w:r>
        <w:r w:rsidR="008874C8" w:rsidRPr="00CB4A51">
          <w:rPr>
            <w:rStyle w:val="Hyperlink"/>
            <w:noProof/>
          </w:rPr>
          <w:t>Gesetzliche Vertretung / Ansprechpersonen</w:t>
        </w:r>
        <w:r w:rsidR="008874C8">
          <w:rPr>
            <w:noProof/>
            <w:webHidden/>
          </w:rPr>
          <w:tab/>
        </w:r>
        <w:r w:rsidR="008874C8">
          <w:rPr>
            <w:noProof/>
            <w:webHidden/>
          </w:rPr>
          <w:fldChar w:fldCharType="begin"/>
        </w:r>
        <w:r w:rsidR="008874C8">
          <w:rPr>
            <w:noProof/>
            <w:webHidden/>
          </w:rPr>
          <w:instrText xml:space="preserve"> PAGEREF _Toc166050281 \h </w:instrText>
        </w:r>
        <w:r w:rsidR="008874C8">
          <w:rPr>
            <w:noProof/>
            <w:webHidden/>
          </w:rPr>
        </w:r>
        <w:r w:rsidR="008874C8">
          <w:rPr>
            <w:noProof/>
            <w:webHidden/>
          </w:rPr>
          <w:fldChar w:fldCharType="separate"/>
        </w:r>
        <w:r w:rsidR="002A052A">
          <w:rPr>
            <w:noProof/>
            <w:webHidden/>
          </w:rPr>
          <w:t>10</w:t>
        </w:r>
        <w:r w:rsidR="008874C8">
          <w:rPr>
            <w:noProof/>
            <w:webHidden/>
          </w:rPr>
          <w:fldChar w:fldCharType="end"/>
        </w:r>
      </w:hyperlink>
    </w:p>
    <w:p w14:paraId="2EA1A917" w14:textId="793987EA" w:rsidR="008874C8" w:rsidRDefault="00000000">
      <w:pPr>
        <w:pStyle w:val="Verzeichnis2"/>
        <w:rPr>
          <w:rFonts w:asciiTheme="minorHAnsi" w:eastAsiaTheme="minorEastAsia" w:hAnsiTheme="minorHAnsi"/>
          <w:b w:val="0"/>
          <w:noProof/>
          <w:szCs w:val="22"/>
          <w:lang w:eastAsia="de-CH"/>
        </w:rPr>
      </w:pPr>
      <w:hyperlink w:anchor="_Toc166050282" w:history="1">
        <w:r w:rsidR="008874C8" w:rsidRPr="00CB4A51">
          <w:rPr>
            <w:rStyle w:val="Hyperlink"/>
            <w:noProof/>
          </w:rPr>
          <w:t>2.5</w:t>
        </w:r>
        <w:r w:rsidR="008874C8">
          <w:rPr>
            <w:rFonts w:asciiTheme="minorHAnsi" w:eastAsiaTheme="minorEastAsia" w:hAnsiTheme="minorHAnsi"/>
            <w:b w:val="0"/>
            <w:noProof/>
            <w:szCs w:val="22"/>
            <w:lang w:eastAsia="de-CH"/>
          </w:rPr>
          <w:tab/>
        </w:r>
        <w:r w:rsidR="008874C8" w:rsidRPr="00CB4A51">
          <w:rPr>
            <w:rStyle w:val="Hyperlink"/>
            <w:noProof/>
          </w:rPr>
          <w:t>Erstsprache</w:t>
        </w:r>
        <w:r w:rsidR="008874C8">
          <w:rPr>
            <w:noProof/>
            <w:webHidden/>
          </w:rPr>
          <w:tab/>
        </w:r>
        <w:r w:rsidR="008874C8">
          <w:rPr>
            <w:noProof/>
            <w:webHidden/>
          </w:rPr>
          <w:fldChar w:fldCharType="begin"/>
        </w:r>
        <w:r w:rsidR="008874C8">
          <w:rPr>
            <w:noProof/>
            <w:webHidden/>
          </w:rPr>
          <w:instrText xml:space="preserve"> PAGEREF _Toc166050282 \h </w:instrText>
        </w:r>
        <w:r w:rsidR="008874C8">
          <w:rPr>
            <w:noProof/>
            <w:webHidden/>
          </w:rPr>
        </w:r>
        <w:r w:rsidR="008874C8">
          <w:rPr>
            <w:noProof/>
            <w:webHidden/>
          </w:rPr>
          <w:fldChar w:fldCharType="separate"/>
        </w:r>
        <w:r w:rsidR="002A052A">
          <w:rPr>
            <w:noProof/>
            <w:webHidden/>
          </w:rPr>
          <w:t>10</w:t>
        </w:r>
        <w:r w:rsidR="008874C8">
          <w:rPr>
            <w:noProof/>
            <w:webHidden/>
          </w:rPr>
          <w:fldChar w:fldCharType="end"/>
        </w:r>
      </w:hyperlink>
    </w:p>
    <w:p w14:paraId="0AE0A463" w14:textId="7AED57B5" w:rsidR="008874C8" w:rsidRDefault="00000000">
      <w:pPr>
        <w:pStyle w:val="Verzeichnis2"/>
        <w:rPr>
          <w:rFonts w:asciiTheme="minorHAnsi" w:eastAsiaTheme="minorEastAsia" w:hAnsiTheme="minorHAnsi"/>
          <w:b w:val="0"/>
          <w:noProof/>
          <w:szCs w:val="22"/>
          <w:lang w:eastAsia="de-CH"/>
        </w:rPr>
      </w:pPr>
      <w:hyperlink w:anchor="_Toc166050283" w:history="1">
        <w:r w:rsidR="008874C8" w:rsidRPr="00CB4A51">
          <w:rPr>
            <w:rStyle w:val="Hyperlink"/>
            <w:noProof/>
          </w:rPr>
          <w:t>2.6</w:t>
        </w:r>
        <w:r w:rsidR="008874C8">
          <w:rPr>
            <w:rFonts w:asciiTheme="minorHAnsi" w:eastAsiaTheme="minorEastAsia" w:hAnsiTheme="minorHAnsi"/>
            <w:b w:val="0"/>
            <w:noProof/>
            <w:szCs w:val="22"/>
            <w:lang w:eastAsia="de-CH"/>
          </w:rPr>
          <w:tab/>
        </w:r>
        <w:r w:rsidR="008874C8" w:rsidRPr="00CB4A51">
          <w:rPr>
            <w:rStyle w:val="Hyperlink"/>
            <w:noProof/>
          </w:rPr>
          <w:t>Sprachen</w:t>
        </w:r>
        <w:r w:rsidR="008874C8">
          <w:rPr>
            <w:noProof/>
            <w:webHidden/>
          </w:rPr>
          <w:tab/>
        </w:r>
        <w:r w:rsidR="008874C8">
          <w:rPr>
            <w:noProof/>
            <w:webHidden/>
          </w:rPr>
          <w:fldChar w:fldCharType="begin"/>
        </w:r>
        <w:r w:rsidR="008874C8">
          <w:rPr>
            <w:noProof/>
            <w:webHidden/>
          </w:rPr>
          <w:instrText xml:space="preserve"> PAGEREF _Toc166050283 \h </w:instrText>
        </w:r>
        <w:r w:rsidR="008874C8">
          <w:rPr>
            <w:noProof/>
            <w:webHidden/>
          </w:rPr>
        </w:r>
        <w:r w:rsidR="008874C8">
          <w:rPr>
            <w:noProof/>
            <w:webHidden/>
          </w:rPr>
          <w:fldChar w:fldCharType="separate"/>
        </w:r>
        <w:r w:rsidR="002A052A">
          <w:rPr>
            <w:noProof/>
            <w:webHidden/>
          </w:rPr>
          <w:t>11</w:t>
        </w:r>
        <w:r w:rsidR="008874C8">
          <w:rPr>
            <w:noProof/>
            <w:webHidden/>
          </w:rPr>
          <w:fldChar w:fldCharType="end"/>
        </w:r>
      </w:hyperlink>
    </w:p>
    <w:p w14:paraId="670F12F3" w14:textId="12E7C6DB" w:rsidR="008874C8" w:rsidRDefault="00000000">
      <w:pPr>
        <w:pStyle w:val="Verzeichnis2"/>
        <w:rPr>
          <w:rFonts w:asciiTheme="minorHAnsi" w:eastAsiaTheme="minorEastAsia" w:hAnsiTheme="minorHAnsi"/>
          <w:b w:val="0"/>
          <w:noProof/>
          <w:szCs w:val="22"/>
          <w:lang w:eastAsia="de-CH"/>
        </w:rPr>
      </w:pPr>
      <w:hyperlink w:anchor="_Toc166050284" w:history="1">
        <w:r w:rsidR="008874C8" w:rsidRPr="00CB4A51">
          <w:rPr>
            <w:rStyle w:val="Hyperlink"/>
            <w:noProof/>
          </w:rPr>
          <w:t>2.7</w:t>
        </w:r>
        <w:r w:rsidR="008874C8">
          <w:rPr>
            <w:rFonts w:asciiTheme="minorHAnsi" w:eastAsiaTheme="minorEastAsia" w:hAnsiTheme="minorHAnsi"/>
            <w:b w:val="0"/>
            <w:noProof/>
            <w:szCs w:val="22"/>
            <w:lang w:eastAsia="de-CH"/>
          </w:rPr>
          <w:tab/>
        </w:r>
        <w:r w:rsidR="008874C8" w:rsidRPr="00CB4A51">
          <w:rPr>
            <w:rStyle w:val="Hyperlink"/>
            <w:noProof/>
          </w:rPr>
          <w:t>Berufsnummer und Berufsvarianten</w:t>
        </w:r>
        <w:r w:rsidR="008874C8">
          <w:rPr>
            <w:noProof/>
            <w:webHidden/>
          </w:rPr>
          <w:tab/>
        </w:r>
        <w:r w:rsidR="008874C8">
          <w:rPr>
            <w:noProof/>
            <w:webHidden/>
          </w:rPr>
          <w:fldChar w:fldCharType="begin"/>
        </w:r>
        <w:r w:rsidR="008874C8">
          <w:rPr>
            <w:noProof/>
            <w:webHidden/>
          </w:rPr>
          <w:instrText xml:space="preserve"> PAGEREF _Toc166050284 \h </w:instrText>
        </w:r>
        <w:r w:rsidR="008874C8">
          <w:rPr>
            <w:noProof/>
            <w:webHidden/>
          </w:rPr>
        </w:r>
        <w:r w:rsidR="008874C8">
          <w:rPr>
            <w:noProof/>
            <w:webHidden/>
          </w:rPr>
          <w:fldChar w:fldCharType="separate"/>
        </w:r>
        <w:r w:rsidR="002A052A">
          <w:rPr>
            <w:noProof/>
            <w:webHidden/>
          </w:rPr>
          <w:t>11</w:t>
        </w:r>
        <w:r w:rsidR="008874C8">
          <w:rPr>
            <w:noProof/>
            <w:webHidden/>
          </w:rPr>
          <w:fldChar w:fldCharType="end"/>
        </w:r>
      </w:hyperlink>
    </w:p>
    <w:p w14:paraId="4856DBD4" w14:textId="6D77DB2D" w:rsidR="008874C8" w:rsidRDefault="00000000">
      <w:pPr>
        <w:pStyle w:val="Verzeichnis2"/>
        <w:rPr>
          <w:rFonts w:asciiTheme="minorHAnsi" w:eastAsiaTheme="minorEastAsia" w:hAnsiTheme="minorHAnsi"/>
          <w:b w:val="0"/>
          <w:noProof/>
          <w:szCs w:val="22"/>
          <w:lang w:eastAsia="de-CH"/>
        </w:rPr>
      </w:pPr>
      <w:hyperlink w:anchor="_Toc166050285" w:history="1">
        <w:r w:rsidR="008874C8" w:rsidRPr="00CB4A51">
          <w:rPr>
            <w:rStyle w:val="Hyperlink"/>
            <w:noProof/>
          </w:rPr>
          <w:t>2.8</w:t>
        </w:r>
        <w:r w:rsidR="008874C8">
          <w:rPr>
            <w:rFonts w:asciiTheme="minorHAnsi" w:eastAsiaTheme="minorEastAsia" w:hAnsiTheme="minorHAnsi"/>
            <w:b w:val="0"/>
            <w:noProof/>
            <w:szCs w:val="22"/>
            <w:lang w:eastAsia="de-CH"/>
          </w:rPr>
          <w:tab/>
        </w:r>
        <w:r w:rsidR="008874C8" w:rsidRPr="00CB4A51">
          <w:rPr>
            <w:rStyle w:val="Hyperlink"/>
            <w:noProof/>
          </w:rPr>
          <w:t>Optionen Lehrstellenausschreibung</w:t>
        </w:r>
        <w:r w:rsidR="008874C8">
          <w:rPr>
            <w:noProof/>
            <w:webHidden/>
          </w:rPr>
          <w:tab/>
        </w:r>
        <w:r w:rsidR="008874C8">
          <w:rPr>
            <w:noProof/>
            <w:webHidden/>
          </w:rPr>
          <w:fldChar w:fldCharType="begin"/>
        </w:r>
        <w:r w:rsidR="008874C8">
          <w:rPr>
            <w:noProof/>
            <w:webHidden/>
          </w:rPr>
          <w:instrText xml:space="preserve"> PAGEREF _Toc166050285 \h </w:instrText>
        </w:r>
        <w:r w:rsidR="008874C8">
          <w:rPr>
            <w:noProof/>
            <w:webHidden/>
          </w:rPr>
        </w:r>
        <w:r w:rsidR="008874C8">
          <w:rPr>
            <w:noProof/>
            <w:webHidden/>
          </w:rPr>
          <w:fldChar w:fldCharType="separate"/>
        </w:r>
        <w:r w:rsidR="002A052A">
          <w:rPr>
            <w:noProof/>
            <w:webHidden/>
          </w:rPr>
          <w:t>11</w:t>
        </w:r>
        <w:r w:rsidR="008874C8">
          <w:rPr>
            <w:noProof/>
            <w:webHidden/>
          </w:rPr>
          <w:fldChar w:fldCharType="end"/>
        </w:r>
      </w:hyperlink>
    </w:p>
    <w:p w14:paraId="473C2EE7" w14:textId="34C4A68A" w:rsidR="008874C8" w:rsidRDefault="00000000">
      <w:pPr>
        <w:pStyle w:val="Verzeichnis2"/>
        <w:rPr>
          <w:rFonts w:asciiTheme="minorHAnsi" w:eastAsiaTheme="minorEastAsia" w:hAnsiTheme="minorHAnsi"/>
          <w:b w:val="0"/>
          <w:noProof/>
          <w:szCs w:val="22"/>
          <w:lang w:eastAsia="de-CH"/>
        </w:rPr>
      </w:pPr>
      <w:hyperlink w:anchor="_Toc166050286" w:history="1">
        <w:r w:rsidR="008874C8" w:rsidRPr="00CB4A51">
          <w:rPr>
            <w:rStyle w:val="Hyperlink"/>
            <w:noProof/>
          </w:rPr>
          <w:t>2.9</w:t>
        </w:r>
        <w:r w:rsidR="008874C8">
          <w:rPr>
            <w:rFonts w:asciiTheme="minorHAnsi" w:eastAsiaTheme="minorEastAsia" w:hAnsiTheme="minorHAnsi"/>
            <w:b w:val="0"/>
            <w:noProof/>
            <w:szCs w:val="22"/>
            <w:lang w:eastAsia="de-CH"/>
          </w:rPr>
          <w:tab/>
        </w:r>
        <w:r w:rsidR="008874C8" w:rsidRPr="00CB4A51">
          <w:rPr>
            <w:rStyle w:val="Hyperlink"/>
            <w:noProof/>
          </w:rPr>
          <w:t>Optionen Bildungsbewilligung</w:t>
        </w:r>
        <w:r w:rsidR="008874C8">
          <w:rPr>
            <w:noProof/>
            <w:webHidden/>
          </w:rPr>
          <w:tab/>
        </w:r>
        <w:r w:rsidR="008874C8">
          <w:rPr>
            <w:noProof/>
            <w:webHidden/>
          </w:rPr>
          <w:fldChar w:fldCharType="begin"/>
        </w:r>
        <w:r w:rsidR="008874C8">
          <w:rPr>
            <w:noProof/>
            <w:webHidden/>
          </w:rPr>
          <w:instrText xml:space="preserve"> PAGEREF _Toc166050286 \h </w:instrText>
        </w:r>
        <w:r w:rsidR="008874C8">
          <w:rPr>
            <w:noProof/>
            <w:webHidden/>
          </w:rPr>
        </w:r>
        <w:r w:rsidR="008874C8">
          <w:rPr>
            <w:noProof/>
            <w:webHidden/>
          </w:rPr>
          <w:fldChar w:fldCharType="separate"/>
        </w:r>
        <w:r w:rsidR="002A052A">
          <w:rPr>
            <w:noProof/>
            <w:webHidden/>
          </w:rPr>
          <w:t>11</w:t>
        </w:r>
        <w:r w:rsidR="008874C8">
          <w:rPr>
            <w:noProof/>
            <w:webHidden/>
          </w:rPr>
          <w:fldChar w:fldCharType="end"/>
        </w:r>
      </w:hyperlink>
    </w:p>
    <w:p w14:paraId="6AE03A6B" w14:textId="656779C2" w:rsidR="008874C8" w:rsidRDefault="00000000">
      <w:pPr>
        <w:pStyle w:val="Verzeichnis2"/>
        <w:rPr>
          <w:rFonts w:asciiTheme="minorHAnsi" w:eastAsiaTheme="minorEastAsia" w:hAnsiTheme="minorHAnsi"/>
          <w:b w:val="0"/>
          <w:noProof/>
          <w:szCs w:val="22"/>
          <w:lang w:eastAsia="de-CH"/>
        </w:rPr>
      </w:pPr>
      <w:hyperlink w:anchor="_Toc166050287" w:history="1">
        <w:r w:rsidR="008874C8" w:rsidRPr="00CB4A51">
          <w:rPr>
            <w:rStyle w:val="Hyperlink"/>
            <w:noProof/>
          </w:rPr>
          <w:t>2.10</w:t>
        </w:r>
        <w:r w:rsidR="008874C8">
          <w:rPr>
            <w:rFonts w:asciiTheme="minorHAnsi" w:eastAsiaTheme="minorEastAsia" w:hAnsiTheme="minorHAnsi"/>
            <w:b w:val="0"/>
            <w:noProof/>
            <w:szCs w:val="22"/>
            <w:lang w:eastAsia="de-CH"/>
          </w:rPr>
          <w:tab/>
        </w:r>
        <w:r w:rsidR="008874C8" w:rsidRPr="00CB4A51">
          <w:rPr>
            <w:rStyle w:val="Hyperlink"/>
            <w:noProof/>
          </w:rPr>
          <w:t>Berufsmaturitätsausrichtung</w:t>
        </w:r>
        <w:r w:rsidR="008874C8">
          <w:rPr>
            <w:noProof/>
            <w:webHidden/>
          </w:rPr>
          <w:tab/>
        </w:r>
        <w:r w:rsidR="008874C8">
          <w:rPr>
            <w:noProof/>
            <w:webHidden/>
          </w:rPr>
          <w:fldChar w:fldCharType="begin"/>
        </w:r>
        <w:r w:rsidR="008874C8">
          <w:rPr>
            <w:noProof/>
            <w:webHidden/>
          </w:rPr>
          <w:instrText xml:space="preserve"> PAGEREF _Toc166050287 \h </w:instrText>
        </w:r>
        <w:r w:rsidR="008874C8">
          <w:rPr>
            <w:noProof/>
            <w:webHidden/>
          </w:rPr>
        </w:r>
        <w:r w:rsidR="008874C8">
          <w:rPr>
            <w:noProof/>
            <w:webHidden/>
          </w:rPr>
          <w:fldChar w:fldCharType="separate"/>
        </w:r>
        <w:r w:rsidR="002A052A">
          <w:rPr>
            <w:noProof/>
            <w:webHidden/>
          </w:rPr>
          <w:t>11</w:t>
        </w:r>
        <w:r w:rsidR="008874C8">
          <w:rPr>
            <w:noProof/>
            <w:webHidden/>
          </w:rPr>
          <w:fldChar w:fldCharType="end"/>
        </w:r>
      </w:hyperlink>
    </w:p>
    <w:p w14:paraId="372E074B" w14:textId="0077FDDB" w:rsidR="008874C8" w:rsidRDefault="00000000">
      <w:pPr>
        <w:pStyle w:val="Verzeichnis2"/>
        <w:rPr>
          <w:rFonts w:asciiTheme="minorHAnsi" w:eastAsiaTheme="minorEastAsia" w:hAnsiTheme="minorHAnsi"/>
          <w:b w:val="0"/>
          <w:noProof/>
          <w:szCs w:val="22"/>
          <w:lang w:eastAsia="de-CH"/>
        </w:rPr>
      </w:pPr>
      <w:hyperlink w:anchor="_Toc166050288" w:history="1">
        <w:r w:rsidR="008874C8" w:rsidRPr="00CB4A51">
          <w:rPr>
            <w:rStyle w:val="Hyperlink"/>
            <w:rFonts w:cs="Arial"/>
            <w:noProof/>
          </w:rPr>
          <w:t>2.11</w:t>
        </w:r>
        <w:r w:rsidR="008874C8">
          <w:rPr>
            <w:rFonts w:asciiTheme="minorHAnsi" w:eastAsiaTheme="minorEastAsia" w:hAnsiTheme="minorHAnsi"/>
            <w:b w:val="0"/>
            <w:noProof/>
            <w:szCs w:val="22"/>
            <w:lang w:eastAsia="de-CH"/>
          </w:rPr>
          <w:tab/>
        </w:r>
        <w:r w:rsidR="008874C8" w:rsidRPr="00CB4A51">
          <w:rPr>
            <w:rStyle w:val="Hyperlink"/>
            <w:rFonts w:cs="Arial"/>
            <w:noProof/>
          </w:rPr>
          <w:t>Bildungstyp</w:t>
        </w:r>
        <w:r w:rsidR="008874C8">
          <w:rPr>
            <w:noProof/>
            <w:webHidden/>
          </w:rPr>
          <w:tab/>
        </w:r>
        <w:r w:rsidR="008874C8">
          <w:rPr>
            <w:noProof/>
            <w:webHidden/>
          </w:rPr>
          <w:fldChar w:fldCharType="begin"/>
        </w:r>
        <w:r w:rsidR="008874C8">
          <w:rPr>
            <w:noProof/>
            <w:webHidden/>
          </w:rPr>
          <w:instrText xml:space="preserve"> PAGEREF _Toc166050288 \h </w:instrText>
        </w:r>
        <w:r w:rsidR="008874C8">
          <w:rPr>
            <w:noProof/>
            <w:webHidden/>
          </w:rPr>
        </w:r>
        <w:r w:rsidR="008874C8">
          <w:rPr>
            <w:noProof/>
            <w:webHidden/>
          </w:rPr>
          <w:fldChar w:fldCharType="separate"/>
        </w:r>
        <w:r w:rsidR="002A052A">
          <w:rPr>
            <w:noProof/>
            <w:webHidden/>
          </w:rPr>
          <w:t>12</w:t>
        </w:r>
        <w:r w:rsidR="008874C8">
          <w:rPr>
            <w:noProof/>
            <w:webHidden/>
          </w:rPr>
          <w:fldChar w:fldCharType="end"/>
        </w:r>
      </w:hyperlink>
    </w:p>
    <w:p w14:paraId="7BDA9BCA" w14:textId="70F87C19" w:rsidR="008874C8" w:rsidRDefault="00000000">
      <w:pPr>
        <w:pStyle w:val="Verzeichnis2"/>
        <w:rPr>
          <w:rFonts w:asciiTheme="minorHAnsi" w:eastAsiaTheme="minorEastAsia" w:hAnsiTheme="minorHAnsi"/>
          <w:b w:val="0"/>
          <w:noProof/>
          <w:szCs w:val="22"/>
          <w:lang w:eastAsia="de-CH"/>
        </w:rPr>
      </w:pPr>
      <w:hyperlink w:anchor="_Toc166050289" w:history="1">
        <w:r w:rsidR="008874C8" w:rsidRPr="00CB4A51">
          <w:rPr>
            <w:rStyle w:val="Hyperlink"/>
            <w:noProof/>
          </w:rPr>
          <w:t>2.12</w:t>
        </w:r>
        <w:r w:rsidR="008874C8">
          <w:rPr>
            <w:rFonts w:asciiTheme="minorHAnsi" w:eastAsiaTheme="minorEastAsia" w:hAnsiTheme="minorHAnsi"/>
            <w:b w:val="0"/>
            <w:noProof/>
            <w:szCs w:val="22"/>
            <w:lang w:eastAsia="de-CH"/>
          </w:rPr>
          <w:tab/>
        </w:r>
        <w:r w:rsidR="008874C8" w:rsidRPr="00CB4A51">
          <w:rPr>
            <w:rStyle w:val="Hyperlink"/>
            <w:noProof/>
          </w:rPr>
          <w:t>Prüfungsfächer</w:t>
        </w:r>
        <w:r w:rsidR="008874C8">
          <w:rPr>
            <w:noProof/>
            <w:webHidden/>
          </w:rPr>
          <w:tab/>
        </w:r>
        <w:r w:rsidR="008874C8">
          <w:rPr>
            <w:noProof/>
            <w:webHidden/>
          </w:rPr>
          <w:fldChar w:fldCharType="begin"/>
        </w:r>
        <w:r w:rsidR="008874C8">
          <w:rPr>
            <w:noProof/>
            <w:webHidden/>
          </w:rPr>
          <w:instrText xml:space="preserve"> PAGEREF _Toc166050289 \h </w:instrText>
        </w:r>
        <w:r w:rsidR="008874C8">
          <w:rPr>
            <w:noProof/>
            <w:webHidden/>
          </w:rPr>
        </w:r>
        <w:r w:rsidR="008874C8">
          <w:rPr>
            <w:noProof/>
            <w:webHidden/>
          </w:rPr>
          <w:fldChar w:fldCharType="separate"/>
        </w:r>
        <w:r w:rsidR="002A052A">
          <w:rPr>
            <w:noProof/>
            <w:webHidden/>
          </w:rPr>
          <w:t>12</w:t>
        </w:r>
        <w:r w:rsidR="008874C8">
          <w:rPr>
            <w:noProof/>
            <w:webHidden/>
          </w:rPr>
          <w:fldChar w:fldCharType="end"/>
        </w:r>
      </w:hyperlink>
    </w:p>
    <w:p w14:paraId="0C978288" w14:textId="164ADB75" w:rsidR="008874C8" w:rsidRDefault="00000000">
      <w:pPr>
        <w:pStyle w:val="Verzeichnis2"/>
        <w:rPr>
          <w:rFonts w:asciiTheme="minorHAnsi" w:eastAsiaTheme="minorEastAsia" w:hAnsiTheme="minorHAnsi"/>
          <w:b w:val="0"/>
          <w:noProof/>
          <w:szCs w:val="22"/>
          <w:lang w:eastAsia="de-CH"/>
        </w:rPr>
      </w:pPr>
      <w:hyperlink w:anchor="_Toc166050290" w:history="1">
        <w:r w:rsidR="008874C8" w:rsidRPr="00CB4A51">
          <w:rPr>
            <w:rStyle w:val="Hyperlink"/>
            <w:noProof/>
          </w:rPr>
          <w:t>2.13</w:t>
        </w:r>
        <w:r w:rsidR="008874C8">
          <w:rPr>
            <w:rFonts w:asciiTheme="minorHAnsi" w:eastAsiaTheme="minorEastAsia" w:hAnsiTheme="minorHAnsi"/>
            <w:b w:val="0"/>
            <w:noProof/>
            <w:szCs w:val="22"/>
            <w:lang w:eastAsia="de-CH"/>
          </w:rPr>
          <w:tab/>
        </w:r>
        <w:r w:rsidR="008874C8" w:rsidRPr="00CB4A51">
          <w:rPr>
            <w:rStyle w:val="Hyperlink"/>
            <w:noProof/>
          </w:rPr>
          <w:t>Land</w:t>
        </w:r>
        <w:r w:rsidR="008874C8">
          <w:rPr>
            <w:noProof/>
            <w:webHidden/>
          </w:rPr>
          <w:tab/>
        </w:r>
        <w:r w:rsidR="008874C8">
          <w:rPr>
            <w:noProof/>
            <w:webHidden/>
          </w:rPr>
          <w:fldChar w:fldCharType="begin"/>
        </w:r>
        <w:r w:rsidR="008874C8">
          <w:rPr>
            <w:noProof/>
            <w:webHidden/>
          </w:rPr>
          <w:instrText xml:space="preserve"> PAGEREF _Toc166050290 \h </w:instrText>
        </w:r>
        <w:r w:rsidR="008874C8">
          <w:rPr>
            <w:noProof/>
            <w:webHidden/>
          </w:rPr>
        </w:r>
        <w:r w:rsidR="008874C8">
          <w:rPr>
            <w:noProof/>
            <w:webHidden/>
          </w:rPr>
          <w:fldChar w:fldCharType="separate"/>
        </w:r>
        <w:r w:rsidR="002A052A">
          <w:rPr>
            <w:noProof/>
            <w:webHidden/>
          </w:rPr>
          <w:t>12</w:t>
        </w:r>
        <w:r w:rsidR="008874C8">
          <w:rPr>
            <w:noProof/>
            <w:webHidden/>
          </w:rPr>
          <w:fldChar w:fldCharType="end"/>
        </w:r>
      </w:hyperlink>
    </w:p>
    <w:p w14:paraId="2B774F7C" w14:textId="1F6142F2" w:rsidR="008874C8" w:rsidRDefault="00000000">
      <w:pPr>
        <w:pStyle w:val="Verzeichnis2"/>
        <w:rPr>
          <w:rFonts w:asciiTheme="minorHAnsi" w:eastAsiaTheme="minorEastAsia" w:hAnsiTheme="minorHAnsi"/>
          <w:b w:val="0"/>
          <w:noProof/>
          <w:szCs w:val="22"/>
          <w:lang w:eastAsia="de-CH"/>
        </w:rPr>
      </w:pPr>
      <w:hyperlink w:anchor="_Toc166050291" w:history="1">
        <w:r w:rsidR="008874C8" w:rsidRPr="00CB4A51">
          <w:rPr>
            <w:rStyle w:val="Hyperlink"/>
            <w:noProof/>
          </w:rPr>
          <w:t>2.14</w:t>
        </w:r>
        <w:r w:rsidR="008874C8">
          <w:rPr>
            <w:rFonts w:asciiTheme="minorHAnsi" w:eastAsiaTheme="minorEastAsia" w:hAnsiTheme="minorHAnsi"/>
            <w:b w:val="0"/>
            <w:noProof/>
            <w:szCs w:val="22"/>
            <w:lang w:eastAsia="de-CH"/>
          </w:rPr>
          <w:tab/>
        </w:r>
        <w:r w:rsidR="008874C8" w:rsidRPr="00CB4A51">
          <w:rPr>
            <w:rStyle w:val="Hyperlink"/>
            <w:noProof/>
          </w:rPr>
          <w:t>Identifikation von Personen, Organisationen und weiteren Objekten</w:t>
        </w:r>
        <w:r w:rsidR="008874C8">
          <w:rPr>
            <w:noProof/>
            <w:webHidden/>
          </w:rPr>
          <w:tab/>
        </w:r>
        <w:r w:rsidR="008874C8">
          <w:rPr>
            <w:noProof/>
            <w:webHidden/>
          </w:rPr>
          <w:fldChar w:fldCharType="begin"/>
        </w:r>
        <w:r w:rsidR="008874C8">
          <w:rPr>
            <w:noProof/>
            <w:webHidden/>
          </w:rPr>
          <w:instrText xml:space="preserve"> PAGEREF _Toc166050291 \h </w:instrText>
        </w:r>
        <w:r w:rsidR="008874C8">
          <w:rPr>
            <w:noProof/>
            <w:webHidden/>
          </w:rPr>
        </w:r>
        <w:r w:rsidR="008874C8">
          <w:rPr>
            <w:noProof/>
            <w:webHidden/>
          </w:rPr>
          <w:fldChar w:fldCharType="separate"/>
        </w:r>
        <w:r w:rsidR="002A052A">
          <w:rPr>
            <w:noProof/>
            <w:webHidden/>
          </w:rPr>
          <w:t>12</w:t>
        </w:r>
        <w:r w:rsidR="008874C8">
          <w:rPr>
            <w:noProof/>
            <w:webHidden/>
          </w:rPr>
          <w:fldChar w:fldCharType="end"/>
        </w:r>
      </w:hyperlink>
    </w:p>
    <w:p w14:paraId="1B3104BE" w14:textId="748E827B" w:rsidR="008874C8" w:rsidRDefault="00000000">
      <w:pPr>
        <w:pStyle w:val="Verzeichnis3"/>
        <w:rPr>
          <w:rFonts w:asciiTheme="minorHAnsi" w:eastAsiaTheme="minorEastAsia" w:hAnsiTheme="minorHAnsi"/>
          <w:noProof/>
          <w:szCs w:val="22"/>
          <w:lang w:eastAsia="de-CH"/>
        </w:rPr>
      </w:pPr>
      <w:hyperlink w:anchor="_Toc166050292" w:history="1">
        <w:r w:rsidR="008874C8" w:rsidRPr="00CB4A51">
          <w:rPr>
            <w:rStyle w:val="Hyperlink"/>
            <w:noProof/>
          </w:rPr>
          <w:t>2.14.1</w:t>
        </w:r>
        <w:r w:rsidR="008874C8">
          <w:rPr>
            <w:rFonts w:asciiTheme="minorHAnsi" w:eastAsiaTheme="minorEastAsia" w:hAnsiTheme="minorHAnsi"/>
            <w:noProof/>
            <w:szCs w:val="22"/>
            <w:lang w:eastAsia="de-CH"/>
          </w:rPr>
          <w:tab/>
        </w:r>
        <w:r w:rsidR="008874C8" w:rsidRPr="00CB4A51">
          <w:rPr>
            <w:rStyle w:val="Hyperlink"/>
            <w:noProof/>
          </w:rPr>
          <w:t>Übersicht</w:t>
        </w:r>
        <w:r w:rsidR="008874C8">
          <w:rPr>
            <w:noProof/>
            <w:webHidden/>
          </w:rPr>
          <w:tab/>
        </w:r>
        <w:r w:rsidR="008874C8">
          <w:rPr>
            <w:noProof/>
            <w:webHidden/>
          </w:rPr>
          <w:fldChar w:fldCharType="begin"/>
        </w:r>
        <w:r w:rsidR="008874C8">
          <w:rPr>
            <w:noProof/>
            <w:webHidden/>
          </w:rPr>
          <w:instrText xml:space="preserve"> PAGEREF _Toc166050292 \h </w:instrText>
        </w:r>
        <w:r w:rsidR="008874C8">
          <w:rPr>
            <w:noProof/>
            <w:webHidden/>
          </w:rPr>
        </w:r>
        <w:r w:rsidR="008874C8">
          <w:rPr>
            <w:noProof/>
            <w:webHidden/>
          </w:rPr>
          <w:fldChar w:fldCharType="separate"/>
        </w:r>
        <w:r w:rsidR="002A052A">
          <w:rPr>
            <w:noProof/>
            <w:webHidden/>
          </w:rPr>
          <w:t>12</w:t>
        </w:r>
        <w:r w:rsidR="008874C8">
          <w:rPr>
            <w:noProof/>
            <w:webHidden/>
          </w:rPr>
          <w:fldChar w:fldCharType="end"/>
        </w:r>
      </w:hyperlink>
    </w:p>
    <w:p w14:paraId="428FA572" w14:textId="5810DB1B" w:rsidR="008874C8" w:rsidRDefault="00000000">
      <w:pPr>
        <w:pStyle w:val="Verzeichnis3"/>
        <w:rPr>
          <w:rFonts w:asciiTheme="minorHAnsi" w:eastAsiaTheme="minorEastAsia" w:hAnsiTheme="minorHAnsi"/>
          <w:noProof/>
          <w:szCs w:val="22"/>
          <w:lang w:eastAsia="de-CH"/>
        </w:rPr>
      </w:pPr>
      <w:hyperlink w:anchor="_Toc166050293" w:history="1">
        <w:r w:rsidR="008874C8" w:rsidRPr="00CB4A51">
          <w:rPr>
            <w:rStyle w:val="Hyperlink"/>
            <w:noProof/>
          </w:rPr>
          <w:t>2.14.2</w:t>
        </w:r>
        <w:r w:rsidR="008874C8">
          <w:rPr>
            <w:rFonts w:asciiTheme="minorHAnsi" w:eastAsiaTheme="minorEastAsia" w:hAnsiTheme="minorHAnsi"/>
            <w:noProof/>
            <w:szCs w:val="22"/>
            <w:lang w:eastAsia="de-CH"/>
          </w:rPr>
          <w:tab/>
        </w:r>
        <w:r w:rsidR="008874C8" w:rsidRPr="00CB4A51">
          <w:rPr>
            <w:rStyle w:val="Hyperlink"/>
            <w:noProof/>
          </w:rPr>
          <w:t>Referenzierung Berufsbildung</w:t>
        </w:r>
        <w:r w:rsidR="008874C8">
          <w:rPr>
            <w:noProof/>
            <w:webHidden/>
          </w:rPr>
          <w:tab/>
        </w:r>
        <w:r w:rsidR="008874C8">
          <w:rPr>
            <w:noProof/>
            <w:webHidden/>
          </w:rPr>
          <w:fldChar w:fldCharType="begin"/>
        </w:r>
        <w:r w:rsidR="008874C8">
          <w:rPr>
            <w:noProof/>
            <w:webHidden/>
          </w:rPr>
          <w:instrText xml:space="preserve"> PAGEREF _Toc166050293 \h </w:instrText>
        </w:r>
        <w:r w:rsidR="008874C8">
          <w:rPr>
            <w:noProof/>
            <w:webHidden/>
          </w:rPr>
        </w:r>
        <w:r w:rsidR="008874C8">
          <w:rPr>
            <w:noProof/>
            <w:webHidden/>
          </w:rPr>
          <w:fldChar w:fldCharType="separate"/>
        </w:r>
        <w:r w:rsidR="002A052A">
          <w:rPr>
            <w:noProof/>
            <w:webHidden/>
          </w:rPr>
          <w:t>12</w:t>
        </w:r>
        <w:r w:rsidR="008874C8">
          <w:rPr>
            <w:noProof/>
            <w:webHidden/>
          </w:rPr>
          <w:fldChar w:fldCharType="end"/>
        </w:r>
      </w:hyperlink>
    </w:p>
    <w:p w14:paraId="1BCAD7A4" w14:textId="7198CECA" w:rsidR="008874C8" w:rsidRDefault="00000000">
      <w:pPr>
        <w:pStyle w:val="Verzeichnis4"/>
        <w:rPr>
          <w:rFonts w:asciiTheme="minorHAnsi" w:eastAsiaTheme="minorEastAsia" w:hAnsiTheme="minorHAnsi"/>
          <w:noProof/>
          <w:szCs w:val="22"/>
          <w:lang w:eastAsia="de-CH"/>
        </w:rPr>
      </w:pPr>
      <w:hyperlink w:anchor="_Toc166050294" w:history="1">
        <w:r w:rsidR="008874C8" w:rsidRPr="00CB4A51">
          <w:rPr>
            <w:rStyle w:val="Hyperlink"/>
            <w:noProof/>
          </w:rPr>
          <w:t>2.14.2.1</w:t>
        </w:r>
        <w:r w:rsidR="008874C8">
          <w:rPr>
            <w:rFonts w:asciiTheme="minorHAnsi" w:eastAsiaTheme="minorEastAsia" w:hAnsiTheme="minorHAnsi"/>
            <w:noProof/>
            <w:szCs w:val="22"/>
            <w:lang w:eastAsia="de-CH"/>
          </w:rPr>
          <w:tab/>
        </w:r>
        <w:r w:rsidR="008874C8" w:rsidRPr="00CB4A51">
          <w:rPr>
            <w:rStyle w:val="Hyperlink"/>
            <w:noProof/>
          </w:rPr>
          <w:t>Aufbau der Identifikatoren</w:t>
        </w:r>
        <w:r w:rsidR="008874C8">
          <w:rPr>
            <w:noProof/>
            <w:webHidden/>
          </w:rPr>
          <w:tab/>
        </w:r>
        <w:r w:rsidR="008874C8">
          <w:rPr>
            <w:noProof/>
            <w:webHidden/>
          </w:rPr>
          <w:fldChar w:fldCharType="begin"/>
        </w:r>
        <w:r w:rsidR="008874C8">
          <w:rPr>
            <w:noProof/>
            <w:webHidden/>
          </w:rPr>
          <w:instrText xml:space="preserve"> PAGEREF _Toc166050294 \h </w:instrText>
        </w:r>
        <w:r w:rsidR="008874C8">
          <w:rPr>
            <w:noProof/>
            <w:webHidden/>
          </w:rPr>
        </w:r>
        <w:r w:rsidR="008874C8">
          <w:rPr>
            <w:noProof/>
            <w:webHidden/>
          </w:rPr>
          <w:fldChar w:fldCharType="separate"/>
        </w:r>
        <w:r w:rsidR="002A052A">
          <w:rPr>
            <w:noProof/>
            <w:webHidden/>
          </w:rPr>
          <w:t>13</w:t>
        </w:r>
        <w:r w:rsidR="008874C8">
          <w:rPr>
            <w:noProof/>
            <w:webHidden/>
          </w:rPr>
          <w:fldChar w:fldCharType="end"/>
        </w:r>
      </w:hyperlink>
    </w:p>
    <w:p w14:paraId="4FBF5E28" w14:textId="15F02049" w:rsidR="008874C8" w:rsidRDefault="00000000">
      <w:pPr>
        <w:pStyle w:val="Verzeichnis4"/>
        <w:rPr>
          <w:rFonts w:asciiTheme="minorHAnsi" w:eastAsiaTheme="minorEastAsia" w:hAnsiTheme="minorHAnsi"/>
          <w:noProof/>
          <w:szCs w:val="22"/>
          <w:lang w:eastAsia="de-CH"/>
        </w:rPr>
      </w:pPr>
      <w:hyperlink w:anchor="_Toc166050295" w:history="1">
        <w:r w:rsidR="008874C8" w:rsidRPr="00CB4A51">
          <w:rPr>
            <w:rStyle w:val="Hyperlink"/>
            <w:noProof/>
          </w:rPr>
          <w:t>2.14.2.2</w:t>
        </w:r>
        <w:r w:rsidR="008874C8">
          <w:rPr>
            <w:rFonts w:asciiTheme="minorHAnsi" w:eastAsiaTheme="minorEastAsia" w:hAnsiTheme="minorHAnsi"/>
            <w:noProof/>
            <w:szCs w:val="22"/>
            <w:lang w:eastAsia="de-CH"/>
          </w:rPr>
          <w:tab/>
        </w:r>
        <w:r w:rsidR="008874C8" w:rsidRPr="00CB4A51">
          <w:rPr>
            <w:rStyle w:val="Hyperlink"/>
            <w:noProof/>
          </w:rPr>
          <w:t>Verwendete Identifikatoren</w:t>
        </w:r>
        <w:r w:rsidR="008874C8">
          <w:rPr>
            <w:noProof/>
            <w:webHidden/>
          </w:rPr>
          <w:tab/>
        </w:r>
        <w:r w:rsidR="008874C8">
          <w:rPr>
            <w:noProof/>
            <w:webHidden/>
          </w:rPr>
          <w:fldChar w:fldCharType="begin"/>
        </w:r>
        <w:r w:rsidR="008874C8">
          <w:rPr>
            <w:noProof/>
            <w:webHidden/>
          </w:rPr>
          <w:instrText xml:space="preserve"> PAGEREF _Toc166050295 \h </w:instrText>
        </w:r>
        <w:r w:rsidR="008874C8">
          <w:rPr>
            <w:noProof/>
            <w:webHidden/>
          </w:rPr>
        </w:r>
        <w:r w:rsidR="008874C8">
          <w:rPr>
            <w:noProof/>
            <w:webHidden/>
          </w:rPr>
          <w:fldChar w:fldCharType="separate"/>
        </w:r>
        <w:r w:rsidR="002A052A">
          <w:rPr>
            <w:noProof/>
            <w:webHidden/>
          </w:rPr>
          <w:t>13</w:t>
        </w:r>
        <w:r w:rsidR="008874C8">
          <w:rPr>
            <w:noProof/>
            <w:webHidden/>
          </w:rPr>
          <w:fldChar w:fldCharType="end"/>
        </w:r>
      </w:hyperlink>
    </w:p>
    <w:p w14:paraId="7B8C0B7B" w14:textId="55190B56" w:rsidR="008874C8" w:rsidRDefault="00000000">
      <w:pPr>
        <w:pStyle w:val="Verzeichnis4"/>
        <w:rPr>
          <w:rFonts w:asciiTheme="minorHAnsi" w:eastAsiaTheme="minorEastAsia" w:hAnsiTheme="minorHAnsi"/>
          <w:noProof/>
          <w:szCs w:val="22"/>
          <w:lang w:eastAsia="de-CH"/>
        </w:rPr>
      </w:pPr>
      <w:hyperlink w:anchor="_Toc166050296" w:history="1">
        <w:r w:rsidR="008874C8" w:rsidRPr="00CB4A51">
          <w:rPr>
            <w:rStyle w:val="Hyperlink"/>
            <w:noProof/>
          </w:rPr>
          <w:t>2.14.2.3</w:t>
        </w:r>
        <w:r w:rsidR="008874C8">
          <w:rPr>
            <w:rFonts w:asciiTheme="minorHAnsi" w:eastAsiaTheme="minorEastAsia" w:hAnsiTheme="minorHAnsi"/>
            <w:noProof/>
            <w:szCs w:val="22"/>
            <w:lang w:eastAsia="de-CH"/>
          </w:rPr>
          <w:tab/>
        </w:r>
        <w:r w:rsidR="008874C8" w:rsidRPr="00CB4A51">
          <w:rPr>
            <w:rStyle w:val="Hyperlink"/>
            <w:noProof/>
          </w:rPr>
          <w:t>Verantwortung der vergebenden Stellen</w:t>
        </w:r>
        <w:r w:rsidR="008874C8">
          <w:rPr>
            <w:noProof/>
            <w:webHidden/>
          </w:rPr>
          <w:tab/>
        </w:r>
        <w:r w:rsidR="008874C8">
          <w:rPr>
            <w:noProof/>
            <w:webHidden/>
          </w:rPr>
          <w:fldChar w:fldCharType="begin"/>
        </w:r>
        <w:r w:rsidR="008874C8">
          <w:rPr>
            <w:noProof/>
            <w:webHidden/>
          </w:rPr>
          <w:instrText xml:space="preserve"> PAGEREF _Toc166050296 \h </w:instrText>
        </w:r>
        <w:r w:rsidR="008874C8">
          <w:rPr>
            <w:noProof/>
            <w:webHidden/>
          </w:rPr>
        </w:r>
        <w:r w:rsidR="008874C8">
          <w:rPr>
            <w:noProof/>
            <w:webHidden/>
          </w:rPr>
          <w:fldChar w:fldCharType="separate"/>
        </w:r>
        <w:r w:rsidR="002A052A">
          <w:rPr>
            <w:noProof/>
            <w:webHidden/>
          </w:rPr>
          <w:t>14</w:t>
        </w:r>
        <w:r w:rsidR="008874C8">
          <w:rPr>
            <w:noProof/>
            <w:webHidden/>
          </w:rPr>
          <w:fldChar w:fldCharType="end"/>
        </w:r>
      </w:hyperlink>
    </w:p>
    <w:p w14:paraId="46A15D8D" w14:textId="4820A4B9" w:rsidR="008874C8" w:rsidRDefault="00000000">
      <w:pPr>
        <w:pStyle w:val="Verzeichnis4"/>
        <w:rPr>
          <w:rFonts w:asciiTheme="minorHAnsi" w:eastAsiaTheme="minorEastAsia" w:hAnsiTheme="minorHAnsi"/>
          <w:noProof/>
          <w:szCs w:val="22"/>
          <w:lang w:eastAsia="de-CH"/>
        </w:rPr>
      </w:pPr>
      <w:hyperlink w:anchor="_Toc166050297" w:history="1">
        <w:r w:rsidR="008874C8" w:rsidRPr="00CB4A51">
          <w:rPr>
            <w:rStyle w:val="Hyperlink"/>
            <w:noProof/>
          </w:rPr>
          <w:t>2.14.2.4</w:t>
        </w:r>
        <w:r w:rsidR="008874C8">
          <w:rPr>
            <w:rFonts w:asciiTheme="minorHAnsi" w:eastAsiaTheme="minorEastAsia" w:hAnsiTheme="minorHAnsi"/>
            <w:noProof/>
            <w:szCs w:val="22"/>
            <w:lang w:eastAsia="de-CH"/>
          </w:rPr>
          <w:tab/>
        </w:r>
        <w:r w:rsidR="008874C8" w:rsidRPr="00CB4A51">
          <w:rPr>
            <w:rStyle w:val="Hyperlink"/>
            <w:noProof/>
          </w:rPr>
          <w:t>Zentral vergebene und kantonale Identifikatoren</w:t>
        </w:r>
        <w:r w:rsidR="008874C8">
          <w:rPr>
            <w:noProof/>
            <w:webHidden/>
          </w:rPr>
          <w:tab/>
        </w:r>
        <w:r w:rsidR="008874C8">
          <w:rPr>
            <w:noProof/>
            <w:webHidden/>
          </w:rPr>
          <w:fldChar w:fldCharType="begin"/>
        </w:r>
        <w:r w:rsidR="008874C8">
          <w:rPr>
            <w:noProof/>
            <w:webHidden/>
          </w:rPr>
          <w:instrText xml:space="preserve"> PAGEREF _Toc166050297 \h </w:instrText>
        </w:r>
        <w:r w:rsidR="008874C8">
          <w:rPr>
            <w:noProof/>
            <w:webHidden/>
          </w:rPr>
        </w:r>
        <w:r w:rsidR="008874C8">
          <w:rPr>
            <w:noProof/>
            <w:webHidden/>
          </w:rPr>
          <w:fldChar w:fldCharType="separate"/>
        </w:r>
        <w:r w:rsidR="002A052A">
          <w:rPr>
            <w:noProof/>
            <w:webHidden/>
          </w:rPr>
          <w:t>14</w:t>
        </w:r>
        <w:r w:rsidR="008874C8">
          <w:rPr>
            <w:noProof/>
            <w:webHidden/>
          </w:rPr>
          <w:fldChar w:fldCharType="end"/>
        </w:r>
      </w:hyperlink>
    </w:p>
    <w:p w14:paraId="378ECB68" w14:textId="164CDDC8" w:rsidR="008874C8" w:rsidRDefault="00000000">
      <w:pPr>
        <w:pStyle w:val="Verzeichnis2"/>
        <w:rPr>
          <w:rFonts w:asciiTheme="minorHAnsi" w:eastAsiaTheme="minorEastAsia" w:hAnsiTheme="minorHAnsi"/>
          <w:b w:val="0"/>
          <w:noProof/>
          <w:szCs w:val="22"/>
          <w:lang w:eastAsia="de-CH"/>
        </w:rPr>
      </w:pPr>
      <w:hyperlink w:anchor="_Toc166050298" w:history="1">
        <w:r w:rsidR="008874C8" w:rsidRPr="00CB4A51">
          <w:rPr>
            <w:rStyle w:val="Hyperlink"/>
            <w:noProof/>
          </w:rPr>
          <w:t>2.15</w:t>
        </w:r>
        <w:r w:rsidR="008874C8">
          <w:rPr>
            <w:rFonts w:asciiTheme="minorHAnsi" w:eastAsiaTheme="minorEastAsia" w:hAnsiTheme="minorHAnsi"/>
            <w:b w:val="0"/>
            <w:noProof/>
            <w:szCs w:val="22"/>
            <w:lang w:eastAsia="de-CH"/>
          </w:rPr>
          <w:tab/>
        </w:r>
        <w:r w:rsidR="008874C8" w:rsidRPr="00CB4A51">
          <w:rPr>
            <w:rStyle w:val="Hyperlink"/>
            <w:noProof/>
          </w:rPr>
          <w:t>Mutationsgründe Bildungsverhältnis</w:t>
        </w:r>
        <w:r w:rsidR="008874C8">
          <w:rPr>
            <w:noProof/>
            <w:webHidden/>
          </w:rPr>
          <w:tab/>
        </w:r>
        <w:r w:rsidR="008874C8">
          <w:rPr>
            <w:noProof/>
            <w:webHidden/>
          </w:rPr>
          <w:fldChar w:fldCharType="begin"/>
        </w:r>
        <w:r w:rsidR="008874C8">
          <w:rPr>
            <w:noProof/>
            <w:webHidden/>
          </w:rPr>
          <w:instrText xml:space="preserve"> PAGEREF _Toc166050298 \h </w:instrText>
        </w:r>
        <w:r w:rsidR="008874C8">
          <w:rPr>
            <w:noProof/>
            <w:webHidden/>
          </w:rPr>
        </w:r>
        <w:r w:rsidR="008874C8">
          <w:rPr>
            <w:noProof/>
            <w:webHidden/>
          </w:rPr>
          <w:fldChar w:fldCharType="separate"/>
        </w:r>
        <w:r w:rsidR="002A052A">
          <w:rPr>
            <w:noProof/>
            <w:webHidden/>
          </w:rPr>
          <w:t>15</w:t>
        </w:r>
        <w:r w:rsidR="008874C8">
          <w:rPr>
            <w:noProof/>
            <w:webHidden/>
          </w:rPr>
          <w:fldChar w:fldCharType="end"/>
        </w:r>
      </w:hyperlink>
    </w:p>
    <w:p w14:paraId="7C1E1ECF" w14:textId="774EA079" w:rsidR="008874C8" w:rsidRDefault="00000000">
      <w:pPr>
        <w:pStyle w:val="Verzeichnis2"/>
        <w:rPr>
          <w:rFonts w:asciiTheme="minorHAnsi" w:eastAsiaTheme="minorEastAsia" w:hAnsiTheme="minorHAnsi"/>
          <w:b w:val="0"/>
          <w:noProof/>
          <w:szCs w:val="22"/>
          <w:lang w:eastAsia="de-CH"/>
        </w:rPr>
      </w:pPr>
      <w:hyperlink w:anchor="_Toc166050299" w:history="1">
        <w:r w:rsidR="008874C8" w:rsidRPr="00CB4A51">
          <w:rPr>
            <w:rStyle w:val="Hyperlink"/>
            <w:noProof/>
          </w:rPr>
          <w:t>2.16</w:t>
        </w:r>
        <w:r w:rsidR="008874C8">
          <w:rPr>
            <w:rFonts w:asciiTheme="minorHAnsi" w:eastAsiaTheme="minorEastAsia" w:hAnsiTheme="minorHAnsi"/>
            <w:b w:val="0"/>
            <w:noProof/>
            <w:szCs w:val="22"/>
            <w:lang w:eastAsia="de-CH"/>
          </w:rPr>
          <w:tab/>
        </w:r>
        <w:r w:rsidR="008874C8" w:rsidRPr="00CB4A51">
          <w:rPr>
            <w:rStyle w:val="Hyperlink"/>
            <w:noProof/>
          </w:rPr>
          <w:t>Verwendete eCH-Standards</w:t>
        </w:r>
        <w:r w:rsidR="008874C8">
          <w:rPr>
            <w:noProof/>
            <w:webHidden/>
          </w:rPr>
          <w:tab/>
        </w:r>
        <w:r w:rsidR="008874C8">
          <w:rPr>
            <w:noProof/>
            <w:webHidden/>
          </w:rPr>
          <w:fldChar w:fldCharType="begin"/>
        </w:r>
        <w:r w:rsidR="008874C8">
          <w:rPr>
            <w:noProof/>
            <w:webHidden/>
          </w:rPr>
          <w:instrText xml:space="preserve"> PAGEREF _Toc166050299 \h </w:instrText>
        </w:r>
        <w:r w:rsidR="008874C8">
          <w:rPr>
            <w:noProof/>
            <w:webHidden/>
          </w:rPr>
        </w:r>
        <w:r w:rsidR="008874C8">
          <w:rPr>
            <w:noProof/>
            <w:webHidden/>
          </w:rPr>
          <w:fldChar w:fldCharType="separate"/>
        </w:r>
        <w:r w:rsidR="002A052A">
          <w:rPr>
            <w:noProof/>
            <w:webHidden/>
          </w:rPr>
          <w:t>16</w:t>
        </w:r>
        <w:r w:rsidR="008874C8">
          <w:rPr>
            <w:noProof/>
            <w:webHidden/>
          </w:rPr>
          <w:fldChar w:fldCharType="end"/>
        </w:r>
      </w:hyperlink>
    </w:p>
    <w:p w14:paraId="2A90D6B9" w14:textId="2B41A820" w:rsidR="008874C8" w:rsidRDefault="00000000">
      <w:pPr>
        <w:pStyle w:val="Verzeichnis1"/>
        <w:rPr>
          <w:rFonts w:asciiTheme="minorHAnsi" w:eastAsiaTheme="minorEastAsia" w:hAnsiTheme="minorHAnsi"/>
          <w:b w:val="0"/>
          <w:noProof/>
          <w:sz w:val="22"/>
          <w:szCs w:val="22"/>
          <w:lang w:eastAsia="de-CH"/>
        </w:rPr>
      </w:pPr>
      <w:hyperlink w:anchor="_Toc166050300" w:history="1">
        <w:r w:rsidR="008874C8" w:rsidRPr="00CB4A51">
          <w:rPr>
            <w:rStyle w:val="Hyperlink"/>
            <w:noProof/>
          </w:rPr>
          <w:t>3</w:t>
        </w:r>
        <w:r w:rsidR="008874C8">
          <w:rPr>
            <w:rFonts w:asciiTheme="minorHAnsi" w:eastAsiaTheme="minorEastAsia" w:hAnsiTheme="minorHAnsi"/>
            <w:b w:val="0"/>
            <w:noProof/>
            <w:sz w:val="22"/>
            <w:szCs w:val="22"/>
            <w:lang w:eastAsia="de-CH"/>
          </w:rPr>
          <w:tab/>
        </w:r>
        <w:r w:rsidR="008874C8" w:rsidRPr="00CB4A51">
          <w:rPr>
            <w:rStyle w:val="Hyperlink"/>
            <w:noProof/>
          </w:rPr>
          <w:t>Spezifikation Hauptdatentypen</w:t>
        </w:r>
        <w:r w:rsidR="008874C8">
          <w:rPr>
            <w:noProof/>
            <w:webHidden/>
          </w:rPr>
          <w:tab/>
        </w:r>
        <w:r w:rsidR="008874C8">
          <w:rPr>
            <w:noProof/>
            <w:webHidden/>
          </w:rPr>
          <w:fldChar w:fldCharType="begin"/>
        </w:r>
        <w:r w:rsidR="008874C8">
          <w:rPr>
            <w:noProof/>
            <w:webHidden/>
          </w:rPr>
          <w:instrText xml:space="preserve"> PAGEREF _Toc166050300 \h </w:instrText>
        </w:r>
        <w:r w:rsidR="008874C8">
          <w:rPr>
            <w:noProof/>
            <w:webHidden/>
          </w:rPr>
        </w:r>
        <w:r w:rsidR="008874C8">
          <w:rPr>
            <w:noProof/>
            <w:webHidden/>
          </w:rPr>
          <w:fldChar w:fldCharType="separate"/>
        </w:r>
        <w:r w:rsidR="002A052A">
          <w:rPr>
            <w:noProof/>
            <w:webHidden/>
          </w:rPr>
          <w:t>17</w:t>
        </w:r>
        <w:r w:rsidR="008874C8">
          <w:rPr>
            <w:noProof/>
            <w:webHidden/>
          </w:rPr>
          <w:fldChar w:fldCharType="end"/>
        </w:r>
      </w:hyperlink>
    </w:p>
    <w:p w14:paraId="118A43DD" w14:textId="556CAD7B" w:rsidR="008874C8" w:rsidRDefault="00000000">
      <w:pPr>
        <w:pStyle w:val="Verzeichnis2"/>
        <w:rPr>
          <w:rFonts w:asciiTheme="minorHAnsi" w:eastAsiaTheme="minorEastAsia" w:hAnsiTheme="minorHAnsi"/>
          <w:b w:val="0"/>
          <w:noProof/>
          <w:szCs w:val="22"/>
          <w:lang w:eastAsia="de-CH"/>
        </w:rPr>
      </w:pPr>
      <w:hyperlink w:anchor="_Toc166050301" w:history="1">
        <w:r w:rsidR="008874C8" w:rsidRPr="00CB4A51">
          <w:rPr>
            <w:rStyle w:val="Hyperlink"/>
            <w:noProof/>
          </w:rPr>
          <w:t>3.1</w:t>
        </w:r>
        <w:r w:rsidR="008874C8">
          <w:rPr>
            <w:rFonts w:asciiTheme="minorHAnsi" w:eastAsiaTheme="minorEastAsia" w:hAnsiTheme="minorHAnsi"/>
            <w:b w:val="0"/>
            <w:noProof/>
            <w:szCs w:val="22"/>
            <w:lang w:eastAsia="de-CH"/>
          </w:rPr>
          <w:tab/>
        </w:r>
        <w:r w:rsidR="008874C8" w:rsidRPr="00CB4A51">
          <w:rPr>
            <w:rStyle w:val="Hyperlink"/>
            <w:noProof/>
          </w:rPr>
          <w:t>apprenticeshipPlaceType (Daten zu offenen Lehrstellen)</w:t>
        </w:r>
        <w:r w:rsidR="008874C8">
          <w:rPr>
            <w:noProof/>
            <w:webHidden/>
          </w:rPr>
          <w:tab/>
        </w:r>
        <w:r w:rsidR="008874C8">
          <w:rPr>
            <w:noProof/>
            <w:webHidden/>
          </w:rPr>
          <w:fldChar w:fldCharType="begin"/>
        </w:r>
        <w:r w:rsidR="008874C8">
          <w:rPr>
            <w:noProof/>
            <w:webHidden/>
          </w:rPr>
          <w:instrText xml:space="preserve"> PAGEREF _Toc166050301 \h </w:instrText>
        </w:r>
        <w:r w:rsidR="008874C8">
          <w:rPr>
            <w:noProof/>
            <w:webHidden/>
          </w:rPr>
        </w:r>
        <w:r w:rsidR="008874C8">
          <w:rPr>
            <w:noProof/>
            <w:webHidden/>
          </w:rPr>
          <w:fldChar w:fldCharType="separate"/>
        </w:r>
        <w:r w:rsidR="002A052A">
          <w:rPr>
            <w:noProof/>
            <w:webHidden/>
          </w:rPr>
          <w:t>17</w:t>
        </w:r>
        <w:r w:rsidR="008874C8">
          <w:rPr>
            <w:noProof/>
            <w:webHidden/>
          </w:rPr>
          <w:fldChar w:fldCharType="end"/>
        </w:r>
      </w:hyperlink>
    </w:p>
    <w:p w14:paraId="005A21CC" w14:textId="7CC4B1A1" w:rsidR="008874C8" w:rsidRDefault="00000000">
      <w:pPr>
        <w:pStyle w:val="Verzeichnis2"/>
        <w:rPr>
          <w:rFonts w:asciiTheme="minorHAnsi" w:eastAsiaTheme="minorEastAsia" w:hAnsiTheme="minorHAnsi"/>
          <w:b w:val="0"/>
          <w:noProof/>
          <w:szCs w:val="22"/>
          <w:lang w:eastAsia="de-CH"/>
        </w:rPr>
      </w:pPr>
      <w:hyperlink w:anchor="_Toc166050302" w:history="1">
        <w:r w:rsidR="008874C8" w:rsidRPr="00CB4A51">
          <w:rPr>
            <w:rStyle w:val="Hyperlink"/>
            <w:noProof/>
          </w:rPr>
          <w:t>3.2</w:t>
        </w:r>
        <w:r w:rsidR="008874C8">
          <w:rPr>
            <w:rFonts w:asciiTheme="minorHAnsi" w:eastAsiaTheme="minorEastAsia" w:hAnsiTheme="minorHAnsi"/>
            <w:b w:val="0"/>
            <w:noProof/>
            <w:szCs w:val="22"/>
            <w:lang w:eastAsia="de-CH"/>
          </w:rPr>
          <w:tab/>
        </w:r>
        <w:r w:rsidR="008874C8" w:rsidRPr="00CB4A51">
          <w:rPr>
            <w:rStyle w:val="Hyperlink"/>
            <w:noProof/>
          </w:rPr>
          <w:t>VETaccreditationType (Daten zur Bildungsbewilligung)</w:t>
        </w:r>
        <w:r w:rsidR="008874C8">
          <w:rPr>
            <w:noProof/>
            <w:webHidden/>
          </w:rPr>
          <w:tab/>
        </w:r>
        <w:r w:rsidR="008874C8">
          <w:rPr>
            <w:noProof/>
            <w:webHidden/>
          </w:rPr>
          <w:fldChar w:fldCharType="begin"/>
        </w:r>
        <w:r w:rsidR="008874C8">
          <w:rPr>
            <w:noProof/>
            <w:webHidden/>
          </w:rPr>
          <w:instrText xml:space="preserve"> PAGEREF _Toc166050302 \h </w:instrText>
        </w:r>
        <w:r w:rsidR="008874C8">
          <w:rPr>
            <w:noProof/>
            <w:webHidden/>
          </w:rPr>
        </w:r>
        <w:r w:rsidR="008874C8">
          <w:rPr>
            <w:noProof/>
            <w:webHidden/>
          </w:rPr>
          <w:fldChar w:fldCharType="separate"/>
        </w:r>
        <w:r w:rsidR="002A052A">
          <w:rPr>
            <w:noProof/>
            <w:webHidden/>
          </w:rPr>
          <w:t>18</w:t>
        </w:r>
        <w:r w:rsidR="008874C8">
          <w:rPr>
            <w:noProof/>
            <w:webHidden/>
          </w:rPr>
          <w:fldChar w:fldCharType="end"/>
        </w:r>
      </w:hyperlink>
    </w:p>
    <w:p w14:paraId="1CCF3E8B" w14:textId="380F7F26" w:rsidR="008874C8" w:rsidRDefault="00000000">
      <w:pPr>
        <w:pStyle w:val="Verzeichnis2"/>
        <w:rPr>
          <w:rFonts w:asciiTheme="minorHAnsi" w:eastAsiaTheme="minorEastAsia" w:hAnsiTheme="minorHAnsi"/>
          <w:b w:val="0"/>
          <w:noProof/>
          <w:szCs w:val="22"/>
          <w:lang w:eastAsia="de-CH"/>
        </w:rPr>
      </w:pPr>
      <w:hyperlink w:anchor="_Toc166050303" w:history="1">
        <w:r w:rsidR="008874C8" w:rsidRPr="00CB4A51">
          <w:rPr>
            <w:rStyle w:val="Hyperlink"/>
            <w:noProof/>
          </w:rPr>
          <w:t>3.3</w:t>
        </w:r>
        <w:r w:rsidR="008874C8">
          <w:rPr>
            <w:rFonts w:asciiTheme="minorHAnsi" w:eastAsiaTheme="minorEastAsia" w:hAnsiTheme="minorHAnsi"/>
            <w:b w:val="0"/>
            <w:noProof/>
            <w:szCs w:val="22"/>
            <w:lang w:eastAsia="de-CH"/>
          </w:rPr>
          <w:tab/>
        </w:r>
        <w:r w:rsidR="008874C8" w:rsidRPr="00CB4A51">
          <w:rPr>
            <w:rStyle w:val="Hyperlink"/>
            <w:noProof/>
          </w:rPr>
          <w:t>VETaccreditaionTerminationType (Auflösung Bildungsbewilligung)</w:t>
        </w:r>
        <w:r w:rsidR="008874C8">
          <w:rPr>
            <w:noProof/>
            <w:webHidden/>
          </w:rPr>
          <w:tab/>
        </w:r>
        <w:r w:rsidR="008874C8">
          <w:rPr>
            <w:noProof/>
            <w:webHidden/>
          </w:rPr>
          <w:fldChar w:fldCharType="begin"/>
        </w:r>
        <w:r w:rsidR="008874C8">
          <w:rPr>
            <w:noProof/>
            <w:webHidden/>
          </w:rPr>
          <w:instrText xml:space="preserve"> PAGEREF _Toc166050303 \h </w:instrText>
        </w:r>
        <w:r w:rsidR="008874C8">
          <w:rPr>
            <w:noProof/>
            <w:webHidden/>
          </w:rPr>
        </w:r>
        <w:r w:rsidR="008874C8">
          <w:rPr>
            <w:noProof/>
            <w:webHidden/>
          </w:rPr>
          <w:fldChar w:fldCharType="separate"/>
        </w:r>
        <w:r w:rsidR="002A052A">
          <w:rPr>
            <w:noProof/>
            <w:webHidden/>
          </w:rPr>
          <w:t>19</w:t>
        </w:r>
        <w:r w:rsidR="008874C8">
          <w:rPr>
            <w:noProof/>
            <w:webHidden/>
          </w:rPr>
          <w:fldChar w:fldCharType="end"/>
        </w:r>
      </w:hyperlink>
    </w:p>
    <w:p w14:paraId="559F0D26" w14:textId="641C0805" w:rsidR="008874C8" w:rsidRDefault="00000000">
      <w:pPr>
        <w:pStyle w:val="Verzeichnis2"/>
        <w:rPr>
          <w:rFonts w:asciiTheme="minorHAnsi" w:eastAsiaTheme="minorEastAsia" w:hAnsiTheme="minorHAnsi"/>
          <w:b w:val="0"/>
          <w:noProof/>
          <w:szCs w:val="22"/>
          <w:lang w:eastAsia="de-CH"/>
        </w:rPr>
      </w:pPr>
      <w:hyperlink w:anchor="_Toc166050304" w:history="1">
        <w:r w:rsidR="008874C8" w:rsidRPr="00CB4A51">
          <w:rPr>
            <w:rStyle w:val="Hyperlink"/>
            <w:noProof/>
          </w:rPr>
          <w:t>3.4</w:t>
        </w:r>
        <w:r w:rsidR="008874C8">
          <w:rPr>
            <w:rFonts w:asciiTheme="minorHAnsi" w:eastAsiaTheme="minorEastAsia" w:hAnsiTheme="minorHAnsi"/>
            <w:b w:val="0"/>
            <w:noProof/>
            <w:szCs w:val="22"/>
            <w:lang w:eastAsia="de-CH"/>
          </w:rPr>
          <w:tab/>
        </w:r>
        <w:r w:rsidR="008874C8" w:rsidRPr="00CB4A51">
          <w:rPr>
            <w:rStyle w:val="Hyperlink"/>
            <w:noProof/>
          </w:rPr>
          <w:t>educationRelationType (Bildungsverhältnis)</w:t>
        </w:r>
        <w:r w:rsidR="008874C8">
          <w:rPr>
            <w:noProof/>
            <w:webHidden/>
          </w:rPr>
          <w:tab/>
        </w:r>
        <w:r w:rsidR="008874C8">
          <w:rPr>
            <w:noProof/>
            <w:webHidden/>
          </w:rPr>
          <w:fldChar w:fldCharType="begin"/>
        </w:r>
        <w:r w:rsidR="008874C8">
          <w:rPr>
            <w:noProof/>
            <w:webHidden/>
          </w:rPr>
          <w:instrText xml:space="preserve"> PAGEREF _Toc166050304 \h </w:instrText>
        </w:r>
        <w:r w:rsidR="008874C8">
          <w:rPr>
            <w:noProof/>
            <w:webHidden/>
          </w:rPr>
        </w:r>
        <w:r w:rsidR="008874C8">
          <w:rPr>
            <w:noProof/>
            <w:webHidden/>
          </w:rPr>
          <w:fldChar w:fldCharType="separate"/>
        </w:r>
        <w:r w:rsidR="002A052A">
          <w:rPr>
            <w:noProof/>
            <w:webHidden/>
          </w:rPr>
          <w:t>19</w:t>
        </w:r>
        <w:r w:rsidR="008874C8">
          <w:rPr>
            <w:noProof/>
            <w:webHidden/>
          </w:rPr>
          <w:fldChar w:fldCharType="end"/>
        </w:r>
      </w:hyperlink>
    </w:p>
    <w:p w14:paraId="51C84AF0" w14:textId="3CD8809A" w:rsidR="008874C8" w:rsidRDefault="00000000">
      <w:pPr>
        <w:pStyle w:val="Verzeichnis2"/>
        <w:rPr>
          <w:rFonts w:asciiTheme="minorHAnsi" w:eastAsiaTheme="minorEastAsia" w:hAnsiTheme="minorHAnsi"/>
          <w:b w:val="0"/>
          <w:noProof/>
          <w:szCs w:val="22"/>
          <w:lang w:eastAsia="de-CH"/>
        </w:rPr>
      </w:pPr>
      <w:hyperlink w:anchor="_Toc166050305" w:history="1">
        <w:r w:rsidR="008874C8" w:rsidRPr="00CB4A51">
          <w:rPr>
            <w:rStyle w:val="Hyperlink"/>
            <w:noProof/>
          </w:rPr>
          <w:t>3.5</w:t>
        </w:r>
        <w:r w:rsidR="008874C8">
          <w:rPr>
            <w:rFonts w:asciiTheme="minorHAnsi" w:eastAsiaTheme="minorEastAsia" w:hAnsiTheme="minorHAnsi"/>
            <w:b w:val="0"/>
            <w:noProof/>
            <w:szCs w:val="22"/>
            <w:lang w:eastAsia="de-CH"/>
          </w:rPr>
          <w:tab/>
        </w:r>
        <w:r w:rsidR="008874C8" w:rsidRPr="00CB4A51">
          <w:rPr>
            <w:rStyle w:val="Hyperlink"/>
            <w:noProof/>
          </w:rPr>
          <w:t>extendedEducationRelationType (Erweitertes Bildungsverhältnis)</w:t>
        </w:r>
        <w:r w:rsidR="008874C8">
          <w:rPr>
            <w:noProof/>
            <w:webHidden/>
          </w:rPr>
          <w:tab/>
        </w:r>
        <w:r w:rsidR="008874C8">
          <w:rPr>
            <w:noProof/>
            <w:webHidden/>
          </w:rPr>
          <w:fldChar w:fldCharType="begin"/>
        </w:r>
        <w:r w:rsidR="008874C8">
          <w:rPr>
            <w:noProof/>
            <w:webHidden/>
          </w:rPr>
          <w:instrText xml:space="preserve"> PAGEREF _Toc166050305 \h </w:instrText>
        </w:r>
        <w:r w:rsidR="008874C8">
          <w:rPr>
            <w:noProof/>
            <w:webHidden/>
          </w:rPr>
        </w:r>
        <w:r w:rsidR="008874C8">
          <w:rPr>
            <w:noProof/>
            <w:webHidden/>
          </w:rPr>
          <w:fldChar w:fldCharType="separate"/>
        </w:r>
        <w:r w:rsidR="002A052A">
          <w:rPr>
            <w:noProof/>
            <w:webHidden/>
          </w:rPr>
          <w:t>20</w:t>
        </w:r>
        <w:r w:rsidR="008874C8">
          <w:rPr>
            <w:noProof/>
            <w:webHidden/>
          </w:rPr>
          <w:fldChar w:fldCharType="end"/>
        </w:r>
      </w:hyperlink>
    </w:p>
    <w:p w14:paraId="0BEFB4C1" w14:textId="684A308B" w:rsidR="008874C8" w:rsidRDefault="00000000">
      <w:pPr>
        <w:pStyle w:val="Verzeichnis2"/>
        <w:rPr>
          <w:rFonts w:asciiTheme="minorHAnsi" w:eastAsiaTheme="minorEastAsia" w:hAnsiTheme="minorHAnsi"/>
          <w:b w:val="0"/>
          <w:noProof/>
          <w:szCs w:val="22"/>
          <w:lang w:eastAsia="de-CH"/>
        </w:rPr>
      </w:pPr>
      <w:hyperlink w:anchor="_Toc166050306" w:history="1">
        <w:r w:rsidR="008874C8" w:rsidRPr="00CB4A51">
          <w:rPr>
            <w:rStyle w:val="Hyperlink"/>
            <w:noProof/>
          </w:rPr>
          <w:t>3.6</w:t>
        </w:r>
        <w:r w:rsidR="008874C8">
          <w:rPr>
            <w:rFonts w:asciiTheme="minorHAnsi" w:eastAsiaTheme="minorEastAsia" w:hAnsiTheme="minorHAnsi"/>
            <w:b w:val="0"/>
            <w:noProof/>
            <w:szCs w:val="22"/>
            <w:lang w:eastAsia="de-CH"/>
          </w:rPr>
          <w:tab/>
        </w:r>
        <w:r w:rsidR="008874C8" w:rsidRPr="00CB4A51">
          <w:rPr>
            <w:rStyle w:val="Hyperlink"/>
            <w:noProof/>
          </w:rPr>
          <w:t>examAssignmentType (Prüfungszuweisung)</w:t>
        </w:r>
        <w:r w:rsidR="008874C8">
          <w:rPr>
            <w:noProof/>
            <w:webHidden/>
          </w:rPr>
          <w:tab/>
        </w:r>
        <w:r w:rsidR="008874C8">
          <w:rPr>
            <w:noProof/>
            <w:webHidden/>
          </w:rPr>
          <w:fldChar w:fldCharType="begin"/>
        </w:r>
        <w:r w:rsidR="008874C8">
          <w:rPr>
            <w:noProof/>
            <w:webHidden/>
          </w:rPr>
          <w:instrText xml:space="preserve"> PAGEREF _Toc166050306 \h </w:instrText>
        </w:r>
        <w:r w:rsidR="008874C8">
          <w:rPr>
            <w:noProof/>
            <w:webHidden/>
          </w:rPr>
        </w:r>
        <w:r w:rsidR="008874C8">
          <w:rPr>
            <w:noProof/>
            <w:webHidden/>
          </w:rPr>
          <w:fldChar w:fldCharType="separate"/>
        </w:r>
        <w:r w:rsidR="002A052A">
          <w:rPr>
            <w:noProof/>
            <w:webHidden/>
          </w:rPr>
          <w:t>20</w:t>
        </w:r>
        <w:r w:rsidR="008874C8">
          <w:rPr>
            <w:noProof/>
            <w:webHidden/>
          </w:rPr>
          <w:fldChar w:fldCharType="end"/>
        </w:r>
      </w:hyperlink>
    </w:p>
    <w:p w14:paraId="05F6023F" w14:textId="71C4CDC7" w:rsidR="008874C8" w:rsidRDefault="00000000">
      <w:pPr>
        <w:pStyle w:val="Verzeichnis2"/>
        <w:rPr>
          <w:rFonts w:asciiTheme="minorHAnsi" w:eastAsiaTheme="minorEastAsia" w:hAnsiTheme="minorHAnsi"/>
          <w:b w:val="0"/>
          <w:noProof/>
          <w:szCs w:val="22"/>
          <w:lang w:eastAsia="de-CH"/>
        </w:rPr>
      </w:pPr>
      <w:hyperlink w:anchor="_Toc166050307" w:history="1">
        <w:r w:rsidR="008874C8" w:rsidRPr="00CB4A51">
          <w:rPr>
            <w:rStyle w:val="Hyperlink"/>
            <w:noProof/>
          </w:rPr>
          <w:t>3.7</w:t>
        </w:r>
        <w:r w:rsidR="008874C8">
          <w:rPr>
            <w:rFonts w:asciiTheme="minorHAnsi" w:eastAsiaTheme="minorEastAsia" w:hAnsiTheme="minorHAnsi"/>
            <w:b w:val="0"/>
            <w:noProof/>
            <w:szCs w:val="22"/>
            <w:lang w:eastAsia="de-CH"/>
          </w:rPr>
          <w:tab/>
        </w:r>
        <w:r w:rsidR="008874C8" w:rsidRPr="00CB4A51">
          <w:rPr>
            <w:rStyle w:val="Hyperlink"/>
            <w:noProof/>
          </w:rPr>
          <w:t>schoolAttendanceType (Schulbesuchsdaten)</w:t>
        </w:r>
        <w:r w:rsidR="008874C8">
          <w:rPr>
            <w:noProof/>
            <w:webHidden/>
          </w:rPr>
          <w:tab/>
        </w:r>
        <w:r w:rsidR="008874C8">
          <w:rPr>
            <w:noProof/>
            <w:webHidden/>
          </w:rPr>
          <w:fldChar w:fldCharType="begin"/>
        </w:r>
        <w:r w:rsidR="008874C8">
          <w:rPr>
            <w:noProof/>
            <w:webHidden/>
          </w:rPr>
          <w:instrText xml:space="preserve"> PAGEREF _Toc166050307 \h </w:instrText>
        </w:r>
        <w:r w:rsidR="008874C8">
          <w:rPr>
            <w:noProof/>
            <w:webHidden/>
          </w:rPr>
        </w:r>
        <w:r w:rsidR="008874C8">
          <w:rPr>
            <w:noProof/>
            <w:webHidden/>
          </w:rPr>
          <w:fldChar w:fldCharType="separate"/>
        </w:r>
        <w:r w:rsidR="002A052A">
          <w:rPr>
            <w:noProof/>
            <w:webHidden/>
          </w:rPr>
          <w:t>21</w:t>
        </w:r>
        <w:r w:rsidR="008874C8">
          <w:rPr>
            <w:noProof/>
            <w:webHidden/>
          </w:rPr>
          <w:fldChar w:fldCharType="end"/>
        </w:r>
      </w:hyperlink>
    </w:p>
    <w:p w14:paraId="49C0CBDB" w14:textId="63D56595" w:rsidR="008874C8" w:rsidRDefault="00000000">
      <w:pPr>
        <w:pStyle w:val="Verzeichnis2"/>
        <w:rPr>
          <w:rFonts w:asciiTheme="minorHAnsi" w:eastAsiaTheme="minorEastAsia" w:hAnsiTheme="minorHAnsi"/>
          <w:b w:val="0"/>
          <w:noProof/>
          <w:szCs w:val="22"/>
          <w:lang w:eastAsia="de-CH"/>
        </w:rPr>
      </w:pPr>
      <w:hyperlink w:anchor="_Toc166050308" w:history="1">
        <w:r w:rsidR="008874C8" w:rsidRPr="00CB4A51">
          <w:rPr>
            <w:rStyle w:val="Hyperlink"/>
            <w:noProof/>
          </w:rPr>
          <w:t>3.8</w:t>
        </w:r>
        <w:r w:rsidR="008874C8">
          <w:rPr>
            <w:rFonts w:asciiTheme="minorHAnsi" w:eastAsiaTheme="minorEastAsia" w:hAnsiTheme="minorHAnsi"/>
            <w:b w:val="0"/>
            <w:noProof/>
            <w:szCs w:val="22"/>
            <w:lang w:eastAsia="de-CH"/>
          </w:rPr>
          <w:tab/>
        </w:r>
        <w:r w:rsidR="008874C8" w:rsidRPr="00CB4A51">
          <w:rPr>
            <w:rStyle w:val="Hyperlink"/>
            <w:noProof/>
          </w:rPr>
          <w:t>mutationPersonType (Mutation Personendaten)</w:t>
        </w:r>
        <w:r w:rsidR="008874C8">
          <w:rPr>
            <w:noProof/>
            <w:webHidden/>
          </w:rPr>
          <w:tab/>
        </w:r>
        <w:r w:rsidR="008874C8">
          <w:rPr>
            <w:noProof/>
            <w:webHidden/>
          </w:rPr>
          <w:fldChar w:fldCharType="begin"/>
        </w:r>
        <w:r w:rsidR="008874C8">
          <w:rPr>
            <w:noProof/>
            <w:webHidden/>
          </w:rPr>
          <w:instrText xml:space="preserve"> PAGEREF _Toc166050308 \h </w:instrText>
        </w:r>
        <w:r w:rsidR="008874C8">
          <w:rPr>
            <w:noProof/>
            <w:webHidden/>
          </w:rPr>
        </w:r>
        <w:r w:rsidR="008874C8">
          <w:rPr>
            <w:noProof/>
            <w:webHidden/>
          </w:rPr>
          <w:fldChar w:fldCharType="separate"/>
        </w:r>
        <w:r w:rsidR="002A052A">
          <w:rPr>
            <w:noProof/>
            <w:webHidden/>
          </w:rPr>
          <w:t>21</w:t>
        </w:r>
        <w:r w:rsidR="008874C8">
          <w:rPr>
            <w:noProof/>
            <w:webHidden/>
          </w:rPr>
          <w:fldChar w:fldCharType="end"/>
        </w:r>
      </w:hyperlink>
    </w:p>
    <w:p w14:paraId="04596768" w14:textId="7C091C21" w:rsidR="008874C8" w:rsidRDefault="00000000">
      <w:pPr>
        <w:pStyle w:val="Verzeichnis2"/>
        <w:rPr>
          <w:rFonts w:asciiTheme="minorHAnsi" w:eastAsiaTheme="minorEastAsia" w:hAnsiTheme="minorHAnsi"/>
          <w:b w:val="0"/>
          <w:noProof/>
          <w:szCs w:val="22"/>
          <w:lang w:eastAsia="de-CH"/>
        </w:rPr>
      </w:pPr>
      <w:hyperlink w:anchor="_Toc166050309" w:history="1">
        <w:r w:rsidR="008874C8" w:rsidRPr="00CB4A51">
          <w:rPr>
            <w:rStyle w:val="Hyperlink"/>
            <w:noProof/>
          </w:rPr>
          <w:t>3.9</w:t>
        </w:r>
        <w:r w:rsidR="008874C8">
          <w:rPr>
            <w:rFonts w:asciiTheme="minorHAnsi" w:eastAsiaTheme="minorEastAsia" w:hAnsiTheme="minorHAnsi"/>
            <w:b w:val="0"/>
            <w:noProof/>
            <w:szCs w:val="22"/>
            <w:lang w:eastAsia="de-CH"/>
          </w:rPr>
          <w:tab/>
        </w:r>
        <w:r w:rsidR="008874C8" w:rsidRPr="00CB4A51">
          <w:rPr>
            <w:rStyle w:val="Hyperlink"/>
            <w:noProof/>
          </w:rPr>
          <w:t>mutationEducationRelationType (Mutation Bildungsverhältnis)</w:t>
        </w:r>
        <w:r w:rsidR="008874C8">
          <w:rPr>
            <w:noProof/>
            <w:webHidden/>
          </w:rPr>
          <w:tab/>
        </w:r>
        <w:r w:rsidR="008874C8">
          <w:rPr>
            <w:noProof/>
            <w:webHidden/>
          </w:rPr>
          <w:fldChar w:fldCharType="begin"/>
        </w:r>
        <w:r w:rsidR="008874C8">
          <w:rPr>
            <w:noProof/>
            <w:webHidden/>
          </w:rPr>
          <w:instrText xml:space="preserve"> PAGEREF _Toc166050309 \h </w:instrText>
        </w:r>
        <w:r w:rsidR="008874C8">
          <w:rPr>
            <w:noProof/>
            <w:webHidden/>
          </w:rPr>
        </w:r>
        <w:r w:rsidR="008874C8">
          <w:rPr>
            <w:noProof/>
            <w:webHidden/>
          </w:rPr>
          <w:fldChar w:fldCharType="separate"/>
        </w:r>
        <w:r w:rsidR="002A052A">
          <w:rPr>
            <w:noProof/>
            <w:webHidden/>
          </w:rPr>
          <w:t>22</w:t>
        </w:r>
        <w:r w:rsidR="008874C8">
          <w:rPr>
            <w:noProof/>
            <w:webHidden/>
          </w:rPr>
          <w:fldChar w:fldCharType="end"/>
        </w:r>
      </w:hyperlink>
    </w:p>
    <w:p w14:paraId="74E0A1E6" w14:textId="19C88174" w:rsidR="008874C8" w:rsidRDefault="00000000">
      <w:pPr>
        <w:pStyle w:val="Verzeichnis2"/>
        <w:rPr>
          <w:rFonts w:asciiTheme="minorHAnsi" w:eastAsiaTheme="minorEastAsia" w:hAnsiTheme="minorHAnsi"/>
          <w:b w:val="0"/>
          <w:noProof/>
          <w:szCs w:val="22"/>
          <w:lang w:eastAsia="de-CH"/>
        </w:rPr>
      </w:pPr>
      <w:hyperlink w:anchor="_Toc166050310" w:history="1">
        <w:r w:rsidR="008874C8" w:rsidRPr="00CB4A51">
          <w:rPr>
            <w:rStyle w:val="Hyperlink"/>
            <w:noProof/>
            <w:lang w:val="de-DE"/>
          </w:rPr>
          <w:t>3.10</w:t>
        </w:r>
        <w:r w:rsidR="008874C8">
          <w:rPr>
            <w:rFonts w:asciiTheme="minorHAnsi" w:eastAsiaTheme="minorEastAsia" w:hAnsiTheme="minorHAnsi"/>
            <w:b w:val="0"/>
            <w:noProof/>
            <w:szCs w:val="22"/>
            <w:lang w:eastAsia="de-CH"/>
          </w:rPr>
          <w:tab/>
        </w:r>
        <w:r w:rsidR="008874C8" w:rsidRPr="00CB4A51">
          <w:rPr>
            <w:rStyle w:val="Hyperlink"/>
            <w:noProof/>
            <w:lang w:val="de-DE"/>
          </w:rPr>
          <w:t xml:space="preserve">deregistrationFromOrganisationType (Abmeldung </w:t>
        </w:r>
        <w:r w:rsidR="008874C8" w:rsidRPr="00CB4A51">
          <w:rPr>
            <w:rStyle w:val="Hyperlink"/>
            <w:rFonts w:cs="Arial"/>
            <w:noProof/>
          </w:rPr>
          <w:t>Person an eine Organisation</w:t>
        </w:r>
        <w:r w:rsidR="008874C8" w:rsidRPr="00CB4A51">
          <w:rPr>
            <w:rStyle w:val="Hyperlink"/>
            <w:noProof/>
            <w:lang w:val="de-DE"/>
          </w:rPr>
          <w:t>)</w:t>
        </w:r>
        <w:r w:rsidR="008874C8">
          <w:rPr>
            <w:noProof/>
            <w:webHidden/>
          </w:rPr>
          <w:tab/>
        </w:r>
        <w:r w:rsidR="008874C8">
          <w:rPr>
            <w:noProof/>
            <w:webHidden/>
          </w:rPr>
          <w:fldChar w:fldCharType="begin"/>
        </w:r>
        <w:r w:rsidR="008874C8">
          <w:rPr>
            <w:noProof/>
            <w:webHidden/>
          </w:rPr>
          <w:instrText xml:space="preserve"> PAGEREF _Toc166050310 \h </w:instrText>
        </w:r>
        <w:r w:rsidR="008874C8">
          <w:rPr>
            <w:noProof/>
            <w:webHidden/>
          </w:rPr>
        </w:r>
        <w:r w:rsidR="008874C8">
          <w:rPr>
            <w:noProof/>
            <w:webHidden/>
          </w:rPr>
          <w:fldChar w:fldCharType="separate"/>
        </w:r>
        <w:r w:rsidR="002A052A">
          <w:rPr>
            <w:noProof/>
            <w:webHidden/>
          </w:rPr>
          <w:t>22</w:t>
        </w:r>
        <w:r w:rsidR="008874C8">
          <w:rPr>
            <w:noProof/>
            <w:webHidden/>
          </w:rPr>
          <w:fldChar w:fldCharType="end"/>
        </w:r>
      </w:hyperlink>
    </w:p>
    <w:p w14:paraId="68AFD955" w14:textId="70648E5F" w:rsidR="008874C8" w:rsidRDefault="00000000">
      <w:pPr>
        <w:pStyle w:val="Verzeichnis2"/>
        <w:rPr>
          <w:rFonts w:asciiTheme="minorHAnsi" w:eastAsiaTheme="minorEastAsia" w:hAnsiTheme="minorHAnsi"/>
          <w:b w:val="0"/>
          <w:noProof/>
          <w:szCs w:val="22"/>
          <w:lang w:eastAsia="de-CH"/>
        </w:rPr>
      </w:pPr>
      <w:hyperlink w:anchor="_Toc166050311" w:history="1">
        <w:r w:rsidR="008874C8" w:rsidRPr="00CB4A51">
          <w:rPr>
            <w:rStyle w:val="Hyperlink"/>
            <w:noProof/>
            <w:lang w:val="de-DE"/>
          </w:rPr>
          <w:t>3.11</w:t>
        </w:r>
        <w:r w:rsidR="008874C8">
          <w:rPr>
            <w:rFonts w:asciiTheme="minorHAnsi" w:eastAsiaTheme="minorEastAsia" w:hAnsiTheme="minorHAnsi"/>
            <w:b w:val="0"/>
            <w:noProof/>
            <w:szCs w:val="22"/>
            <w:lang w:eastAsia="de-CH"/>
          </w:rPr>
          <w:tab/>
        </w:r>
        <w:r w:rsidR="008874C8" w:rsidRPr="00CB4A51">
          <w:rPr>
            <w:rStyle w:val="Hyperlink"/>
            <w:noProof/>
            <w:lang w:val="de-DE"/>
          </w:rPr>
          <w:t>terminationEducationRelationType (Auflösung Bildungsverhältnis / Lehrvertrag)</w:t>
        </w:r>
        <w:r w:rsidR="008874C8">
          <w:rPr>
            <w:noProof/>
            <w:webHidden/>
          </w:rPr>
          <w:tab/>
        </w:r>
        <w:r w:rsidR="008874C8">
          <w:rPr>
            <w:noProof/>
            <w:webHidden/>
          </w:rPr>
          <w:fldChar w:fldCharType="begin"/>
        </w:r>
        <w:r w:rsidR="008874C8">
          <w:rPr>
            <w:noProof/>
            <w:webHidden/>
          </w:rPr>
          <w:instrText xml:space="preserve"> PAGEREF _Toc166050311 \h </w:instrText>
        </w:r>
        <w:r w:rsidR="008874C8">
          <w:rPr>
            <w:noProof/>
            <w:webHidden/>
          </w:rPr>
        </w:r>
        <w:r w:rsidR="008874C8">
          <w:rPr>
            <w:noProof/>
            <w:webHidden/>
          </w:rPr>
          <w:fldChar w:fldCharType="separate"/>
        </w:r>
        <w:r w:rsidR="002A052A">
          <w:rPr>
            <w:noProof/>
            <w:webHidden/>
          </w:rPr>
          <w:t>23</w:t>
        </w:r>
        <w:r w:rsidR="008874C8">
          <w:rPr>
            <w:noProof/>
            <w:webHidden/>
          </w:rPr>
          <w:fldChar w:fldCharType="end"/>
        </w:r>
      </w:hyperlink>
    </w:p>
    <w:p w14:paraId="3D31778F" w14:textId="6940905F" w:rsidR="008874C8" w:rsidRDefault="00000000">
      <w:pPr>
        <w:pStyle w:val="Verzeichnis2"/>
        <w:rPr>
          <w:rFonts w:asciiTheme="minorHAnsi" w:eastAsiaTheme="minorEastAsia" w:hAnsiTheme="minorHAnsi"/>
          <w:b w:val="0"/>
          <w:noProof/>
          <w:szCs w:val="22"/>
          <w:lang w:eastAsia="de-CH"/>
        </w:rPr>
      </w:pPr>
      <w:hyperlink w:anchor="_Toc166050312" w:history="1">
        <w:r w:rsidR="008874C8" w:rsidRPr="00CB4A51">
          <w:rPr>
            <w:rStyle w:val="Hyperlink"/>
            <w:noProof/>
            <w:lang w:val="de-DE"/>
          </w:rPr>
          <w:t>3.12</w:t>
        </w:r>
        <w:r w:rsidR="008874C8">
          <w:rPr>
            <w:rFonts w:asciiTheme="minorHAnsi" w:eastAsiaTheme="minorEastAsia" w:hAnsiTheme="minorHAnsi"/>
            <w:b w:val="0"/>
            <w:noProof/>
            <w:szCs w:val="22"/>
            <w:lang w:eastAsia="de-CH"/>
          </w:rPr>
          <w:tab/>
        </w:r>
        <w:r w:rsidR="008874C8" w:rsidRPr="00CB4A51">
          <w:rPr>
            <w:rStyle w:val="Hyperlink"/>
            <w:noProof/>
            <w:lang w:val="de-DE"/>
          </w:rPr>
          <w:t>QPgradesType (QV-Noten)</w:t>
        </w:r>
        <w:r w:rsidR="008874C8">
          <w:rPr>
            <w:noProof/>
            <w:webHidden/>
          </w:rPr>
          <w:tab/>
        </w:r>
        <w:r w:rsidR="008874C8">
          <w:rPr>
            <w:noProof/>
            <w:webHidden/>
          </w:rPr>
          <w:fldChar w:fldCharType="begin"/>
        </w:r>
        <w:r w:rsidR="008874C8">
          <w:rPr>
            <w:noProof/>
            <w:webHidden/>
          </w:rPr>
          <w:instrText xml:space="preserve"> PAGEREF _Toc166050312 \h </w:instrText>
        </w:r>
        <w:r w:rsidR="008874C8">
          <w:rPr>
            <w:noProof/>
            <w:webHidden/>
          </w:rPr>
        </w:r>
        <w:r w:rsidR="008874C8">
          <w:rPr>
            <w:noProof/>
            <w:webHidden/>
          </w:rPr>
          <w:fldChar w:fldCharType="separate"/>
        </w:r>
        <w:r w:rsidR="002A052A">
          <w:rPr>
            <w:noProof/>
            <w:webHidden/>
          </w:rPr>
          <w:t>23</w:t>
        </w:r>
        <w:r w:rsidR="008874C8">
          <w:rPr>
            <w:noProof/>
            <w:webHidden/>
          </w:rPr>
          <w:fldChar w:fldCharType="end"/>
        </w:r>
      </w:hyperlink>
    </w:p>
    <w:p w14:paraId="2DC46F15" w14:textId="397DE21D" w:rsidR="008874C8" w:rsidRDefault="00000000">
      <w:pPr>
        <w:pStyle w:val="Verzeichnis2"/>
        <w:rPr>
          <w:rFonts w:asciiTheme="minorHAnsi" w:eastAsiaTheme="minorEastAsia" w:hAnsiTheme="minorHAnsi"/>
          <w:b w:val="0"/>
          <w:noProof/>
          <w:szCs w:val="22"/>
          <w:lang w:eastAsia="de-CH"/>
        </w:rPr>
      </w:pPr>
      <w:hyperlink w:anchor="_Toc166050313" w:history="1">
        <w:r w:rsidR="008874C8" w:rsidRPr="00CB4A51">
          <w:rPr>
            <w:rStyle w:val="Hyperlink"/>
            <w:noProof/>
          </w:rPr>
          <w:t>3.13</w:t>
        </w:r>
        <w:r w:rsidR="008874C8">
          <w:rPr>
            <w:rFonts w:asciiTheme="minorHAnsi" w:eastAsiaTheme="minorEastAsia" w:hAnsiTheme="minorHAnsi"/>
            <w:b w:val="0"/>
            <w:noProof/>
            <w:szCs w:val="22"/>
            <w:lang w:eastAsia="de-CH"/>
          </w:rPr>
          <w:tab/>
        </w:r>
        <w:r w:rsidR="008874C8" w:rsidRPr="00CB4A51">
          <w:rPr>
            <w:rStyle w:val="Hyperlink"/>
            <w:noProof/>
          </w:rPr>
          <w:t>QPgradesResponseType (Antwort auf QV-Noten)</w:t>
        </w:r>
        <w:r w:rsidR="008874C8">
          <w:rPr>
            <w:noProof/>
            <w:webHidden/>
          </w:rPr>
          <w:tab/>
        </w:r>
        <w:r w:rsidR="008874C8">
          <w:rPr>
            <w:noProof/>
            <w:webHidden/>
          </w:rPr>
          <w:fldChar w:fldCharType="begin"/>
        </w:r>
        <w:r w:rsidR="008874C8">
          <w:rPr>
            <w:noProof/>
            <w:webHidden/>
          </w:rPr>
          <w:instrText xml:space="preserve"> PAGEREF _Toc166050313 \h </w:instrText>
        </w:r>
        <w:r w:rsidR="008874C8">
          <w:rPr>
            <w:noProof/>
            <w:webHidden/>
          </w:rPr>
        </w:r>
        <w:r w:rsidR="008874C8">
          <w:rPr>
            <w:noProof/>
            <w:webHidden/>
          </w:rPr>
          <w:fldChar w:fldCharType="separate"/>
        </w:r>
        <w:r w:rsidR="002A052A">
          <w:rPr>
            <w:noProof/>
            <w:webHidden/>
          </w:rPr>
          <w:t>24</w:t>
        </w:r>
        <w:r w:rsidR="008874C8">
          <w:rPr>
            <w:noProof/>
            <w:webHidden/>
          </w:rPr>
          <w:fldChar w:fldCharType="end"/>
        </w:r>
      </w:hyperlink>
    </w:p>
    <w:p w14:paraId="63E65311" w14:textId="30850464" w:rsidR="008874C8" w:rsidRDefault="00000000">
      <w:pPr>
        <w:pStyle w:val="Verzeichnis2"/>
        <w:rPr>
          <w:rFonts w:asciiTheme="minorHAnsi" w:eastAsiaTheme="minorEastAsia" w:hAnsiTheme="minorHAnsi"/>
          <w:b w:val="0"/>
          <w:noProof/>
          <w:szCs w:val="22"/>
          <w:lang w:eastAsia="de-CH"/>
        </w:rPr>
      </w:pPr>
      <w:hyperlink w:anchor="_Toc166050314" w:history="1">
        <w:r w:rsidR="008874C8" w:rsidRPr="00CB4A51">
          <w:rPr>
            <w:rStyle w:val="Hyperlink"/>
            <w:noProof/>
          </w:rPr>
          <w:t>3.14</w:t>
        </w:r>
        <w:r w:rsidR="008874C8">
          <w:rPr>
            <w:rFonts w:asciiTheme="minorHAnsi" w:eastAsiaTheme="minorEastAsia" w:hAnsiTheme="minorHAnsi"/>
            <w:b w:val="0"/>
            <w:noProof/>
            <w:szCs w:val="22"/>
            <w:lang w:eastAsia="de-CH"/>
          </w:rPr>
          <w:tab/>
        </w:r>
        <w:r w:rsidR="008874C8" w:rsidRPr="00CB4A51">
          <w:rPr>
            <w:rStyle w:val="Hyperlink"/>
            <w:noProof/>
          </w:rPr>
          <w:t>dbResponseExamOrganisationType (Daten zur Prüfungsorganisation aus der zentralen Datenbank)</w:t>
        </w:r>
        <w:r w:rsidR="008874C8">
          <w:rPr>
            <w:noProof/>
            <w:webHidden/>
          </w:rPr>
          <w:tab/>
        </w:r>
        <w:r w:rsidR="008874C8">
          <w:rPr>
            <w:noProof/>
            <w:webHidden/>
          </w:rPr>
          <w:fldChar w:fldCharType="begin"/>
        </w:r>
        <w:r w:rsidR="008874C8">
          <w:rPr>
            <w:noProof/>
            <w:webHidden/>
          </w:rPr>
          <w:instrText xml:space="preserve"> PAGEREF _Toc166050314 \h </w:instrText>
        </w:r>
        <w:r w:rsidR="008874C8">
          <w:rPr>
            <w:noProof/>
            <w:webHidden/>
          </w:rPr>
        </w:r>
        <w:r w:rsidR="008874C8">
          <w:rPr>
            <w:noProof/>
            <w:webHidden/>
          </w:rPr>
          <w:fldChar w:fldCharType="separate"/>
        </w:r>
        <w:r w:rsidR="002A052A">
          <w:rPr>
            <w:noProof/>
            <w:webHidden/>
          </w:rPr>
          <w:t>24</w:t>
        </w:r>
        <w:r w:rsidR="008874C8">
          <w:rPr>
            <w:noProof/>
            <w:webHidden/>
          </w:rPr>
          <w:fldChar w:fldCharType="end"/>
        </w:r>
      </w:hyperlink>
    </w:p>
    <w:p w14:paraId="160D963C" w14:textId="5DB72C89" w:rsidR="008874C8" w:rsidRDefault="00000000">
      <w:pPr>
        <w:pStyle w:val="Verzeichnis2"/>
        <w:rPr>
          <w:rFonts w:asciiTheme="minorHAnsi" w:eastAsiaTheme="minorEastAsia" w:hAnsiTheme="minorHAnsi"/>
          <w:b w:val="0"/>
          <w:noProof/>
          <w:szCs w:val="22"/>
          <w:lang w:eastAsia="de-CH"/>
        </w:rPr>
      </w:pPr>
      <w:hyperlink w:anchor="_Toc166050315" w:history="1">
        <w:r w:rsidR="008874C8" w:rsidRPr="00CB4A51">
          <w:rPr>
            <w:rStyle w:val="Hyperlink"/>
            <w:noProof/>
          </w:rPr>
          <w:t>3.15</w:t>
        </w:r>
        <w:r w:rsidR="008874C8">
          <w:rPr>
            <w:rFonts w:asciiTheme="minorHAnsi" w:eastAsiaTheme="minorEastAsia" w:hAnsiTheme="minorHAnsi"/>
            <w:b w:val="0"/>
            <w:noProof/>
            <w:szCs w:val="22"/>
            <w:lang w:eastAsia="de-CH"/>
          </w:rPr>
          <w:tab/>
        </w:r>
        <w:r w:rsidR="008874C8" w:rsidRPr="00CB4A51">
          <w:rPr>
            <w:rStyle w:val="Hyperlink"/>
            <w:noProof/>
          </w:rPr>
          <w:t>dbResponseCourseOrganisationType (Daten zur üK-Organisation aus der zentralen Datenbank)</w:t>
        </w:r>
        <w:r w:rsidR="008874C8">
          <w:rPr>
            <w:noProof/>
            <w:webHidden/>
          </w:rPr>
          <w:tab/>
        </w:r>
        <w:r w:rsidR="008874C8">
          <w:rPr>
            <w:noProof/>
            <w:webHidden/>
          </w:rPr>
          <w:fldChar w:fldCharType="begin"/>
        </w:r>
        <w:r w:rsidR="008874C8">
          <w:rPr>
            <w:noProof/>
            <w:webHidden/>
          </w:rPr>
          <w:instrText xml:space="preserve"> PAGEREF _Toc166050315 \h </w:instrText>
        </w:r>
        <w:r w:rsidR="008874C8">
          <w:rPr>
            <w:noProof/>
            <w:webHidden/>
          </w:rPr>
        </w:r>
        <w:r w:rsidR="008874C8">
          <w:rPr>
            <w:noProof/>
            <w:webHidden/>
          </w:rPr>
          <w:fldChar w:fldCharType="separate"/>
        </w:r>
        <w:r w:rsidR="002A052A">
          <w:rPr>
            <w:noProof/>
            <w:webHidden/>
          </w:rPr>
          <w:t>24</w:t>
        </w:r>
        <w:r w:rsidR="008874C8">
          <w:rPr>
            <w:noProof/>
            <w:webHidden/>
          </w:rPr>
          <w:fldChar w:fldCharType="end"/>
        </w:r>
      </w:hyperlink>
    </w:p>
    <w:p w14:paraId="22493438" w14:textId="0F037AD4" w:rsidR="008874C8" w:rsidRDefault="00000000">
      <w:pPr>
        <w:pStyle w:val="Verzeichnis1"/>
        <w:rPr>
          <w:rFonts w:asciiTheme="minorHAnsi" w:eastAsiaTheme="minorEastAsia" w:hAnsiTheme="minorHAnsi"/>
          <w:b w:val="0"/>
          <w:noProof/>
          <w:sz w:val="22"/>
          <w:szCs w:val="22"/>
          <w:lang w:eastAsia="de-CH"/>
        </w:rPr>
      </w:pPr>
      <w:hyperlink w:anchor="_Toc166050316" w:history="1">
        <w:r w:rsidR="008874C8" w:rsidRPr="00CB4A51">
          <w:rPr>
            <w:rStyle w:val="Hyperlink"/>
            <w:noProof/>
          </w:rPr>
          <w:t>4</w:t>
        </w:r>
        <w:r w:rsidR="008874C8">
          <w:rPr>
            <w:rFonts w:asciiTheme="minorHAnsi" w:eastAsiaTheme="minorEastAsia" w:hAnsiTheme="minorHAnsi"/>
            <w:b w:val="0"/>
            <w:noProof/>
            <w:sz w:val="22"/>
            <w:szCs w:val="22"/>
            <w:lang w:eastAsia="de-CH"/>
          </w:rPr>
          <w:tab/>
        </w:r>
        <w:r w:rsidR="008874C8" w:rsidRPr="00CB4A51">
          <w:rPr>
            <w:rStyle w:val="Hyperlink"/>
            <w:noProof/>
          </w:rPr>
          <w:t>Spezifikation Hilfsdatentypen</w:t>
        </w:r>
        <w:r w:rsidR="008874C8">
          <w:rPr>
            <w:noProof/>
            <w:webHidden/>
          </w:rPr>
          <w:tab/>
        </w:r>
        <w:r w:rsidR="008874C8">
          <w:rPr>
            <w:noProof/>
            <w:webHidden/>
          </w:rPr>
          <w:fldChar w:fldCharType="begin"/>
        </w:r>
        <w:r w:rsidR="008874C8">
          <w:rPr>
            <w:noProof/>
            <w:webHidden/>
          </w:rPr>
          <w:instrText xml:space="preserve"> PAGEREF _Toc166050316 \h </w:instrText>
        </w:r>
        <w:r w:rsidR="008874C8">
          <w:rPr>
            <w:noProof/>
            <w:webHidden/>
          </w:rPr>
        </w:r>
        <w:r w:rsidR="008874C8">
          <w:rPr>
            <w:noProof/>
            <w:webHidden/>
          </w:rPr>
          <w:fldChar w:fldCharType="separate"/>
        </w:r>
        <w:r w:rsidR="002A052A">
          <w:rPr>
            <w:noProof/>
            <w:webHidden/>
          </w:rPr>
          <w:t>25</w:t>
        </w:r>
        <w:r w:rsidR="008874C8">
          <w:rPr>
            <w:noProof/>
            <w:webHidden/>
          </w:rPr>
          <w:fldChar w:fldCharType="end"/>
        </w:r>
      </w:hyperlink>
    </w:p>
    <w:p w14:paraId="6D651990" w14:textId="781A3074" w:rsidR="008874C8" w:rsidRDefault="00000000">
      <w:pPr>
        <w:pStyle w:val="Verzeichnis2"/>
        <w:rPr>
          <w:rFonts w:asciiTheme="minorHAnsi" w:eastAsiaTheme="minorEastAsia" w:hAnsiTheme="minorHAnsi"/>
          <w:b w:val="0"/>
          <w:noProof/>
          <w:szCs w:val="22"/>
          <w:lang w:eastAsia="de-CH"/>
        </w:rPr>
      </w:pPr>
      <w:hyperlink w:anchor="_Toc166050317" w:history="1">
        <w:r w:rsidR="008874C8" w:rsidRPr="00CB4A51">
          <w:rPr>
            <w:rStyle w:val="Hyperlink"/>
            <w:noProof/>
          </w:rPr>
          <w:t>4.1</w:t>
        </w:r>
        <w:r w:rsidR="008874C8">
          <w:rPr>
            <w:rFonts w:asciiTheme="minorHAnsi" w:eastAsiaTheme="minorEastAsia" w:hAnsiTheme="minorHAnsi"/>
            <w:b w:val="0"/>
            <w:noProof/>
            <w:szCs w:val="22"/>
            <w:lang w:eastAsia="de-CH"/>
          </w:rPr>
          <w:tab/>
        </w:r>
        <w:r w:rsidR="008874C8" w:rsidRPr="00CB4A51">
          <w:rPr>
            <w:rStyle w:val="Hyperlink"/>
            <w:noProof/>
          </w:rPr>
          <w:t>additionalEducationRelationshipType (Zusätzliche Ausbildungsbeziehungen)</w:t>
        </w:r>
        <w:r w:rsidR="008874C8">
          <w:rPr>
            <w:noProof/>
            <w:webHidden/>
          </w:rPr>
          <w:tab/>
        </w:r>
        <w:r w:rsidR="008874C8">
          <w:rPr>
            <w:noProof/>
            <w:webHidden/>
          </w:rPr>
          <w:fldChar w:fldCharType="begin"/>
        </w:r>
        <w:r w:rsidR="008874C8">
          <w:rPr>
            <w:noProof/>
            <w:webHidden/>
          </w:rPr>
          <w:instrText xml:space="preserve"> PAGEREF _Toc166050317 \h </w:instrText>
        </w:r>
        <w:r w:rsidR="008874C8">
          <w:rPr>
            <w:noProof/>
            <w:webHidden/>
          </w:rPr>
        </w:r>
        <w:r w:rsidR="008874C8">
          <w:rPr>
            <w:noProof/>
            <w:webHidden/>
          </w:rPr>
          <w:fldChar w:fldCharType="separate"/>
        </w:r>
        <w:r w:rsidR="002A052A">
          <w:rPr>
            <w:noProof/>
            <w:webHidden/>
          </w:rPr>
          <w:t>25</w:t>
        </w:r>
        <w:r w:rsidR="008874C8">
          <w:rPr>
            <w:noProof/>
            <w:webHidden/>
          </w:rPr>
          <w:fldChar w:fldCharType="end"/>
        </w:r>
      </w:hyperlink>
    </w:p>
    <w:p w14:paraId="5A92A59E" w14:textId="6B363A20" w:rsidR="008874C8" w:rsidRDefault="00000000">
      <w:pPr>
        <w:pStyle w:val="Verzeichnis2"/>
        <w:rPr>
          <w:rFonts w:asciiTheme="minorHAnsi" w:eastAsiaTheme="minorEastAsia" w:hAnsiTheme="minorHAnsi"/>
          <w:b w:val="0"/>
          <w:noProof/>
          <w:szCs w:val="22"/>
          <w:lang w:eastAsia="de-CH"/>
        </w:rPr>
      </w:pPr>
      <w:hyperlink w:anchor="_Toc166050318" w:history="1">
        <w:r w:rsidR="008874C8" w:rsidRPr="00CB4A51">
          <w:rPr>
            <w:rStyle w:val="Hyperlink"/>
            <w:noProof/>
          </w:rPr>
          <w:t>4.2</w:t>
        </w:r>
        <w:r w:rsidR="008874C8">
          <w:rPr>
            <w:rFonts w:asciiTheme="minorHAnsi" w:eastAsiaTheme="minorEastAsia" w:hAnsiTheme="minorHAnsi"/>
            <w:b w:val="0"/>
            <w:noProof/>
            <w:szCs w:val="22"/>
            <w:lang w:eastAsia="de-CH"/>
          </w:rPr>
          <w:tab/>
        </w:r>
        <w:r w:rsidR="008874C8" w:rsidRPr="00CB4A51">
          <w:rPr>
            <w:rStyle w:val="Hyperlink"/>
            <w:noProof/>
          </w:rPr>
          <w:t>trialOrPreApprenticeshipContactType (Kontakt bei Vorlehre oder Schnupperlehre)</w:t>
        </w:r>
        <w:r w:rsidR="008874C8">
          <w:rPr>
            <w:noProof/>
            <w:webHidden/>
          </w:rPr>
          <w:tab/>
        </w:r>
        <w:r w:rsidR="008874C8">
          <w:rPr>
            <w:noProof/>
            <w:webHidden/>
          </w:rPr>
          <w:fldChar w:fldCharType="begin"/>
        </w:r>
        <w:r w:rsidR="008874C8">
          <w:rPr>
            <w:noProof/>
            <w:webHidden/>
          </w:rPr>
          <w:instrText xml:space="preserve"> PAGEREF _Toc166050318 \h </w:instrText>
        </w:r>
        <w:r w:rsidR="008874C8">
          <w:rPr>
            <w:noProof/>
            <w:webHidden/>
          </w:rPr>
        </w:r>
        <w:r w:rsidR="008874C8">
          <w:rPr>
            <w:noProof/>
            <w:webHidden/>
          </w:rPr>
          <w:fldChar w:fldCharType="separate"/>
        </w:r>
        <w:r w:rsidR="002A052A">
          <w:rPr>
            <w:noProof/>
            <w:webHidden/>
          </w:rPr>
          <w:t>26</w:t>
        </w:r>
        <w:r w:rsidR="008874C8">
          <w:rPr>
            <w:noProof/>
            <w:webHidden/>
          </w:rPr>
          <w:fldChar w:fldCharType="end"/>
        </w:r>
      </w:hyperlink>
    </w:p>
    <w:p w14:paraId="46E8856D" w14:textId="0EA41CF0" w:rsidR="008874C8" w:rsidRDefault="00000000">
      <w:pPr>
        <w:pStyle w:val="Verzeichnis2"/>
        <w:rPr>
          <w:rFonts w:asciiTheme="minorHAnsi" w:eastAsiaTheme="minorEastAsia" w:hAnsiTheme="minorHAnsi"/>
          <w:b w:val="0"/>
          <w:noProof/>
          <w:szCs w:val="22"/>
          <w:lang w:eastAsia="de-CH"/>
        </w:rPr>
      </w:pPr>
      <w:hyperlink w:anchor="_Toc166050319" w:history="1">
        <w:r w:rsidR="008874C8" w:rsidRPr="00CB4A51">
          <w:rPr>
            <w:rStyle w:val="Hyperlink"/>
            <w:noProof/>
          </w:rPr>
          <w:t>4.3</w:t>
        </w:r>
        <w:r w:rsidR="008874C8">
          <w:rPr>
            <w:rFonts w:asciiTheme="minorHAnsi" w:eastAsiaTheme="minorEastAsia" w:hAnsiTheme="minorHAnsi"/>
            <w:b w:val="0"/>
            <w:noProof/>
            <w:szCs w:val="22"/>
            <w:lang w:eastAsia="de-CH"/>
          </w:rPr>
          <w:tab/>
        </w:r>
        <w:r w:rsidR="008874C8" w:rsidRPr="00CB4A51">
          <w:rPr>
            <w:rStyle w:val="Hyperlink"/>
            <w:noProof/>
          </w:rPr>
          <w:t>applicationContactType (Bewerbungskontakt)</w:t>
        </w:r>
        <w:r w:rsidR="008874C8">
          <w:rPr>
            <w:noProof/>
            <w:webHidden/>
          </w:rPr>
          <w:tab/>
        </w:r>
        <w:r w:rsidR="008874C8">
          <w:rPr>
            <w:noProof/>
            <w:webHidden/>
          </w:rPr>
          <w:fldChar w:fldCharType="begin"/>
        </w:r>
        <w:r w:rsidR="008874C8">
          <w:rPr>
            <w:noProof/>
            <w:webHidden/>
          </w:rPr>
          <w:instrText xml:space="preserve"> PAGEREF _Toc166050319 \h </w:instrText>
        </w:r>
        <w:r w:rsidR="008874C8">
          <w:rPr>
            <w:noProof/>
            <w:webHidden/>
          </w:rPr>
        </w:r>
        <w:r w:rsidR="008874C8">
          <w:rPr>
            <w:noProof/>
            <w:webHidden/>
          </w:rPr>
          <w:fldChar w:fldCharType="separate"/>
        </w:r>
        <w:r w:rsidR="002A052A">
          <w:rPr>
            <w:noProof/>
            <w:webHidden/>
          </w:rPr>
          <w:t>26</w:t>
        </w:r>
        <w:r w:rsidR="008874C8">
          <w:rPr>
            <w:noProof/>
            <w:webHidden/>
          </w:rPr>
          <w:fldChar w:fldCharType="end"/>
        </w:r>
      </w:hyperlink>
    </w:p>
    <w:p w14:paraId="61537712" w14:textId="439586E6" w:rsidR="008874C8" w:rsidRDefault="00000000">
      <w:pPr>
        <w:pStyle w:val="Verzeichnis2"/>
        <w:rPr>
          <w:rFonts w:asciiTheme="minorHAnsi" w:eastAsiaTheme="minorEastAsia" w:hAnsiTheme="minorHAnsi"/>
          <w:b w:val="0"/>
          <w:noProof/>
          <w:szCs w:val="22"/>
          <w:lang w:eastAsia="de-CH"/>
        </w:rPr>
      </w:pPr>
      <w:hyperlink w:anchor="_Toc166050320" w:history="1">
        <w:r w:rsidR="008874C8" w:rsidRPr="00CB4A51">
          <w:rPr>
            <w:rStyle w:val="Hyperlink"/>
            <w:noProof/>
          </w:rPr>
          <w:t>4.4</w:t>
        </w:r>
        <w:r w:rsidR="008874C8">
          <w:rPr>
            <w:rFonts w:asciiTheme="minorHAnsi" w:eastAsiaTheme="minorEastAsia" w:hAnsiTheme="minorHAnsi"/>
            <w:b w:val="0"/>
            <w:noProof/>
            <w:szCs w:val="22"/>
            <w:lang w:eastAsia="de-CH"/>
          </w:rPr>
          <w:tab/>
        </w:r>
        <w:r w:rsidR="008874C8" w:rsidRPr="00CB4A51">
          <w:rPr>
            <w:rStyle w:val="Hyperlink"/>
            <w:noProof/>
          </w:rPr>
          <w:t>apprenticeType (Lernende Person)</w:t>
        </w:r>
        <w:r w:rsidR="008874C8">
          <w:rPr>
            <w:noProof/>
            <w:webHidden/>
          </w:rPr>
          <w:tab/>
        </w:r>
        <w:r w:rsidR="008874C8">
          <w:rPr>
            <w:noProof/>
            <w:webHidden/>
          </w:rPr>
          <w:fldChar w:fldCharType="begin"/>
        </w:r>
        <w:r w:rsidR="008874C8">
          <w:rPr>
            <w:noProof/>
            <w:webHidden/>
          </w:rPr>
          <w:instrText xml:space="preserve"> PAGEREF _Toc166050320 \h </w:instrText>
        </w:r>
        <w:r w:rsidR="008874C8">
          <w:rPr>
            <w:noProof/>
            <w:webHidden/>
          </w:rPr>
        </w:r>
        <w:r w:rsidR="008874C8">
          <w:rPr>
            <w:noProof/>
            <w:webHidden/>
          </w:rPr>
          <w:fldChar w:fldCharType="separate"/>
        </w:r>
        <w:r w:rsidR="002A052A">
          <w:rPr>
            <w:noProof/>
            <w:webHidden/>
          </w:rPr>
          <w:t>27</w:t>
        </w:r>
        <w:r w:rsidR="008874C8">
          <w:rPr>
            <w:noProof/>
            <w:webHidden/>
          </w:rPr>
          <w:fldChar w:fldCharType="end"/>
        </w:r>
      </w:hyperlink>
    </w:p>
    <w:p w14:paraId="5A0BCA86" w14:textId="7169E30E" w:rsidR="008874C8" w:rsidRDefault="00000000">
      <w:pPr>
        <w:pStyle w:val="Verzeichnis2"/>
        <w:rPr>
          <w:rFonts w:asciiTheme="minorHAnsi" w:eastAsiaTheme="minorEastAsia" w:hAnsiTheme="minorHAnsi"/>
          <w:b w:val="0"/>
          <w:noProof/>
          <w:szCs w:val="22"/>
          <w:lang w:eastAsia="de-CH"/>
        </w:rPr>
      </w:pPr>
      <w:hyperlink w:anchor="_Toc166050321" w:history="1">
        <w:r w:rsidR="008874C8" w:rsidRPr="00CB4A51">
          <w:rPr>
            <w:rStyle w:val="Hyperlink"/>
            <w:noProof/>
          </w:rPr>
          <w:t>4.5</w:t>
        </w:r>
        <w:r w:rsidR="008874C8">
          <w:rPr>
            <w:rFonts w:asciiTheme="minorHAnsi" w:eastAsiaTheme="minorEastAsia" w:hAnsiTheme="minorHAnsi"/>
            <w:b w:val="0"/>
            <w:noProof/>
            <w:szCs w:val="22"/>
            <w:lang w:eastAsia="de-CH"/>
          </w:rPr>
          <w:tab/>
        </w:r>
        <w:r w:rsidR="008874C8" w:rsidRPr="00CB4A51">
          <w:rPr>
            <w:rStyle w:val="Hyperlink"/>
            <w:noProof/>
          </w:rPr>
          <w:t>apprenticeLightType (Lernende Person ohne GV)</w:t>
        </w:r>
        <w:r w:rsidR="008874C8">
          <w:rPr>
            <w:noProof/>
            <w:webHidden/>
          </w:rPr>
          <w:tab/>
        </w:r>
        <w:r w:rsidR="008874C8">
          <w:rPr>
            <w:noProof/>
            <w:webHidden/>
          </w:rPr>
          <w:fldChar w:fldCharType="begin"/>
        </w:r>
        <w:r w:rsidR="008874C8">
          <w:rPr>
            <w:noProof/>
            <w:webHidden/>
          </w:rPr>
          <w:instrText xml:space="preserve"> PAGEREF _Toc166050321 \h </w:instrText>
        </w:r>
        <w:r w:rsidR="008874C8">
          <w:rPr>
            <w:noProof/>
            <w:webHidden/>
          </w:rPr>
        </w:r>
        <w:r w:rsidR="008874C8">
          <w:rPr>
            <w:noProof/>
            <w:webHidden/>
          </w:rPr>
          <w:fldChar w:fldCharType="separate"/>
        </w:r>
        <w:r w:rsidR="002A052A">
          <w:rPr>
            <w:noProof/>
            <w:webHidden/>
          </w:rPr>
          <w:t>28</w:t>
        </w:r>
        <w:r w:rsidR="008874C8">
          <w:rPr>
            <w:noProof/>
            <w:webHidden/>
          </w:rPr>
          <w:fldChar w:fldCharType="end"/>
        </w:r>
      </w:hyperlink>
    </w:p>
    <w:p w14:paraId="1165607B" w14:textId="43B9508F" w:rsidR="008874C8" w:rsidRDefault="00000000">
      <w:pPr>
        <w:pStyle w:val="Verzeichnis2"/>
        <w:rPr>
          <w:rFonts w:asciiTheme="minorHAnsi" w:eastAsiaTheme="minorEastAsia" w:hAnsiTheme="minorHAnsi"/>
          <w:b w:val="0"/>
          <w:noProof/>
          <w:szCs w:val="22"/>
          <w:lang w:eastAsia="de-CH"/>
        </w:rPr>
      </w:pPr>
      <w:hyperlink w:anchor="_Toc166050322" w:history="1">
        <w:r w:rsidR="008874C8" w:rsidRPr="00CB4A51">
          <w:rPr>
            <w:rStyle w:val="Hyperlink"/>
            <w:noProof/>
          </w:rPr>
          <w:t>4.6</w:t>
        </w:r>
        <w:r w:rsidR="008874C8">
          <w:rPr>
            <w:rFonts w:asciiTheme="minorHAnsi" w:eastAsiaTheme="minorEastAsia" w:hAnsiTheme="minorHAnsi"/>
            <w:b w:val="0"/>
            <w:noProof/>
            <w:szCs w:val="22"/>
            <w:lang w:eastAsia="de-CH"/>
          </w:rPr>
          <w:tab/>
        </w:r>
        <w:r w:rsidR="008874C8" w:rsidRPr="00CB4A51">
          <w:rPr>
            <w:rStyle w:val="Hyperlink"/>
            <w:noProof/>
          </w:rPr>
          <w:t>apprenticeshipType (Lehrstelle)</w:t>
        </w:r>
        <w:r w:rsidR="008874C8">
          <w:rPr>
            <w:noProof/>
            <w:webHidden/>
          </w:rPr>
          <w:tab/>
        </w:r>
        <w:r w:rsidR="008874C8">
          <w:rPr>
            <w:noProof/>
            <w:webHidden/>
          </w:rPr>
          <w:fldChar w:fldCharType="begin"/>
        </w:r>
        <w:r w:rsidR="008874C8">
          <w:rPr>
            <w:noProof/>
            <w:webHidden/>
          </w:rPr>
          <w:instrText xml:space="preserve"> PAGEREF _Toc166050322 \h </w:instrText>
        </w:r>
        <w:r w:rsidR="008874C8">
          <w:rPr>
            <w:noProof/>
            <w:webHidden/>
          </w:rPr>
        </w:r>
        <w:r w:rsidR="008874C8">
          <w:rPr>
            <w:noProof/>
            <w:webHidden/>
          </w:rPr>
          <w:fldChar w:fldCharType="separate"/>
        </w:r>
        <w:r w:rsidR="002A052A">
          <w:rPr>
            <w:noProof/>
            <w:webHidden/>
          </w:rPr>
          <w:t>29</w:t>
        </w:r>
        <w:r w:rsidR="008874C8">
          <w:rPr>
            <w:noProof/>
            <w:webHidden/>
          </w:rPr>
          <w:fldChar w:fldCharType="end"/>
        </w:r>
      </w:hyperlink>
    </w:p>
    <w:p w14:paraId="79331470" w14:textId="37546D9A" w:rsidR="008874C8" w:rsidRDefault="00000000">
      <w:pPr>
        <w:pStyle w:val="Verzeichnis2"/>
        <w:rPr>
          <w:rFonts w:asciiTheme="minorHAnsi" w:eastAsiaTheme="minorEastAsia" w:hAnsiTheme="minorHAnsi"/>
          <w:b w:val="0"/>
          <w:noProof/>
          <w:szCs w:val="22"/>
          <w:lang w:eastAsia="de-CH"/>
        </w:rPr>
      </w:pPr>
      <w:hyperlink w:anchor="_Toc166050323" w:history="1">
        <w:r w:rsidR="008874C8" w:rsidRPr="00CB4A51">
          <w:rPr>
            <w:rStyle w:val="Hyperlink"/>
            <w:noProof/>
          </w:rPr>
          <w:t>4.7</w:t>
        </w:r>
        <w:r w:rsidR="008874C8">
          <w:rPr>
            <w:rFonts w:asciiTheme="minorHAnsi" w:eastAsiaTheme="minorEastAsia" w:hAnsiTheme="minorHAnsi"/>
            <w:b w:val="0"/>
            <w:noProof/>
            <w:szCs w:val="22"/>
            <w:lang w:eastAsia="de-CH"/>
          </w:rPr>
          <w:tab/>
        </w:r>
        <w:r w:rsidR="008874C8" w:rsidRPr="00CB4A51">
          <w:rPr>
            <w:rStyle w:val="Hyperlink"/>
            <w:noProof/>
          </w:rPr>
          <w:t>apprenticeshipPlaceOptionsType (Optionen zur Lehrstellenausschreibung)</w:t>
        </w:r>
        <w:r w:rsidR="008874C8">
          <w:rPr>
            <w:noProof/>
            <w:webHidden/>
          </w:rPr>
          <w:tab/>
        </w:r>
        <w:r w:rsidR="008874C8">
          <w:rPr>
            <w:noProof/>
            <w:webHidden/>
          </w:rPr>
          <w:fldChar w:fldCharType="begin"/>
        </w:r>
        <w:r w:rsidR="008874C8">
          <w:rPr>
            <w:noProof/>
            <w:webHidden/>
          </w:rPr>
          <w:instrText xml:space="preserve"> PAGEREF _Toc166050323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37A41103" w14:textId="6468075B" w:rsidR="008874C8" w:rsidRDefault="00000000">
      <w:pPr>
        <w:pStyle w:val="Verzeichnis2"/>
        <w:rPr>
          <w:rFonts w:asciiTheme="minorHAnsi" w:eastAsiaTheme="minorEastAsia" w:hAnsiTheme="minorHAnsi"/>
          <w:b w:val="0"/>
          <w:noProof/>
          <w:szCs w:val="22"/>
          <w:lang w:eastAsia="de-CH"/>
        </w:rPr>
      </w:pPr>
      <w:hyperlink w:anchor="_Toc166050324" w:history="1">
        <w:r w:rsidR="008874C8" w:rsidRPr="00CB4A51">
          <w:rPr>
            <w:rStyle w:val="Hyperlink"/>
            <w:noProof/>
          </w:rPr>
          <w:t>4.8</w:t>
        </w:r>
        <w:r w:rsidR="008874C8">
          <w:rPr>
            <w:rFonts w:asciiTheme="minorHAnsi" w:eastAsiaTheme="minorEastAsia" w:hAnsiTheme="minorHAnsi"/>
            <w:b w:val="0"/>
            <w:noProof/>
            <w:szCs w:val="22"/>
            <w:lang w:eastAsia="de-CH"/>
          </w:rPr>
          <w:tab/>
        </w:r>
        <w:r w:rsidR="008874C8" w:rsidRPr="00CB4A51">
          <w:rPr>
            <w:rStyle w:val="Hyperlink"/>
            <w:noProof/>
          </w:rPr>
          <w:t>bmTypeIdType (Berufsmaturitätsausrichtung)</w:t>
        </w:r>
        <w:r w:rsidR="008874C8">
          <w:rPr>
            <w:noProof/>
            <w:webHidden/>
          </w:rPr>
          <w:tab/>
        </w:r>
        <w:r w:rsidR="008874C8">
          <w:rPr>
            <w:noProof/>
            <w:webHidden/>
          </w:rPr>
          <w:fldChar w:fldCharType="begin"/>
        </w:r>
        <w:r w:rsidR="008874C8">
          <w:rPr>
            <w:noProof/>
            <w:webHidden/>
          </w:rPr>
          <w:instrText xml:space="preserve"> PAGEREF _Toc166050324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2C2D718A" w14:textId="3F1FE7F1" w:rsidR="008874C8" w:rsidRDefault="00000000">
      <w:pPr>
        <w:pStyle w:val="Verzeichnis2"/>
        <w:rPr>
          <w:rFonts w:asciiTheme="minorHAnsi" w:eastAsiaTheme="minorEastAsia" w:hAnsiTheme="minorHAnsi"/>
          <w:b w:val="0"/>
          <w:noProof/>
          <w:szCs w:val="22"/>
          <w:lang w:eastAsia="de-CH"/>
        </w:rPr>
      </w:pPr>
      <w:hyperlink w:anchor="_Toc166050325" w:history="1">
        <w:r w:rsidR="008874C8" w:rsidRPr="00CB4A51">
          <w:rPr>
            <w:rStyle w:val="Hyperlink"/>
            <w:noProof/>
          </w:rPr>
          <w:t>4.9</w:t>
        </w:r>
        <w:r w:rsidR="008874C8">
          <w:rPr>
            <w:rFonts w:asciiTheme="minorHAnsi" w:eastAsiaTheme="minorEastAsia" w:hAnsiTheme="minorHAnsi"/>
            <w:b w:val="0"/>
            <w:noProof/>
            <w:szCs w:val="22"/>
            <w:lang w:eastAsia="de-CH"/>
          </w:rPr>
          <w:tab/>
        </w:r>
        <w:r w:rsidR="008874C8" w:rsidRPr="00CB4A51">
          <w:rPr>
            <w:rStyle w:val="Hyperlink"/>
            <w:noProof/>
          </w:rPr>
          <w:t>branchCoursesOrganisationIdType (üK-Organisiation)</w:t>
        </w:r>
        <w:r w:rsidR="008874C8">
          <w:rPr>
            <w:noProof/>
            <w:webHidden/>
          </w:rPr>
          <w:tab/>
        </w:r>
        <w:r w:rsidR="008874C8">
          <w:rPr>
            <w:noProof/>
            <w:webHidden/>
          </w:rPr>
          <w:fldChar w:fldCharType="begin"/>
        </w:r>
        <w:r w:rsidR="008874C8">
          <w:rPr>
            <w:noProof/>
            <w:webHidden/>
          </w:rPr>
          <w:instrText xml:space="preserve"> PAGEREF _Toc166050325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66697F9E" w14:textId="35E7D65B" w:rsidR="008874C8" w:rsidRDefault="00000000">
      <w:pPr>
        <w:pStyle w:val="Verzeichnis2"/>
        <w:rPr>
          <w:rFonts w:asciiTheme="minorHAnsi" w:eastAsiaTheme="minorEastAsia" w:hAnsiTheme="minorHAnsi"/>
          <w:b w:val="0"/>
          <w:noProof/>
          <w:szCs w:val="22"/>
          <w:lang w:eastAsia="de-CH"/>
        </w:rPr>
      </w:pPr>
      <w:hyperlink w:anchor="_Toc166050326" w:history="1">
        <w:r w:rsidR="008874C8" w:rsidRPr="00CB4A51">
          <w:rPr>
            <w:rStyle w:val="Hyperlink"/>
            <w:rFonts w:cs="Times New Roman"/>
            <w:noProof/>
          </w:rPr>
          <w:t>4.10</w:t>
        </w:r>
        <w:r w:rsidR="008874C8">
          <w:rPr>
            <w:rFonts w:asciiTheme="minorHAnsi" w:eastAsiaTheme="minorEastAsia" w:hAnsiTheme="minorHAnsi"/>
            <w:b w:val="0"/>
            <w:noProof/>
            <w:szCs w:val="22"/>
            <w:lang w:eastAsia="de-CH"/>
          </w:rPr>
          <w:tab/>
        </w:r>
        <w:r w:rsidR="008874C8" w:rsidRPr="00CB4A51">
          <w:rPr>
            <w:rStyle w:val="Hyperlink"/>
            <w:noProof/>
          </w:rPr>
          <w:t>commentType (Freitext-Kommentarfeld)</w:t>
        </w:r>
        <w:r w:rsidR="008874C8">
          <w:rPr>
            <w:noProof/>
            <w:webHidden/>
          </w:rPr>
          <w:tab/>
        </w:r>
        <w:r w:rsidR="008874C8">
          <w:rPr>
            <w:noProof/>
            <w:webHidden/>
          </w:rPr>
          <w:fldChar w:fldCharType="begin"/>
        </w:r>
        <w:r w:rsidR="008874C8">
          <w:rPr>
            <w:noProof/>
            <w:webHidden/>
          </w:rPr>
          <w:instrText xml:space="preserve"> PAGEREF _Toc166050326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7851AAFC" w14:textId="07BA010D" w:rsidR="008874C8" w:rsidRDefault="00000000">
      <w:pPr>
        <w:pStyle w:val="Verzeichnis2"/>
        <w:rPr>
          <w:rFonts w:asciiTheme="minorHAnsi" w:eastAsiaTheme="minorEastAsia" w:hAnsiTheme="minorHAnsi"/>
          <w:b w:val="0"/>
          <w:noProof/>
          <w:szCs w:val="22"/>
          <w:lang w:eastAsia="de-CH"/>
        </w:rPr>
      </w:pPr>
      <w:hyperlink w:anchor="_Toc166050327" w:history="1">
        <w:r w:rsidR="008874C8" w:rsidRPr="00CB4A51">
          <w:rPr>
            <w:rStyle w:val="Hyperlink"/>
            <w:rFonts w:cs="Times New Roman"/>
            <w:noProof/>
          </w:rPr>
          <w:t>4.11</w:t>
        </w:r>
        <w:r w:rsidR="008874C8">
          <w:rPr>
            <w:rFonts w:asciiTheme="minorHAnsi" w:eastAsiaTheme="minorEastAsia" w:hAnsiTheme="minorHAnsi"/>
            <w:b w:val="0"/>
            <w:noProof/>
            <w:szCs w:val="22"/>
            <w:lang w:eastAsia="de-CH"/>
          </w:rPr>
          <w:tab/>
        </w:r>
        <w:r w:rsidR="008874C8" w:rsidRPr="00CB4A51">
          <w:rPr>
            <w:rStyle w:val="Hyperlink"/>
            <w:noProof/>
          </w:rPr>
          <w:t>contractPartType (Teilverhältnis)</w:t>
        </w:r>
        <w:r w:rsidR="008874C8">
          <w:rPr>
            <w:noProof/>
            <w:webHidden/>
          </w:rPr>
          <w:tab/>
        </w:r>
        <w:r w:rsidR="008874C8">
          <w:rPr>
            <w:noProof/>
            <w:webHidden/>
          </w:rPr>
          <w:fldChar w:fldCharType="begin"/>
        </w:r>
        <w:r w:rsidR="008874C8">
          <w:rPr>
            <w:noProof/>
            <w:webHidden/>
          </w:rPr>
          <w:instrText xml:space="preserve"> PAGEREF _Toc166050327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70197689" w14:textId="3DCCF8F8" w:rsidR="008874C8" w:rsidRDefault="00000000">
      <w:pPr>
        <w:pStyle w:val="Verzeichnis2"/>
        <w:rPr>
          <w:rFonts w:asciiTheme="minorHAnsi" w:eastAsiaTheme="minorEastAsia" w:hAnsiTheme="minorHAnsi"/>
          <w:b w:val="0"/>
          <w:noProof/>
          <w:szCs w:val="22"/>
          <w:lang w:eastAsia="de-CH"/>
        </w:rPr>
      </w:pPr>
      <w:hyperlink w:anchor="_Toc166050328" w:history="1">
        <w:r w:rsidR="008874C8" w:rsidRPr="00CB4A51">
          <w:rPr>
            <w:rStyle w:val="Hyperlink"/>
            <w:noProof/>
          </w:rPr>
          <w:t>4.12</w:t>
        </w:r>
        <w:r w:rsidR="008874C8">
          <w:rPr>
            <w:rFonts w:asciiTheme="minorHAnsi" w:eastAsiaTheme="minorEastAsia" w:hAnsiTheme="minorHAnsi"/>
            <w:b w:val="0"/>
            <w:noProof/>
            <w:szCs w:val="22"/>
            <w:lang w:eastAsia="de-CH"/>
          </w:rPr>
          <w:tab/>
        </w:r>
        <w:r w:rsidR="008874C8" w:rsidRPr="00CB4A51">
          <w:rPr>
            <w:rStyle w:val="Hyperlink"/>
            <w:noProof/>
          </w:rPr>
          <w:t>contractPartIdType (Identifikator Teilverhältnis)</w:t>
        </w:r>
        <w:r w:rsidR="008874C8">
          <w:rPr>
            <w:noProof/>
            <w:webHidden/>
          </w:rPr>
          <w:tab/>
        </w:r>
        <w:r w:rsidR="008874C8">
          <w:rPr>
            <w:noProof/>
            <w:webHidden/>
          </w:rPr>
          <w:fldChar w:fldCharType="begin"/>
        </w:r>
        <w:r w:rsidR="008874C8">
          <w:rPr>
            <w:noProof/>
            <w:webHidden/>
          </w:rPr>
          <w:instrText xml:space="preserve"> PAGEREF _Toc166050328 \h </w:instrText>
        </w:r>
        <w:r w:rsidR="008874C8">
          <w:rPr>
            <w:noProof/>
            <w:webHidden/>
          </w:rPr>
        </w:r>
        <w:r w:rsidR="008874C8">
          <w:rPr>
            <w:noProof/>
            <w:webHidden/>
          </w:rPr>
          <w:fldChar w:fldCharType="separate"/>
        </w:r>
        <w:r w:rsidR="002A052A">
          <w:rPr>
            <w:noProof/>
            <w:webHidden/>
          </w:rPr>
          <w:t>31</w:t>
        </w:r>
        <w:r w:rsidR="008874C8">
          <w:rPr>
            <w:noProof/>
            <w:webHidden/>
          </w:rPr>
          <w:fldChar w:fldCharType="end"/>
        </w:r>
      </w:hyperlink>
    </w:p>
    <w:p w14:paraId="1BE562AD" w14:textId="4878A125" w:rsidR="008874C8" w:rsidRDefault="00000000">
      <w:pPr>
        <w:pStyle w:val="Verzeichnis2"/>
        <w:rPr>
          <w:rFonts w:asciiTheme="minorHAnsi" w:eastAsiaTheme="minorEastAsia" w:hAnsiTheme="minorHAnsi"/>
          <w:b w:val="0"/>
          <w:noProof/>
          <w:szCs w:val="22"/>
          <w:lang w:eastAsia="de-CH"/>
        </w:rPr>
      </w:pPr>
      <w:hyperlink w:anchor="_Toc166050329" w:history="1">
        <w:r w:rsidR="008874C8" w:rsidRPr="00CB4A51">
          <w:rPr>
            <w:rStyle w:val="Hyperlink"/>
            <w:noProof/>
          </w:rPr>
          <w:t>4.13</w:t>
        </w:r>
        <w:r w:rsidR="008874C8">
          <w:rPr>
            <w:rFonts w:asciiTheme="minorHAnsi" w:eastAsiaTheme="minorEastAsia" w:hAnsiTheme="minorHAnsi"/>
            <w:b w:val="0"/>
            <w:noProof/>
            <w:szCs w:val="22"/>
            <w:lang w:eastAsia="de-CH"/>
          </w:rPr>
          <w:tab/>
        </w:r>
        <w:r w:rsidR="008874C8" w:rsidRPr="00CB4A51">
          <w:rPr>
            <w:rStyle w:val="Hyperlink"/>
            <w:noProof/>
          </w:rPr>
          <w:t>dispensationType (Dispens)</w:t>
        </w:r>
        <w:r w:rsidR="008874C8">
          <w:rPr>
            <w:noProof/>
            <w:webHidden/>
          </w:rPr>
          <w:tab/>
        </w:r>
        <w:r w:rsidR="008874C8">
          <w:rPr>
            <w:noProof/>
            <w:webHidden/>
          </w:rPr>
          <w:fldChar w:fldCharType="begin"/>
        </w:r>
        <w:r w:rsidR="008874C8">
          <w:rPr>
            <w:noProof/>
            <w:webHidden/>
          </w:rPr>
          <w:instrText xml:space="preserve"> PAGEREF _Toc166050329 \h </w:instrText>
        </w:r>
        <w:r w:rsidR="008874C8">
          <w:rPr>
            <w:noProof/>
            <w:webHidden/>
          </w:rPr>
        </w:r>
        <w:r w:rsidR="008874C8">
          <w:rPr>
            <w:noProof/>
            <w:webHidden/>
          </w:rPr>
          <w:fldChar w:fldCharType="separate"/>
        </w:r>
        <w:r w:rsidR="002A052A">
          <w:rPr>
            <w:noProof/>
            <w:webHidden/>
          </w:rPr>
          <w:t>31</w:t>
        </w:r>
        <w:r w:rsidR="008874C8">
          <w:rPr>
            <w:noProof/>
            <w:webHidden/>
          </w:rPr>
          <w:fldChar w:fldCharType="end"/>
        </w:r>
      </w:hyperlink>
    </w:p>
    <w:p w14:paraId="4A0758E5" w14:textId="4046769B" w:rsidR="008874C8" w:rsidRDefault="00000000">
      <w:pPr>
        <w:pStyle w:val="Verzeichnis2"/>
        <w:rPr>
          <w:rFonts w:asciiTheme="minorHAnsi" w:eastAsiaTheme="minorEastAsia" w:hAnsiTheme="minorHAnsi"/>
          <w:b w:val="0"/>
          <w:noProof/>
          <w:szCs w:val="22"/>
          <w:lang w:eastAsia="de-CH"/>
        </w:rPr>
      </w:pPr>
      <w:hyperlink w:anchor="_Toc166050330" w:history="1">
        <w:r w:rsidR="008874C8" w:rsidRPr="00CB4A51">
          <w:rPr>
            <w:rStyle w:val="Hyperlink"/>
            <w:noProof/>
          </w:rPr>
          <w:t>4.14</w:t>
        </w:r>
        <w:r w:rsidR="008874C8">
          <w:rPr>
            <w:rFonts w:asciiTheme="minorHAnsi" w:eastAsiaTheme="minorEastAsia" w:hAnsiTheme="minorHAnsi"/>
            <w:b w:val="0"/>
            <w:noProof/>
            <w:szCs w:val="22"/>
            <w:lang w:eastAsia="de-CH"/>
          </w:rPr>
          <w:tab/>
        </w:r>
        <w:r w:rsidR="008874C8" w:rsidRPr="00CB4A51">
          <w:rPr>
            <w:rStyle w:val="Hyperlink"/>
            <w:noProof/>
          </w:rPr>
          <w:t>educationContractType (Bildungsvertrag)</w:t>
        </w:r>
        <w:r w:rsidR="008874C8">
          <w:rPr>
            <w:noProof/>
            <w:webHidden/>
          </w:rPr>
          <w:tab/>
        </w:r>
        <w:r w:rsidR="008874C8">
          <w:rPr>
            <w:noProof/>
            <w:webHidden/>
          </w:rPr>
          <w:fldChar w:fldCharType="begin"/>
        </w:r>
        <w:r w:rsidR="008874C8">
          <w:rPr>
            <w:noProof/>
            <w:webHidden/>
          </w:rPr>
          <w:instrText xml:space="preserve"> PAGEREF _Toc166050330 \h </w:instrText>
        </w:r>
        <w:r w:rsidR="008874C8">
          <w:rPr>
            <w:noProof/>
            <w:webHidden/>
          </w:rPr>
        </w:r>
        <w:r w:rsidR="008874C8">
          <w:rPr>
            <w:noProof/>
            <w:webHidden/>
          </w:rPr>
          <w:fldChar w:fldCharType="separate"/>
        </w:r>
        <w:r w:rsidR="002A052A">
          <w:rPr>
            <w:noProof/>
            <w:webHidden/>
          </w:rPr>
          <w:t>32</w:t>
        </w:r>
        <w:r w:rsidR="008874C8">
          <w:rPr>
            <w:noProof/>
            <w:webHidden/>
          </w:rPr>
          <w:fldChar w:fldCharType="end"/>
        </w:r>
      </w:hyperlink>
    </w:p>
    <w:p w14:paraId="16EA1F10" w14:textId="567A05CA" w:rsidR="008874C8" w:rsidRDefault="00000000">
      <w:pPr>
        <w:pStyle w:val="Verzeichnis2"/>
        <w:rPr>
          <w:rFonts w:asciiTheme="minorHAnsi" w:eastAsiaTheme="minorEastAsia" w:hAnsiTheme="minorHAnsi"/>
          <w:b w:val="0"/>
          <w:noProof/>
          <w:szCs w:val="22"/>
          <w:lang w:eastAsia="de-CH"/>
        </w:rPr>
      </w:pPr>
      <w:hyperlink w:anchor="_Toc166050331" w:history="1">
        <w:r w:rsidR="008874C8" w:rsidRPr="00CB4A51">
          <w:rPr>
            <w:rStyle w:val="Hyperlink"/>
            <w:rFonts w:cs="Times New Roman"/>
            <w:noProof/>
          </w:rPr>
          <w:t>4.15</w:t>
        </w:r>
        <w:r w:rsidR="008874C8">
          <w:rPr>
            <w:rFonts w:asciiTheme="minorHAnsi" w:eastAsiaTheme="minorEastAsia" w:hAnsiTheme="minorHAnsi"/>
            <w:b w:val="0"/>
            <w:noProof/>
            <w:szCs w:val="22"/>
            <w:lang w:eastAsia="de-CH"/>
          </w:rPr>
          <w:tab/>
        </w:r>
        <w:r w:rsidR="008874C8" w:rsidRPr="00CB4A51">
          <w:rPr>
            <w:rStyle w:val="Hyperlink"/>
            <w:noProof/>
          </w:rPr>
          <w:t>educationDetailsType (Ausbildungsdetails)</w:t>
        </w:r>
        <w:r w:rsidR="008874C8">
          <w:rPr>
            <w:noProof/>
            <w:webHidden/>
          </w:rPr>
          <w:tab/>
        </w:r>
        <w:r w:rsidR="008874C8">
          <w:rPr>
            <w:noProof/>
            <w:webHidden/>
          </w:rPr>
          <w:fldChar w:fldCharType="begin"/>
        </w:r>
        <w:r w:rsidR="008874C8">
          <w:rPr>
            <w:noProof/>
            <w:webHidden/>
          </w:rPr>
          <w:instrText xml:space="preserve"> PAGEREF _Toc166050331 \h </w:instrText>
        </w:r>
        <w:r w:rsidR="008874C8">
          <w:rPr>
            <w:noProof/>
            <w:webHidden/>
          </w:rPr>
        </w:r>
        <w:r w:rsidR="008874C8">
          <w:rPr>
            <w:noProof/>
            <w:webHidden/>
          </w:rPr>
          <w:fldChar w:fldCharType="separate"/>
        </w:r>
        <w:r w:rsidR="002A052A">
          <w:rPr>
            <w:noProof/>
            <w:webHidden/>
          </w:rPr>
          <w:t>32</w:t>
        </w:r>
        <w:r w:rsidR="008874C8">
          <w:rPr>
            <w:noProof/>
            <w:webHidden/>
          </w:rPr>
          <w:fldChar w:fldCharType="end"/>
        </w:r>
      </w:hyperlink>
    </w:p>
    <w:p w14:paraId="2EB6626F" w14:textId="17E6C03A" w:rsidR="008874C8" w:rsidRDefault="00000000">
      <w:pPr>
        <w:pStyle w:val="Verzeichnis2"/>
        <w:rPr>
          <w:rFonts w:asciiTheme="minorHAnsi" w:eastAsiaTheme="minorEastAsia" w:hAnsiTheme="minorHAnsi"/>
          <w:b w:val="0"/>
          <w:noProof/>
          <w:szCs w:val="22"/>
          <w:lang w:eastAsia="de-CH"/>
        </w:rPr>
      </w:pPr>
      <w:hyperlink w:anchor="_Toc166050332" w:history="1">
        <w:r w:rsidR="008874C8" w:rsidRPr="00CB4A51">
          <w:rPr>
            <w:rStyle w:val="Hyperlink"/>
            <w:noProof/>
          </w:rPr>
          <w:t>4.16</w:t>
        </w:r>
        <w:r w:rsidR="008874C8">
          <w:rPr>
            <w:rFonts w:asciiTheme="minorHAnsi" w:eastAsiaTheme="minorEastAsia" w:hAnsiTheme="minorHAnsi"/>
            <w:b w:val="0"/>
            <w:noProof/>
            <w:szCs w:val="22"/>
            <w:lang w:eastAsia="de-CH"/>
          </w:rPr>
          <w:tab/>
        </w:r>
        <w:r w:rsidR="008874C8" w:rsidRPr="00CB4A51">
          <w:rPr>
            <w:rStyle w:val="Hyperlink"/>
            <w:noProof/>
          </w:rPr>
          <w:t>educationMutationReasonType (Mutationsgrund)</w:t>
        </w:r>
        <w:r w:rsidR="008874C8">
          <w:rPr>
            <w:noProof/>
            <w:webHidden/>
          </w:rPr>
          <w:tab/>
        </w:r>
        <w:r w:rsidR="008874C8">
          <w:rPr>
            <w:noProof/>
            <w:webHidden/>
          </w:rPr>
          <w:fldChar w:fldCharType="begin"/>
        </w:r>
        <w:r w:rsidR="008874C8">
          <w:rPr>
            <w:noProof/>
            <w:webHidden/>
          </w:rPr>
          <w:instrText xml:space="preserve"> PAGEREF _Toc166050332 \h </w:instrText>
        </w:r>
        <w:r w:rsidR="008874C8">
          <w:rPr>
            <w:noProof/>
            <w:webHidden/>
          </w:rPr>
        </w:r>
        <w:r w:rsidR="008874C8">
          <w:rPr>
            <w:noProof/>
            <w:webHidden/>
          </w:rPr>
          <w:fldChar w:fldCharType="separate"/>
        </w:r>
        <w:r w:rsidR="002A052A">
          <w:rPr>
            <w:noProof/>
            <w:webHidden/>
          </w:rPr>
          <w:t>32</w:t>
        </w:r>
        <w:r w:rsidR="008874C8">
          <w:rPr>
            <w:noProof/>
            <w:webHidden/>
          </w:rPr>
          <w:fldChar w:fldCharType="end"/>
        </w:r>
      </w:hyperlink>
    </w:p>
    <w:p w14:paraId="25EB09F4" w14:textId="7E0AE7C5" w:rsidR="008874C8" w:rsidRDefault="00000000">
      <w:pPr>
        <w:pStyle w:val="Verzeichnis2"/>
        <w:rPr>
          <w:rFonts w:asciiTheme="minorHAnsi" w:eastAsiaTheme="minorEastAsia" w:hAnsiTheme="minorHAnsi"/>
          <w:b w:val="0"/>
          <w:noProof/>
          <w:szCs w:val="22"/>
          <w:lang w:eastAsia="de-CH"/>
        </w:rPr>
      </w:pPr>
      <w:hyperlink w:anchor="_Toc166050333" w:history="1">
        <w:r w:rsidR="008874C8" w:rsidRPr="00CB4A51">
          <w:rPr>
            <w:rStyle w:val="Hyperlink"/>
            <w:noProof/>
          </w:rPr>
          <w:t>4.17</w:t>
        </w:r>
        <w:r w:rsidR="008874C8">
          <w:rPr>
            <w:rFonts w:asciiTheme="minorHAnsi" w:eastAsiaTheme="minorEastAsia" w:hAnsiTheme="minorHAnsi"/>
            <w:b w:val="0"/>
            <w:noProof/>
            <w:szCs w:val="22"/>
            <w:lang w:eastAsia="de-CH"/>
          </w:rPr>
          <w:tab/>
        </w:r>
        <w:r w:rsidR="008874C8" w:rsidRPr="00CB4A51">
          <w:rPr>
            <w:rStyle w:val="Hyperlink"/>
            <w:noProof/>
          </w:rPr>
          <w:t>educationRelationIdType (Identifikator Bildungsverhältnis)</w:t>
        </w:r>
        <w:r w:rsidR="008874C8">
          <w:rPr>
            <w:noProof/>
            <w:webHidden/>
          </w:rPr>
          <w:tab/>
        </w:r>
        <w:r w:rsidR="008874C8">
          <w:rPr>
            <w:noProof/>
            <w:webHidden/>
          </w:rPr>
          <w:fldChar w:fldCharType="begin"/>
        </w:r>
        <w:r w:rsidR="008874C8">
          <w:rPr>
            <w:noProof/>
            <w:webHidden/>
          </w:rPr>
          <w:instrText xml:space="preserve"> PAGEREF _Toc166050333 \h </w:instrText>
        </w:r>
        <w:r w:rsidR="008874C8">
          <w:rPr>
            <w:noProof/>
            <w:webHidden/>
          </w:rPr>
        </w:r>
        <w:r w:rsidR="008874C8">
          <w:rPr>
            <w:noProof/>
            <w:webHidden/>
          </w:rPr>
          <w:fldChar w:fldCharType="separate"/>
        </w:r>
        <w:r w:rsidR="002A052A">
          <w:rPr>
            <w:noProof/>
            <w:webHidden/>
          </w:rPr>
          <w:t>32</w:t>
        </w:r>
        <w:r w:rsidR="008874C8">
          <w:rPr>
            <w:noProof/>
            <w:webHidden/>
          </w:rPr>
          <w:fldChar w:fldCharType="end"/>
        </w:r>
      </w:hyperlink>
    </w:p>
    <w:p w14:paraId="44E99003" w14:textId="257AC70E" w:rsidR="008874C8" w:rsidRDefault="00000000">
      <w:pPr>
        <w:pStyle w:val="Verzeichnis2"/>
        <w:rPr>
          <w:rFonts w:asciiTheme="minorHAnsi" w:eastAsiaTheme="minorEastAsia" w:hAnsiTheme="minorHAnsi"/>
          <w:b w:val="0"/>
          <w:noProof/>
          <w:szCs w:val="22"/>
          <w:lang w:eastAsia="de-CH"/>
        </w:rPr>
      </w:pPr>
      <w:hyperlink w:anchor="_Toc166050334" w:history="1">
        <w:r w:rsidR="008874C8" w:rsidRPr="00CB4A51">
          <w:rPr>
            <w:rStyle w:val="Hyperlink"/>
            <w:noProof/>
          </w:rPr>
          <w:t>4.18</w:t>
        </w:r>
        <w:r w:rsidR="008874C8">
          <w:rPr>
            <w:rFonts w:asciiTheme="minorHAnsi" w:eastAsiaTheme="minorEastAsia" w:hAnsiTheme="minorHAnsi"/>
            <w:b w:val="0"/>
            <w:noProof/>
            <w:szCs w:val="22"/>
            <w:lang w:eastAsia="de-CH"/>
          </w:rPr>
          <w:tab/>
        </w:r>
        <w:r w:rsidR="008874C8" w:rsidRPr="00CB4A51">
          <w:rPr>
            <w:rStyle w:val="Hyperlink"/>
            <w:noProof/>
          </w:rPr>
          <w:t>eduSpecificationsType (Weitere Spezifikationen zur Ausbildung)</w:t>
        </w:r>
        <w:r w:rsidR="008874C8">
          <w:rPr>
            <w:noProof/>
            <w:webHidden/>
          </w:rPr>
          <w:tab/>
        </w:r>
        <w:r w:rsidR="008874C8">
          <w:rPr>
            <w:noProof/>
            <w:webHidden/>
          </w:rPr>
          <w:fldChar w:fldCharType="begin"/>
        </w:r>
        <w:r w:rsidR="008874C8">
          <w:rPr>
            <w:noProof/>
            <w:webHidden/>
          </w:rPr>
          <w:instrText xml:space="preserve"> PAGEREF _Toc166050334 \h </w:instrText>
        </w:r>
        <w:r w:rsidR="008874C8">
          <w:rPr>
            <w:noProof/>
            <w:webHidden/>
          </w:rPr>
        </w:r>
        <w:r w:rsidR="008874C8">
          <w:rPr>
            <w:noProof/>
            <w:webHidden/>
          </w:rPr>
          <w:fldChar w:fldCharType="separate"/>
        </w:r>
        <w:r w:rsidR="002A052A">
          <w:rPr>
            <w:noProof/>
            <w:webHidden/>
          </w:rPr>
          <w:t>33</w:t>
        </w:r>
        <w:r w:rsidR="008874C8">
          <w:rPr>
            <w:noProof/>
            <w:webHidden/>
          </w:rPr>
          <w:fldChar w:fldCharType="end"/>
        </w:r>
      </w:hyperlink>
    </w:p>
    <w:p w14:paraId="4F4689AC" w14:textId="329961BF" w:rsidR="008874C8" w:rsidRDefault="00000000">
      <w:pPr>
        <w:pStyle w:val="Verzeichnis2"/>
        <w:rPr>
          <w:rFonts w:asciiTheme="minorHAnsi" w:eastAsiaTheme="minorEastAsia" w:hAnsiTheme="minorHAnsi"/>
          <w:b w:val="0"/>
          <w:noProof/>
          <w:szCs w:val="22"/>
          <w:lang w:eastAsia="de-CH"/>
        </w:rPr>
      </w:pPr>
      <w:hyperlink w:anchor="_Toc166050335" w:history="1">
        <w:r w:rsidR="008874C8" w:rsidRPr="00CB4A51">
          <w:rPr>
            <w:rStyle w:val="Hyperlink"/>
            <w:noProof/>
          </w:rPr>
          <w:t>4.19</w:t>
        </w:r>
        <w:r w:rsidR="008874C8">
          <w:rPr>
            <w:rFonts w:asciiTheme="minorHAnsi" w:eastAsiaTheme="minorEastAsia" w:hAnsiTheme="minorHAnsi"/>
            <w:b w:val="0"/>
            <w:noProof/>
            <w:szCs w:val="22"/>
            <w:lang w:eastAsia="de-CH"/>
          </w:rPr>
          <w:tab/>
        </w:r>
        <w:r w:rsidR="008874C8" w:rsidRPr="00CB4A51">
          <w:rPr>
            <w:rStyle w:val="Hyperlink"/>
            <w:noProof/>
          </w:rPr>
          <w:t>emailContactType (E-Mailadresse)</w:t>
        </w:r>
        <w:r w:rsidR="008874C8">
          <w:rPr>
            <w:noProof/>
            <w:webHidden/>
          </w:rPr>
          <w:tab/>
        </w:r>
        <w:r w:rsidR="008874C8">
          <w:rPr>
            <w:noProof/>
            <w:webHidden/>
          </w:rPr>
          <w:fldChar w:fldCharType="begin"/>
        </w:r>
        <w:r w:rsidR="008874C8">
          <w:rPr>
            <w:noProof/>
            <w:webHidden/>
          </w:rPr>
          <w:instrText xml:space="preserve"> PAGEREF _Toc166050335 \h </w:instrText>
        </w:r>
        <w:r w:rsidR="008874C8">
          <w:rPr>
            <w:noProof/>
            <w:webHidden/>
          </w:rPr>
        </w:r>
        <w:r w:rsidR="008874C8">
          <w:rPr>
            <w:noProof/>
            <w:webHidden/>
          </w:rPr>
          <w:fldChar w:fldCharType="separate"/>
        </w:r>
        <w:r w:rsidR="002A052A">
          <w:rPr>
            <w:noProof/>
            <w:webHidden/>
          </w:rPr>
          <w:t>33</w:t>
        </w:r>
        <w:r w:rsidR="008874C8">
          <w:rPr>
            <w:noProof/>
            <w:webHidden/>
          </w:rPr>
          <w:fldChar w:fldCharType="end"/>
        </w:r>
      </w:hyperlink>
    </w:p>
    <w:p w14:paraId="601C695E" w14:textId="740D446F" w:rsidR="008874C8" w:rsidRDefault="00000000">
      <w:pPr>
        <w:pStyle w:val="Verzeichnis2"/>
        <w:rPr>
          <w:rFonts w:asciiTheme="minorHAnsi" w:eastAsiaTheme="minorEastAsia" w:hAnsiTheme="minorHAnsi"/>
          <w:b w:val="0"/>
          <w:noProof/>
          <w:szCs w:val="22"/>
          <w:lang w:eastAsia="de-CH"/>
        </w:rPr>
      </w:pPr>
      <w:hyperlink w:anchor="_Toc166050336" w:history="1">
        <w:r w:rsidR="008874C8" w:rsidRPr="00CB4A51">
          <w:rPr>
            <w:rStyle w:val="Hyperlink"/>
            <w:noProof/>
          </w:rPr>
          <w:t>4.20</w:t>
        </w:r>
        <w:r w:rsidR="008874C8">
          <w:rPr>
            <w:rFonts w:asciiTheme="minorHAnsi" w:eastAsiaTheme="minorEastAsia" w:hAnsiTheme="minorHAnsi"/>
            <w:b w:val="0"/>
            <w:noProof/>
            <w:szCs w:val="22"/>
            <w:lang w:eastAsia="de-CH"/>
          </w:rPr>
          <w:tab/>
        </w:r>
        <w:r w:rsidR="008874C8" w:rsidRPr="00CB4A51">
          <w:rPr>
            <w:rStyle w:val="Hyperlink"/>
            <w:noProof/>
          </w:rPr>
          <w:t>examAssignmentKindType (Art der Prüfungszuweisung)</w:t>
        </w:r>
        <w:r w:rsidR="008874C8">
          <w:rPr>
            <w:noProof/>
            <w:webHidden/>
          </w:rPr>
          <w:tab/>
        </w:r>
        <w:r w:rsidR="008874C8">
          <w:rPr>
            <w:noProof/>
            <w:webHidden/>
          </w:rPr>
          <w:fldChar w:fldCharType="begin"/>
        </w:r>
        <w:r w:rsidR="008874C8">
          <w:rPr>
            <w:noProof/>
            <w:webHidden/>
          </w:rPr>
          <w:instrText xml:space="preserve"> PAGEREF _Toc166050336 \h </w:instrText>
        </w:r>
        <w:r w:rsidR="008874C8">
          <w:rPr>
            <w:noProof/>
            <w:webHidden/>
          </w:rPr>
        </w:r>
        <w:r w:rsidR="008874C8">
          <w:rPr>
            <w:noProof/>
            <w:webHidden/>
          </w:rPr>
          <w:fldChar w:fldCharType="separate"/>
        </w:r>
        <w:r w:rsidR="002A052A">
          <w:rPr>
            <w:noProof/>
            <w:webHidden/>
          </w:rPr>
          <w:t>33</w:t>
        </w:r>
        <w:r w:rsidR="008874C8">
          <w:rPr>
            <w:noProof/>
            <w:webHidden/>
          </w:rPr>
          <w:fldChar w:fldCharType="end"/>
        </w:r>
      </w:hyperlink>
    </w:p>
    <w:p w14:paraId="3D032BD7" w14:textId="7E78A2D7" w:rsidR="008874C8" w:rsidRDefault="00000000">
      <w:pPr>
        <w:pStyle w:val="Verzeichnis2"/>
        <w:rPr>
          <w:rFonts w:asciiTheme="minorHAnsi" w:eastAsiaTheme="minorEastAsia" w:hAnsiTheme="minorHAnsi"/>
          <w:b w:val="0"/>
          <w:noProof/>
          <w:szCs w:val="22"/>
          <w:lang w:eastAsia="de-CH"/>
        </w:rPr>
      </w:pPr>
      <w:hyperlink w:anchor="_Toc166050337" w:history="1">
        <w:r w:rsidR="008874C8" w:rsidRPr="00CB4A51">
          <w:rPr>
            <w:rStyle w:val="Hyperlink"/>
            <w:noProof/>
          </w:rPr>
          <w:t>4.21</w:t>
        </w:r>
        <w:r w:rsidR="008874C8">
          <w:rPr>
            <w:rFonts w:asciiTheme="minorHAnsi" w:eastAsiaTheme="minorEastAsia" w:hAnsiTheme="minorHAnsi"/>
            <w:b w:val="0"/>
            <w:noProof/>
            <w:szCs w:val="22"/>
            <w:lang w:eastAsia="de-CH"/>
          </w:rPr>
          <w:tab/>
        </w:r>
        <w:r w:rsidR="008874C8" w:rsidRPr="00CB4A51">
          <w:rPr>
            <w:rStyle w:val="Hyperlink"/>
            <w:noProof/>
          </w:rPr>
          <w:t>examCommissionIdType (Identifikator Prüfungskommission)</w:t>
        </w:r>
        <w:r w:rsidR="008874C8">
          <w:rPr>
            <w:noProof/>
            <w:webHidden/>
          </w:rPr>
          <w:tab/>
        </w:r>
        <w:r w:rsidR="008874C8">
          <w:rPr>
            <w:noProof/>
            <w:webHidden/>
          </w:rPr>
          <w:fldChar w:fldCharType="begin"/>
        </w:r>
        <w:r w:rsidR="008874C8">
          <w:rPr>
            <w:noProof/>
            <w:webHidden/>
          </w:rPr>
          <w:instrText xml:space="preserve"> PAGEREF _Toc166050337 \h </w:instrText>
        </w:r>
        <w:r w:rsidR="008874C8">
          <w:rPr>
            <w:noProof/>
            <w:webHidden/>
          </w:rPr>
        </w:r>
        <w:r w:rsidR="008874C8">
          <w:rPr>
            <w:noProof/>
            <w:webHidden/>
          </w:rPr>
          <w:fldChar w:fldCharType="separate"/>
        </w:r>
        <w:r w:rsidR="002A052A">
          <w:rPr>
            <w:noProof/>
            <w:webHidden/>
          </w:rPr>
          <w:t>34</w:t>
        </w:r>
        <w:r w:rsidR="008874C8">
          <w:rPr>
            <w:noProof/>
            <w:webHidden/>
          </w:rPr>
          <w:fldChar w:fldCharType="end"/>
        </w:r>
      </w:hyperlink>
    </w:p>
    <w:p w14:paraId="3DB5B823" w14:textId="6C048869" w:rsidR="008874C8" w:rsidRDefault="00000000">
      <w:pPr>
        <w:pStyle w:val="Verzeichnis2"/>
        <w:rPr>
          <w:rFonts w:asciiTheme="minorHAnsi" w:eastAsiaTheme="minorEastAsia" w:hAnsiTheme="minorHAnsi"/>
          <w:b w:val="0"/>
          <w:noProof/>
          <w:szCs w:val="22"/>
          <w:lang w:eastAsia="de-CH"/>
        </w:rPr>
      </w:pPr>
      <w:hyperlink w:anchor="_Toc166050338" w:history="1">
        <w:r w:rsidR="008874C8" w:rsidRPr="00CB4A51">
          <w:rPr>
            <w:rStyle w:val="Hyperlink"/>
            <w:noProof/>
          </w:rPr>
          <w:t>4.22</w:t>
        </w:r>
        <w:r w:rsidR="008874C8">
          <w:rPr>
            <w:rFonts w:asciiTheme="minorHAnsi" w:eastAsiaTheme="minorEastAsia" w:hAnsiTheme="minorHAnsi"/>
            <w:b w:val="0"/>
            <w:noProof/>
            <w:szCs w:val="22"/>
            <w:lang w:eastAsia="de-CH"/>
          </w:rPr>
          <w:tab/>
        </w:r>
        <w:r w:rsidR="008874C8" w:rsidRPr="00CB4A51">
          <w:rPr>
            <w:rStyle w:val="Hyperlink"/>
            <w:noProof/>
          </w:rPr>
          <w:t>examElementFinalType (Prüfungselement Final)</w:t>
        </w:r>
        <w:r w:rsidR="008874C8">
          <w:rPr>
            <w:noProof/>
            <w:webHidden/>
          </w:rPr>
          <w:tab/>
        </w:r>
        <w:r w:rsidR="008874C8">
          <w:rPr>
            <w:noProof/>
            <w:webHidden/>
          </w:rPr>
          <w:fldChar w:fldCharType="begin"/>
        </w:r>
        <w:r w:rsidR="008874C8">
          <w:rPr>
            <w:noProof/>
            <w:webHidden/>
          </w:rPr>
          <w:instrText xml:space="preserve"> PAGEREF _Toc166050338 \h </w:instrText>
        </w:r>
        <w:r w:rsidR="008874C8">
          <w:rPr>
            <w:noProof/>
            <w:webHidden/>
          </w:rPr>
        </w:r>
        <w:r w:rsidR="008874C8">
          <w:rPr>
            <w:noProof/>
            <w:webHidden/>
          </w:rPr>
          <w:fldChar w:fldCharType="separate"/>
        </w:r>
        <w:r w:rsidR="002A052A">
          <w:rPr>
            <w:noProof/>
            <w:webHidden/>
          </w:rPr>
          <w:t>34</w:t>
        </w:r>
        <w:r w:rsidR="008874C8">
          <w:rPr>
            <w:noProof/>
            <w:webHidden/>
          </w:rPr>
          <w:fldChar w:fldCharType="end"/>
        </w:r>
      </w:hyperlink>
    </w:p>
    <w:p w14:paraId="7F65F92B" w14:textId="56CB4EB3" w:rsidR="008874C8" w:rsidRDefault="00000000">
      <w:pPr>
        <w:pStyle w:val="Verzeichnis2"/>
        <w:rPr>
          <w:rFonts w:asciiTheme="minorHAnsi" w:eastAsiaTheme="minorEastAsia" w:hAnsiTheme="minorHAnsi"/>
          <w:b w:val="0"/>
          <w:noProof/>
          <w:szCs w:val="22"/>
          <w:lang w:eastAsia="de-CH"/>
        </w:rPr>
      </w:pPr>
      <w:hyperlink w:anchor="_Toc166050339" w:history="1">
        <w:r w:rsidR="008874C8" w:rsidRPr="00CB4A51">
          <w:rPr>
            <w:rStyle w:val="Hyperlink"/>
            <w:noProof/>
          </w:rPr>
          <w:t>4.23</w:t>
        </w:r>
        <w:r w:rsidR="008874C8">
          <w:rPr>
            <w:rFonts w:asciiTheme="minorHAnsi" w:eastAsiaTheme="minorEastAsia" w:hAnsiTheme="minorHAnsi"/>
            <w:b w:val="0"/>
            <w:noProof/>
            <w:szCs w:val="22"/>
            <w:lang w:eastAsia="de-CH"/>
          </w:rPr>
          <w:tab/>
        </w:r>
        <w:r w:rsidR="008874C8" w:rsidRPr="00CB4A51">
          <w:rPr>
            <w:rStyle w:val="Hyperlink"/>
            <w:noProof/>
          </w:rPr>
          <w:t>examElementFinalResponseType (Antwort Prüfungselement Final)</w:t>
        </w:r>
        <w:r w:rsidR="008874C8">
          <w:rPr>
            <w:noProof/>
            <w:webHidden/>
          </w:rPr>
          <w:tab/>
        </w:r>
        <w:r w:rsidR="008874C8">
          <w:rPr>
            <w:noProof/>
            <w:webHidden/>
          </w:rPr>
          <w:fldChar w:fldCharType="begin"/>
        </w:r>
        <w:r w:rsidR="008874C8">
          <w:rPr>
            <w:noProof/>
            <w:webHidden/>
          </w:rPr>
          <w:instrText xml:space="preserve"> PAGEREF _Toc166050339 \h </w:instrText>
        </w:r>
        <w:r w:rsidR="008874C8">
          <w:rPr>
            <w:noProof/>
            <w:webHidden/>
          </w:rPr>
        </w:r>
        <w:r w:rsidR="008874C8">
          <w:rPr>
            <w:noProof/>
            <w:webHidden/>
          </w:rPr>
          <w:fldChar w:fldCharType="separate"/>
        </w:r>
        <w:r w:rsidR="002A052A">
          <w:rPr>
            <w:noProof/>
            <w:webHidden/>
          </w:rPr>
          <w:t>35</w:t>
        </w:r>
        <w:r w:rsidR="008874C8">
          <w:rPr>
            <w:noProof/>
            <w:webHidden/>
          </w:rPr>
          <w:fldChar w:fldCharType="end"/>
        </w:r>
      </w:hyperlink>
    </w:p>
    <w:p w14:paraId="0614DA64" w14:textId="5001C608" w:rsidR="008874C8" w:rsidRDefault="00000000">
      <w:pPr>
        <w:pStyle w:val="Verzeichnis2"/>
        <w:rPr>
          <w:rFonts w:asciiTheme="minorHAnsi" w:eastAsiaTheme="minorEastAsia" w:hAnsiTheme="minorHAnsi"/>
          <w:b w:val="0"/>
          <w:noProof/>
          <w:szCs w:val="22"/>
          <w:lang w:eastAsia="de-CH"/>
        </w:rPr>
      </w:pPr>
      <w:hyperlink w:anchor="_Toc166050340" w:history="1">
        <w:r w:rsidR="008874C8" w:rsidRPr="00CB4A51">
          <w:rPr>
            <w:rStyle w:val="Hyperlink"/>
            <w:noProof/>
          </w:rPr>
          <w:t>4.24</w:t>
        </w:r>
        <w:r w:rsidR="008874C8">
          <w:rPr>
            <w:rFonts w:asciiTheme="minorHAnsi" w:eastAsiaTheme="minorEastAsia" w:hAnsiTheme="minorHAnsi"/>
            <w:b w:val="0"/>
            <w:noProof/>
            <w:szCs w:val="22"/>
            <w:lang w:eastAsia="de-CH"/>
          </w:rPr>
          <w:tab/>
        </w:r>
        <w:r w:rsidR="008874C8" w:rsidRPr="00CB4A51">
          <w:rPr>
            <w:rStyle w:val="Hyperlink"/>
            <w:noProof/>
          </w:rPr>
          <w:t>examElementInitialType (Prüfungselement Initial)</w:t>
        </w:r>
        <w:r w:rsidR="008874C8">
          <w:rPr>
            <w:noProof/>
            <w:webHidden/>
          </w:rPr>
          <w:tab/>
        </w:r>
        <w:r w:rsidR="008874C8">
          <w:rPr>
            <w:noProof/>
            <w:webHidden/>
          </w:rPr>
          <w:fldChar w:fldCharType="begin"/>
        </w:r>
        <w:r w:rsidR="008874C8">
          <w:rPr>
            <w:noProof/>
            <w:webHidden/>
          </w:rPr>
          <w:instrText xml:space="preserve"> PAGEREF _Toc166050340 \h </w:instrText>
        </w:r>
        <w:r w:rsidR="008874C8">
          <w:rPr>
            <w:noProof/>
            <w:webHidden/>
          </w:rPr>
        </w:r>
        <w:r w:rsidR="008874C8">
          <w:rPr>
            <w:noProof/>
            <w:webHidden/>
          </w:rPr>
          <w:fldChar w:fldCharType="separate"/>
        </w:r>
        <w:r w:rsidR="002A052A">
          <w:rPr>
            <w:noProof/>
            <w:webHidden/>
          </w:rPr>
          <w:t>35</w:t>
        </w:r>
        <w:r w:rsidR="008874C8">
          <w:rPr>
            <w:noProof/>
            <w:webHidden/>
          </w:rPr>
          <w:fldChar w:fldCharType="end"/>
        </w:r>
      </w:hyperlink>
    </w:p>
    <w:p w14:paraId="690AD3DD" w14:textId="5ED22C3D" w:rsidR="008874C8" w:rsidRDefault="00000000">
      <w:pPr>
        <w:pStyle w:val="Verzeichnis2"/>
        <w:rPr>
          <w:rFonts w:asciiTheme="minorHAnsi" w:eastAsiaTheme="minorEastAsia" w:hAnsiTheme="minorHAnsi"/>
          <w:b w:val="0"/>
          <w:noProof/>
          <w:szCs w:val="22"/>
          <w:lang w:eastAsia="de-CH"/>
        </w:rPr>
      </w:pPr>
      <w:hyperlink w:anchor="_Toc166050341" w:history="1">
        <w:r w:rsidR="008874C8" w:rsidRPr="00CB4A51">
          <w:rPr>
            <w:rStyle w:val="Hyperlink"/>
            <w:noProof/>
          </w:rPr>
          <w:t>4.25</w:t>
        </w:r>
        <w:r w:rsidR="008874C8">
          <w:rPr>
            <w:rFonts w:asciiTheme="minorHAnsi" w:eastAsiaTheme="minorEastAsia" w:hAnsiTheme="minorHAnsi"/>
            <w:b w:val="0"/>
            <w:noProof/>
            <w:szCs w:val="22"/>
            <w:lang w:eastAsia="de-CH"/>
          </w:rPr>
          <w:tab/>
        </w:r>
        <w:r w:rsidR="008874C8" w:rsidRPr="00CB4A51">
          <w:rPr>
            <w:rStyle w:val="Hyperlink"/>
            <w:noProof/>
          </w:rPr>
          <w:t>hostCompanyCategoryType (Unternehmenstyp/Kategorie)</w:t>
        </w:r>
        <w:r w:rsidR="008874C8">
          <w:rPr>
            <w:noProof/>
            <w:webHidden/>
          </w:rPr>
          <w:tab/>
        </w:r>
        <w:r w:rsidR="008874C8">
          <w:rPr>
            <w:noProof/>
            <w:webHidden/>
          </w:rPr>
          <w:fldChar w:fldCharType="begin"/>
        </w:r>
        <w:r w:rsidR="008874C8">
          <w:rPr>
            <w:noProof/>
            <w:webHidden/>
          </w:rPr>
          <w:instrText xml:space="preserve"> PAGEREF _Toc166050341 \h </w:instrText>
        </w:r>
        <w:r w:rsidR="008874C8">
          <w:rPr>
            <w:noProof/>
            <w:webHidden/>
          </w:rPr>
        </w:r>
        <w:r w:rsidR="008874C8">
          <w:rPr>
            <w:noProof/>
            <w:webHidden/>
          </w:rPr>
          <w:fldChar w:fldCharType="separate"/>
        </w:r>
        <w:r w:rsidR="002A052A">
          <w:rPr>
            <w:noProof/>
            <w:webHidden/>
          </w:rPr>
          <w:t>37</w:t>
        </w:r>
        <w:r w:rsidR="008874C8">
          <w:rPr>
            <w:noProof/>
            <w:webHidden/>
          </w:rPr>
          <w:fldChar w:fldCharType="end"/>
        </w:r>
      </w:hyperlink>
    </w:p>
    <w:p w14:paraId="5F6EC590" w14:textId="2ACAFACE" w:rsidR="008874C8" w:rsidRDefault="00000000">
      <w:pPr>
        <w:pStyle w:val="Verzeichnis2"/>
        <w:rPr>
          <w:rFonts w:asciiTheme="minorHAnsi" w:eastAsiaTheme="minorEastAsia" w:hAnsiTheme="minorHAnsi"/>
          <w:b w:val="0"/>
          <w:noProof/>
          <w:szCs w:val="22"/>
          <w:lang w:eastAsia="de-CH"/>
        </w:rPr>
      </w:pPr>
      <w:hyperlink w:anchor="_Toc166050342" w:history="1">
        <w:r w:rsidR="008874C8" w:rsidRPr="00CB4A51">
          <w:rPr>
            <w:rStyle w:val="Hyperlink"/>
            <w:noProof/>
          </w:rPr>
          <w:t>4.26</w:t>
        </w:r>
        <w:r w:rsidR="008874C8">
          <w:rPr>
            <w:rFonts w:asciiTheme="minorHAnsi" w:eastAsiaTheme="minorEastAsia" w:hAnsiTheme="minorHAnsi"/>
            <w:b w:val="0"/>
            <w:noProof/>
            <w:szCs w:val="22"/>
            <w:lang w:eastAsia="de-CH"/>
          </w:rPr>
          <w:tab/>
        </w:r>
        <w:r w:rsidR="008874C8" w:rsidRPr="00CB4A51">
          <w:rPr>
            <w:rStyle w:val="Hyperlink"/>
            <w:noProof/>
          </w:rPr>
          <w:t>hostCompanyIdType (Identifikator Lehrort)</w:t>
        </w:r>
        <w:r w:rsidR="008874C8">
          <w:rPr>
            <w:noProof/>
            <w:webHidden/>
          </w:rPr>
          <w:tab/>
        </w:r>
        <w:r w:rsidR="008874C8">
          <w:rPr>
            <w:noProof/>
            <w:webHidden/>
          </w:rPr>
          <w:fldChar w:fldCharType="begin"/>
        </w:r>
        <w:r w:rsidR="008874C8">
          <w:rPr>
            <w:noProof/>
            <w:webHidden/>
          </w:rPr>
          <w:instrText xml:space="preserve"> PAGEREF _Toc166050342 \h </w:instrText>
        </w:r>
        <w:r w:rsidR="008874C8">
          <w:rPr>
            <w:noProof/>
            <w:webHidden/>
          </w:rPr>
        </w:r>
        <w:r w:rsidR="008874C8">
          <w:rPr>
            <w:noProof/>
            <w:webHidden/>
          </w:rPr>
          <w:fldChar w:fldCharType="separate"/>
        </w:r>
        <w:r w:rsidR="002A052A">
          <w:rPr>
            <w:noProof/>
            <w:webHidden/>
          </w:rPr>
          <w:t>37</w:t>
        </w:r>
        <w:r w:rsidR="008874C8">
          <w:rPr>
            <w:noProof/>
            <w:webHidden/>
          </w:rPr>
          <w:fldChar w:fldCharType="end"/>
        </w:r>
      </w:hyperlink>
    </w:p>
    <w:p w14:paraId="379DFDF4" w14:textId="71881DAC" w:rsidR="008874C8" w:rsidRDefault="00000000">
      <w:pPr>
        <w:pStyle w:val="Verzeichnis2"/>
        <w:rPr>
          <w:rFonts w:asciiTheme="minorHAnsi" w:eastAsiaTheme="minorEastAsia" w:hAnsiTheme="minorHAnsi"/>
          <w:b w:val="0"/>
          <w:noProof/>
          <w:szCs w:val="22"/>
          <w:lang w:eastAsia="de-CH"/>
        </w:rPr>
      </w:pPr>
      <w:hyperlink w:anchor="_Toc166050343" w:history="1">
        <w:r w:rsidR="008874C8" w:rsidRPr="00CB4A51">
          <w:rPr>
            <w:rStyle w:val="Hyperlink"/>
            <w:noProof/>
          </w:rPr>
          <w:t>4.27</w:t>
        </w:r>
        <w:r w:rsidR="008874C8">
          <w:rPr>
            <w:rFonts w:asciiTheme="minorHAnsi" w:eastAsiaTheme="minorEastAsia" w:hAnsiTheme="minorHAnsi"/>
            <w:b w:val="0"/>
            <w:noProof/>
            <w:szCs w:val="22"/>
            <w:lang w:eastAsia="de-CH"/>
          </w:rPr>
          <w:tab/>
        </w:r>
        <w:r w:rsidR="008874C8" w:rsidRPr="00CB4A51">
          <w:rPr>
            <w:rStyle w:val="Hyperlink"/>
            <w:noProof/>
          </w:rPr>
          <w:t>hostCompanyType (Lehrort)</w:t>
        </w:r>
        <w:r w:rsidR="008874C8">
          <w:rPr>
            <w:noProof/>
            <w:webHidden/>
          </w:rPr>
          <w:tab/>
        </w:r>
        <w:r w:rsidR="008874C8">
          <w:rPr>
            <w:noProof/>
            <w:webHidden/>
          </w:rPr>
          <w:fldChar w:fldCharType="begin"/>
        </w:r>
        <w:r w:rsidR="008874C8">
          <w:rPr>
            <w:noProof/>
            <w:webHidden/>
          </w:rPr>
          <w:instrText xml:space="preserve"> PAGEREF _Toc166050343 \h </w:instrText>
        </w:r>
        <w:r w:rsidR="008874C8">
          <w:rPr>
            <w:noProof/>
            <w:webHidden/>
          </w:rPr>
        </w:r>
        <w:r w:rsidR="008874C8">
          <w:rPr>
            <w:noProof/>
            <w:webHidden/>
          </w:rPr>
          <w:fldChar w:fldCharType="separate"/>
        </w:r>
        <w:r w:rsidR="002A052A">
          <w:rPr>
            <w:noProof/>
            <w:webHidden/>
          </w:rPr>
          <w:t>37</w:t>
        </w:r>
        <w:r w:rsidR="008874C8">
          <w:rPr>
            <w:noProof/>
            <w:webHidden/>
          </w:rPr>
          <w:fldChar w:fldCharType="end"/>
        </w:r>
      </w:hyperlink>
    </w:p>
    <w:p w14:paraId="43244EE9" w14:textId="7BC0FD83" w:rsidR="008874C8" w:rsidRDefault="00000000">
      <w:pPr>
        <w:pStyle w:val="Verzeichnis2"/>
        <w:rPr>
          <w:rFonts w:asciiTheme="minorHAnsi" w:eastAsiaTheme="minorEastAsia" w:hAnsiTheme="minorHAnsi"/>
          <w:b w:val="0"/>
          <w:noProof/>
          <w:szCs w:val="22"/>
          <w:lang w:eastAsia="de-CH"/>
        </w:rPr>
      </w:pPr>
      <w:hyperlink w:anchor="_Toc166050344" w:history="1">
        <w:r w:rsidR="008874C8" w:rsidRPr="00CB4A51">
          <w:rPr>
            <w:rStyle w:val="Hyperlink"/>
            <w:noProof/>
          </w:rPr>
          <w:t>4.28</w:t>
        </w:r>
        <w:r w:rsidR="008874C8">
          <w:rPr>
            <w:rFonts w:asciiTheme="minorHAnsi" w:eastAsiaTheme="minorEastAsia" w:hAnsiTheme="minorHAnsi"/>
            <w:b w:val="0"/>
            <w:noProof/>
            <w:szCs w:val="22"/>
            <w:lang w:eastAsia="de-CH"/>
          </w:rPr>
          <w:tab/>
        </w:r>
        <w:r w:rsidR="008874C8" w:rsidRPr="00CB4A51">
          <w:rPr>
            <w:rStyle w:val="Hyperlink"/>
            <w:noProof/>
          </w:rPr>
          <w:t>legalUnitType (Unternehmen (rechtliche Einheit))</w:t>
        </w:r>
        <w:r w:rsidR="008874C8">
          <w:rPr>
            <w:noProof/>
            <w:webHidden/>
          </w:rPr>
          <w:tab/>
        </w:r>
        <w:r w:rsidR="008874C8">
          <w:rPr>
            <w:noProof/>
            <w:webHidden/>
          </w:rPr>
          <w:fldChar w:fldCharType="begin"/>
        </w:r>
        <w:r w:rsidR="008874C8">
          <w:rPr>
            <w:noProof/>
            <w:webHidden/>
          </w:rPr>
          <w:instrText xml:space="preserve"> PAGEREF _Toc166050344 \h </w:instrText>
        </w:r>
        <w:r w:rsidR="008874C8">
          <w:rPr>
            <w:noProof/>
            <w:webHidden/>
          </w:rPr>
        </w:r>
        <w:r w:rsidR="008874C8">
          <w:rPr>
            <w:noProof/>
            <w:webHidden/>
          </w:rPr>
          <w:fldChar w:fldCharType="separate"/>
        </w:r>
        <w:r w:rsidR="002A052A">
          <w:rPr>
            <w:noProof/>
            <w:webHidden/>
          </w:rPr>
          <w:t>38</w:t>
        </w:r>
        <w:r w:rsidR="008874C8">
          <w:rPr>
            <w:noProof/>
            <w:webHidden/>
          </w:rPr>
          <w:fldChar w:fldCharType="end"/>
        </w:r>
      </w:hyperlink>
    </w:p>
    <w:p w14:paraId="62F40F3E" w14:textId="350D8D26" w:rsidR="008874C8" w:rsidRDefault="00000000">
      <w:pPr>
        <w:pStyle w:val="Verzeichnis2"/>
        <w:rPr>
          <w:rFonts w:asciiTheme="minorHAnsi" w:eastAsiaTheme="minorEastAsia" w:hAnsiTheme="minorHAnsi"/>
          <w:b w:val="0"/>
          <w:noProof/>
          <w:szCs w:val="22"/>
          <w:lang w:eastAsia="de-CH"/>
        </w:rPr>
      </w:pPr>
      <w:hyperlink w:anchor="_Toc166050345" w:history="1">
        <w:r w:rsidR="008874C8" w:rsidRPr="00CB4A51">
          <w:rPr>
            <w:rStyle w:val="Hyperlink"/>
            <w:noProof/>
          </w:rPr>
          <w:t>4.29</w:t>
        </w:r>
        <w:r w:rsidR="008874C8">
          <w:rPr>
            <w:rFonts w:asciiTheme="minorHAnsi" w:eastAsiaTheme="minorEastAsia" w:hAnsiTheme="minorHAnsi"/>
            <w:b w:val="0"/>
            <w:noProof/>
            <w:szCs w:val="22"/>
            <w:lang w:eastAsia="de-CH"/>
          </w:rPr>
          <w:tab/>
        </w:r>
        <w:r w:rsidR="008874C8" w:rsidRPr="00CB4A51">
          <w:rPr>
            <w:rStyle w:val="Hyperlink"/>
            <w:noProof/>
          </w:rPr>
          <w:t>onlineApplicationsType (Onlinebewerbung)</w:t>
        </w:r>
        <w:r w:rsidR="008874C8">
          <w:rPr>
            <w:noProof/>
            <w:webHidden/>
          </w:rPr>
          <w:tab/>
        </w:r>
        <w:r w:rsidR="008874C8">
          <w:rPr>
            <w:noProof/>
            <w:webHidden/>
          </w:rPr>
          <w:fldChar w:fldCharType="begin"/>
        </w:r>
        <w:r w:rsidR="008874C8">
          <w:rPr>
            <w:noProof/>
            <w:webHidden/>
          </w:rPr>
          <w:instrText xml:space="preserve"> PAGEREF _Toc166050345 \h </w:instrText>
        </w:r>
        <w:r w:rsidR="008874C8">
          <w:rPr>
            <w:noProof/>
            <w:webHidden/>
          </w:rPr>
        </w:r>
        <w:r w:rsidR="008874C8">
          <w:rPr>
            <w:noProof/>
            <w:webHidden/>
          </w:rPr>
          <w:fldChar w:fldCharType="separate"/>
        </w:r>
        <w:r w:rsidR="002A052A">
          <w:rPr>
            <w:noProof/>
            <w:webHidden/>
          </w:rPr>
          <w:t>38</w:t>
        </w:r>
        <w:r w:rsidR="008874C8">
          <w:rPr>
            <w:noProof/>
            <w:webHidden/>
          </w:rPr>
          <w:fldChar w:fldCharType="end"/>
        </w:r>
      </w:hyperlink>
    </w:p>
    <w:p w14:paraId="47F9AC1E" w14:textId="0B21780F" w:rsidR="008874C8" w:rsidRDefault="00000000">
      <w:pPr>
        <w:pStyle w:val="Verzeichnis2"/>
        <w:rPr>
          <w:rFonts w:asciiTheme="minorHAnsi" w:eastAsiaTheme="minorEastAsia" w:hAnsiTheme="minorHAnsi"/>
          <w:b w:val="0"/>
          <w:noProof/>
          <w:szCs w:val="22"/>
          <w:lang w:eastAsia="de-CH"/>
        </w:rPr>
      </w:pPr>
      <w:hyperlink w:anchor="_Toc166050346" w:history="1">
        <w:r w:rsidR="008874C8" w:rsidRPr="00CB4A51">
          <w:rPr>
            <w:rStyle w:val="Hyperlink"/>
            <w:noProof/>
          </w:rPr>
          <w:t>4.30</w:t>
        </w:r>
        <w:r w:rsidR="008874C8">
          <w:rPr>
            <w:rFonts w:asciiTheme="minorHAnsi" w:eastAsiaTheme="minorEastAsia" w:hAnsiTheme="minorHAnsi"/>
            <w:b w:val="0"/>
            <w:noProof/>
            <w:szCs w:val="22"/>
            <w:lang w:eastAsia="de-CH"/>
          </w:rPr>
          <w:tab/>
        </w:r>
        <w:r w:rsidR="008874C8" w:rsidRPr="00CB4A51">
          <w:rPr>
            <w:rStyle w:val="Hyperlink"/>
            <w:noProof/>
          </w:rPr>
          <w:t>personIdType (Identifikator Person)</w:t>
        </w:r>
        <w:r w:rsidR="008874C8">
          <w:rPr>
            <w:noProof/>
            <w:webHidden/>
          </w:rPr>
          <w:tab/>
        </w:r>
        <w:r w:rsidR="008874C8">
          <w:rPr>
            <w:noProof/>
            <w:webHidden/>
          </w:rPr>
          <w:fldChar w:fldCharType="begin"/>
        </w:r>
        <w:r w:rsidR="008874C8">
          <w:rPr>
            <w:noProof/>
            <w:webHidden/>
          </w:rPr>
          <w:instrText xml:space="preserve"> PAGEREF _Toc166050346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504CD8A2" w14:textId="2415C481" w:rsidR="008874C8" w:rsidRDefault="00000000">
      <w:pPr>
        <w:pStyle w:val="Verzeichnis2"/>
        <w:rPr>
          <w:rFonts w:asciiTheme="minorHAnsi" w:eastAsiaTheme="minorEastAsia" w:hAnsiTheme="minorHAnsi"/>
          <w:b w:val="0"/>
          <w:noProof/>
          <w:szCs w:val="22"/>
          <w:lang w:eastAsia="de-CH"/>
        </w:rPr>
      </w:pPr>
      <w:hyperlink w:anchor="_Toc166050347" w:history="1">
        <w:r w:rsidR="008874C8" w:rsidRPr="00CB4A51">
          <w:rPr>
            <w:rStyle w:val="Hyperlink"/>
            <w:noProof/>
          </w:rPr>
          <w:t>4.31</w:t>
        </w:r>
        <w:r w:rsidR="008874C8">
          <w:rPr>
            <w:rFonts w:asciiTheme="minorHAnsi" w:eastAsiaTheme="minorEastAsia" w:hAnsiTheme="minorHAnsi"/>
            <w:b w:val="0"/>
            <w:noProof/>
            <w:szCs w:val="22"/>
            <w:lang w:eastAsia="de-CH"/>
          </w:rPr>
          <w:tab/>
        </w:r>
        <w:r w:rsidR="008874C8" w:rsidRPr="00CB4A51">
          <w:rPr>
            <w:rStyle w:val="Hyperlink"/>
            <w:noProof/>
          </w:rPr>
          <w:t>phoneContactType (Telefonnummer)</w:t>
        </w:r>
        <w:r w:rsidR="008874C8">
          <w:rPr>
            <w:noProof/>
            <w:webHidden/>
          </w:rPr>
          <w:tab/>
        </w:r>
        <w:r w:rsidR="008874C8">
          <w:rPr>
            <w:noProof/>
            <w:webHidden/>
          </w:rPr>
          <w:fldChar w:fldCharType="begin"/>
        </w:r>
        <w:r w:rsidR="008874C8">
          <w:rPr>
            <w:noProof/>
            <w:webHidden/>
          </w:rPr>
          <w:instrText xml:space="preserve"> PAGEREF _Toc166050347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2F1FA19C" w14:textId="599DC871" w:rsidR="008874C8" w:rsidRDefault="00000000">
      <w:pPr>
        <w:pStyle w:val="Verzeichnis2"/>
        <w:rPr>
          <w:rFonts w:asciiTheme="minorHAnsi" w:eastAsiaTheme="minorEastAsia" w:hAnsiTheme="minorHAnsi"/>
          <w:b w:val="0"/>
          <w:noProof/>
          <w:szCs w:val="22"/>
          <w:lang w:eastAsia="de-CH"/>
        </w:rPr>
      </w:pPr>
      <w:hyperlink w:anchor="_Toc166050348" w:history="1">
        <w:r w:rsidR="008874C8" w:rsidRPr="00CB4A51">
          <w:rPr>
            <w:rStyle w:val="Hyperlink"/>
            <w:noProof/>
          </w:rPr>
          <w:t>4.32</w:t>
        </w:r>
        <w:r w:rsidR="008874C8">
          <w:rPr>
            <w:rFonts w:asciiTheme="minorHAnsi" w:eastAsiaTheme="minorEastAsia" w:hAnsiTheme="minorHAnsi"/>
            <w:b w:val="0"/>
            <w:noProof/>
            <w:szCs w:val="22"/>
            <w:lang w:eastAsia="de-CH"/>
          </w:rPr>
          <w:tab/>
        </w:r>
        <w:r w:rsidR="008874C8" w:rsidRPr="00CB4A51">
          <w:rPr>
            <w:rStyle w:val="Hyperlink"/>
            <w:noProof/>
          </w:rPr>
          <w:t>postOfficeBoxType (Postfach)</w:t>
        </w:r>
        <w:r w:rsidR="008874C8">
          <w:rPr>
            <w:noProof/>
            <w:webHidden/>
          </w:rPr>
          <w:tab/>
        </w:r>
        <w:r w:rsidR="008874C8">
          <w:rPr>
            <w:noProof/>
            <w:webHidden/>
          </w:rPr>
          <w:fldChar w:fldCharType="begin"/>
        </w:r>
        <w:r w:rsidR="008874C8">
          <w:rPr>
            <w:noProof/>
            <w:webHidden/>
          </w:rPr>
          <w:instrText xml:space="preserve"> PAGEREF _Toc166050348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6B87A095" w14:textId="71FB6F58" w:rsidR="008874C8" w:rsidRDefault="00000000">
      <w:pPr>
        <w:pStyle w:val="Verzeichnis2"/>
        <w:rPr>
          <w:rFonts w:asciiTheme="minorHAnsi" w:eastAsiaTheme="minorEastAsia" w:hAnsiTheme="minorHAnsi"/>
          <w:b w:val="0"/>
          <w:noProof/>
          <w:szCs w:val="22"/>
          <w:lang w:eastAsia="de-CH"/>
        </w:rPr>
      </w:pPr>
      <w:hyperlink w:anchor="_Toc166050349" w:history="1">
        <w:r w:rsidR="008874C8" w:rsidRPr="00CB4A51">
          <w:rPr>
            <w:rStyle w:val="Hyperlink"/>
            <w:noProof/>
          </w:rPr>
          <w:t>4.33</w:t>
        </w:r>
        <w:r w:rsidR="008874C8">
          <w:rPr>
            <w:rFonts w:asciiTheme="minorHAnsi" w:eastAsiaTheme="minorEastAsia" w:hAnsiTheme="minorHAnsi"/>
            <w:b w:val="0"/>
            <w:noProof/>
            <w:szCs w:val="22"/>
            <w:lang w:eastAsia="de-CH"/>
          </w:rPr>
          <w:tab/>
        </w:r>
        <w:r w:rsidR="008874C8" w:rsidRPr="00CB4A51">
          <w:rPr>
            <w:rStyle w:val="Hyperlink"/>
            <w:noProof/>
          </w:rPr>
          <w:t>professionType (Beruf)</w:t>
        </w:r>
        <w:r w:rsidR="008874C8">
          <w:rPr>
            <w:noProof/>
            <w:webHidden/>
          </w:rPr>
          <w:tab/>
        </w:r>
        <w:r w:rsidR="008874C8">
          <w:rPr>
            <w:noProof/>
            <w:webHidden/>
          </w:rPr>
          <w:fldChar w:fldCharType="begin"/>
        </w:r>
        <w:r w:rsidR="008874C8">
          <w:rPr>
            <w:noProof/>
            <w:webHidden/>
          </w:rPr>
          <w:instrText xml:space="preserve"> PAGEREF _Toc166050349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4D2855D6" w14:textId="4359ABAB" w:rsidR="008874C8" w:rsidRDefault="00000000">
      <w:pPr>
        <w:pStyle w:val="Verzeichnis2"/>
        <w:rPr>
          <w:rFonts w:asciiTheme="minorHAnsi" w:eastAsiaTheme="minorEastAsia" w:hAnsiTheme="minorHAnsi"/>
          <w:b w:val="0"/>
          <w:noProof/>
          <w:szCs w:val="22"/>
          <w:lang w:eastAsia="de-CH"/>
        </w:rPr>
      </w:pPr>
      <w:hyperlink w:anchor="_Toc166050350" w:history="1">
        <w:r w:rsidR="008874C8" w:rsidRPr="00CB4A51">
          <w:rPr>
            <w:rStyle w:val="Hyperlink"/>
            <w:noProof/>
          </w:rPr>
          <w:t>4.34</w:t>
        </w:r>
        <w:r w:rsidR="008874C8">
          <w:rPr>
            <w:rFonts w:asciiTheme="minorHAnsi" w:eastAsiaTheme="minorEastAsia" w:hAnsiTheme="minorHAnsi"/>
            <w:b w:val="0"/>
            <w:noProof/>
            <w:szCs w:val="22"/>
            <w:lang w:eastAsia="de-CH"/>
          </w:rPr>
          <w:tab/>
        </w:r>
        <w:r w:rsidR="008874C8" w:rsidRPr="00CB4A51">
          <w:rPr>
            <w:rStyle w:val="Hyperlink"/>
            <w:noProof/>
          </w:rPr>
          <w:t>professionIdType (Berufsnummer)</w:t>
        </w:r>
        <w:r w:rsidR="008874C8">
          <w:rPr>
            <w:noProof/>
            <w:webHidden/>
          </w:rPr>
          <w:tab/>
        </w:r>
        <w:r w:rsidR="008874C8">
          <w:rPr>
            <w:noProof/>
            <w:webHidden/>
          </w:rPr>
          <w:fldChar w:fldCharType="begin"/>
        </w:r>
        <w:r w:rsidR="008874C8">
          <w:rPr>
            <w:noProof/>
            <w:webHidden/>
          </w:rPr>
          <w:instrText xml:space="preserve"> PAGEREF _Toc166050350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1F71C730" w14:textId="56D39208" w:rsidR="008874C8" w:rsidRDefault="00000000">
      <w:pPr>
        <w:pStyle w:val="Verzeichnis2"/>
        <w:rPr>
          <w:rFonts w:asciiTheme="minorHAnsi" w:eastAsiaTheme="minorEastAsia" w:hAnsiTheme="minorHAnsi"/>
          <w:b w:val="0"/>
          <w:noProof/>
          <w:szCs w:val="22"/>
          <w:lang w:eastAsia="de-CH"/>
        </w:rPr>
      </w:pPr>
      <w:hyperlink w:anchor="_Toc166050351" w:history="1">
        <w:r w:rsidR="008874C8" w:rsidRPr="00CB4A51">
          <w:rPr>
            <w:rStyle w:val="Hyperlink"/>
            <w:noProof/>
          </w:rPr>
          <w:t>4.35</w:t>
        </w:r>
        <w:r w:rsidR="008874C8">
          <w:rPr>
            <w:rFonts w:asciiTheme="minorHAnsi" w:eastAsiaTheme="minorEastAsia" w:hAnsiTheme="minorHAnsi"/>
            <w:b w:val="0"/>
            <w:noProof/>
            <w:szCs w:val="22"/>
            <w:lang w:eastAsia="de-CH"/>
          </w:rPr>
          <w:tab/>
        </w:r>
        <w:r w:rsidR="008874C8" w:rsidRPr="00CB4A51">
          <w:rPr>
            <w:rStyle w:val="Hyperlink"/>
            <w:noProof/>
          </w:rPr>
          <w:t>professionVariantType (Berufsvariante)</w:t>
        </w:r>
        <w:r w:rsidR="008874C8">
          <w:rPr>
            <w:noProof/>
            <w:webHidden/>
          </w:rPr>
          <w:tab/>
        </w:r>
        <w:r w:rsidR="008874C8">
          <w:rPr>
            <w:noProof/>
            <w:webHidden/>
          </w:rPr>
          <w:fldChar w:fldCharType="begin"/>
        </w:r>
        <w:r w:rsidR="008874C8">
          <w:rPr>
            <w:noProof/>
            <w:webHidden/>
          </w:rPr>
          <w:instrText xml:space="preserve"> PAGEREF _Toc166050351 \h </w:instrText>
        </w:r>
        <w:r w:rsidR="008874C8">
          <w:rPr>
            <w:noProof/>
            <w:webHidden/>
          </w:rPr>
        </w:r>
        <w:r w:rsidR="008874C8">
          <w:rPr>
            <w:noProof/>
            <w:webHidden/>
          </w:rPr>
          <w:fldChar w:fldCharType="separate"/>
        </w:r>
        <w:r w:rsidR="002A052A">
          <w:rPr>
            <w:noProof/>
            <w:webHidden/>
          </w:rPr>
          <w:t>40</w:t>
        </w:r>
        <w:r w:rsidR="008874C8">
          <w:rPr>
            <w:noProof/>
            <w:webHidden/>
          </w:rPr>
          <w:fldChar w:fldCharType="end"/>
        </w:r>
      </w:hyperlink>
    </w:p>
    <w:p w14:paraId="6AF34B1C" w14:textId="52A2C72B" w:rsidR="008874C8" w:rsidRDefault="00000000">
      <w:pPr>
        <w:pStyle w:val="Verzeichnis2"/>
        <w:rPr>
          <w:rFonts w:asciiTheme="minorHAnsi" w:eastAsiaTheme="minorEastAsia" w:hAnsiTheme="minorHAnsi"/>
          <w:b w:val="0"/>
          <w:noProof/>
          <w:szCs w:val="22"/>
          <w:lang w:eastAsia="de-CH"/>
        </w:rPr>
      </w:pPr>
      <w:hyperlink w:anchor="_Toc166050352" w:history="1">
        <w:r w:rsidR="008874C8" w:rsidRPr="00CB4A51">
          <w:rPr>
            <w:rStyle w:val="Hyperlink"/>
            <w:rFonts w:cs="Times New Roman"/>
            <w:noProof/>
          </w:rPr>
          <w:t>4.36</w:t>
        </w:r>
        <w:r w:rsidR="008874C8">
          <w:rPr>
            <w:rFonts w:asciiTheme="minorHAnsi" w:eastAsiaTheme="minorEastAsia" w:hAnsiTheme="minorHAnsi"/>
            <w:b w:val="0"/>
            <w:noProof/>
            <w:szCs w:val="22"/>
            <w:lang w:eastAsia="de-CH"/>
          </w:rPr>
          <w:tab/>
        </w:r>
        <w:r w:rsidR="008874C8" w:rsidRPr="00CB4A51">
          <w:rPr>
            <w:rStyle w:val="Hyperlink"/>
            <w:noProof/>
          </w:rPr>
          <w:t>representativeType (Gesetzliche Vertretung / Ansprechperson)</w:t>
        </w:r>
        <w:r w:rsidR="008874C8">
          <w:rPr>
            <w:noProof/>
            <w:webHidden/>
          </w:rPr>
          <w:tab/>
        </w:r>
        <w:r w:rsidR="008874C8">
          <w:rPr>
            <w:noProof/>
            <w:webHidden/>
          </w:rPr>
          <w:fldChar w:fldCharType="begin"/>
        </w:r>
        <w:r w:rsidR="008874C8">
          <w:rPr>
            <w:noProof/>
            <w:webHidden/>
          </w:rPr>
          <w:instrText xml:space="preserve"> PAGEREF _Toc166050352 \h </w:instrText>
        </w:r>
        <w:r w:rsidR="008874C8">
          <w:rPr>
            <w:noProof/>
            <w:webHidden/>
          </w:rPr>
        </w:r>
        <w:r w:rsidR="008874C8">
          <w:rPr>
            <w:noProof/>
            <w:webHidden/>
          </w:rPr>
          <w:fldChar w:fldCharType="separate"/>
        </w:r>
        <w:r w:rsidR="002A052A">
          <w:rPr>
            <w:noProof/>
            <w:webHidden/>
          </w:rPr>
          <w:t>40</w:t>
        </w:r>
        <w:r w:rsidR="008874C8">
          <w:rPr>
            <w:noProof/>
            <w:webHidden/>
          </w:rPr>
          <w:fldChar w:fldCharType="end"/>
        </w:r>
      </w:hyperlink>
    </w:p>
    <w:p w14:paraId="129566BD" w14:textId="587D01B3" w:rsidR="008874C8" w:rsidRDefault="00000000">
      <w:pPr>
        <w:pStyle w:val="Verzeichnis2"/>
        <w:rPr>
          <w:rFonts w:asciiTheme="minorHAnsi" w:eastAsiaTheme="minorEastAsia" w:hAnsiTheme="minorHAnsi"/>
          <w:b w:val="0"/>
          <w:noProof/>
          <w:szCs w:val="22"/>
          <w:lang w:eastAsia="de-CH"/>
        </w:rPr>
      </w:pPr>
      <w:hyperlink w:anchor="_Toc166050353" w:history="1">
        <w:r w:rsidR="008874C8" w:rsidRPr="00CB4A51">
          <w:rPr>
            <w:rStyle w:val="Hyperlink"/>
            <w:noProof/>
          </w:rPr>
          <w:t>4.37</w:t>
        </w:r>
        <w:r w:rsidR="008874C8">
          <w:rPr>
            <w:rFonts w:asciiTheme="minorHAnsi" w:eastAsiaTheme="minorEastAsia" w:hAnsiTheme="minorHAnsi"/>
            <w:b w:val="0"/>
            <w:noProof/>
            <w:szCs w:val="22"/>
            <w:lang w:eastAsia="de-CH"/>
          </w:rPr>
          <w:tab/>
        </w:r>
        <w:r w:rsidR="008874C8" w:rsidRPr="00CB4A51">
          <w:rPr>
            <w:rStyle w:val="Hyperlink"/>
            <w:noProof/>
          </w:rPr>
          <w:t>schoolIdType (Identifikator Berufsfachschule)</w:t>
        </w:r>
        <w:r w:rsidR="008874C8">
          <w:rPr>
            <w:noProof/>
            <w:webHidden/>
          </w:rPr>
          <w:tab/>
        </w:r>
        <w:r w:rsidR="008874C8">
          <w:rPr>
            <w:noProof/>
            <w:webHidden/>
          </w:rPr>
          <w:fldChar w:fldCharType="begin"/>
        </w:r>
        <w:r w:rsidR="008874C8">
          <w:rPr>
            <w:noProof/>
            <w:webHidden/>
          </w:rPr>
          <w:instrText xml:space="preserve"> PAGEREF _Toc166050353 \h </w:instrText>
        </w:r>
        <w:r w:rsidR="008874C8">
          <w:rPr>
            <w:noProof/>
            <w:webHidden/>
          </w:rPr>
        </w:r>
        <w:r w:rsidR="008874C8">
          <w:rPr>
            <w:noProof/>
            <w:webHidden/>
          </w:rPr>
          <w:fldChar w:fldCharType="separate"/>
        </w:r>
        <w:r w:rsidR="002A052A">
          <w:rPr>
            <w:noProof/>
            <w:webHidden/>
          </w:rPr>
          <w:t>40</w:t>
        </w:r>
        <w:r w:rsidR="008874C8">
          <w:rPr>
            <w:noProof/>
            <w:webHidden/>
          </w:rPr>
          <w:fldChar w:fldCharType="end"/>
        </w:r>
      </w:hyperlink>
    </w:p>
    <w:p w14:paraId="089313FD" w14:textId="5F33391F" w:rsidR="008874C8" w:rsidRDefault="00000000">
      <w:pPr>
        <w:pStyle w:val="Verzeichnis2"/>
        <w:rPr>
          <w:rFonts w:asciiTheme="minorHAnsi" w:eastAsiaTheme="minorEastAsia" w:hAnsiTheme="minorHAnsi"/>
          <w:b w:val="0"/>
          <w:noProof/>
          <w:szCs w:val="22"/>
          <w:lang w:eastAsia="de-CH"/>
        </w:rPr>
      </w:pPr>
      <w:hyperlink w:anchor="_Toc166050354" w:history="1">
        <w:r w:rsidR="008874C8" w:rsidRPr="00CB4A51">
          <w:rPr>
            <w:rStyle w:val="Hyperlink"/>
            <w:noProof/>
          </w:rPr>
          <w:t>4.38</w:t>
        </w:r>
        <w:r w:rsidR="008874C8">
          <w:rPr>
            <w:rFonts w:asciiTheme="minorHAnsi" w:eastAsiaTheme="minorEastAsia" w:hAnsiTheme="minorHAnsi"/>
            <w:b w:val="0"/>
            <w:noProof/>
            <w:szCs w:val="22"/>
            <w:lang w:eastAsia="de-CH"/>
          </w:rPr>
          <w:tab/>
        </w:r>
        <w:r w:rsidR="008874C8" w:rsidRPr="00CB4A51">
          <w:rPr>
            <w:rStyle w:val="Hyperlink"/>
            <w:noProof/>
          </w:rPr>
          <w:t>schoolKindType (Berufsfachschule Art)</w:t>
        </w:r>
        <w:r w:rsidR="008874C8">
          <w:rPr>
            <w:noProof/>
            <w:webHidden/>
          </w:rPr>
          <w:tab/>
        </w:r>
        <w:r w:rsidR="008874C8">
          <w:rPr>
            <w:noProof/>
            <w:webHidden/>
          </w:rPr>
          <w:fldChar w:fldCharType="begin"/>
        </w:r>
        <w:r w:rsidR="008874C8">
          <w:rPr>
            <w:noProof/>
            <w:webHidden/>
          </w:rPr>
          <w:instrText xml:space="preserve"> PAGEREF _Toc166050354 \h </w:instrText>
        </w:r>
        <w:r w:rsidR="008874C8">
          <w:rPr>
            <w:noProof/>
            <w:webHidden/>
          </w:rPr>
        </w:r>
        <w:r w:rsidR="008874C8">
          <w:rPr>
            <w:noProof/>
            <w:webHidden/>
          </w:rPr>
          <w:fldChar w:fldCharType="separate"/>
        </w:r>
        <w:r w:rsidR="002A052A">
          <w:rPr>
            <w:noProof/>
            <w:webHidden/>
          </w:rPr>
          <w:t>41</w:t>
        </w:r>
        <w:r w:rsidR="008874C8">
          <w:rPr>
            <w:noProof/>
            <w:webHidden/>
          </w:rPr>
          <w:fldChar w:fldCharType="end"/>
        </w:r>
      </w:hyperlink>
    </w:p>
    <w:p w14:paraId="0D7294A6" w14:textId="21813063" w:rsidR="008874C8" w:rsidRDefault="00000000">
      <w:pPr>
        <w:pStyle w:val="Verzeichnis2"/>
        <w:rPr>
          <w:rFonts w:asciiTheme="minorHAnsi" w:eastAsiaTheme="minorEastAsia" w:hAnsiTheme="minorHAnsi"/>
          <w:b w:val="0"/>
          <w:noProof/>
          <w:szCs w:val="22"/>
          <w:lang w:eastAsia="de-CH"/>
        </w:rPr>
      </w:pPr>
      <w:hyperlink w:anchor="_Toc166050355" w:history="1">
        <w:r w:rsidR="008874C8" w:rsidRPr="00CB4A51">
          <w:rPr>
            <w:rStyle w:val="Hyperlink"/>
            <w:noProof/>
          </w:rPr>
          <w:t>4.39</w:t>
        </w:r>
        <w:r w:rsidR="008874C8">
          <w:rPr>
            <w:rFonts w:asciiTheme="minorHAnsi" w:eastAsiaTheme="minorEastAsia" w:hAnsiTheme="minorHAnsi"/>
            <w:b w:val="0"/>
            <w:noProof/>
            <w:szCs w:val="22"/>
            <w:lang w:eastAsia="de-CH"/>
          </w:rPr>
          <w:tab/>
        </w:r>
        <w:r w:rsidR="008874C8" w:rsidRPr="00CB4A51">
          <w:rPr>
            <w:rStyle w:val="Hyperlink"/>
            <w:noProof/>
          </w:rPr>
          <w:t>schoolType (Schule)</w:t>
        </w:r>
        <w:r w:rsidR="008874C8">
          <w:rPr>
            <w:noProof/>
            <w:webHidden/>
          </w:rPr>
          <w:tab/>
        </w:r>
        <w:r w:rsidR="008874C8">
          <w:rPr>
            <w:noProof/>
            <w:webHidden/>
          </w:rPr>
          <w:fldChar w:fldCharType="begin"/>
        </w:r>
        <w:r w:rsidR="008874C8">
          <w:rPr>
            <w:noProof/>
            <w:webHidden/>
          </w:rPr>
          <w:instrText xml:space="preserve"> PAGEREF _Toc166050355 \h </w:instrText>
        </w:r>
        <w:r w:rsidR="008874C8">
          <w:rPr>
            <w:noProof/>
            <w:webHidden/>
          </w:rPr>
        </w:r>
        <w:r w:rsidR="008874C8">
          <w:rPr>
            <w:noProof/>
            <w:webHidden/>
          </w:rPr>
          <w:fldChar w:fldCharType="separate"/>
        </w:r>
        <w:r w:rsidR="002A052A">
          <w:rPr>
            <w:noProof/>
            <w:webHidden/>
          </w:rPr>
          <w:t>41</w:t>
        </w:r>
        <w:r w:rsidR="008874C8">
          <w:rPr>
            <w:noProof/>
            <w:webHidden/>
          </w:rPr>
          <w:fldChar w:fldCharType="end"/>
        </w:r>
      </w:hyperlink>
    </w:p>
    <w:p w14:paraId="7FBD5F92" w14:textId="09BD90F1" w:rsidR="008874C8" w:rsidRDefault="00000000">
      <w:pPr>
        <w:pStyle w:val="Verzeichnis2"/>
        <w:rPr>
          <w:rFonts w:asciiTheme="minorHAnsi" w:eastAsiaTheme="minorEastAsia" w:hAnsiTheme="minorHAnsi"/>
          <w:b w:val="0"/>
          <w:noProof/>
          <w:szCs w:val="22"/>
          <w:lang w:eastAsia="de-CH"/>
        </w:rPr>
      </w:pPr>
      <w:hyperlink w:anchor="_Toc166050356" w:history="1">
        <w:r w:rsidR="008874C8" w:rsidRPr="00CB4A51">
          <w:rPr>
            <w:rStyle w:val="Hyperlink"/>
            <w:noProof/>
          </w:rPr>
          <w:t>4.40</w:t>
        </w:r>
        <w:r w:rsidR="008874C8">
          <w:rPr>
            <w:rFonts w:asciiTheme="minorHAnsi" w:eastAsiaTheme="minorEastAsia" w:hAnsiTheme="minorHAnsi"/>
            <w:b w:val="0"/>
            <w:noProof/>
            <w:szCs w:val="22"/>
            <w:lang w:eastAsia="de-CH"/>
          </w:rPr>
          <w:tab/>
        </w:r>
        <w:r w:rsidR="008874C8" w:rsidRPr="00CB4A51">
          <w:rPr>
            <w:rStyle w:val="Hyperlink"/>
            <w:noProof/>
          </w:rPr>
          <w:t>schoolHalfDaysType (Schulhalbtage)</w:t>
        </w:r>
        <w:r w:rsidR="008874C8">
          <w:rPr>
            <w:noProof/>
            <w:webHidden/>
          </w:rPr>
          <w:tab/>
        </w:r>
        <w:r w:rsidR="008874C8">
          <w:rPr>
            <w:noProof/>
            <w:webHidden/>
          </w:rPr>
          <w:fldChar w:fldCharType="begin"/>
        </w:r>
        <w:r w:rsidR="008874C8">
          <w:rPr>
            <w:noProof/>
            <w:webHidden/>
          </w:rPr>
          <w:instrText xml:space="preserve"> PAGEREF _Toc166050356 \h </w:instrText>
        </w:r>
        <w:r w:rsidR="008874C8">
          <w:rPr>
            <w:noProof/>
            <w:webHidden/>
          </w:rPr>
        </w:r>
        <w:r w:rsidR="008874C8">
          <w:rPr>
            <w:noProof/>
            <w:webHidden/>
          </w:rPr>
          <w:fldChar w:fldCharType="separate"/>
        </w:r>
        <w:r w:rsidR="002A052A">
          <w:rPr>
            <w:noProof/>
            <w:webHidden/>
          </w:rPr>
          <w:t>41</w:t>
        </w:r>
        <w:r w:rsidR="008874C8">
          <w:rPr>
            <w:noProof/>
            <w:webHidden/>
          </w:rPr>
          <w:fldChar w:fldCharType="end"/>
        </w:r>
      </w:hyperlink>
    </w:p>
    <w:p w14:paraId="1F0857E1" w14:textId="440CDA2E" w:rsidR="008874C8" w:rsidRDefault="00000000">
      <w:pPr>
        <w:pStyle w:val="Verzeichnis2"/>
        <w:rPr>
          <w:rFonts w:asciiTheme="minorHAnsi" w:eastAsiaTheme="minorEastAsia" w:hAnsiTheme="minorHAnsi"/>
          <w:b w:val="0"/>
          <w:noProof/>
          <w:szCs w:val="22"/>
          <w:lang w:eastAsia="de-CH"/>
        </w:rPr>
      </w:pPr>
      <w:hyperlink w:anchor="_Toc166050357" w:history="1">
        <w:r w:rsidR="008874C8" w:rsidRPr="00CB4A51">
          <w:rPr>
            <w:rStyle w:val="Hyperlink"/>
            <w:noProof/>
          </w:rPr>
          <w:t>4.41</w:t>
        </w:r>
        <w:r w:rsidR="008874C8">
          <w:rPr>
            <w:rFonts w:asciiTheme="minorHAnsi" w:eastAsiaTheme="minorEastAsia" w:hAnsiTheme="minorHAnsi"/>
            <w:b w:val="0"/>
            <w:noProof/>
            <w:szCs w:val="22"/>
            <w:lang w:eastAsia="de-CH"/>
          </w:rPr>
          <w:tab/>
        </w:r>
        <w:r w:rsidR="008874C8" w:rsidRPr="00CB4A51">
          <w:rPr>
            <w:rStyle w:val="Hyperlink"/>
            <w:noProof/>
          </w:rPr>
          <w:t>schoolYearType (Schuljahr)</w:t>
        </w:r>
        <w:r w:rsidR="008874C8">
          <w:rPr>
            <w:noProof/>
            <w:webHidden/>
          </w:rPr>
          <w:tab/>
        </w:r>
        <w:r w:rsidR="008874C8">
          <w:rPr>
            <w:noProof/>
            <w:webHidden/>
          </w:rPr>
          <w:fldChar w:fldCharType="begin"/>
        </w:r>
        <w:r w:rsidR="008874C8">
          <w:rPr>
            <w:noProof/>
            <w:webHidden/>
          </w:rPr>
          <w:instrText xml:space="preserve"> PAGEREF _Toc166050357 \h </w:instrText>
        </w:r>
        <w:r w:rsidR="008874C8">
          <w:rPr>
            <w:noProof/>
            <w:webHidden/>
          </w:rPr>
        </w:r>
        <w:r w:rsidR="008874C8">
          <w:rPr>
            <w:noProof/>
            <w:webHidden/>
          </w:rPr>
          <w:fldChar w:fldCharType="separate"/>
        </w:r>
        <w:r w:rsidR="002A052A">
          <w:rPr>
            <w:noProof/>
            <w:webHidden/>
          </w:rPr>
          <w:t>42</w:t>
        </w:r>
        <w:r w:rsidR="008874C8">
          <w:rPr>
            <w:noProof/>
            <w:webHidden/>
          </w:rPr>
          <w:fldChar w:fldCharType="end"/>
        </w:r>
      </w:hyperlink>
    </w:p>
    <w:p w14:paraId="1E2025B0" w14:textId="7148DA5B" w:rsidR="008874C8" w:rsidRDefault="00000000">
      <w:pPr>
        <w:pStyle w:val="Verzeichnis2"/>
        <w:rPr>
          <w:rFonts w:asciiTheme="minorHAnsi" w:eastAsiaTheme="minorEastAsia" w:hAnsiTheme="minorHAnsi"/>
          <w:b w:val="0"/>
          <w:noProof/>
          <w:szCs w:val="22"/>
          <w:lang w:eastAsia="de-CH"/>
        </w:rPr>
      </w:pPr>
      <w:hyperlink w:anchor="_Toc166050358" w:history="1">
        <w:r w:rsidR="008874C8" w:rsidRPr="00CB4A51">
          <w:rPr>
            <w:rStyle w:val="Hyperlink"/>
            <w:noProof/>
          </w:rPr>
          <w:t>4.42</w:t>
        </w:r>
        <w:r w:rsidR="008874C8">
          <w:rPr>
            <w:rFonts w:asciiTheme="minorHAnsi" w:eastAsiaTheme="minorEastAsia" w:hAnsiTheme="minorHAnsi"/>
            <w:b w:val="0"/>
            <w:noProof/>
            <w:szCs w:val="22"/>
            <w:lang w:eastAsia="de-CH"/>
          </w:rPr>
          <w:tab/>
        </w:r>
        <w:r w:rsidR="008874C8" w:rsidRPr="00CB4A51">
          <w:rPr>
            <w:rStyle w:val="Hyperlink"/>
            <w:noProof/>
          </w:rPr>
          <w:t>schoolYearDetailsType (Schuljahrdetails)</w:t>
        </w:r>
        <w:r w:rsidR="008874C8">
          <w:rPr>
            <w:noProof/>
            <w:webHidden/>
          </w:rPr>
          <w:tab/>
        </w:r>
        <w:r w:rsidR="008874C8">
          <w:rPr>
            <w:noProof/>
            <w:webHidden/>
          </w:rPr>
          <w:fldChar w:fldCharType="begin"/>
        </w:r>
        <w:r w:rsidR="008874C8">
          <w:rPr>
            <w:noProof/>
            <w:webHidden/>
          </w:rPr>
          <w:instrText xml:space="preserve"> PAGEREF _Toc166050358 \h </w:instrText>
        </w:r>
        <w:r w:rsidR="008874C8">
          <w:rPr>
            <w:noProof/>
            <w:webHidden/>
          </w:rPr>
        </w:r>
        <w:r w:rsidR="008874C8">
          <w:rPr>
            <w:noProof/>
            <w:webHidden/>
          </w:rPr>
          <w:fldChar w:fldCharType="separate"/>
        </w:r>
        <w:r w:rsidR="002A052A">
          <w:rPr>
            <w:noProof/>
            <w:webHidden/>
          </w:rPr>
          <w:t>42</w:t>
        </w:r>
        <w:r w:rsidR="008874C8">
          <w:rPr>
            <w:noProof/>
            <w:webHidden/>
          </w:rPr>
          <w:fldChar w:fldCharType="end"/>
        </w:r>
      </w:hyperlink>
    </w:p>
    <w:p w14:paraId="52528756" w14:textId="4885C3D0" w:rsidR="008874C8" w:rsidRDefault="00000000">
      <w:pPr>
        <w:pStyle w:val="Verzeichnis2"/>
        <w:rPr>
          <w:rFonts w:asciiTheme="minorHAnsi" w:eastAsiaTheme="minorEastAsia" w:hAnsiTheme="minorHAnsi"/>
          <w:b w:val="0"/>
          <w:noProof/>
          <w:szCs w:val="22"/>
          <w:lang w:eastAsia="de-CH"/>
        </w:rPr>
      </w:pPr>
      <w:hyperlink w:anchor="_Toc166050359" w:history="1">
        <w:r w:rsidR="008874C8" w:rsidRPr="00CB4A51">
          <w:rPr>
            <w:rStyle w:val="Hyperlink"/>
            <w:noProof/>
          </w:rPr>
          <w:t>4.43</w:t>
        </w:r>
        <w:r w:rsidR="008874C8">
          <w:rPr>
            <w:rFonts w:asciiTheme="minorHAnsi" w:eastAsiaTheme="minorEastAsia" w:hAnsiTheme="minorHAnsi"/>
            <w:b w:val="0"/>
            <w:noProof/>
            <w:szCs w:val="22"/>
            <w:lang w:eastAsia="de-CH"/>
          </w:rPr>
          <w:tab/>
        </w:r>
        <w:r w:rsidR="008874C8" w:rsidRPr="00CB4A51">
          <w:rPr>
            <w:rStyle w:val="Hyperlink"/>
            <w:noProof/>
          </w:rPr>
          <w:t>VETaccreditationOptionsType (Optionen zur Bildungsbewilligung)</w:t>
        </w:r>
        <w:r w:rsidR="008874C8">
          <w:rPr>
            <w:noProof/>
            <w:webHidden/>
          </w:rPr>
          <w:tab/>
        </w:r>
        <w:r w:rsidR="008874C8">
          <w:rPr>
            <w:noProof/>
            <w:webHidden/>
          </w:rPr>
          <w:fldChar w:fldCharType="begin"/>
        </w:r>
        <w:r w:rsidR="008874C8">
          <w:rPr>
            <w:noProof/>
            <w:webHidden/>
          </w:rPr>
          <w:instrText xml:space="preserve"> PAGEREF _Toc166050359 \h </w:instrText>
        </w:r>
        <w:r w:rsidR="008874C8">
          <w:rPr>
            <w:noProof/>
            <w:webHidden/>
          </w:rPr>
        </w:r>
        <w:r w:rsidR="008874C8">
          <w:rPr>
            <w:noProof/>
            <w:webHidden/>
          </w:rPr>
          <w:fldChar w:fldCharType="separate"/>
        </w:r>
        <w:r w:rsidR="002A052A">
          <w:rPr>
            <w:noProof/>
            <w:webHidden/>
          </w:rPr>
          <w:t>42</w:t>
        </w:r>
        <w:r w:rsidR="008874C8">
          <w:rPr>
            <w:noProof/>
            <w:webHidden/>
          </w:rPr>
          <w:fldChar w:fldCharType="end"/>
        </w:r>
      </w:hyperlink>
    </w:p>
    <w:p w14:paraId="431EC323" w14:textId="306DDD42" w:rsidR="008874C8" w:rsidRDefault="00000000">
      <w:pPr>
        <w:pStyle w:val="Verzeichnis2"/>
        <w:rPr>
          <w:rFonts w:asciiTheme="minorHAnsi" w:eastAsiaTheme="minorEastAsia" w:hAnsiTheme="minorHAnsi"/>
          <w:b w:val="0"/>
          <w:noProof/>
          <w:szCs w:val="22"/>
          <w:lang w:eastAsia="de-CH"/>
        </w:rPr>
      </w:pPr>
      <w:hyperlink w:anchor="_Toc166050360" w:history="1">
        <w:r w:rsidR="008874C8" w:rsidRPr="00CB4A51">
          <w:rPr>
            <w:rStyle w:val="Hyperlink"/>
            <w:noProof/>
          </w:rPr>
          <w:t>4.44</w:t>
        </w:r>
        <w:r w:rsidR="008874C8">
          <w:rPr>
            <w:rFonts w:asciiTheme="minorHAnsi" w:eastAsiaTheme="minorEastAsia" w:hAnsiTheme="minorHAnsi"/>
            <w:b w:val="0"/>
            <w:noProof/>
            <w:szCs w:val="22"/>
            <w:lang w:eastAsia="de-CH"/>
          </w:rPr>
          <w:tab/>
        </w:r>
        <w:r w:rsidR="008874C8" w:rsidRPr="00CB4A51">
          <w:rPr>
            <w:rStyle w:val="Hyperlink"/>
            <w:noProof/>
          </w:rPr>
          <w:t>VETtrainerType (Berufsbildner)</w:t>
        </w:r>
        <w:r w:rsidR="008874C8">
          <w:rPr>
            <w:noProof/>
            <w:webHidden/>
          </w:rPr>
          <w:tab/>
        </w:r>
        <w:r w:rsidR="008874C8">
          <w:rPr>
            <w:noProof/>
            <w:webHidden/>
          </w:rPr>
          <w:fldChar w:fldCharType="begin"/>
        </w:r>
        <w:r w:rsidR="008874C8">
          <w:rPr>
            <w:noProof/>
            <w:webHidden/>
          </w:rPr>
          <w:instrText xml:space="preserve"> PAGEREF _Toc166050360 \h </w:instrText>
        </w:r>
        <w:r w:rsidR="008874C8">
          <w:rPr>
            <w:noProof/>
            <w:webHidden/>
          </w:rPr>
        </w:r>
        <w:r w:rsidR="008874C8">
          <w:rPr>
            <w:noProof/>
            <w:webHidden/>
          </w:rPr>
          <w:fldChar w:fldCharType="separate"/>
        </w:r>
        <w:r w:rsidR="002A052A">
          <w:rPr>
            <w:noProof/>
            <w:webHidden/>
          </w:rPr>
          <w:t>42</w:t>
        </w:r>
        <w:r w:rsidR="008874C8">
          <w:rPr>
            <w:noProof/>
            <w:webHidden/>
          </w:rPr>
          <w:fldChar w:fldCharType="end"/>
        </w:r>
      </w:hyperlink>
    </w:p>
    <w:p w14:paraId="0E30E7D7" w14:textId="548CD844" w:rsidR="008874C8" w:rsidRDefault="00000000">
      <w:pPr>
        <w:pStyle w:val="Verzeichnis1"/>
        <w:rPr>
          <w:rFonts w:asciiTheme="minorHAnsi" w:eastAsiaTheme="minorEastAsia" w:hAnsiTheme="minorHAnsi"/>
          <w:b w:val="0"/>
          <w:noProof/>
          <w:sz w:val="22"/>
          <w:szCs w:val="22"/>
          <w:lang w:eastAsia="de-CH"/>
        </w:rPr>
      </w:pPr>
      <w:hyperlink w:anchor="_Toc166050361" w:history="1">
        <w:r w:rsidR="008874C8" w:rsidRPr="00CB4A51">
          <w:rPr>
            <w:rStyle w:val="Hyperlink"/>
            <w:noProof/>
          </w:rPr>
          <w:t>5</w:t>
        </w:r>
        <w:r w:rsidR="008874C8">
          <w:rPr>
            <w:rFonts w:asciiTheme="minorHAnsi" w:eastAsiaTheme="minorEastAsia" w:hAnsiTheme="minorHAnsi"/>
            <w:b w:val="0"/>
            <w:noProof/>
            <w:sz w:val="22"/>
            <w:szCs w:val="22"/>
            <w:lang w:eastAsia="de-CH"/>
          </w:rPr>
          <w:tab/>
        </w:r>
        <w:r w:rsidR="008874C8" w:rsidRPr="00CB4A51">
          <w:rPr>
            <w:rStyle w:val="Hyperlink"/>
            <w:noProof/>
          </w:rPr>
          <w:t>Lehrvertragsformular</w:t>
        </w:r>
        <w:r w:rsidR="008874C8">
          <w:rPr>
            <w:noProof/>
            <w:webHidden/>
          </w:rPr>
          <w:tab/>
        </w:r>
        <w:r w:rsidR="008874C8">
          <w:rPr>
            <w:noProof/>
            <w:webHidden/>
          </w:rPr>
          <w:fldChar w:fldCharType="begin"/>
        </w:r>
        <w:r w:rsidR="008874C8">
          <w:rPr>
            <w:noProof/>
            <w:webHidden/>
          </w:rPr>
          <w:instrText xml:space="preserve"> PAGEREF _Toc166050361 \h </w:instrText>
        </w:r>
        <w:r w:rsidR="008874C8">
          <w:rPr>
            <w:noProof/>
            <w:webHidden/>
          </w:rPr>
        </w:r>
        <w:r w:rsidR="008874C8">
          <w:rPr>
            <w:noProof/>
            <w:webHidden/>
          </w:rPr>
          <w:fldChar w:fldCharType="separate"/>
        </w:r>
        <w:r w:rsidR="002A052A">
          <w:rPr>
            <w:noProof/>
            <w:webHidden/>
          </w:rPr>
          <w:t>43</w:t>
        </w:r>
        <w:r w:rsidR="008874C8">
          <w:rPr>
            <w:noProof/>
            <w:webHidden/>
          </w:rPr>
          <w:fldChar w:fldCharType="end"/>
        </w:r>
      </w:hyperlink>
    </w:p>
    <w:p w14:paraId="053AD995" w14:textId="64A8100E" w:rsidR="008874C8" w:rsidRDefault="00000000">
      <w:pPr>
        <w:pStyle w:val="Verzeichnis2"/>
        <w:rPr>
          <w:rFonts w:asciiTheme="minorHAnsi" w:eastAsiaTheme="minorEastAsia" w:hAnsiTheme="minorHAnsi"/>
          <w:b w:val="0"/>
          <w:noProof/>
          <w:szCs w:val="22"/>
          <w:lang w:eastAsia="de-CH"/>
        </w:rPr>
      </w:pPr>
      <w:hyperlink w:anchor="_Toc166050362" w:history="1">
        <w:r w:rsidR="008874C8" w:rsidRPr="00CB4A51">
          <w:rPr>
            <w:rStyle w:val="Hyperlink"/>
            <w:noProof/>
          </w:rPr>
          <w:t>5.1</w:t>
        </w:r>
        <w:r w:rsidR="008874C8">
          <w:rPr>
            <w:rFonts w:asciiTheme="minorHAnsi" w:eastAsiaTheme="minorEastAsia" w:hAnsiTheme="minorHAnsi"/>
            <w:b w:val="0"/>
            <w:noProof/>
            <w:szCs w:val="22"/>
            <w:lang w:eastAsia="de-CH"/>
          </w:rPr>
          <w:tab/>
        </w:r>
        <w:r w:rsidR="008874C8" w:rsidRPr="00CB4A51">
          <w:rPr>
            <w:rStyle w:val="Hyperlink"/>
            <w:noProof/>
          </w:rPr>
          <w:t>contractFormType (Lehrvertragsformular)</w:t>
        </w:r>
        <w:r w:rsidR="008874C8">
          <w:rPr>
            <w:noProof/>
            <w:webHidden/>
          </w:rPr>
          <w:tab/>
        </w:r>
        <w:r w:rsidR="008874C8">
          <w:rPr>
            <w:noProof/>
            <w:webHidden/>
          </w:rPr>
          <w:fldChar w:fldCharType="begin"/>
        </w:r>
        <w:r w:rsidR="008874C8">
          <w:rPr>
            <w:noProof/>
            <w:webHidden/>
          </w:rPr>
          <w:instrText xml:space="preserve"> PAGEREF _Toc166050362 \h </w:instrText>
        </w:r>
        <w:r w:rsidR="008874C8">
          <w:rPr>
            <w:noProof/>
            <w:webHidden/>
          </w:rPr>
        </w:r>
        <w:r w:rsidR="008874C8">
          <w:rPr>
            <w:noProof/>
            <w:webHidden/>
          </w:rPr>
          <w:fldChar w:fldCharType="separate"/>
        </w:r>
        <w:r w:rsidR="002A052A">
          <w:rPr>
            <w:noProof/>
            <w:webHidden/>
          </w:rPr>
          <w:t>43</w:t>
        </w:r>
        <w:r w:rsidR="008874C8">
          <w:rPr>
            <w:noProof/>
            <w:webHidden/>
          </w:rPr>
          <w:fldChar w:fldCharType="end"/>
        </w:r>
      </w:hyperlink>
    </w:p>
    <w:p w14:paraId="3DB9DEA1" w14:textId="382897E7" w:rsidR="008874C8" w:rsidRDefault="00000000">
      <w:pPr>
        <w:pStyle w:val="Verzeichnis2"/>
        <w:rPr>
          <w:rFonts w:asciiTheme="minorHAnsi" w:eastAsiaTheme="minorEastAsia" w:hAnsiTheme="minorHAnsi"/>
          <w:b w:val="0"/>
          <w:noProof/>
          <w:szCs w:val="22"/>
          <w:lang w:eastAsia="de-CH"/>
        </w:rPr>
      </w:pPr>
      <w:hyperlink w:anchor="_Toc166050363" w:history="1">
        <w:r w:rsidR="008874C8" w:rsidRPr="00CB4A51">
          <w:rPr>
            <w:rStyle w:val="Hyperlink"/>
            <w:noProof/>
          </w:rPr>
          <w:t>5.2</w:t>
        </w:r>
        <w:r w:rsidR="008874C8">
          <w:rPr>
            <w:rFonts w:asciiTheme="minorHAnsi" w:eastAsiaTheme="minorEastAsia" w:hAnsiTheme="minorHAnsi"/>
            <w:b w:val="0"/>
            <w:noProof/>
            <w:szCs w:val="22"/>
            <w:lang w:eastAsia="de-CH"/>
          </w:rPr>
          <w:tab/>
        </w:r>
        <w:r w:rsidR="008874C8" w:rsidRPr="00CB4A51">
          <w:rPr>
            <w:rStyle w:val="Hyperlink"/>
            <w:noProof/>
          </w:rPr>
          <w:t>attachmentType (Beilagen)</w:t>
        </w:r>
        <w:r w:rsidR="008874C8">
          <w:rPr>
            <w:noProof/>
            <w:webHidden/>
          </w:rPr>
          <w:tab/>
        </w:r>
        <w:r w:rsidR="008874C8">
          <w:rPr>
            <w:noProof/>
            <w:webHidden/>
          </w:rPr>
          <w:fldChar w:fldCharType="begin"/>
        </w:r>
        <w:r w:rsidR="008874C8">
          <w:rPr>
            <w:noProof/>
            <w:webHidden/>
          </w:rPr>
          <w:instrText xml:space="preserve"> PAGEREF _Toc166050363 \h </w:instrText>
        </w:r>
        <w:r w:rsidR="008874C8">
          <w:rPr>
            <w:noProof/>
            <w:webHidden/>
          </w:rPr>
        </w:r>
        <w:r w:rsidR="008874C8">
          <w:rPr>
            <w:noProof/>
            <w:webHidden/>
          </w:rPr>
          <w:fldChar w:fldCharType="separate"/>
        </w:r>
        <w:r w:rsidR="002A052A">
          <w:rPr>
            <w:noProof/>
            <w:webHidden/>
          </w:rPr>
          <w:t>44</w:t>
        </w:r>
        <w:r w:rsidR="008874C8">
          <w:rPr>
            <w:noProof/>
            <w:webHidden/>
          </w:rPr>
          <w:fldChar w:fldCharType="end"/>
        </w:r>
      </w:hyperlink>
    </w:p>
    <w:p w14:paraId="1E9E947E" w14:textId="3D0489D3" w:rsidR="008874C8" w:rsidRDefault="00000000">
      <w:pPr>
        <w:pStyle w:val="Verzeichnis2"/>
        <w:rPr>
          <w:rFonts w:asciiTheme="minorHAnsi" w:eastAsiaTheme="minorEastAsia" w:hAnsiTheme="minorHAnsi"/>
          <w:b w:val="0"/>
          <w:noProof/>
          <w:szCs w:val="22"/>
          <w:lang w:eastAsia="de-CH"/>
        </w:rPr>
      </w:pPr>
      <w:hyperlink w:anchor="_Toc166050364" w:history="1">
        <w:r w:rsidR="008874C8" w:rsidRPr="00CB4A51">
          <w:rPr>
            <w:rStyle w:val="Hyperlink"/>
            <w:noProof/>
          </w:rPr>
          <w:t>5.3</w:t>
        </w:r>
        <w:r w:rsidR="008874C8">
          <w:rPr>
            <w:rFonts w:asciiTheme="minorHAnsi" w:eastAsiaTheme="minorEastAsia" w:hAnsiTheme="minorHAnsi"/>
            <w:b w:val="0"/>
            <w:noProof/>
            <w:szCs w:val="22"/>
            <w:lang w:eastAsia="de-CH"/>
          </w:rPr>
          <w:tab/>
        </w:r>
        <w:r w:rsidR="008874C8" w:rsidRPr="00CB4A51">
          <w:rPr>
            <w:rStyle w:val="Hyperlink"/>
            <w:rFonts w:cs="Arial"/>
            <w:noProof/>
          </w:rPr>
          <w:t>baseEducationType</w:t>
        </w:r>
        <w:r w:rsidR="008874C8" w:rsidRPr="00CB4A51">
          <w:rPr>
            <w:rStyle w:val="Hyperlink"/>
            <w:noProof/>
          </w:rPr>
          <w:t xml:space="preserve"> (Berufliche Grundbildung)</w:t>
        </w:r>
        <w:r w:rsidR="008874C8">
          <w:rPr>
            <w:noProof/>
            <w:webHidden/>
          </w:rPr>
          <w:tab/>
        </w:r>
        <w:r w:rsidR="008874C8">
          <w:rPr>
            <w:noProof/>
            <w:webHidden/>
          </w:rPr>
          <w:fldChar w:fldCharType="begin"/>
        </w:r>
        <w:r w:rsidR="008874C8">
          <w:rPr>
            <w:noProof/>
            <w:webHidden/>
          </w:rPr>
          <w:instrText xml:space="preserve"> PAGEREF _Toc166050364 \h </w:instrText>
        </w:r>
        <w:r w:rsidR="008874C8">
          <w:rPr>
            <w:noProof/>
            <w:webHidden/>
          </w:rPr>
        </w:r>
        <w:r w:rsidR="008874C8">
          <w:rPr>
            <w:noProof/>
            <w:webHidden/>
          </w:rPr>
          <w:fldChar w:fldCharType="separate"/>
        </w:r>
        <w:r w:rsidR="002A052A">
          <w:rPr>
            <w:noProof/>
            <w:webHidden/>
          </w:rPr>
          <w:t>44</w:t>
        </w:r>
        <w:r w:rsidR="008874C8">
          <w:rPr>
            <w:noProof/>
            <w:webHidden/>
          </w:rPr>
          <w:fldChar w:fldCharType="end"/>
        </w:r>
      </w:hyperlink>
    </w:p>
    <w:p w14:paraId="44B35C9F" w14:textId="0CA95E00" w:rsidR="008874C8" w:rsidRDefault="00000000">
      <w:pPr>
        <w:pStyle w:val="Verzeichnis2"/>
        <w:rPr>
          <w:rFonts w:asciiTheme="minorHAnsi" w:eastAsiaTheme="minorEastAsia" w:hAnsiTheme="minorHAnsi"/>
          <w:b w:val="0"/>
          <w:noProof/>
          <w:szCs w:val="22"/>
          <w:lang w:eastAsia="de-CH"/>
        </w:rPr>
      </w:pPr>
      <w:hyperlink w:anchor="_Toc166050365" w:history="1">
        <w:r w:rsidR="008874C8" w:rsidRPr="00CB4A51">
          <w:rPr>
            <w:rStyle w:val="Hyperlink"/>
            <w:noProof/>
          </w:rPr>
          <w:t>5.4</w:t>
        </w:r>
        <w:r w:rsidR="008874C8">
          <w:rPr>
            <w:rFonts w:asciiTheme="minorHAnsi" w:eastAsiaTheme="minorEastAsia" w:hAnsiTheme="minorHAnsi"/>
            <w:b w:val="0"/>
            <w:noProof/>
            <w:szCs w:val="22"/>
            <w:lang w:eastAsia="de-CH"/>
          </w:rPr>
          <w:tab/>
        </w:r>
        <w:r w:rsidR="008874C8" w:rsidRPr="00CB4A51">
          <w:rPr>
            <w:rStyle w:val="Hyperlink"/>
            <w:rFonts w:cs="Arial"/>
            <w:noProof/>
          </w:rPr>
          <w:t>commentContractFormType</w:t>
        </w:r>
        <w:r w:rsidR="008874C8" w:rsidRPr="00CB4A51">
          <w:rPr>
            <w:rStyle w:val="Hyperlink"/>
            <w:noProof/>
          </w:rPr>
          <w:t xml:space="preserve"> (Kommentarfeld Lehrvertragsformular)</w:t>
        </w:r>
        <w:r w:rsidR="008874C8">
          <w:rPr>
            <w:noProof/>
            <w:webHidden/>
          </w:rPr>
          <w:tab/>
        </w:r>
        <w:r w:rsidR="008874C8">
          <w:rPr>
            <w:noProof/>
            <w:webHidden/>
          </w:rPr>
          <w:fldChar w:fldCharType="begin"/>
        </w:r>
        <w:r w:rsidR="008874C8">
          <w:rPr>
            <w:noProof/>
            <w:webHidden/>
          </w:rPr>
          <w:instrText xml:space="preserve"> PAGEREF _Toc166050365 \h </w:instrText>
        </w:r>
        <w:r w:rsidR="008874C8">
          <w:rPr>
            <w:noProof/>
            <w:webHidden/>
          </w:rPr>
        </w:r>
        <w:r w:rsidR="008874C8">
          <w:rPr>
            <w:noProof/>
            <w:webHidden/>
          </w:rPr>
          <w:fldChar w:fldCharType="separate"/>
        </w:r>
        <w:r w:rsidR="002A052A">
          <w:rPr>
            <w:noProof/>
            <w:webHidden/>
          </w:rPr>
          <w:t>44</w:t>
        </w:r>
        <w:r w:rsidR="008874C8">
          <w:rPr>
            <w:noProof/>
            <w:webHidden/>
          </w:rPr>
          <w:fldChar w:fldCharType="end"/>
        </w:r>
      </w:hyperlink>
    </w:p>
    <w:p w14:paraId="2FF5181A" w14:textId="704CDC5E" w:rsidR="008874C8" w:rsidRDefault="00000000">
      <w:pPr>
        <w:pStyle w:val="Verzeichnis2"/>
        <w:rPr>
          <w:rFonts w:asciiTheme="minorHAnsi" w:eastAsiaTheme="minorEastAsia" w:hAnsiTheme="minorHAnsi"/>
          <w:b w:val="0"/>
          <w:noProof/>
          <w:szCs w:val="22"/>
          <w:lang w:eastAsia="de-CH"/>
        </w:rPr>
      </w:pPr>
      <w:hyperlink w:anchor="_Toc166050366" w:history="1">
        <w:r w:rsidR="008874C8" w:rsidRPr="00CB4A51">
          <w:rPr>
            <w:rStyle w:val="Hyperlink"/>
            <w:noProof/>
          </w:rPr>
          <w:t>5.5</w:t>
        </w:r>
        <w:r w:rsidR="008874C8">
          <w:rPr>
            <w:rFonts w:asciiTheme="minorHAnsi" w:eastAsiaTheme="minorEastAsia" w:hAnsiTheme="minorHAnsi"/>
            <w:b w:val="0"/>
            <w:noProof/>
            <w:szCs w:val="22"/>
            <w:lang w:eastAsia="de-CH"/>
          </w:rPr>
          <w:tab/>
        </w:r>
        <w:r w:rsidR="008874C8" w:rsidRPr="00CB4A51">
          <w:rPr>
            <w:rStyle w:val="Hyperlink"/>
            <w:noProof/>
          </w:rPr>
          <w:t>hostCompanyContractFormType (Lehrbetrieb)</w:t>
        </w:r>
        <w:r w:rsidR="008874C8">
          <w:rPr>
            <w:noProof/>
            <w:webHidden/>
          </w:rPr>
          <w:tab/>
        </w:r>
        <w:r w:rsidR="008874C8">
          <w:rPr>
            <w:noProof/>
            <w:webHidden/>
          </w:rPr>
          <w:fldChar w:fldCharType="begin"/>
        </w:r>
        <w:r w:rsidR="008874C8">
          <w:rPr>
            <w:noProof/>
            <w:webHidden/>
          </w:rPr>
          <w:instrText xml:space="preserve"> PAGEREF _Toc166050366 \h </w:instrText>
        </w:r>
        <w:r w:rsidR="008874C8">
          <w:rPr>
            <w:noProof/>
            <w:webHidden/>
          </w:rPr>
        </w:r>
        <w:r w:rsidR="008874C8">
          <w:rPr>
            <w:noProof/>
            <w:webHidden/>
          </w:rPr>
          <w:fldChar w:fldCharType="separate"/>
        </w:r>
        <w:r w:rsidR="002A052A">
          <w:rPr>
            <w:noProof/>
            <w:webHidden/>
          </w:rPr>
          <w:t>45</w:t>
        </w:r>
        <w:r w:rsidR="008874C8">
          <w:rPr>
            <w:noProof/>
            <w:webHidden/>
          </w:rPr>
          <w:fldChar w:fldCharType="end"/>
        </w:r>
      </w:hyperlink>
    </w:p>
    <w:p w14:paraId="68AA7D34" w14:textId="0536E843" w:rsidR="008874C8" w:rsidRDefault="00000000">
      <w:pPr>
        <w:pStyle w:val="Verzeichnis2"/>
        <w:rPr>
          <w:rFonts w:asciiTheme="minorHAnsi" w:eastAsiaTheme="minorEastAsia" w:hAnsiTheme="minorHAnsi"/>
          <w:b w:val="0"/>
          <w:noProof/>
          <w:szCs w:val="22"/>
          <w:lang w:eastAsia="de-CH"/>
        </w:rPr>
      </w:pPr>
      <w:hyperlink w:anchor="_Toc166050367" w:history="1">
        <w:r w:rsidR="008874C8" w:rsidRPr="00CB4A51">
          <w:rPr>
            <w:rStyle w:val="Hyperlink"/>
            <w:noProof/>
          </w:rPr>
          <w:t>5.6</w:t>
        </w:r>
        <w:r w:rsidR="008874C8">
          <w:rPr>
            <w:rFonts w:asciiTheme="minorHAnsi" w:eastAsiaTheme="minorEastAsia" w:hAnsiTheme="minorHAnsi"/>
            <w:b w:val="0"/>
            <w:noProof/>
            <w:szCs w:val="22"/>
            <w:lang w:eastAsia="de-CH"/>
          </w:rPr>
          <w:tab/>
        </w:r>
        <w:r w:rsidR="008874C8" w:rsidRPr="00CB4A51">
          <w:rPr>
            <w:rStyle w:val="Hyperlink"/>
            <w:noProof/>
          </w:rPr>
          <w:t>apprenticeContractFormType (Lernende Person)</w:t>
        </w:r>
        <w:r w:rsidR="008874C8">
          <w:rPr>
            <w:noProof/>
            <w:webHidden/>
          </w:rPr>
          <w:tab/>
        </w:r>
        <w:r w:rsidR="008874C8">
          <w:rPr>
            <w:noProof/>
            <w:webHidden/>
          </w:rPr>
          <w:fldChar w:fldCharType="begin"/>
        </w:r>
        <w:r w:rsidR="008874C8">
          <w:rPr>
            <w:noProof/>
            <w:webHidden/>
          </w:rPr>
          <w:instrText xml:space="preserve"> PAGEREF _Toc166050367 \h </w:instrText>
        </w:r>
        <w:r w:rsidR="008874C8">
          <w:rPr>
            <w:noProof/>
            <w:webHidden/>
          </w:rPr>
        </w:r>
        <w:r w:rsidR="008874C8">
          <w:rPr>
            <w:noProof/>
            <w:webHidden/>
          </w:rPr>
          <w:fldChar w:fldCharType="separate"/>
        </w:r>
        <w:r w:rsidR="002A052A">
          <w:rPr>
            <w:noProof/>
            <w:webHidden/>
          </w:rPr>
          <w:t>45</w:t>
        </w:r>
        <w:r w:rsidR="008874C8">
          <w:rPr>
            <w:noProof/>
            <w:webHidden/>
          </w:rPr>
          <w:fldChar w:fldCharType="end"/>
        </w:r>
      </w:hyperlink>
    </w:p>
    <w:p w14:paraId="6F9212F9" w14:textId="098DEF5F" w:rsidR="008874C8" w:rsidRDefault="00000000">
      <w:pPr>
        <w:pStyle w:val="Verzeichnis2"/>
        <w:rPr>
          <w:rFonts w:asciiTheme="minorHAnsi" w:eastAsiaTheme="minorEastAsia" w:hAnsiTheme="minorHAnsi"/>
          <w:b w:val="0"/>
          <w:noProof/>
          <w:szCs w:val="22"/>
          <w:lang w:eastAsia="de-CH"/>
        </w:rPr>
      </w:pPr>
      <w:hyperlink w:anchor="_Toc166050368" w:history="1">
        <w:r w:rsidR="008874C8" w:rsidRPr="00CB4A51">
          <w:rPr>
            <w:rStyle w:val="Hyperlink"/>
            <w:noProof/>
          </w:rPr>
          <w:t>5.7</w:t>
        </w:r>
        <w:r w:rsidR="008874C8">
          <w:rPr>
            <w:rFonts w:asciiTheme="minorHAnsi" w:eastAsiaTheme="minorEastAsia" w:hAnsiTheme="minorHAnsi"/>
            <w:b w:val="0"/>
            <w:noProof/>
            <w:szCs w:val="22"/>
            <w:lang w:eastAsia="de-CH"/>
          </w:rPr>
          <w:tab/>
        </w:r>
        <w:r w:rsidR="008874C8" w:rsidRPr="00CB4A51">
          <w:rPr>
            <w:rStyle w:val="Hyperlink"/>
            <w:noProof/>
          </w:rPr>
          <w:t>representativeContractFormType (Gesetzliche Vertretung)</w:t>
        </w:r>
        <w:r w:rsidR="008874C8">
          <w:rPr>
            <w:noProof/>
            <w:webHidden/>
          </w:rPr>
          <w:tab/>
        </w:r>
        <w:r w:rsidR="008874C8">
          <w:rPr>
            <w:noProof/>
            <w:webHidden/>
          </w:rPr>
          <w:fldChar w:fldCharType="begin"/>
        </w:r>
        <w:r w:rsidR="008874C8">
          <w:rPr>
            <w:noProof/>
            <w:webHidden/>
          </w:rPr>
          <w:instrText xml:space="preserve"> PAGEREF _Toc166050368 \h </w:instrText>
        </w:r>
        <w:r w:rsidR="008874C8">
          <w:rPr>
            <w:noProof/>
            <w:webHidden/>
          </w:rPr>
        </w:r>
        <w:r w:rsidR="008874C8">
          <w:rPr>
            <w:noProof/>
            <w:webHidden/>
          </w:rPr>
          <w:fldChar w:fldCharType="separate"/>
        </w:r>
        <w:r w:rsidR="002A052A">
          <w:rPr>
            <w:noProof/>
            <w:webHidden/>
          </w:rPr>
          <w:t>46</w:t>
        </w:r>
        <w:r w:rsidR="008874C8">
          <w:rPr>
            <w:noProof/>
            <w:webHidden/>
          </w:rPr>
          <w:fldChar w:fldCharType="end"/>
        </w:r>
      </w:hyperlink>
    </w:p>
    <w:p w14:paraId="51EEC78D" w14:textId="0FA3C6B6" w:rsidR="008874C8" w:rsidRDefault="00000000">
      <w:pPr>
        <w:pStyle w:val="Verzeichnis2"/>
        <w:rPr>
          <w:rFonts w:asciiTheme="minorHAnsi" w:eastAsiaTheme="minorEastAsia" w:hAnsiTheme="minorHAnsi"/>
          <w:b w:val="0"/>
          <w:noProof/>
          <w:szCs w:val="22"/>
          <w:lang w:eastAsia="de-CH"/>
        </w:rPr>
      </w:pPr>
      <w:hyperlink w:anchor="_Toc166050369" w:history="1">
        <w:r w:rsidR="008874C8" w:rsidRPr="00CB4A51">
          <w:rPr>
            <w:rStyle w:val="Hyperlink"/>
            <w:noProof/>
          </w:rPr>
          <w:t>5.8</w:t>
        </w:r>
        <w:r w:rsidR="008874C8">
          <w:rPr>
            <w:rFonts w:asciiTheme="minorHAnsi" w:eastAsiaTheme="minorEastAsia" w:hAnsiTheme="minorHAnsi"/>
            <w:b w:val="0"/>
            <w:noProof/>
            <w:szCs w:val="22"/>
            <w:lang w:eastAsia="de-CH"/>
          </w:rPr>
          <w:tab/>
        </w:r>
        <w:r w:rsidR="008874C8" w:rsidRPr="00CB4A51">
          <w:rPr>
            <w:rStyle w:val="Hyperlink"/>
            <w:noProof/>
          </w:rPr>
          <w:t>professionDetailsType (Berufsdetails)</w:t>
        </w:r>
        <w:r w:rsidR="008874C8">
          <w:rPr>
            <w:noProof/>
            <w:webHidden/>
          </w:rPr>
          <w:tab/>
        </w:r>
        <w:r w:rsidR="008874C8">
          <w:rPr>
            <w:noProof/>
            <w:webHidden/>
          </w:rPr>
          <w:fldChar w:fldCharType="begin"/>
        </w:r>
        <w:r w:rsidR="008874C8">
          <w:rPr>
            <w:noProof/>
            <w:webHidden/>
          </w:rPr>
          <w:instrText xml:space="preserve"> PAGEREF _Toc166050369 \h </w:instrText>
        </w:r>
        <w:r w:rsidR="008874C8">
          <w:rPr>
            <w:noProof/>
            <w:webHidden/>
          </w:rPr>
        </w:r>
        <w:r w:rsidR="008874C8">
          <w:rPr>
            <w:noProof/>
            <w:webHidden/>
          </w:rPr>
          <w:fldChar w:fldCharType="separate"/>
        </w:r>
        <w:r w:rsidR="002A052A">
          <w:rPr>
            <w:noProof/>
            <w:webHidden/>
          </w:rPr>
          <w:t>47</w:t>
        </w:r>
        <w:r w:rsidR="008874C8">
          <w:rPr>
            <w:noProof/>
            <w:webHidden/>
          </w:rPr>
          <w:fldChar w:fldCharType="end"/>
        </w:r>
      </w:hyperlink>
    </w:p>
    <w:p w14:paraId="506A580B" w14:textId="5609B9DC" w:rsidR="008874C8" w:rsidRDefault="00000000">
      <w:pPr>
        <w:pStyle w:val="Verzeichnis2"/>
        <w:rPr>
          <w:rFonts w:asciiTheme="minorHAnsi" w:eastAsiaTheme="minorEastAsia" w:hAnsiTheme="minorHAnsi"/>
          <w:b w:val="0"/>
          <w:noProof/>
          <w:szCs w:val="22"/>
          <w:lang w:eastAsia="de-CH"/>
        </w:rPr>
      </w:pPr>
      <w:hyperlink w:anchor="_Toc166050370" w:history="1">
        <w:r w:rsidR="008874C8" w:rsidRPr="00CB4A51">
          <w:rPr>
            <w:rStyle w:val="Hyperlink"/>
            <w:noProof/>
          </w:rPr>
          <w:t>5.9</w:t>
        </w:r>
        <w:r w:rsidR="008874C8">
          <w:rPr>
            <w:rFonts w:asciiTheme="minorHAnsi" w:eastAsiaTheme="minorEastAsia" w:hAnsiTheme="minorHAnsi"/>
            <w:b w:val="0"/>
            <w:noProof/>
            <w:szCs w:val="22"/>
            <w:lang w:eastAsia="de-CH"/>
          </w:rPr>
          <w:tab/>
        </w:r>
        <w:r w:rsidR="008874C8" w:rsidRPr="00CB4A51">
          <w:rPr>
            <w:rStyle w:val="Hyperlink"/>
            <w:rFonts w:cs="Arial"/>
            <w:noProof/>
          </w:rPr>
          <w:t>otherProfessionDetailsType</w:t>
        </w:r>
        <w:r w:rsidR="008874C8" w:rsidRPr="00CB4A51">
          <w:rPr>
            <w:rStyle w:val="Hyperlink"/>
            <w:noProof/>
          </w:rPr>
          <w:t xml:space="preserve"> (Weitere Angaben zum Lehrbetrieb)</w:t>
        </w:r>
        <w:r w:rsidR="008874C8">
          <w:rPr>
            <w:noProof/>
            <w:webHidden/>
          </w:rPr>
          <w:tab/>
        </w:r>
        <w:r w:rsidR="008874C8">
          <w:rPr>
            <w:noProof/>
            <w:webHidden/>
          </w:rPr>
          <w:fldChar w:fldCharType="begin"/>
        </w:r>
        <w:r w:rsidR="008874C8">
          <w:rPr>
            <w:noProof/>
            <w:webHidden/>
          </w:rPr>
          <w:instrText xml:space="preserve"> PAGEREF _Toc166050370 \h </w:instrText>
        </w:r>
        <w:r w:rsidR="008874C8">
          <w:rPr>
            <w:noProof/>
            <w:webHidden/>
          </w:rPr>
        </w:r>
        <w:r w:rsidR="008874C8">
          <w:rPr>
            <w:noProof/>
            <w:webHidden/>
          </w:rPr>
          <w:fldChar w:fldCharType="separate"/>
        </w:r>
        <w:r w:rsidR="002A052A">
          <w:rPr>
            <w:noProof/>
            <w:webHidden/>
          </w:rPr>
          <w:t>47</w:t>
        </w:r>
        <w:r w:rsidR="008874C8">
          <w:rPr>
            <w:noProof/>
            <w:webHidden/>
          </w:rPr>
          <w:fldChar w:fldCharType="end"/>
        </w:r>
      </w:hyperlink>
    </w:p>
    <w:p w14:paraId="1AC08673" w14:textId="0A7C5379" w:rsidR="008874C8" w:rsidRDefault="00000000">
      <w:pPr>
        <w:pStyle w:val="Verzeichnis2"/>
        <w:rPr>
          <w:rFonts w:asciiTheme="minorHAnsi" w:eastAsiaTheme="minorEastAsia" w:hAnsiTheme="minorHAnsi"/>
          <w:b w:val="0"/>
          <w:noProof/>
          <w:szCs w:val="22"/>
          <w:lang w:eastAsia="de-CH"/>
        </w:rPr>
      </w:pPr>
      <w:hyperlink w:anchor="_Toc166050371" w:history="1">
        <w:r w:rsidR="008874C8" w:rsidRPr="00CB4A51">
          <w:rPr>
            <w:rStyle w:val="Hyperlink"/>
            <w:noProof/>
          </w:rPr>
          <w:t>5.10</w:t>
        </w:r>
        <w:r w:rsidR="008874C8">
          <w:rPr>
            <w:rFonts w:asciiTheme="minorHAnsi" w:eastAsiaTheme="minorEastAsia" w:hAnsiTheme="minorHAnsi"/>
            <w:b w:val="0"/>
            <w:noProof/>
            <w:szCs w:val="22"/>
            <w:lang w:eastAsia="de-CH"/>
          </w:rPr>
          <w:tab/>
        </w:r>
        <w:r w:rsidR="008874C8" w:rsidRPr="00CB4A51">
          <w:rPr>
            <w:rStyle w:val="Hyperlink"/>
            <w:noProof/>
          </w:rPr>
          <w:t>professionEducationType (Schule und üK)</w:t>
        </w:r>
        <w:r w:rsidR="008874C8">
          <w:rPr>
            <w:noProof/>
            <w:webHidden/>
          </w:rPr>
          <w:tab/>
        </w:r>
        <w:r w:rsidR="008874C8">
          <w:rPr>
            <w:noProof/>
            <w:webHidden/>
          </w:rPr>
          <w:fldChar w:fldCharType="begin"/>
        </w:r>
        <w:r w:rsidR="008874C8">
          <w:rPr>
            <w:noProof/>
            <w:webHidden/>
          </w:rPr>
          <w:instrText xml:space="preserve"> PAGEREF _Toc166050371 \h </w:instrText>
        </w:r>
        <w:r w:rsidR="008874C8">
          <w:rPr>
            <w:noProof/>
            <w:webHidden/>
          </w:rPr>
        </w:r>
        <w:r w:rsidR="008874C8">
          <w:rPr>
            <w:noProof/>
            <w:webHidden/>
          </w:rPr>
          <w:fldChar w:fldCharType="separate"/>
        </w:r>
        <w:r w:rsidR="002A052A">
          <w:rPr>
            <w:noProof/>
            <w:webHidden/>
          </w:rPr>
          <w:t>48</w:t>
        </w:r>
        <w:r w:rsidR="008874C8">
          <w:rPr>
            <w:noProof/>
            <w:webHidden/>
          </w:rPr>
          <w:fldChar w:fldCharType="end"/>
        </w:r>
      </w:hyperlink>
    </w:p>
    <w:p w14:paraId="66F2A532" w14:textId="79AAED50" w:rsidR="008874C8" w:rsidRDefault="00000000">
      <w:pPr>
        <w:pStyle w:val="Verzeichnis2"/>
        <w:rPr>
          <w:rFonts w:asciiTheme="minorHAnsi" w:eastAsiaTheme="minorEastAsia" w:hAnsiTheme="minorHAnsi"/>
          <w:b w:val="0"/>
          <w:noProof/>
          <w:szCs w:val="22"/>
          <w:lang w:eastAsia="de-CH"/>
        </w:rPr>
      </w:pPr>
      <w:hyperlink w:anchor="_Toc166050372" w:history="1">
        <w:r w:rsidR="008874C8" w:rsidRPr="00CB4A51">
          <w:rPr>
            <w:rStyle w:val="Hyperlink"/>
            <w:noProof/>
          </w:rPr>
          <w:t>5.11</w:t>
        </w:r>
        <w:r w:rsidR="008874C8">
          <w:rPr>
            <w:rFonts w:asciiTheme="minorHAnsi" w:eastAsiaTheme="minorEastAsia" w:hAnsiTheme="minorHAnsi"/>
            <w:b w:val="0"/>
            <w:noProof/>
            <w:szCs w:val="22"/>
            <w:lang w:eastAsia="de-CH"/>
          </w:rPr>
          <w:tab/>
        </w:r>
        <w:r w:rsidR="008874C8" w:rsidRPr="00CB4A51">
          <w:rPr>
            <w:rStyle w:val="Hyperlink"/>
            <w:rFonts w:cs="Arial"/>
            <w:noProof/>
          </w:rPr>
          <w:t>salaryType</w:t>
        </w:r>
        <w:r w:rsidR="008874C8" w:rsidRPr="00CB4A51">
          <w:rPr>
            <w:rStyle w:val="Hyperlink"/>
            <w:noProof/>
          </w:rPr>
          <w:t xml:space="preserve"> (Entschädigung)</w:t>
        </w:r>
        <w:r w:rsidR="008874C8">
          <w:rPr>
            <w:noProof/>
            <w:webHidden/>
          </w:rPr>
          <w:tab/>
        </w:r>
        <w:r w:rsidR="008874C8">
          <w:rPr>
            <w:noProof/>
            <w:webHidden/>
          </w:rPr>
          <w:fldChar w:fldCharType="begin"/>
        </w:r>
        <w:r w:rsidR="008874C8">
          <w:rPr>
            <w:noProof/>
            <w:webHidden/>
          </w:rPr>
          <w:instrText xml:space="preserve"> PAGEREF _Toc166050372 \h </w:instrText>
        </w:r>
        <w:r w:rsidR="008874C8">
          <w:rPr>
            <w:noProof/>
            <w:webHidden/>
          </w:rPr>
        </w:r>
        <w:r w:rsidR="008874C8">
          <w:rPr>
            <w:noProof/>
            <w:webHidden/>
          </w:rPr>
          <w:fldChar w:fldCharType="separate"/>
        </w:r>
        <w:r w:rsidR="002A052A">
          <w:rPr>
            <w:noProof/>
            <w:webHidden/>
          </w:rPr>
          <w:t>48</w:t>
        </w:r>
        <w:r w:rsidR="008874C8">
          <w:rPr>
            <w:noProof/>
            <w:webHidden/>
          </w:rPr>
          <w:fldChar w:fldCharType="end"/>
        </w:r>
      </w:hyperlink>
    </w:p>
    <w:p w14:paraId="05B84A95" w14:textId="34339D09" w:rsidR="008874C8" w:rsidRDefault="00000000">
      <w:pPr>
        <w:pStyle w:val="Verzeichnis2"/>
        <w:rPr>
          <w:rFonts w:asciiTheme="minorHAnsi" w:eastAsiaTheme="minorEastAsia" w:hAnsiTheme="minorHAnsi"/>
          <w:b w:val="0"/>
          <w:noProof/>
          <w:szCs w:val="22"/>
          <w:lang w:eastAsia="de-CH"/>
        </w:rPr>
      </w:pPr>
      <w:hyperlink w:anchor="_Toc166050373" w:history="1">
        <w:r w:rsidR="008874C8" w:rsidRPr="00CB4A51">
          <w:rPr>
            <w:rStyle w:val="Hyperlink"/>
            <w:noProof/>
          </w:rPr>
          <w:t>5.12</w:t>
        </w:r>
        <w:r w:rsidR="008874C8">
          <w:rPr>
            <w:rFonts w:asciiTheme="minorHAnsi" w:eastAsiaTheme="minorEastAsia" w:hAnsiTheme="minorHAnsi"/>
            <w:b w:val="0"/>
            <w:noProof/>
            <w:szCs w:val="22"/>
            <w:lang w:eastAsia="de-CH"/>
          </w:rPr>
          <w:tab/>
        </w:r>
        <w:r w:rsidR="008874C8" w:rsidRPr="00CB4A51">
          <w:rPr>
            <w:rStyle w:val="Hyperlink"/>
            <w:noProof/>
          </w:rPr>
          <w:t>workingHoursType (Arbeitszeit)</w:t>
        </w:r>
        <w:r w:rsidR="008874C8">
          <w:rPr>
            <w:noProof/>
            <w:webHidden/>
          </w:rPr>
          <w:tab/>
        </w:r>
        <w:r w:rsidR="008874C8">
          <w:rPr>
            <w:noProof/>
            <w:webHidden/>
          </w:rPr>
          <w:fldChar w:fldCharType="begin"/>
        </w:r>
        <w:r w:rsidR="008874C8">
          <w:rPr>
            <w:noProof/>
            <w:webHidden/>
          </w:rPr>
          <w:instrText xml:space="preserve"> PAGEREF _Toc166050373 \h </w:instrText>
        </w:r>
        <w:r w:rsidR="008874C8">
          <w:rPr>
            <w:noProof/>
            <w:webHidden/>
          </w:rPr>
        </w:r>
        <w:r w:rsidR="008874C8">
          <w:rPr>
            <w:noProof/>
            <w:webHidden/>
          </w:rPr>
          <w:fldChar w:fldCharType="separate"/>
        </w:r>
        <w:r w:rsidR="002A052A">
          <w:rPr>
            <w:noProof/>
            <w:webHidden/>
          </w:rPr>
          <w:t>49</w:t>
        </w:r>
        <w:r w:rsidR="008874C8">
          <w:rPr>
            <w:noProof/>
            <w:webHidden/>
          </w:rPr>
          <w:fldChar w:fldCharType="end"/>
        </w:r>
      </w:hyperlink>
    </w:p>
    <w:p w14:paraId="0A11DA53" w14:textId="4213142F" w:rsidR="008874C8" w:rsidRDefault="00000000">
      <w:pPr>
        <w:pStyle w:val="Verzeichnis2"/>
        <w:rPr>
          <w:rFonts w:asciiTheme="minorHAnsi" w:eastAsiaTheme="minorEastAsia" w:hAnsiTheme="minorHAnsi"/>
          <w:b w:val="0"/>
          <w:noProof/>
          <w:szCs w:val="22"/>
          <w:lang w:eastAsia="de-CH"/>
        </w:rPr>
      </w:pPr>
      <w:hyperlink w:anchor="_Toc166050374" w:history="1">
        <w:r w:rsidR="008874C8" w:rsidRPr="00CB4A51">
          <w:rPr>
            <w:rStyle w:val="Hyperlink"/>
            <w:noProof/>
          </w:rPr>
          <w:t>5.13</w:t>
        </w:r>
        <w:r w:rsidR="008874C8">
          <w:rPr>
            <w:rFonts w:asciiTheme="minorHAnsi" w:eastAsiaTheme="minorEastAsia" w:hAnsiTheme="minorHAnsi"/>
            <w:b w:val="0"/>
            <w:noProof/>
            <w:szCs w:val="22"/>
            <w:lang w:eastAsia="de-CH"/>
          </w:rPr>
          <w:tab/>
        </w:r>
        <w:r w:rsidR="008874C8" w:rsidRPr="00CB4A51">
          <w:rPr>
            <w:rStyle w:val="Hyperlink"/>
            <w:noProof/>
          </w:rPr>
          <w:t>holidaysType (Ferien)</w:t>
        </w:r>
        <w:r w:rsidR="008874C8">
          <w:rPr>
            <w:noProof/>
            <w:webHidden/>
          </w:rPr>
          <w:tab/>
        </w:r>
        <w:r w:rsidR="008874C8">
          <w:rPr>
            <w:noProof/>
            <w:webHidden/>
          </w:rPr>
          <w:fldChar w:fldCharType="begin"/>
        </w:r>
        <w:r w:rsidR="008874C8">
          <w:rPr>
            <w:noProof/>
            <w:webHidden/>
          </w:rPr>
          <w:instrText xml:space="preserve"> PAGEREF _Toc166050374 \h </w:instrText>
        </w:r>
        <w:r w:rsidR="008874C8">
          <w:rPr>
            <w:noProof/>
            <w:webHidden/>
          </w:rPr>
        </w:r>
        <w:r w:rsidR="008874C8">
          <w:rPr>
            <w:noProof/>
            <w:webHidden/>
          </w:rPr>
          <w:fldChar w:fldCharType="separate"/>
        </w:r>
        <w:r w:rsidR="002A052A">
          <w:rPr>
            <w:noProof/>
            <w:webHidden/>
          </w:rPr>
          <w:t>49</w:t>
        </w:r>
        <w:r w:rsidR="008874C8">
          <w:rPr>
            <w:noProof/>
            <w:webHidden/>
          </w:rPr>
          <w:fldChar w:fldCharType="end"/>
        </w:r>
      </w:hyperlink>
    </w:p>
    <w:p w14:paraId="69F14B5C" w14:textId="49003F2B" w:rsidR="008874C8" w:rsidRDefault="00000000">
      <w:pPr>
        <w:pStyle w:val="Verzeichnis2"/>
        <w:rPr>
          <w:rFonts w:asciiTheme="minorHAnsi" w:eastAsiaTheme="minorEastAsia" w:hAnsiTheme="minorHAnsi"/>
          <w:b w:val="0"/>
          <w:noProof/>
          <w:szCs w:val="22"/>
          <w:lang w:eastAsia="de-CH"/>
        </w:rPr>
      </w:pPr>
      <w:hyperlink w:anchor="_Toc166050375" w:history="1">
        <w:r w:rsidR="008874C8" w:rsidRPr="00CB4A51">
          <w:rPr>
            <w:rStyle w:val="Hyperlink"/>
            <w:noProof/>
          </w:rPr>
          <w:t>5.14</w:t>
        </w:r>
        <w:r w:rsidR="008874C8">
          <w:rPr>
            <w:rFonts w:asciiTheme="minorHAnsi" w:eastAsiaTheme="minorEastAsia" w:hAnsiTheme="minorHAnsi"/>
            <w:b w:val="0"/>
            <w:noProof/>
            <w:szCs w:val="22"/>
            <w:lang w:eastAsia="de-CH"/>
          </w:rPr>
          <w:tab/>
        </w:r>
        <w:r w:rsidR="008874C8" w:rsidRPr="00CB4A51">
          <w:rPr>
            <w:rStyle w:val="Hyperlink"/>
            <w:rFonts w:cs="Arial"/>
            <w:noProof/>
          </w:rPr>
          <w:t>expensesType</w:t>
        </w:r>
        <w:r w:rsidR="008874C8" w:rsidRPr="00CB4A51">
          <w:rPr>
            <w:rStyle w:val="Hyperlink"/>
            <w:noProof/>
          </w:rPr>
          <w:t xml:space="preserve"> (Beschaffungen)</w:t>
        </w:r>
        <w:r w:rsidR="008874C8">
          <w:rPr>
            <w:noProof/>
            <w:webHidden/>
          </w:rPr>
          <w:tab/>
        </w:r>
        <w:r w:rsidR="008874C8">
          <w:rPr>
            <w:noProof/>
            <w:webHidden/>
          </w:rPr>
          <w:fldChar w:fldCharType="begin"/>
        </w:r>
        <w:r w:rsidR="008874C8">
          <w:rPr>
            <w:noProof/>
            <w:webHidden/>
          </w:rPr>
          <w:instrText xml:space="preserve"> PAGEREF _Toc166050375 \h </w:instrText>
        </w:r>
        <w:r w:rsidR="008874C8">
          <w:rPr>
            <w:noProof/>
            <w:webHidden/>
          </w:rPr>
        </w:r>
        <w:r w:rsidR="008874C8">
          <w:rPr>
            <w:noProof/>
            <w:webHidden/>
          </w:rPr>
          <w:fldChar w:fldCharType="separate"/>
        </w:r>
        <w:r w:rsidR="002A052A">
          <w:rPr>
            <w:noProof/>
            <w:webHidden/>
          </w:rPr>
          <w:t>50</w:t>
        </w:r>
        <w:r w:rsidR="008874C8">
          <w:rPr>
            <w:noProof/>
            <w:webHidden/>
          </w:rPr>
          <w:fldChar w:fldCharType="end"/>
        </w:r>
      </w:hyperlink>
    </w:p>
    <w:p w14:paraId="68E504E0" w14:textId="516F9A16" w:rsidR="008874C8" w:rsidRDefault="00000000">
      <w:pPr>
        <w:pStyle w:val="Verzeichnis2"/>
        <w:rPr>
          <w:rFonts w:asciiTheme="minorHAnsi" w:eastAsiaTheme="minorEastAsia" w:hAnsiTheme="minorHAnsi"/>
          <w:b w:val="0"/>
          <w:noProof/>
          <w:szCs w:val="22"/>
          <w:lang w:eastAsia="de-CH"/>
        </w:rPr>
      </w:pPr>
      <w:hyperlink w:anchor="_Toc166050376" w:history="1">
        <w:r w:rsidR="008874C8" w:rsidRPr="00CB4A51">
          <w:rPr>
            <w:rStyle w:val="Hyperlink"/>
            <w:noProof/>
          </w:rPr>
          <w:t>5.15</w:t>
        </w:r>
        <w:r w:rsidR="008874C8">
          <w:rPr>
            <w:rFonts w:asciiTheme="minorHAnsi" w:eastAsiaTheme="minorEastAsia" w:hAnsiTheme="minorHAnsi"/>
            <w:b w:val="0"/>
            <w:noProof/>
            <w:szCs w:val="22"/>
            <w:lang w:eastAsia="de-CH"/>
          </w:rPr>
          <w:tab/>
        </w:r>
        <w:r w:rsidR="008874C8" w:rsidRPr="00CB4A51">
          <w:rPr>
            <w:rStyle w:val="Hyperlink"/>
            <w:rFonts w:cs="Arial"/>
            <w:noProof/>
          </w:rPr>
          <w:t>insurancesType</w:t>
        </w:r>
        <w:r w:rsidR="008874C8" w:rsidRPr="00CB4A51">
          <w:rPr>
            <w:rStyle w:val="Hyperlink"/>
            <w:noProof/>
          </w:rPr>
          <w:t xml:space="preserve"> (Versicherungen)</w:t>
        </w:r>
        <w:r w:rsidR="008874C8">
          <w:rPr>
            <w:noProof/>
            <w:webHidden/>
          </w:rPr>
          <w:tab/>
        </w:r>
        <w:r w:rsidR="008874C8">
          <w:rPr>
            <w:noProof/>
            <w:webHidden/>
          </w:rPr>
          <w:fldChar w:fldCharType="begin"/>
        </w:r>
        <w:r w:rsidR="008874C8">
          <w:rPr>
            <w:noProof/>
            <w:webHidden/>
          </w:rPr>
          <w:instrText xml:space="preserve"> PAGEREF _Toc166050376 \h </w:instrText>
        </w:r>
        <w:r w:rsidR="008874C8">
          <w:rPr>
            <w:noProof/>
            <w:webHidden/>
          </w:rPr>
        </w:r>
        <w:r w:rsidR="008874C8">
          <w:rPr>
            <w:noProof/>
            <w:webHidden/>
          </w:rPr>
          <w:fldChar w:fldCharType="separate"/>
        </w:r>
        <w:r w:rsidR="002A052A">
          <w:rPr>
            <w:noProof/>
            <w:webHidden/>
          </w:rPr>
          <w:t>50</w:t>
        </w:r>
        <w:r w:rsidR="008874C8">
          <w:rPr>
            <w:noProof/>
            <w:webHidden/>
          </w:rPr>
          <w:fldChar w:fldCharType="end"/>
        </w:r>
      </w:hyperlink>
    </w:p>
    <w:p w14:paraId="34F8FA44" w14:textId="12E54084" w:rsidR="008874C8" w:rsidRDefault="00000000">
      <w:pPr>
        <w:pStyle w:val="Verzeichnis2"/>
        <w:rPr>
          <w:rFonts w:asciiTheme="minorHAnsi" w:eastAsiaTheme="minorEastAsia" w:hAnsiTheme="minorHAnsi"/>
          <w:b w:val="0"/>
          <w:noProof/>
          <w:szCs w:val="22"/>
          <w:lang w:eastAsia="de-CH"/>
        </w:rPr>
      </w:pPr>
      <w:hyperlink w:anchor="_Toc166050377" w:history="1">
        <w:r w:rsidR="008874C8" w:rsidRPr="00CB4A51">
          <w:rPr>
            <w:rStyle w:val="Hyperlink"/>
            <w:noProof/>
          </w:rPr>
          <w:t>5.16</w:t>
        </w:r>
        <w:r w:rsidR="008874C8">
          <w:rPr>
            <w:rFonts w:asciiTheme="minorHAnsi" w:eastAsiaTheme="minorEastAsia" w:hAnsiTheme="minorHAnsi"/>
            <w:b w:val="0"/>
            <w:noProof/>
            <w:szCs w:val="22"/>
            <w:lang w:eastAsia="de-CH"/>
          </w:rPr>
          <w:tab/>
        </w:r>
        <w:r w:rsidR="008874C8" w:rsidRPr="00CB4A51">
          <w:rPr>
            <w:rStyle w:val="Hyperlink"/>
            <w:rFonts w:cs="Arial"/>
            <w:noProof/>
          </w:rPr>
          <w:t>signaturesType</w:t>
        </w:r>
        <w:r w:rsidR="008874C8" w:rsidRPr="00CB4A51">
          <w:rPr>
            <w:rStyle w:val="Hyperlink"/>
            <w:noProof/>
          </w:rPr>
          <w:t xml:space="preserve"> (Unterschriften)</w:t>
        </w:r>
        <w:r w:rsidR="008874C8">
          <w:rPr>
            <w:noProof/>
            <w:webHidden/>
          </w:rPr>
          <w:tab/>
        </w:r>
        <w:r w:rsidR="008874C8">
          <w:rPr>
            <w:noProof/>
            <w:webHidden/>
          </w:rPr>
          <w:fldChar w:fldCharType="begin"/>
        </w:r>
        <w:r w:rsidR="008874C8">
          <w:rPr>
            <w:noProof/>
            <w:webHidden/>
          </w:rPr>
          <w:instrText xml:space="preserve"> PAGEREF _Toc166050377 \h </w:instrText>
        </w:r>
        <w:r w:rsidR="008874C8">
          <w:rPr>
            <w:noProof/>
            <w:webHidden/>
          </w:rPr>
        </w:r>
        <w:r w:rsidR="008874C8">
          <w:rPr>
            <w:noProof/>
            <w:webHidden/>
          </w:rPr>
          <w:fldChar w:fldCharType="separate"/>
        </w:r>
        <w:r w:rsidR="002A052A">
          <w:rPr>
            <w:noProof/>
            <w:webHidden/>
          </w:rPr>
          <w:t>50</w:t>
        </w:r>
        <w:r w:rsidR="008874C8">
          <w:rPr>
            <w:noProof/>
            <w:webHidden/>
          </w:rPr>
          <w:fldChar w:fldCharType="end"/>
        </w:r>
      </w:hyperlink>
    </w:p>
    <w:p w14:paraId="4EA5C3F7" w14:textId="20EF1FAB" w:rsidR="008874C8" w:rsidRDefault="00000000">
      <w:pPr>
        <w:pStyle w:val="Verzeichnis1"/>
        <w:rPr>
          <w:rFonts w:asciiTheme="minorHAnsi" w:eastAsiaTheme="minorEastAsia" w:hAnsiTheme="minorHAnsi"/>
          <w:b w:val="0"/>
          <w:noProof/>
          <w:sz w:val="22"/>
          <w:szCs w:val="22"/>
          <w:lang w:eastAsia="de-CH"/>
        </w:rPr>
      </w:pPr>
      <w:hyperlink w:anchor="_Toc166050378" w:history="1">
        <w:r w:rsidR="008874C8" w:rsidRPr="00CB4A51">
          <w:rPr>
            <w:rStyle w:val="Hyperlink"/>
            <w:noProof/>
            <w:lang w:val="fr-CH"/>
          </w:rPr>
          <w:t>6</w:t>
        </w:r>
        <w:r w:rsidR="008874C8">
          <w:rPr>
            <w:rFonts w:asciiTheme="minorHAnsi" w:eastAsiaTheme="minorEastAsia" w:hAnsiTheme="minorHAnsi"/>
            <w:b w:val="0"/>
            <w:noProof/>
            <w:sz w:val="22"/>
            <w:szCs w:val="22"/>
            <w:lang w:eastAsia="de-CH"/>
          </w:rPr>
          <w:tab/>
        </w:r>
        <w:r w:rsidR="008874C8" w:rsidRPr="00CB4A51">
          <w:rPr>
            <w:rStyle w:val="Hyperlink"/>
            <w:noProof/>
            <w:lang w:val="fr-CH"/>
          </w:rPr>
          <w:t>Rückmeldung Lehrvertragsformular</w:t>
        </w:r>
        <w:r w:rsidR="008874C8">
          <w:rPr>
            <w:noProof/>
            <w:webHidden/>
          </w:rPr>
          <w:tab/>
        </w:r>
        <w:r w:rsidR="008874C8">
          <w:rPr>
            <w:noProof/>
            <w:webHidden/>
          </w:rPr>
          <w:fldChar w:fldCharType="begin"/>
        </w:r>
        <w:r w:rsidR="008874C8">
          <w:rPr>
            <w:noProof/>
            <w:webHidden/>
          </w:rPr>
          <w:instrText xml:space="preserve"> PAGEREF _Toc166050378 \h </w:instrText>
        </w:r>
        <w:r w:rsidR="008874C8">
          <w:rPr>
            <w:noProof/>
            <w:webHidden/>
          </w:rPr>
        </w:r>
        <w:r w:rsidR="008874C8">
          <w:rPr>
            <w:noProof/>
            <w:webHidden/>
          </w:rPr>
          <w:fldChar w:fldCharType="separate"/>
        </w:r>
        <w:r w:rsidR="002A052A">
          <w:rPr>
            <w:noProof/>
            <w:webHidden/>
          </w:rPr>
          <w:t>51</w:t>
        </w:r>
        <w:r w:rsidR="008874C8">
          <w:rPr>
            <w:noProof/>
            <w:webHidden/>
          </w:rPr>
          <w:fldChar w:fldCharType="end"/>
        </w:r>
      </w:hyperlink>
    </w:p>
    <w:p w14:paraId="485BBC96" w14:textId="2E9CC1E9" w:rsidR="008874C8" w:rsidRDefault="00000000">
      <w:pPr>
        <w:pStyle w:val="Verzeichnis2"/>
        <w:rPr>
          <w:rFonts w:asciiTheme="minorHAnsi" w:eastAsiaTheme="minorEastAsia" w:hAnsiTheme="minorHAnsi"/>
          <w:b w:val="0"/>
          <w:noProof/>
          <w:szCs w:val="22"/>
          <w:lang w:eastAsia="de-CH"/>
        </w:rPr>
      </w:pPr>
      <w:hyperlink w:anchor="_Toc166050379" w:history="1">
        <w:r w:rsidR="008874C8" w:rsidRPr="00CB4A51">
          <w:rPr>
            <w:rStyle w:val="Hyperlink"/>
            <w:noProof/>
          </w:rPr>
          <w:t>6.1</w:t>
        </w:r>
        <w:r w:rsidR="008874C8">
          <w:rPr>
            <w:rFonts w:asciiTheme="minorHAnsi" w:eastAsiaTheme="minorEastAsia" w:hAnsiTheme="minorHAnsi"/>
            <w:b w:val="0"/>
            <w:noProof/>
            <w:szCs w:val="22"/>
            <w:lang w:eastAsia="de-CH"/>
          </w:rPr>
          <w:tab/>
        </w:r>
        <w:r w:rsidR="008874C8" w:rsidRPr="00CB4A51">
          <w:rPr>
            <w:rStyle w:val="Hyperlink"/>
            <w:noProof/>
          </w:rPr>
          <w:t>contractConfirmationStatusType (Status Lehrvertragsgenehmigung)</w:t>
        </w:r>
        <w:r w:rsidR="008874C8">
          <w:rPr>
            <w:noProof/>
            <w:webHidden/>
          </w:rPr>
          <w:tab/>
        </w:r>
        <w:r w:rsidR="008874C8">
          <w:rPr>
            <w:noProof/>
            <w:webHidden/>
          </w:rPr>
          <w:fldChar w:fldCharType="begin"/>
        </w:r>
        <w:r w:rsidR="008874C8">
          <w:rPr>
            <w:noProof/>
            <w:webHidden/>
          </w:rPr>
          <w:instrText xml:space="preserve"> PAGEREF _Toc166050379 \h </w:instrText>
        </w:r>
        <w:r w:rsidR="008874C8">
          <w:rPr>
            <w:noProof/>
            <w:webHidden/>
          </w:rPr>
        </w:r>
        <w:r w:rsidR="008874C8">
          <w:rPr>
            <w:noProof/>
            <w:webHidden/>
          </w:rPr>
          <w:fldChar w:fldCharType="separate"/>
        </w:r>
        <w:r w:rsidR="002A052A">
          <w:rPr>
            <w:noProof/>
            <w:webHidden/>
          </w:rPr>
          <w:t>51</w:t>
        </w:r>
        <w:r w:rsidR="008874C8">
          <w:rPr>
            <w:noProof/>
            <w:webHidden/>
          </w:rPr>
          <w:fldChar w:fldCharType="end"/>
        </w:r>
      </w:hyperlink>
    </w:p>
    <w:p w14:paraId="025EA8E1" w14:textId="644D6D49" w:rsidR="008874C8" w:rsidRDefault="00000000">
      <w:pPr>
        <w:pStyle w:val="Verzeichnis1"/>
        <w:rPr>
          <w:rFonts w:asciiTheme="minorHAnsi" w:eastAsiaTheme="minorEastAsia" w:hAnsiTheme="minorHAnsi"/>
          <w:b w:val="0"/>
          <w:noProof/>
          <w:sz w:val="22"/>
          <w:szCs w:val="22"/>
          <w:lang w:eastAsia="de-CH"/>
        </w:rPr>
      </w:pPr>
      <w:hyperlink w:anchor="_Toc166050380" w:history="1">
        <w:r w:rsidR="008874C8" w:rsidRPr="00CB4A51">
          <w:rPr>
            <w:rStyle w:val="Hyperlink"/>
            <w:noProof/>
          </w:rPr>
          <w:t>7</w:t>
        </w:r>
        <w:r w:rsidR="008874C8">
          <w:rPr>
            <w:rFonts w:asciiTheme="minorHAnsi" w:eastAsiaTheme="minorEastAsia" w:hAnsiTheme="minorHAnsi"/>
            <w:b w:val="0"/>
            <w:noProof/>
            <w:sz w:val="22"/>
            <w:szCs w:val="22"/>
            <w:lang w:eastAsia="de-CH"/>
          </w:rPr>
          <w:tab/>
        </w:r>
        <w:r w:rsidR="008874C8" w:rsidRPr="00CB4A51">
          <w:rPr>
            <w:rStyle w:val="Hyperlink"/>
            <w:noProof/>
          </w:rPr>
          <w:t>Haftungsausschluss/Hinweise auf Rechte Dritter</w:t>
        </w:r>
        <w:r w:rsidR="008874C8">
          <w:rPr>
            <w:noProof/>
            <w:webHidden/>
          </w:rPr>
          <w:tab/>
        </w:r>
        <w:r w:rsidR="008874C8">
          <w:rPr>
            <w:noProof/>
            <w:webHidden/>
          </w:rPr>
          <w:fldChar w:fldCharType="begin"/>
        </w:r>
        <w:r w:rsidR="008874C8">
          <w:rPr>
            <w:noProof/>
            <w:webHidden/>
          </w:rPr>
          <w:instrText xml:space="preserve"> PAGEREF _Toc166050380 \h </w:instrText>
        </w:r>
        <w:r w:rsidR="008874C8">
          <w:rPr>
            <w:noProof/>
            <w:webHidden/>
          </w:rPr>
        </w:r>
        <w:r w:rsidR="008874C8">
          <w:rPr>
            <w:noProof/>
            <w:webHidden/>
          </w:rPr>
          <w:fldChar w:fldCharType="separate"/>
        </w:r>
        <w:r w:rsidR="002A052A">
          <w:rPr>
            <w:noProof/>
            <w:webHidden/>
          </w:rPr>
          <w:t>52</w:t>
        </w:r>
        <w:r w:rsidR="008874C8">
          <w:rPr>
            <w:noProof/>
            <w:webHidden/>
          </w:rPr>
          <w:fldChar w:fldCharType="end"/>
        </w:r>
      </w:hyperlink>
    </w:p>
    <w:p w14:paraId="04815FD0" w14:textId="3D625405" w:rsidR="008874C8" w:rsidRDefault="00000000">
      <w:pPr>
        <w:pStyle w:val="Verzeichnis1"/>
        <w:rPr>
          <w:rFonts w:asciiTheme="minorHAnsi" w:eastAsiaTheme="minorEastAsia" w:hAnsiTheme="minorHAnsi"/>
          <w:b w:val="0"/>
          <w:noProof/>
          <w:sz w:val="22"/>
          <w:szCs w:val="22"/>
          <w:lang w:eastAsia="de-CH"/>
        </w:rPr>
      </w:pPr>
      <w:hyperlink w:anchor="_Toc166050381" w:history="1">
        <w:r w:rsidR="008874C8" w:rsidRPr="00CB4A51">
          <w:rPr>
            <w:rStyle w:val="Hyperlink"/>
            <w:noProof/>
          </w:rPr>
          <w:t>8</w:t>
        </w:r>
        <w:r w:rsidR="008874C8">
          <w:rPr>
            <w:rFonts w:asciiTheme="minorHAnsi" w:eastAsiaTheme="minorEastAsia" w:hAnsiTheme="minorHAnsi"/>
            <w:b w:val="0"/>
            <w:noProof/>
            <w:sz w:val="22"/>
            <w:szCs w:val="22"/>
            <w:lang w:eastAsia="de-CH"/>
          </w:rPr>
          <w:tab/>
        </w:r>
        <w:r w:rsidR="008874C8" w:rsidRPr="00CB4A51">
          <w:rPr>
            <w:rStyle w:val="Hyperlink"/>
            <w:noProof/>
          </w:rPr>
          <w:t>Urheberrechte</w:t>
        </w:r>
        <w:r w:rsidR="008874C8">
          <w:rPr>
            <w:noProof/>
            <w:webHidden/>
          </w:rPr>
          <w:tab/>
        </w:r>
        <w:r w:rsidR="008874C8">
          <w:rPr>
            <w:noProof/>
            <w:webHidden/>
          </w:rPr>
          <w:fldChar w:fldCharType="begin"/>
        </w:r>
        <w:r w:rsidR="008874C8">
          <w:rPr>
            <w:noProof/>
            <w:webHidden/>
          </w:rPr>
          <w:instrText xml:space="preserve"> PAGEREF _Toc166050381 \h </w:instrText>
        </w:r>
        <w:r w:rsidR="008874C8">
          <w:rPr>
            <w:noProof/>
            <w:webHidden/>
          </w:rPr>
        </w:r>
        <w:r w:rsidR="008874C8">
          <w:rPr>
            <w:noProof/>
            <w:webHidden/>
          </w:rPr>
          <w:fldChar w:fldCharType="separate"/>
        </w:r>
        <w:r w:rsidR="002A052A">
          <w:rPr>
            <w:noProof/>
            <w:webHidden/>
          </w:rPr>
          <w:t>52</w:t>
        </w:r>
        <w:r w:rsidR="008874C8">
          <w:rPr>
            <w:noProof/>
            <w:webHidden/>
          </w:rPr>
          <w:fldChar w:fldCharType="end"/>
        </w:r>
      </w:hyperlink>
    </w:p>
    <w:p w14:paraId="72455826" w14:textId="66B76DB9" w:rsidR="008874C8" w:rsidRDefault="00000000">
      <w:pPr>
        <w:pStyle w:val="Verzeichnis1"/>
        <w:rPr>
          <w:rFonts w:asciiTheme="minorHAnsi" w:eastAsiaTheme="minorEastAsia" w:hAnsiTheme="minorHAnsi"/>
          <w:b w:val="0"/>
          <w:noProof/>
          <w:sz w:val="22"/>
          <w:szCs w:val="22"/>
          <w:lang w:eastAsia="de-CH"/>
        </w:rPr>
      </w:pPr>
      <w:hyperlink w:anchor="_Toc166050382" w:history="1">
        <w:r w:rsidR="008874C8" w:rsidRPr="00CB4A51">
          <w:rPr>
            <w:rStyle w:val="Hyperlink"/>
            <w:noProof/>
          </w:rPr>
          <w:t>Anhang A – Referenzen &amp; Bibliographie</w:t>
        </w:r>
        <w:r w:rsidR="008874C8">
          <w:rPr>
            <w:noProof/>
            <w:webHidden/>
          </w:rPr>
          <w:tab/>
        </w:r>
        <w:r w:rsidR="008874C8">
          <w:rPr>
            <w:noProof/>
            <w:webHidden/>
          </w:rPr>
          <w:fldChar w:fldCharType="begin"/>
        </w:r>
        <w:r w:rsidR="008874C8">
          <w:rPr>
            <w:noProof/>
            <w:webHidden/>
          </w:rPr>
          <w:instrText xml:space="preserve"> PAGEREF _Toc166050382 \h </w:instrText>
        </w:r>
        <w:r w:rsidR="008874C8">
          <w:rPr>
            <w:noProof/>
            <w:webHidden/>
          </w:rPr>
        </w:r>
        <w:r w:rsidR="008874C8">
          <w:rPr>
            <w:noProof/>
            <w:webHidden/>
          </w:rPr>
          <w:fldChar w:fldCharType="separate"/>
        </w:r>
        <w:r w:rsidR="002A052A">
          <w:rPr>
            <w:noProof/>
            <w:webHidden/>
          </w:rPr>
          <w:t>53</w:t>
        </w:r>
        <w:r w:rsidR="008874C8">
          <w:rPr>
            <w:noProof/>
            <w:webHidden/>
          </w:rPr>
          <w:fldChar w:fldCharType="end"/>
        </w:r>
      </w:hyperlink>
    </w:p>
    <w:p w14:paraId="6953935E" w14:textId="666302A7" w:rsidR="008874C8" w:rsidRDefault="00000000">
      <w:pPr>
        <w:pStyle w:val="Verzeichnis1"/>
        <w:rPr>
          <w:rFonts w:asciiTheme="minorHAnsi" w:eastAsiaTheme="minorEastAsia" w:hAnsiTheme="minorHAnsi"/>
          <w:b w:val="0"/>
          <w:noProof/>
          <w:sz w:val="22"/>
          <w:szCs w:val="22"/>
          <w:lang w:eastAsia="de-CH"/>
        </w:rPr>
      </w:pPr>
      <w:hyperlink w:anchor="_Toc166050383" w:history="1">
        <w:r w:rsidR="008874C8" w:rsidRPr="00CB4A51">
          <w:rPr>
            <w:rStyle w:val="Hyperlink"/>
            <w:noProof/>
          </w:rPr>
          <w:t>Anhang B – Mitarbeit &amp; Überprüfung</w:t>
        </w:r>
        <w:r w:rsidR="008874C8">
          <w:rPr>
            <w:noProof/>
            <w:webHidden/>
          </w:rPr>
          <w:tab/>
        </w:r>
        <w:r w:rsidR="008874C8">
          <w:rPr>
            <w:noProof/>
            <w:webHidden/>
          </w:rPr>
          <w:fldChar w:fldCharType="begin"/>
        </w:r>
        <w:r w:rsidR="008874C8">
          <w:rPr>
            <w:noProof/>
            <w:webHidden/>
          </w:rPr>
          <w:instrText xml:space="preserve"> PAGEREF _Toc166050383 \h </w:instrText>
        </w:r>
        <w:r w:rsidR="008874C8">
          <w:rPr>
            <w:noProof/>
            <w:webHidden/>
          </w:rPr>
        </w:r>
        <w:r w:rsidR="008874C8">
          <w:rPr>
            <w:noProof/>
            <w:webHidden/>
          </w:rPr>
          <w:fldChar w:fldCharType="separate"/>
        </w:r>
        <w:r w:rsidR="002A052A">
          <w:rPr>
            <w:noProof/>
            <w:webHidden/>
          </w:rPr>
          <w:t>53</w:t>
        </w:r>
        <w:r w:rsidR="008874C8">
          <w:rPr>
            <w:noProof/>
            <w:webHidden/>
          </w:rPr>
          <w:fldChar w:fldCharType="end"/>
        </w:r>
      </w:hyperlink>
    </w:p>
    <w:p w14:paraId="46496B85" w14:textId="14335E0D" w:rsidR="008874C8" w:rsidRDefault="00000000">
      <w:pPr>
        <w:pStyle w:val="Verzeichnis1"/>
        <w:rPr>
          <w:rFonts w:asciiTheme="minorHAnsi" w:eastAsiaTheme="minorEastAsia" w:hAnsiTheme="minorHAnsi"/>
          <w:b w:val="0"/>
          <w:noProof/>
          <w:sz w:val="22"/>
          <w:szCs w:val="22"/>
          <w:lang w:eastAsia="de-CH"/>
        </w:rPr>
      </w:pPr>
      <w:hyperlink w:anchor="_Toc166050384" w:history="1">
        <w:r w:rsidR="008874C8" w:rsidRPr="00CB4A51">
          <w:rPr>
            <w:rStyle w:val="Hyperlink"/>
            <w:noProof/>
          </w:rPr>
          <w:t>Anhang C – Abkürzungen und Glossar</w:t>
        </w:r>
        <w:r w:rsidR="008874C8">
          <w:rPr>
            <w:noProof/>
            <w:webHidden/>
          </w:rPr>
          <w:tab/>
        </w:r>
        <w:r w:rsidR="008874C8">
          <w:rPr>
            <w:noProof/>
            <w:webHidden/>
          </w:rPr>
          <w:fldChar w:fldCharType="begin"/>
        </w:r>
        <w:r w:rsidR="008874C8">
          <w:rPr>
            <w:noProof/>
            <w:webHidden/>
          </w:rPr>
          <w:instrText xml:space="preserve"> PAGEREF _Toc166050384 \h </w:instrText>
        </w:r>
        <w:r w:rsidR="008874C8">
          <w:rPr>
            <w:noProof/>
            <w:webHidden/>
          </w:rPr>
        </w:r>
        <w:r w:rsidR="008874C8">
          <w:rPr>
            <w:noProof/>
            <w:webHidden/>
          </w:rPr>
          <w:fldChar w:fldCharType="separate"/>
        </w:r>
        <w:r w:rsidR="002A052A">
          <w:rPr>
            <w:noProof/>
            <w:webHidden/>
          </w:rPr>
          <w:t>54</w:t>
        </w:r>
        <w:r w:rsidR="008874C8">
          <w:rPr>
            <w:noProof/>
            <w:webHidden/>
          </w:rPr>
          <w:fldChar w:fldCharType="end"/>
        </w:r>
      </w:hyperlink>
    </w:p>
    <w:p w14:paraId="09AE9626" w14:textId="0AD063A5" w:rsidR="008874C8" w:rsidRDefault="00000000">
      <w:pPr>
        <w:pStyle w:val="Verzeichnis1"/>
        <w:rPr>
          <w:rFonts w:asciiTheme="minorHAnsi" w:eastAsiaTheme="minorEastAsia" w:hAnsiTheme="minorHAnsi"/>
          <w:b w:val="0"/>
          <w:noProof/>
          <w:sz w:val="22"/>
          <w:szCs w:val="22"/>
          <w:lang w:eastAsia="de-CH"/>
        </w:rPr>
      </w:pPr>
      <w:hyperlink w:anchor="_Toc166050385" w:history="1">
        <w:r w:rsidR="008874C8" w:rsidRPr="00CB4A51">
          <w:rPr>
            <w:rStyle w:val="Hyperlink"/>
            <w:noProof/>
          </w:rPr>
          <w:t>Anhang D – Änderungen gegenüber Vorversion</w:t>
        </w:r>
        <w:r w:rsidR="008874C8">
          <w:rPr>
            <w:noProof/>
            <w:webHidden/>
          </w:rPr>
          <w:tab/>
        </w:r>
        <w:r w:rsidR="008874C8">
          <w:rPr>
            <w:noProof/>
            <w:webHidden/>
          </w:rPr>
          <w:fldChar w:fldCharType="begin"/>
        </w:r>
        <w:r w:rsidR="008874C8">
          <w:rPr>
            <w:noProof/>
            <w:webHidden/>
          </w:rPr>
          <w:instrText xml:space="preserve"> PAGEREF _Toc166050385 \h </w:instrText>
        </w:r>
        <w:r w:rsidR="008874C8">
          <w:rPr>
            <w:noProof/>
            <w:webHidden/>
          </w:rPr>
        </w:r>
        <w:r w:rsidR="008874C8">
          <w:rPr>
            <w:noProof/>
            <w:webHidden/>
          </w:rPr>
          <w:fldChar w:fldCharType="separate"/>
        </w:r>
        <w:r w:rsidR="002A052A">
          <w:rPr>
            <w:noProof/>
            <w:webHidden/>
          </w:rPr>
          <w:t>54</w:t>
        </w:r>
        <w:r w:rsidR="008874C8">
          <w:rPr>
            <w:noProof/>
            <w:webHidden/>
          </w:rPr>
          <w:fldChar w:fldCharType="end"/>
        </w:r>
      </w:hyperlink>
    </w:p>
    <w:p w14:paraId="09C2F890" w14:textId="3B69D998" w:rsidR="008874C8" w:rsidRDefault="00000000">
      <w:pPr>
        <w:pStyle w:val="Verzeichnis1"/>
        <w:rPr>
          <w:rFonts w:asciiTheme="minorHAnsi" w:eastAsiaTheme="minorEastAsia" w:hAnsiTheme="minorHAnsi"/>
          <w:b w:val="0"/>
          <w:noProof/>
          <w:sz w:val="22"/>
          <w:szCs w:val="22"/>
          <w:lang w:eastAsia="de-CH"/>
        </w:rPr>
      </w:pPr>
      <w:hyperlink w:anchor="_Toc166050386" w:history="1">
        <w:r w:rsidR="008874C8" w:rsidRPr="00CB4A51">
          <w:rPr>
            <w:rStyle w:val="Hyperlink"/>
            <w:noProof/>
          </w:rPr>
          <w:t>Anhang E – Abbildungsverzeichnis</w:t>
        </w:r>
        <w:r w:rsidR="008874C8">
          <w:rPr>
            <w:noProof/>
            <w:webHidden/>
          </w:rPr>
          <w:tab/>
        </w:r>
        <w:r w:rsidR="008874C8">
          <w:rPr>
            <w:noProof/>
            <w:webHidden/>
          </w:rPr>
          <w:fldChar w:fldCharType="begin"/>
        </w:r>
        <w:r w:rsidR="008874C8">
          <w:rPr>
            <w:noProof/>
            <w:webHidden/>
          </w:rPr>
          <w:instrText xml:space="preserve"> PAGEREF _Toc166050386 \h </w:instrText>
        </w:r>
        <w:r w:rsidR="008874C8">
          <w:rPr>
            <w:noProof/>
            <w:webHidden/>
          </w:rPr>
        </w:r>
        <w:r w:rsidR="008874C8">
          <w:rPr>
            <w:noProof/>
            <w:webHidden/>
          </w:rPr>
          <w:fldChar w:fldCharType="separate"/>
        </w:r>
        <w:r w:rsidR="002A052A">
          <w:rPr>
            <w:noProof/>
            <w:webHidden/>
          </w:rPr>
          <w:t>55</w:t>
        </w:r>
        <w:r w:rsidR="008874C8">
          <w:rPr>
            <w:noProof/>
            <w:webHidden/>
          </w:rPr>
          <w:fldChar w:fldCharType="end"/>
        </w:r>
      </w:hyperlink>
    </w:p>
    <w:p w14:paraId="17C66E1A" w14:textId="70D58A89" w:rsidR="008874C8" w:rsidRDefault="00000000">
      <w:pPr>
        <w:pStyle w:val="Verzeichnis1"/>
        <w:rPr>
          <w:rFonts w:asciiTheme="minorHAnsi" w:eastAsiaTheme="minorEastAsia" w:hAnsiTheme="minorHAnsi"/>
          <w:b w:val="0"/>
          <w:noProof/>
          <w:sz w:val="22"/>
          <w:szCs w:val="22"/>
          <w:lang w:eastAsia="de-CH"/>
        </w:rPr>
      </w:pPr>
      <w:hyperlink w:anchor="_Toc166050387" w:history="1">
        <w:r w:rsidR="008874C8" w:rsidRPr="00CB4A51">
          <w:rPr>
            <w:rStyle w:val="Hyperlink"/>
            <w:noProof/>
          </w:rPr>
          <w:t>Anhang F – Tabellenverzeichnis</w:t>
        </w:r>
        <w:r w:rsidR="008874C8">
          <w:rPr>
            <w:noProof/>
            <w:webHidden/>
          </w:rPr>
          <w:tab/>
        </w:r>
        <w:r w:rsidR="008874C8">
          <w:rPr>
            <w:noProof/>
            <w:webHidden/>
          </w:rPr>
          <w:fldChar w:fldCharType="begin"/>
        </w:r>
        <w:r w:rsidR="008874C8">
          <w:rPr>
            <w:noProof/>
            <w:webHidden/>
          </w:rPr>
          <w:instrText xml:space="preserve"> PAGEREF _Toc166050387 \h </w:instrText>
        </w:r>
        <w:r w:rsidR="008874C8">
          <w:rPr>
            <w:noProof/>
            <w:webHidden/>
          </w:rPr>
        </w:r>
        <w:r w:rsidR="008874C8">
          <w:rPr>
            <w:noProof/>
            <w:webHidden/>
          </w:rPr>
          <w:fldChar w:fldCharType="separate"/>
        </w:r>
        <w:r w:rsidR="002A052A">
          <w:rPr>
            <w:noProof/>
            <w:webHidden/>
          </w:rPr>
          <w:t>55</w:t>
        </w:r>
        <w:r w:rsidR="008874C8">
          <w:rPr>
            <w:noProof/>
            <w:webHidden/>
          </w:rPr>
          <w:fldChar w:fldCharType="end"/>
        </w:r>
      </w:hyperlink>
    </w:p>
    <w:p w14:paraId="327AA15B" w14:textId="2396D6FC" w:rsidR="008874C8" w:rsidRDefault="00000000">
      <w:pPr>
        <w:pStyle w:val="Verzeichnis1"/>
        <w:rPr>
          <w:rFonts w:asciiTheme="minorHAnsi" w:eastAsiaTheme="minorEastAsia" w:hAnsiTheme="minorHAnsi"/>
          <w:b w:val="0"/>
          <w:noProof/>
          <w:sz w:val="22"/>
          <w:szCs w:val="22"/>
          <w:lang w:eastAsia="de-CH"/>
        </w:rPr>
      </w:pPr>
      <w:hyperlink w:anchor="_Toc166050388" w:history="1">
        <w:r w:rsidR="008874C8" w:rsidRPr="00CB4A51">
          <w:rPr>
            <w:rStyle w:val="Hyperlink"/>
            <w:noProof/>
          </w:rPr>
          <w:t>Anhang G – Abhängigkeiten</w:t>
        </w:r>
        <w:r w:rsidR="008874C8">
          <w:rPr>
            <w:noProof/>
            <w:webHidden/>
          </w:rPr>
          <w:tab/>
        </w:r>
        <w:r w:rsidR="008874C8">
          <w:rPr>
            <w:noProof/>
            <w:webHidden/>
          </w:rPr>
          <w:fldChar w:fldCharType="begin"/>
        </w:r>
        <w:r w:rsidR="008874C8">
          <w:rPr>
            <w:noProof/>
            <w:webHidden/>
          </w:rPr>
          <w:instrText xml:space="preserve"> PAGEREF _Toc166050388 \h </w:instrText>
        </w:r>
        <w:r w:rsidR="008874C8">
          <w:rPr>
            <w:noProof/>
            <w:webHidden/>
          </w:rPr>
        </w:r>
        <w:r w:rsidR="008874C8">
          <w:rPr>
            <w:noProof/>
            <w:webHidden/>
          </w:rPr>
          <w:fldChar w:fldCharType="separate"/>
        </w:r>
        <w:r w:rsidR="002A052A">
          <w:rPr>
            <w:noProof/>
            <w:webHidden/>
          </w:rPr>
          <w:t>58</w:t>
        </w:r>
        <w:r w:rsidR="008874C8">
          <w:rPr>
            <w:noProof/>
            <w:webHidden/>
          </w:rPr>
          <w:fldChar w:fldCharType="end"/>
        </w:r>
      </w:hyperlink>
    </w:p>
    <w:p w14:paraId="32D21780" w14:textId="7EF9940C" w:rsidR="0002032D" w:rsidRDefault="00402412" w:rsidP="00464AA8">
      <w:pPr>
        <w:pStyle w:val="Zwischentitel"/>
      </w:pPr>
      <w:r>
        <w:rPr>
          <w:rFonts w:cs="Arial"/>
          <w:b w:val="0"/>
          <w:sz w:val="24"/>
        </w:rPr>
        <w:fldChar w:fldCharType="end"/>
      </w:r>
    </w:p>
    <w:p w14:paraId="1EA8533B" w14:textId="77777777" w:rsidR="0002032D" w:rsidRDefault="007E4310">
      <w:pPr>
        <w:widowControl/>
      </w:pPr>
      <w:r>
        <w:br w:type="page"/>
      </w:r>
    </w:p>
    <w:p w14:paraId="3A8DD26E" w14:textId="55CE41B1" w:rsidR="00A457DE" w:rsidRDefault="00A457DE" w:rsidP="00A457DE">
      <w:pPr>
        <w:pStyle w:val="berschrift1"/>
      </w:pPr>
      <w:bookmarkStart w:id="5" w:name="_Toc457223039"/>
      <w:bookmarkStart w:id="6" w:name="_Ref103346042"/>
      <w:bookmarkStart w:id="7" w:name="_Toc166050271"/>
      <w:r>
        <w:lastRenderedPageBreak/>
        <w:t>Einleitung</w:t>
      </w:r>
      <w:bookmarkEnd w:id="5"/>
      <w:bookmarkEnd w:id="6"/>
      <w:bookmarkEnd w:id="7"/>
    </w:p>
    <w:p w14:paraId="6DCE9130" w14:textId="77777777" w:rsidR="00A457DE" w:rsidRDefault="00A457DE" w:rsidP="00A457DE">
      <w:pPr>
        <w:pStyle w:val="berschrift2"/>
      </w:pPr>
      <w:bookmarkStart w:id="8" w:name="_Toc457223040"/>
      <w:bookmarkStart w:id="9" w:name="_Toc166050272"/>
      <w:r>
        <w:t>Status</w:t>
      </w:r>
      <w:bookmarkEnd w:id="8"/>
      <w:bookmarkEnd w:id="9"/>
    </w:p>
    <w:sdt>
      <w:sdtPr>
        <w:id w:val="-645743733"/>
        <w:placeholder>
          <w:docPart w:val="2927F2A03CC94BE597750DFD29D0F88B"/>
        </w:placeholder>
        <w:dropDownList>
          <w:listItem w:value="Wählen Sie ein Element aus."/>
          <w:listItem w:displayText="In Arbeit: Der Gebrauch ist nur innerhalb der Fachgruppe, bzw. im Expertenausschuss zugelassen." w:value="In Arbeit: Der Gebrauch ist nur innerhalb der Fachgruppe, bzw. im Expertenausschuss zugelassen."/>
          <w:listItem w:displayText="Entwurf: Das Dokument wurde von den zuständigen Referenten aus dem Expertenausschuss zur öf-fentlichen Konsultation freigegeben und entsprechend publiziert." w:value="Entwurf: Das Dokument wurde von den zuständigen Referenten aus dem Expertenausschuss zur öf-fentlichen Konsultation freigegeben und entsprechend publiziert."/>
          <w:listItem w:displayText="Vorschlag: Das Dokument wird dem Expertenausschuss zur Genehmigung vorgelegt, ist aber normativ noch nicht gültig. " w:value="Vorschlag: Das Dokument wird dem Expertenausschuss zur Genehmigung vorgelegt, ist aber normativ noch nicht gültig. "/>
          <w:listItem w:displayText="Genehmigt: Das Dokument wurde vom Expertenausschuss genehmigt. Es hat für das definierte Einsatzgebiet im festgelegten Gültigkeitsbereich normative Kraft." w:value="Genehmigt: Das Dokument wurde vom Expertenausschuss genehmigt. Es hat für das definierte Einsatzgebiet im festgelegten Gültigkeitsbereich normative Kraft."/>
          <w:listItem w:displayText="Abgelöst: Das Dokument wurde durch eine neue, aktuellere Version ersetzt. Die Benutzung ist zwar noch möglich, es wird aber empfohlen, die neuere Version einzusetzen." w:value="Abgelöst: Das Dokument wurde durch eine neue, aktuellere Version ersetzt. Die Benutzung ist zwar noch möglich, es wird aber empfohlen, die neuere Version einzusetzen."/>
          <w:listItem w:displayText="Aufgehoben: Das Dokument wurde von eCH zurückgezogen. Er darf nicht mehr genutzt werden." w:value="Aufgehoben: Das Dokument wurde von eCH zurückgezogen. Er darf nicht mehr genutzt werden."/>
          <w:listItem w:displayText="Sistiert: Das Dokument wurde von eCH zurückgezogen. Es darf nicht genutzt werden. Es hat den Status «Genehmigt» nicht erreicht. " w:value="Sistiert: Das Dokument wurde von eCH zurückgezogen. Es darf nicht genutzt werden. Es hat den Status «Genehmigt» nicht erreicht. "/>
        </w:dropDownList>
      </w:sdtPr>
      <w:sdtContent>
        <w:p w14:paraId="2168F214" w14:textId="372978ED" w:rsidR="00556B35" w:rsidRPr="00E14948" w:rsidRDefault="00EE2F85" w:rsidP="00E14948">
          <w:r>
            <w:t>Genehmigt: Das Dokument wurde vom Expertenausschuss genehmigt. Es hat für das definierte Einsatzgebiet im festgelegten Gültigkeitsbereich normative Kraft.</w:t>
          </w:r>
        </w:p>
      </w:sdtContent>
    </w:sdt>
    <w:p w14:paraId="521BBFCF" w14:textId="77777777" w:rsidR="00A457DE" w:rsidRDefault="00A457DE" w:rsidP="00A457DE">
      <w:pPr>
        <w:pStyle w:val="berschrift2"/>
      </w:pPr>
      <w:bookmarkStart w:id="10" w:name="_Toc457223041"/>
      <w:bookmarkStart w:id="11" w:name="_Toc166050273"/>
      <w:r>
        <w:t>Anwendungsgebiet</w:t>
      </w:r>
      <w:bookmarkEnd w:id="10"/>
      <w:bookmarkEnd w:id="11"/>
    </w:p>
    <w:p w14:paraId="7112D0A3" w14:textId="77777777" w:rsidR="00F524AE" w:rsidRDefault="00F524AE" w:rsidP="00EE2F85">
      <w:bookmarkStart w:id="12" w:name="_Toc359855112"/>
      <w:bookmarkStart w:id="13" w:name="_Toc457223051"/>
      <w:r>
        <w:t>Damit die berufliche Grundbildung respektive die Administration und Organisation der beruflichen Grundbildung reibungslos funktionieren kann, müssen Daten zwischen Lernorten (Betrieben, Berufsfachschulen, überbetriebliche Kurse) und den Verbundpartnern Kantone und Organisationen der Arbeitswelt (</w:t>
      </w:r>
      <w:proofErr w:type="spellStart"/>
      <w:r>
        <w:t>OdA</w:t>
      </w:r>
      <w:proofErr w:type="spellEnd"/>
      <w:r>
        <w:t xml:space="preserve">) ausgetauscht werden. </w:t>
      </w:r>
      <w:r w:rsidRPr="00C4548C">
        <w:t>Der Datenaustausch erfolgt im Rahmen der Administrativprozesse der beruflichen Grundbildung</w:t>
      </w:r>
      <w:r>
        <w:t xml:space="preserve">. </w:t>
      </w:r>
      <w:r w:rsidRPr="00C4548C">
        <w:t>Von der Einreichung und Genehmigung eines Lehrvertrags bis zur Ausstellung von EFZ/EBA werden die von den verschiedenen Stellen benötigten Daten meist elektronisch ausgetauscht.</w:t>
      </w:r>
      <w:r>
        <w:t xml:space="preserve"> </w:t>
      </w:r>
    </w:p>
    <w:p w14:paraId="79DAE5E3" w14:textId="589E1A65" w:rsidR="00F524AE" w:rsidRDefault="00F524AE" w:rsidP="00EE2F85">
      <w:r>
        <w:t xml:space="preserve">Für den Austausch zwischen den Kantonen und weiteren Organisationen wird ein einheitlicher elektronischer Datenaustausch (Datenaustausch Berufsbildung) eingeführt. </w:t>
      </w:r>
      <w:r w:rsidRPr="006B782C">
        <w:t xml:space="preserve">Die Grundlage für </w:t>
      </w:r>
      <w:r>
        <w:t xml:space="preserve">diesen </w:t>
      </w:r>
      <w:r w:rsidRPr="006B782C">
        <w:t xml:space="preserve">Datenaustausch bilden </w:t>
      </w:r>
      <w:r>
        <w:t xml:space="preserve">einerseits </w:t>
      </w:r>
      <w:r w:rsidRPr="006B782C">
        <w:t>über alle Kantone harmonisierte SOLL-Datenaustauschprozesse (siehe</w:t>
      </w:r>
      <w:r>
        <w:t> </w:t>
      </w:r>
      <w:r>
        <w:fldChar w:fldCharType="begin"/>
      </w:r>
      <w:r>
        <w:instrText xml:space="preserve"> REF SOLL \h </w:instrText>
      </w:r>
      <w:r>
        <w:fldChar w:fldCharType="separate"/>
      </w:r>
      <w:r w:rsidR="002A052A">
        <w:t>[SOLL]</w:t>
      </w:r>
      <w:r>
        <w:fldChar w:fldCharType="end"/>
      </w:r>
      <w:r w:rsidRPr="006B782C">
        <w:t>)</w:t>
      </w:r>
      <w:r>
        <w:t xml:space="preserve"> des «Datenaustauschs Berufsbildung DA-BB» und andererseits für die technische Umsetzung der hier vorliegende eCH-Datenstandard Berufsbildung. </w:t>
      </w:r>
    </w:p>
    <w:p w14:paraId="5DB22C3A" w14:textId="77777777" w:rsidR="00F524AE" w:rsidRDefault="00F524AE" w:rsidP="00F524AE">
      <w:pPr>
        <w:pStyle w:val="Body0Normal"/>
      </w:pPr>
      <w:r>
        <w:t>Der Datenaustausch Berufsbildung erfolgt mit sechs Datenaustauschprozessen:</w:t>
      </w:r>
    </w:p>
    <w:p w14:paraId="4753E3B5" w14:textId="77777777" w:rsidR="002611F9" w:rsidRDefault="00F524AE" w:rsidP="002611F9">
      <w:pPr>
        <w:keepNext/>
      </w:pPr>
      <w:r>
        <w:rPr>
          <w:noProof/>
          <w:lang w:eastAsia="de-CH"/>
        </w:rPr>
        <w:drawing>
          <wp:inline distT="0" distB="0" distL="0" distR="0" wp14:anchorId="256C3C04" wp14:editId="4447219F">
            <wp:extent cx="4121150" cy="2051229"/>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5735" cy="2053511"/>
                    </a:xfrm>
                    <a:prstGeom prst="rect">
                      <a:avLst/>
                    </a:prstGeom>
                  </pic:spPr>
                </pic:pic>
              </a:graphicData>
            </a:graphic>
          </wp:inline>
        </w:drawing>
      </w:r>
    </w:p>
    <w:p w14:paraId="1757832A" w14:textId="4C1A3897" w:rsidR="00F524AE" w:rsidRDefault="002611F9" w:rsidP="00001FB5">
      <w:pPr>
        <w:pStyle w:val="Beschriftung"/>
      </w:pPr>
      <w:bookmarkStart w:id="14" w:name="_Toc166050389"/>
      <w:r>
        <w:t xml:space="preserve">Abbildung </w:t>
      </w:r>
      <w:r>
        <w:fldChar w:fldCharType="begin"/>
      </w:r>
      <w:r>
        <w:instrText>SEQ Abbildung \* ARABIC</w:instrText>
      </w:r>
      <w:r>
        <w:fldChar w:fldCharType="separate"/>
      </w:r>
      <w:r w:rsidR="002A052A">
        <w:rPr>
          <w:noProof/>
        </w:rPr>
        <w:t>1</w:t>
      </w:r>
      <w:r>
        <w:fldChar w:fldCharType="end"/>
      </w:r>
      <w:r>
        <w:t>: Datenaustauschprozesse im Bereich Berufsbildung</w:t>
      </w:r>
      <w:bookmarkEnd w:id="14"/>
    </w:p>
    <w:p w14:paraId="134FB0C9" w14:textId="3D2AD9A6" w:rsidR="00F524AE" w:rsidRDefault="00F524AE" w:rsidP="00F524AE">
      <w:r>
        <w:t xml:space="preserve">Im Rahmen der sechs Prozesse werden verschiedene Daten zwischen den involvierten Parteien ausgetauscht. </w:t>
      </w:r>
      <w:r w:rsidRPr="002C105E">
        <w:t xml:space="preserve">Zusätzlich </w:t>
      </w:r>
      <w:r>
        <w:t>können Mutationsmeldungen ausgetauscht werden. Alle Informationen zum Datenaustausch Berufsbildung sind im Datenaustauschkonzept Berufsbildung DA-BB (siehe </w:t>
      </w:r>
      <w:r>
        <w:fldChar w:fldCharType="begin"/>
      </w:r>
      <w:r>
        <w:instrText xml:space="preserve"> REF DABB \h </w:instrText>
      </w:r>
      <w:r>
        <w:fldChar w:fldCharType="separate"/>
      </w:r>
      <w:r w:rsidR="002A052A">
        <w:t>[DA-BB]</w:t>
      </w:r>
      <w:r>
        <w:fldChar w:fldCharType="end"/>
      </w:r>
      <w:r>
        <w:t xml:space="preserve">) beschrieben. </w:t>
      </w:r>
    </w:p>
    <w:p w14:paraId="20A24AFD" w14:textId="77777777" w:rsidR="00473442" w:rsidRDefault="00473442">
      <w:pPr>
        <w:widowControl/>
        <w:spacing w:after="0" w:line="260" w:lineRule="atLeast"/>
      </w:pPr>
      <w:r>
        <w:br w:type="page"/>
      </w:r>
    </w:p>
    <w:p w14:paraId="733DD047" w14:textId="104517E8" w:rsidR="00F524AE" w:rsidRPr="00F4197B" w:rsidRDefault="00F524AE" w:rsidP="00F524AE">
      <w:r>
        <w:lastRenderedPageBreak/>
        <w:t>Im vorliegenden Datenstandard Berufsbildung sind die Datenelemente spezifiziert, welche für den Datenaustausch Berufsbildung DA-BB verwendet werden. Die Struktur des vorliegenden Dokuments ist so gewählt, dass jede</w:t>
      </w:r>
      <w:r w:rsidR="00E21695">
        <w:t>r Hauptdatentyp</w:t>
      </w:r>
      <w:r>
        <w:t xml:space="preserve"> gemäss Kapitel </w:t>
      </w:r>
      <w:r>
        <w:fldChar w:fldCharType="begin"/>
      </w:r>
      <w:r>
        <w:instrText xml:space="preserve"> REF _Ref104787789 \r \h </w:instrText>
      </w:r>
      <w:r>
        <w:fldChar w:fldCharType="separate"/>
      </w:r>
      <w:r w:rsidR="002A052A">
        <w:t>3</w:t>
      </w:r>
      <w:r>
        <w:fldChar w:fldCharType="end"/>
      </w:r>
      <w:r>
        <w:t xml:space="preserve"> dem Inhalt einer Meldung des Datenaustauschs entspricht. Die einzelnen Meldungen sind aus verschiedenen Hilfs</w:t>
      </w:r>
      <w:r w:rsidR="00E21695">
        <w:t>datentypen</w:t>
      </w:r>
      <w:r>
        <w:t xml:space="preserve"> zusammengesetzt. Die für den Datenaustausch Berufsbildung neu spezifizierten Hilfs</w:t>
      </w:r>
      <w:r w:rsidR="00E21695">
        <w:t>datentypen</w:t>
      </w:r>
      <w:r>
        <w:t xml:space="preserve"> sind in Kapitel </w:t>
      </w:r>
      <w:r>
        <w:fldChar w:fldCharType="begin"/>
      </w:r>
      <w:r>
        <w:instrText xml:space="preserve"> REF _Ref104787906 \r \h </w:instrText>
      </w:r>
      <w:r>
        <w:fldChar w:fldCharType="separate"/>
      </w:r>
      <w:r w:rsidR="002A052A">
        <w:t>4</w:t>
      </w:r>
      <w:r>
        <w:fldChar w:fldCharType="end"/>
      </w:r>
      <w:r>
        <w:t xml:space="preserve"> beschrieben. Der Datentyp für das Lehrvertragsformular, welcher das bestehende, </w:t>
      </w:r>
      <w:r w:rsidRPr="00857318">
        <w:t>national einheitliche</w:t>
      </w:r>
      <w:r>
        <w:t xml:space="preserve"> PDF-Formular abbildet, ist in Kapitel </w:t>
      </w:r>
      <w:r w:rsidR="00B659BB">
        <w:fldChar w:fldCharType="begin"/>
      </w:r>
      <w:r w:rsidR="00B659BB">
        <w:instrText xml:space="preserve"> REF _Ref107574640 \r \h </w:instrText>
      </w:r>
      <w:r w:rsidR="00B659BB">
        <w:fldChar w:fldCharType="separate"/>
      </w:r>
      <w:r w:rsidR="002A052A">
        <w:t>5</w:t>
      </w:r>
      <w:r w:rsidR="00B659BB">
        <w:fldChar w:fldCharType="end"/>
      </w:r>
      <w:r>
        <w:t xml:space="preserve"> spezifiziert. </w:t>
      </w:r>
    </w:p>
    <w:p w14:paraId="42ECD31D" w14:textId="7A70C95B" w:rsidR="002D4C4D" w:rsidRDefault="005D745C" w:rsidP="00C956D6">
      <w:pPr>
        <w:pStyle w:val="berschrift1"/>
      </w:pPr>
      <w:bookmarkStart w:id="15" w:name="_Toc166050274"/>
      <w:bookmarkStart w:id="16" w:name="_Toc359855113"/>
      <w:bookmarkStart w:id="17" w:name="_Toc457223052"/>
      <w:bookmarkEnd w:id="12"/>
      <w:bookmarkEnd w:id="13"/>
      <w:r>
        <w:t>Hinweise zur Verwendung</w:t>
      </w:r>
      <w:bookmarkEnd w:id="15"/>
    </w:p>
    <w:p w14:paraId="35DC5E0C" w14:textId="5F183F00" w:rsidR="00AD3FE3" w:rsidRDefault="00AD3FE3" w:rsidP="00AD3FE3">
      <w:pPr>
        <w:pStyle w:val="berschrift2"/>
      </w:pPr>
      <w:bookmarkStart w:id="18" w:name="_Toc166050275"/>
      <w:r>
        <w:t>Datenstruktur</w:t>
      </w:r>
      <w:bookmarkEnd w:id="18"/>
    </w:p>
    <w:p w14:paraId="6209C8A5" w14:textId="77777777" w:rsidR="007C7586" w:rsidRPr="00E12CC9" w:rsidRDefault="007C7586" w:rsidP="00CF04C7">
      <w:pPr>
        <w:pStyle w:val="berschrift3"/>
      </w:pPr>
      <w:bookmarkStart w:id="19" w:name="_Toc489447475"/>
      <w:bookmarkStart w:id="20" w:name="_Toc166050276"/>
      <w:r w:rsidRPr="00E12CC9">
        <w:t>Formale Hinweise</w:t>
      </w:r>
      <w:bookmarkEnd w:id="19"/>
      <w:bookmarkEnd w:id="20"/>
    </w:p>
    <w:p w14:paraId="2C6343E0" w14:textId="36DE12F8" w:rsidR="007C7586" w:rsidRDefault="007C7586" w:rsidP="007C7586">
      <w:r>
        <w:t>Der gesamte Standard wird nach UTF-8</w:t>
      </w:r>
      <w:r w:rsidR="002C3D6D">
        <w:t xml:space="preserve"> ohne Verwendung des Byte Order Mark (BOM)</w:t>
      </w:r>
      <w:r>
        <w:rPr>
          <w:rStyle w:val="Funotenzeichen"/>
        </w:rPr>
        <w:footnoteReference w:id="2"/>
      </w:r>
      <w:r>
        <w:t xml:space="preserve"> codiert.</w:t>
      </w:r>
    </w:p>
    <w:p w14:paraId="772FAB5C" w14:textId="77777777" w:rsidR="007C7586" w:rsidRDefault="007C7586" w:rsidP="007C7586">
      <w:r>
        <w:t>Die XML-Dateien sollen so formatiert werden, dass sie gut menschenlesbar sind. Sie sollen deshalb Zeilenumbrüche und Einrückungen enthalten.</w:t>
      </w:r>
    </w:p>
    <w:p w14:paraId="7ACDD118" w14:textId="77777777" w:rsidR="007C7586" w:rsidRDefault="007C7586" w:rsidP="007C7586">
      <w:r>
        <w:t>Es werden ausschliesslich folgende fünf XML Escape Sequenzen verwendet: " = &amp;</w:t>
      </w:r>
      <w:proofErr w:type="spellStart"/>
      <w:r>
        <w:t>quot</w:t>
      </w:r>
      <w:proofErr w:type="spellEnd"/>
      <w:r>
        <w:t>, ' = &amp;</w:t>
      </w:r>
      <w:proofErr w:type="spellStart"/>
      <w:r>
        <w:t>apos</w:t>
      </w:r>
      <w:proofErr w:type="spellEnd"/>
      <w:r>
        <w:t>, &lt; = &amp;</w:t>
      </w:r>
      <w:proofErr w:type="spellStart"/>
      <w:r>
        <w:t>lt</w:t>
      </w:r>
      <w:proofErr w:type="spellEnd"/>
      <w:r>
        <w:t>, &gt; = &amp;</w:t>
      </w:r>
      <w:proofErr w:type="spellStart"/>
      <w:r>
        <w:t>gt</w:t>
      </w:r>
      <w:proofErr w:type="spellEnd"/>
      <w:r>
        <w:t>, &amp; = &amp;amp.</w:t>
      </w:r>
    </w:p>
    <w:p w14:paraId="44DB7C7B" w14:textId="77777777" w:rsidR="007C7586" w:rsidRDefault="007C7586" w:rsidP="007C7586">
      <w:r>
        <w:t>Es dürfen keine leeren XML-Elemente verschickt werden (ausser es soll explizit ein Leerstring übermittelt werden). Ist eine optionale Information nicht relevant, ist das Element komplett wegzulassen.</w:t>
      </w:r>
    </w:p>
    <w:p w14:paraId="334350C7" w14:textId="0A7DF02F" w:rsidR="007C7586" w:rsidRDefault="007C7586" w:rsidP="007C7586">
      <w:r>
        <w:t xml:space="preserve">Sämtliche Zeit- und Datumangaben sind in der koordinierten Weltzeit (UTC) anzugeben. Namentlich betrifft dies die Typen </w:t>
      </w:r>
      <w:proofErr w:type="spellStart"/>
      <w:proofErr w:type="gramStart"/>
      <w:r>
        <w:t>xs:dateTime</w:t>
      </w:r>
      <w:proofErr w:type="spellEnd"/>
      <w:proofErr w:type="gramEnd"/>
      <w:r>
        <w:t xml:space="preserve">, </w:t>
      </w:r>
      <w:proofErr w:type="spellStart"/>
      <w:r>
        <w:t>xs:date</w:t>
      </w:r>
      <w:proofErr w:type="spellEnd"/>
      <w:r>
        <w:t>.</w:t>
      </w:r>
      <w:r w:rsidR="003A6F7C">
        <w:t xml:space="preserve"> </w:t>
      </w:r>
      <w:r w:rsidR="003A6F7C">
        <w:rPr>
          <w:lang w:eastAsia="de-CH"/>
        </w:rPr>
        <w:t>Die Verwendung von Zeitzonenkorrekturen ist nicht zulässig.</w:t>
      </w:r>
    </w:p>
    <w:p w14:paraId="387EB0D2" w14:textId="77777777" w:rsidR="007C7586" w:rsidRPr="00E12CC9" w:rsidRDefault="007C7586" w:rsidP="00CF04C7">
      <w:pPr>
        <w:pStyle w:val="berschrift3"/>
      </w:pPr>
      <w:bookmarkStart w:id="21" w:name="_Ref269283882"/>
      <w:bookmarkStart w:id="22" w:name="_Toc489447476"/>
      <w:bookmarkStart w:id="23" w:name="_Toc166050277"/>
      <w:r w:rsidRPr="00E12CC9">
        <w:t>Namespaces und Versionierung</w:t>
      </w:r>
      <w:bookmarkEnd w:id="21"/>
      <w:bookmarkEnd w:id="22"/>
      <w:bookmarkEnd w:id="23"/>
    </w:p>
    <w:p w14:paraId="6F52298D" w14:textId="56FF7BFD" w:rsidR="007C7586" w:rsidRPr="00E12CC9" w:rsidRDefault="007C7586" w:rsidP="007C7586">
      <w:r w:rsidRPr="00E12CC9">
        <w:t xml:space="preserve">Generell gelten die Vorgaben des eCH-Standards </w:t>
      </w:r>
      <w:r w:rsidR="00463770">
        <w:fldChar w:fldCharType="begin"/>
      </w:r>
      <w:r w:rsidR="00463770">
        <w:instrText xml:space="preserve"> REF eCH0018 \h </w:instrText>
      </w:r>
      <w:r w:rsidR="00463770">
        <w:fldChar w:fldCharType="separate"/>
      </w:r>
      <w:r w:rsidR="002A052A">
        <w:t>[eCH-0018]</w:t>
      </w:r>
      <w:r w:rsidR="00463770">
        <w:fldChar w:fldCharType="end"/>
      </w:r>
      <w:r w:rsidR="00463770">
        <w:t xml:space="preserve"> </w:t>
      </w:r>
      <w:r w:rsidR="009E3E82">
        <w:t>(XML Best Practices)</w:t>
      </w:r>
      <w:r w:rsidRPr="00E12CC9">
        <w:t xml:space="preserve">. Für </w:t>
      </w:r>
      <w:r w:rsidR="009E3E82">
        <w:t>den Datenstandard Berufsbildung</w:t>
      </w:r>
      <w:r w:rsidRPr="00E12CC9">
        <w:t xml:space="preserve"> wird der Namespace wie folgt definiert:</w:t>
      </w:r>
    </w:p>
    <w:p w14:paraId="3E10E814" w14:textId="142FBCBB" w:rsidR="007C7586" w:rsidRPr="00E12CC9" w:rsidRDefault="007C7586" w:rsidP="007C7586">
      <w:pPr>
        <w:pStyle w:val="Erklrungstext"/>
      </w:pPr>
      <w:r w:rsidRPr="00E12CC9">
        <w:rPr>
          <w:rStyle w:val="BesuchterLink"/>
        </w:rPr>
        <w:t>http://www.ech.ch/xmlns/ech-0</w:t>
      </w:r>
      <w:r w:rsidR="00D3626D">
        <w:rPr>
          <w:rStyle w:val="BesuchterLink"/>
        </w:rPr>
        <w:t>260</w:t>
      </w:r>
      <w:r w:rsidRPr="00E12CC9">
        <w:rPr>
          <w:rStyle w:val="BesuchterLink"/>
        </w:rPr>
        <w:t>/</w:t>
      </w:r>
      <w:r>
        <w:rPr>
          <w:rStyle w:val="BesuchterLink"/>
        </w:rPr>
        <w:t>1</w:t>
      </w:r>
    </w:p>
    <w:p w14:paraId="29A429CC" w14:textId="77777777" w:rsidR="007C7586" w:rsidRPr="00E12CC9" w:rsidRDefault="007C7586" w:rsidP="007C7586">
      <w:pPr>
        <w:pStyle w:val="Textkrper"/>
      </w:pPr>
    </w:p>
    <w:p w14:paraId="19E44B7B" w14:textId="77777777" w:rsidR="007C7586" w:rsidRPr="00E12CC9" w:rsidRDefault="007C7586" w:rsidP="007C7586">
      <w:r w:rsidRPr="00E12CC9">
        <w:t>Die Versionierung wird wie folgt gehandhabt:</w:t>
      </w:r>
    </w:p>
    <w:p w14:paraId="66307563" w14:textId="77777777" w:rsidR="007C7586" w:rsidRPr="00E12CC9" w:rsidRDefault="007C7586" w:rsidP="007C7586">
      <w:pPr>
        <w:pStyle w:val="ListePunkt"/>
        <w:ind w:left="584" w:hanging="357"/>
      </w:pPr>
      <w:r w:rsidRPr="00E12CC9">
        <w:t>Die Major-Version, die dem XML zugrunde liegt</w:t>
      </w:r>
      <w:r>
        <w:rPr>
          <w:lang w:val="de-CH"/>
        </w:rPr>
        <w:t>,</w:t>
      </w:r>
      <w:r w:rsidRPr="00E12CC9">
        <w:t xml:space="preserve"> ist im Namespace aufgeführt (siehe Beispiel oben, </w:t>
      </w:r>
      <w:r>
        <w:rPr>
          <w:lang w:val="de-CH"/>
        </w:rPr>
        <w:t>1</w:t>
      </w:r>
      <w:r w:rsidRPr="00E12CC9">
        <w:t>)</w:t>
      </w:r>
    </w:p>
    <w:p w14:paraId="6C1450A5" w14:textId="77777777" w:rsidR="007C7586" w:rsidRDefault="007C7586" w:rsidP="007C7586">
      <w:pPr>
        <w:pStyle w:val="ListePunkt"/>
        <w:ind w:left="584" w:hanging="357"/>
      </w:pPr>
      <w:r w:rsidRPr="00E12CC9">
        <w:t xml:space="preserve">Die Minor-Version wird in jedem Fall im XML-Schema im </w:t>
      </w:r>
      <w:proofErr w:type="spellStart"/>
      <w:r w:rsidRPr="00E12CC9">
        <w:t>xs:schema</w:t>
      </w:r>
      <w:proofErr w:type="spellEnd"/>
      <w:r w:rsidRPr="00E12CC9">
        <w:t xml:space="preserve"> Tag mittels „</w:t>
      </w:r>
      <w:proofErr w:type="spellStart"/>
      <w:r w:rsidRPr="00E12CC9">
        <w:t>version</w:t>
      </w:r>
      <w:proofErr w:type="spellEnd"/>
      <w:r w:rsidRPr="00E12CC9">
        <w:t xml:space="preserve"> = X“ gesetzt.</w:t>
      </w:r>
    </w:p>
    <w:p w14:paraId="6266C98B" w14:textId="77777777" w:rsidR="007C7586" w:rsidRPr="005671CD" w:rsidRDefault="007C7586" w:rsidP="007C7586">
      <w:pPr>
        <w:pStyle w:val="Textkrper"/>
      </w:pPr>
    </w:p>
    <w:p w14:paraId="1C4EC03A" w14:textId="77777777" w:rsidR="007C7586" w:rsidRDefault="007C7586" w:rsidP="00CF04C7">
      <w:pPr>
        <w:pStyle w:val="berschrift3"/>
      </w:pPr>
      <w:bookmarkStart w:id="24" w:name="_Toc489447477"/>
      <w:bookmarkStart w:id="25" w:name="_Toc166050278"/>
      <w:r>
        <w:lastRenderedPageBreak/>
        <w:t>Notationen</w:t>
      </w:r>
      <w:bookmarkEnd w:id="24"/>
      <w:bookmarkEnd w:id="25"/>
    </w:p>
    <w:p w14:paraId="143125AC" w14:textId="03B01FA5" w:rsidR="007C7586" w:rsidRDefault="007C7586" w:rsidP="007C7586">
      <w:pPr>
        <w:spacing w:line="240" w:lineRule="auto"/>
      </w:pPr>
      <w:r>
        <w:t>Die Struktur</w:t>
      </w:r>
      <w:r w:rsidR="00022A79">
        <w:t xml:space="preserve"> des</w:t>
      </w:r>
      <w:r>
        <w:t xml:space="preserve"> </w:t>
      </w:r>
      <w:r w:rsidR="00022A79">
        <w:t>Datenstandards Berufsbildung</w:t>
      </w:r>
      <w:r w:rsidR="00022A79" w:rsidRPr="00E12CC9">
        <w:t xml:space="preserve"> </w:t>
      </w:r>
      <w:r>
        <w:t>ist in Tabellenform definiert. Dabei werden in den Tabellenspalten die folgenden Informationen angegeben:</w:t>
      </w:r>
    </w:p>
    <w:p w14:paraId="3C7EFE98" w14:textId="77777777" w:rsidR="007C7586" w:rsidRDefault="007C7586" w:rsidP="007C7586">
      <w:pPr>
        <w:widowControl/>
        <w:numPr>
          <w:ilvl w:val="0"/>
          <w:numId w:val="26"/>
        </w:numPr>
        <w:spacing w:line="300" w:lineRule="exact"/>
      </w:pPr>
      <w:r>
        <w:t xml:space="preserve">Der </w:t>
      </w:r>
      <w:r w:rsidRPr="004641F8">
        <w:rPr>
          <w:i/>
        </w:rPr>
        <w:t>Elementname</w:t>
      </w:r>
      <w:r>
        <w:t xml:space="preserve"> definiert den Namen des entsprechenden XML-Elements</w:t>
      </w:r>
    </w:p>
    <w:p w14:paraId="6EF9CF27" w14:textId="77777777" w:rsidR="007C7586" w:rsidRDefault="007C7586" w:rsidP="007C7586">
      <w:pPr>
        <w:widowControl/>
        <w:numPr>
          <w:ilvl w:val="0"/>
          <w:numId w:val="26"/>
        </w:numPr>
        <w:spacing w:line="300" w:lineRule="exact"/>
      </w:pPr>
      <w:r>
        <w:t xml:space="preserve">Der </w:t>
      </w:r>
      <w:r w:rsidRPr="004641F8">
        <w:rPr>
          <w:i/>
        </w:rPr>
        <w:t>Datentyp</w:t>
      </w:r>
      <w:r>
        <w:t xml:space="preserve"> definiert den zum XML-Element gehörenden Datentypen</w:t>
      </w:r>
    </w:p>
    <w:p w14:paraId="008D0561" w14:textId="6BED9F10" w:rsidR="007C7586" w:rsidRDefault="007C7586" w:rsidP="007C7586">
      <w:pPr>
        <w:widowControl/>
        <w:numPr>
          <w:ilvl w:val="0"/>
          <w:numId w:val="26"/>
        </w:numPr>
        <w:spacing w:line="300" w:lineRule="exact"/>
      </w:pPr>
      <w:r>
        <w:t xml:space="preserve">Das </w:t>
      </w:r>
      <w:r w:rsidRPr="004641F8">
        <w:rPr>
          <w:i/>
        </w:rPr>
        <w:t>Vorkommen</w:t>
      </w:r>
      <w:r>
        <w:t xml:space="preserve"> definiert, wie häufig ein XML-Element vorkommen darf (z.B. </w:t>
      </w:r>
      <w:proofErr w:type="gramStart"/>
      <w:r>
        <w:t>0..</w:t>
      </w:r>
      <w:proofErr w:type="gramEnd"/>
      <w:r>
        <w:t xml:space="preserve">1). Dabei bedeutet die erste </w:t>
      </w:r>
      <w:r w:rsidR="004F68D8">
        <w:t>Zahl</w:t>
      </w:r>
      <w:r>
        <w:t xml:space="preserve"> das Minimalvorkommen, die zweite </w:t>
      </w:r>
      <w:r w:rsidR="004F68D8">
        <w:t>Zahl</w:t>
      </w:r>
      <w:r>
        <w:t xml:space="preserve"> das Maximalvorkommen. „n“ bedeutet, dass das Element beliebig häufig vorkommen kann.</w:t>
      </w:r>
    </w:p>
    <w:p w14:paraId="6B54ED5A" w14:textId="2FC46379" w:rsidR="00AD3FE3" w:rsidRDefault="007C7586" w:rsidP="00CF04C7">
      <w:pPr>
        <w:widowControl/>
        <w:numPr>
          <w:ilvl w:val="0"/>
          <w:numId w:val="26"/>
        </w:numPr>
        <w:spacing w:line="300" w:lineRule="exact"/>
      </w:pPr>
      <w:r>
        <w:t xml:space="preserve">Die </w:t>
      </w:r>
      <w:r w:rsidRPr="004641F8">
        <w:rPr>
          <w:i/>
        </w:rPr>
        <w:t>Beschreibung</w:t>
      </w:r>
      <w:r>
        <w:t xml:space="preserve"> definiert den Inhalt des Elements. Dabei wird bewusst auf fachliche Details verzichtet. Diese können den im </w:t>
      </w:r>
      <w:r w:rsidR="002F4A62">
        <w:fldChar w:fldCharType="begin"/>
      </w:r>
      <w:r w:rsidR="002F4A62">
        <w:instrText xml:space="preserve"> REF AnhangA \h </w:instrText>
      </w:r>
      <w:r w:rsidR="002F4A62">
        <w:fldChar w:fldCharType="separate"/>
      </w:r>
      <w:r w:rsidR="002A052A" w:rsidRPr="00C956D6">
        <w:t>Anhang A</w:t>
      </w:r>
      <w:r w:rsidR="002F4A62">
        <w:fldChar w:fldCharType="end"/>
      </w:r>
      <w:r w:rsidR="002F4A62">
        <w:t xml:space="preserve"> </w:t>
      </w:r>
      <w:r>
        <w:t>aufgeführten Referenzen entnommen werden.</w:t>
      </w:r>
    </w:p>
    <w:p w14:paraId="32F3D49E" w14:textId="213BCCA4" w:rsidR="00A556D0" w:rsidRPr="002B1281" w:rsidRDefault="00A556D0" w:rsidP="00A556D0">
      <w:pPr>
        <w:widowControl/>
        <w:numPr>
          <w:ilvl w:val="0"/>
          <w:numId w:val="26"/>
        </w:numPr>
        <w:spacing w:line="300" w:lineRule="exact"/>
      </w:pPr>
      <w:r>
        <w:t>Wenn mehrere Elemente durch eine Klammer mit der Bezeichnung „</w:t>
      </w:r>
      <w:proofErr w:type="spellStart"/>
      <w:r w:rsidRPr="00B8049D">
        <w:rPr>
          <w:i/>
        </w:rPr>
        <w:t>choice</w:t>
      </w:r>
      <w:proofErr w:type="spellEnd"/>
      <w:r>
        <w:t>“ verbunden sind, muss oder kann</w:t>
      </w:r>
      <w:r>
        <w:rPr>
          <w:rStyle w:val="Funotenzeichen"/>
        </w:rPr>
        <w:footnoteReference w:id="3"/>
      </w:r>
      <w:r>
        <w:t xml:space="preserve"> aus der Auswahl genau ein Element gewählt werden.</w:t>
      </w:r>
    </w:p>
    <w:p w14:paraId="7D8556AE" w14:textId="79ECFD12" w:rsidR="00756E23" w:rsidRPr="000C12F8" w:rsidRDefault="00756E23" w:rsidP="00CF04C7">
      <w:pPr>
        <w:pStyle w:val="berschrift2"/>
      </w:pPr>
      <w:bookmarkStart w:id="26" w:name="_Ref103628684"/>
      <w:bookmarkStart w:id="27" w:name="_Toc166050279"/>
      <w:r w:rsidRPr="000C12F8">
        <w:t>Heimatort</w:t>
      </w:r>
      <w:bookmarkEnd w:id="26"/>
      <w:bookmarkEnd w:id="27"/>
    </w:p>
    <w:p w14:paraId="6C5DAC1E" w14:textId="68304062" w:rsidR="00756E23" w:rsidRPr="000C12F8" w:rsidRDefault="00756E23" w:rsidP="00756E23">
      <w:pPr>
        <w:tabs>
          <w:tab w:val="left" w:pos="432"/>
          <w:tab w:val="left" w:pos="864"/>
          <w:tab w:val="left" w:pos="1296"/>
          <w:tab w:val="left" w:pos="5328"/>
        </w:tabs>
      </w:pPr>
      <w:r w:rsidRPr="000C12F8">
        <w:t xml:space="preserve">Bei Lernenden mit Schweizer Staatsbürgerschaft wird der Heimatort </w:t>
      </w:r>
      <w:r w:rsidR="008B218C">
        <w:t xml:space="preserve">geliefert. </w:t>
      </w:r>
      <w:r w:rsidR="006907C6">
        <w:t>Dazu wird d</w:t>
      </w:r>
      <w:r w:rsidR="00AE1F87">
        <w:t xml:space="preserve">as Element </w:t>
      </w:r>
      <w:proofErr w:type="spellStart"/>
      <w:r w:rsidR="00AE1F87">
        <w:t>placeOfOrigin</w:t>
      </w:r>
      <w:proofErr w:type="spellEnd"/>
      <w:r w:rsidR="00AE1F87">
        <w:t xml:space="preserve"> aus dem Standard </w:t>
      </w:r>
      <w:r w:rsidR="00900538">
        <w:fldChar w:fldCharType="begin"/>
      </w:r>
      <w:r w:rsidR="00900538">
        <w:instrText xml:space="preserve"> REF eCH0011 \h </w:instrText>
      </w:r>
      <w:r w:rsidR="00900538">
        <w:fldChar w:fldCharType="separate"/>
      </w:r>
      <w:r w:rsidR="002A052A">
        <w:t>[eCH-0011]</w:t>
      </w:r>
      <w:r w:rsidR="00900538">
        <w:fldChar w:fldCharType="end"/>
      </w:r>
      <w:r w:rsidR="00900538">
        <w:t xml:space="preserve"> </w:t>
      </w:r>
      <w:r w:rsidR="00AE1F87">
        <w:t>verwendet</w:t>
      </w:r>
      <w:r w:rsidRPr="000C12F8">
        <w:t>.</w:t>
      </w:r>
      <w:r w:rsidR="00AE1F87">
        <w:t xml:space="preserve"> Dieses enthält </w:t>
      </w:r>
      <w:r w:rsidR="006B50B3">
        <w:t xml:space="preserve">zwei obligatorisch Unterelemente, je eines für </w:t>
      </w:r>
      <w:r w:rsidR="001D4AF4">
        <w:t>den Namen des Heimatortes und eines für das Kantonskürze</w:t>
      </w:r>
      <w:r w:rsidR="00E71B83">
        <w:t>l</w:t>
      </w:r>
      <w:r w:rsidR="001D4AF4">
        <w:t>.</w:t>
      </w:r>
      <w:r w:rsidRPr="000C12F8">
        <w:t xml:space="preserve"> Bei ausländischen Staatsangehörigen wird das Feld </w:t>
      </w:r>
      <w:r w:rsidR="001D4AF4">
        <w:t>nicht übermittelt</w:t>
      </w:r>
      <w:r w:rsidRPr="000C12F8">
        <w:t>.</w:t>
      </w:r>
      <w:r w:rsidR="00F6428F">
        <w:t xml:space="preserve"> </w:t>
      </w:r>
      <w:r w:rsidR="00F6428F" w:rsidRPr="00F6428F">
        <w:t>Bei mehreren Heimatorten wird nur einer übermittelt</w:t>
      </w:r>
      <w:r w:rsidR="00F6428F">
        <w:t>.</w:t>
      </w:r>
    </w:p>
    <w:p w14:paraId="60A0DC3B" w14:textId="051E32E7" w:rsidR="00756E23" w:rsidRPr="000C12F8" w:rsidRDefault="00756E23" w:rsidP="00756E23">
      <w:pPr>
        <w:tabs>
          <w:tab w:val="left" w:pos="432"/>
          <w:tab w:val="left" w:pos="864"/>
          <w:tab w:val="left" w:pos="1296"/>
          <w:tab w:val="left" w:pos="5328"/>
        </w:tabs>
      </w:pPr>
      <w:r w:rsidRPr="000C12F8">
        <w:t xml:space="preserve">Die aktuelle Liste der gültigen Heimatorte ist </w:t>
      </w:r>
      <w:r w:rsidR="005950FA">
        <w:t xml:space="preserve">online unter </w:t>
      </w:r>
      <w:r w:rsidR="005950FA">
        <w:fldChar w:fldCharType="begin"/>
      </w:r>
      <w:r w:rsidR="005950FA">
        <w:instrText xml:space="preserve"> REF ListeHO \h </w:instrText>
      </w:r>
      <w:r w:rsidR="005950FA">
        <w:fldChar w:fldCharType="separate"/>
      </w:r>
      <w:r w:rsidR="002A052A">
        <w:t>[</w:t>
      </w:r>
      <w:proofErr w:type="spellStart"/>
      <w:r w:rsidR="002A052A">
        <w:t>ListeHO</w:t>
      </w:r>
      <w:proofErr w:type="spellEnd"/>
      <w:r w:rsidR="002A052A">
        <w:t>]</w:t>
      </w:r>
      <w:r w:rsidR="005950FA">
        <w:fldChar w:fldCharType="end"/>
      </w:r>
      <w:r w:rsidR="005950FA">
        <w:t xml:space="preserve"> </w:t>
      </w:r>
      <w:r w:rsidRPr="000C12F8">
        <w:t>erhältlich</w:t>
      </w:r>
      <w:r w:rsidR="005950FA">
        <w:t>.</w:t>
      </w:r>
    </w:p>
    <w:p w14:paraId="318AE16A" w14:textId="42319BDF" w:rsidR="007B08DA" w:rsidRPr="000C12F8" w:rsidRDefault="007B08DA" w:rsidP="007B08DA">
      <w:pPr>
        <w:pStyle w:val="berschrift2"/>
      </w:pPr>
      <w:bookmarkStart w:id="28" w:name="_Toc166050280"/>
      <w:r w:rsidRPr="000C12F8">
        <w:t>Schul</w:t>
      </w:r>
      <w:r w:rsidR="000C62F9">
        <w:t>halb</w:t>
      </w:r>
      <w:r w:rsidRPr="000C12F8">
        <w:t>tage</w:t>
      </w:r>
      <w:bookmarkEnd w:id="28"/>
    </w:p>
    <w:p w14:paraId="37F677C6" w14:textId="77777777" w:rsidR="007B08DA" w:rsidRPr="000C12F8" w:rsidRDefault="007B08DA" w:rsidP="007B08DA">
      <w:r w:rsidRPr="000C12F8">
        <w:t>Das Feld wird wie folgt verwendet:</w:t>
      </w:r>
    </w:p>
    <w:p w14:paraId="055DBFB9" w14:textId="77777777" w:rsidR="007B08DA" w:rsidRPr="000C12F8" w:rsidRDefault="007B08DA" w:rsidP="007B08DA">
      <w:pPr>
        <w:pStyle w:val="Listenabsatz"/>
        <w:widowControl/>
        <w:numPr>
          <w:ilvl w:val="0"/>
          <w:numId w:val="30"/>
        </w:numPr>
        <w:spacing w:after="0" w:line="240" w:lineRule="auto"/>
      </w:pPr>
      <w:r w:rsidRPr="000C12F8">
        <w:t>Jede Stelle steht für einen Halbtag beginnend mit Montagvormittag und endend mit Sonntagnachmittag.</w:t>
      </w:r>
    </w:p>
    <w:p w14:paraId="7890D90C" w14:textId="77777777" w:rsidR="007B08DA" w:rsidRPr="000C12F8" w:rsidRDefault="007B08DA" w:rsidP="007B08DA">
      <w:pPr>
        <w:pStyle w:val="Listenabsatz"/>
        <w:widowControl/>
        <w:numPr>
          <w:ilvl w:val="0"/>
          <w:numId w:val="30"/>
        </w:numPr>
        <w:spacing w:after="0" w:line="240" w:lineRule="auto"/>
      </w:pPr>
      <w:r w:rsidRPr="000C12F8">
        <w:t>Folgende Werte sind erlaubt:</w:t>
      </w:r>
    </w:p>
    <w:p w14:paraId="67E38E14" w14:textId="77777777" w:rsidR="007B08DA" w:rsidRPr="000C12F8" w:rsidRDefault="007B08DA" w:rsidP="007B08DA">
      <w:pPr>
        <w:pStyle w:val="Listenabsatz"/>
        <w:widowControl/>
        <w:numPr>
          <w:ilvl w:val="1"/>
          <w:numId w:val="30"/>
        </w:numPr>
        <w:spacing w:after="0" w:line="240" w:lineRule="auto"/>
      </w:pPr>
      <w:r w:rsidRPr="000C12F8">
        <w:t>0: keine Schule</w:t>
      </w:r>
    </w:p>
    <w:p w14:paraId="1FCE84B0" w14:textId="77777777" w:rsidR="007B08DA" w:rsidRPr="000C12F8" w:rsidRDefault="007B08DA" w:rsidP="007B08DA">
      <w:pPr>
        <w:pStyle w:val="Listenabsatz"/>
        <w:widowControl/>
        <w:numPr>
          <w:ilvl w:val="1"/>
          <w:numId w:val="30"/>
        </w:numPr>
        <w:spacing w:after="0" w:line="240" w:lineRule="auto"/>
      </w:pPr>
      <w:r w:rsidRPr="000C12F8">
        <w:t>1: Grundbildung</w:t>
      </w:r>
    </w:p>
    <w:p w14:paraId="50C50B3C" w14:textId="77777777" w:rsidR="007B08DA" w:rsidRPr="000C12F8" w:rsidRDefault="007B08DA" w:rsidP="007B08DA">
      <w:pPr>
        <w:pStyle w:val="Listenabsatz"/>
        <w:widowControl/>
        <w:numPr>
          <w:ilvl w:val="1"/>
          <w:numId w:val="30"/>
        </w:numPr>
        <w:spacing w:after="0" w:line="240" w:lineRule="auto"/>
      </w:pPr>
      <w:r w:rsidRPr="000C12F8">
        <w:t>2: Berufsmaturitätsunterricht</w:t>
      </w:r>
    </w:p>
    <w:p w14:paraId="324CD896" w14:textId="0DD490B6" w:rsidR="007B08DA" w:rsidRPr="000C12F8" w:rsidRDefault="007B08DA" w:rsidP="007B08DA">
      <w:pPr>
        <w:pStyle w:val="Listenabsatz"/>
        <w:widowControl/>
        <w:numPr>
          <w:ilvl w:val="0"/>
          <w:numId w:val="30"/>
        </w:numPr>
        <w:spacing w:after="0" w:line="240" w:lineRule="auto"/>
      </w:pPr>
      <w:r w:rsidRPr="000C12F8">
        <w:t>Wenn die Information für die Schul</w:t>
      </w:r>
      <w:r w:rsidR="000C62F9">
        <w:t>halb</w:t>
      </w:r>
      <w:r w:rsidRPr="000C12F8">
        <w:t>tage insgesamt nicht bekannt ist, wird das Feld leer geliefert.</w:t>
      </w:r>
    </w:p>
    <w:p w14:paraId="491DB986" w14:textId="77777777" w:rsidR="007B08DA" w:rsidRPr="000C12F8" w:rsidRDefault="007B08DA" w:rsidP="007B08DA"/>
    <w:p w14:paraId="14632B04" w14:textId="77777777" w:rsidR="007B08DA" w:rsidRPr="000C12F8" w:rsidRDefault="007B08DA" w:rsidP="007B08DA">
      <w:r w:rsidRPr="000C12F8">
        <w:t>Beispiel:</w:t>
      </w:r>
    </w:p>
    <w:p w14:paraId="3B75EA0E" w14:textId="77777777" w:rsidR="007B08DA" w:rsidRPr="000C12F8" w:rsidRDefault="007B08DA" w:rsidP="007B08DA">
      <w:r w:rsidRPr="000C12F8">
        <w:t>02001110000000 bedeutet:</w:t>
      </w:r>
    </w:p>
    <w:p w14:paraId="35A0FE5E" w14:textId="77777777" w:rsidR="007B08DA" w:rsidRPr="000C12F8" w:rsidRDefault="007B08DA" w:rsidP="007B08DA">
      <w:pPr>
        <w:pStyle w:val="Listenabsatz"/>
        <w:widowControl/>
        <w:numPr>
          <w:ilvl w:val="0"/>
          <w:numId w:val="30"/>
        </w:numPr>
        <w:spacing w:after="0" w:line="240" w:lineRule="auto"/>
      </w:pPr>
      <w:r w:rsidRPr="000C12F8">
        <w:t>Berufsmaturitätsunterricht am Montagnachmittag</w:t>
      </w:r>
    </w:p>
    <w:p w14:paraId="7C4B2979" w14:textId="77777777" w:rsidR="007B08DA" w:rsidRPr="000C12F8" w:rsidRDefault="007B08DA" w:rsidP="007B08DA">
      <w:pPr>
        <w:pStyle w:val="Listenabsatz"/>
        <w:widowControl/>
        <w:numPr>
          <w:ilvl w:val="0"/>
          <w:numId w:val="30"/>
        </w:numPr>
        <w:spacing w:after="0" w:line="240" w:lineRule="auto"/>
      </w:pPr>
      <w:r w:rsidRPr="000C12F8">
        <w:t>Grundbildungsunterricht am Mittwoch ganztags und am Donnerstagvormittag</w:t>
      </w:r>
    </w:p>
    <w:p w14:paraId="6EB25B34" w14:textId="4A52C263" w:rsidR="00756E23" w:rsidRPr="000C12F8" w:rsidRDefault="00756E23" w:rsidP="00CF04C7">
      <w:pPr>
        <w:pStyle w:val="berschrift2"/>
      </w:pPr>
      <w:bookmarkStart w:id="29" w:name="_Ref107564303"/>
      <w:bookmarkStart w:id="30" w:name="_Toc166050281"/>
      <w:r w:rsidRPr="000C12F8">
        <w:lastRenderedPageBreak/>
        <w:t>Gesetzliche Vertretung</w:t>
      </w:r>
      <w:bookmarkEnd w:id="29"/>
      <w:r w:rsidR="00D62476">
        <w:t xml:space="preserve"> / Ansprechpersonen</w:t>
      </w:r>
      <w:bookmarkEnd w:id="30"/>
    </w:p>
    <w:p w14:paraId="33861515" w14:textId="6BBB7EA6" w:rsidR="00AB3186" w:rsidRDefault="00C25ADB" w:rsidP="00756E23">
      <w:r>
        <w:t>Bei den g</w:t>
      </w:r>
      <w:r w:rsidR="00756E23" w:rsidRPr="000C12F8">
        <w:t>esetzliche</w:t>
      </w:r>
      <w:r>
        <w:t>n</w:t>
      </w:r>
      <w:r w:rsidR="00756E23" w:rsidRPr="000C12F8">
        <w:t xml:space="preserve"> Vertretungen</w:t>
      </w:r>
      <w:r w:rsidR="00D62476">
        <w:t xml:space="preserve"> bzw. Ansprechpersonen</w:t>
      </w:r>
      <w:r w:rsidR="00756E23" w:rsidRPr="000C12F8">
        <w:t xml:space="preserve"> werden in </w:t>
      </w:r>
      <w:r w:rsidR="00621EDD">
        <w:t xml:space="preserve">die Elemente für den Beziehungstyp und die elterliche Sorge aus dem Standard </w:t>
      </w:r>
      <w:r w:rsidR="00525CFE">
        <w:fldChar w:fldCharType="begin"/>
      </w:r>
      <w:r w:rsidR="00525CFE">
        <w:instrText xml:space="preserve"> REF eCH0021 \h </w:instrText>
      </w:r>
      <w:r w:rsidR="00525CFE">
        <w:fldChar w:fldCharType="separate"/>
      </w:r>
      <w:r w:rsidR="002A052A">
        <w:t>[eCH-0021]</w:t>
      </w:r>
      <w:r w:rsidR="00525CFE">
        <w:fldChar w:fldCharType="end"/>
      </w:r>
      <w:r w:rsidR="00525CFE">
        <w:t xml:space="preserve"> </w:t>
      </w:r>
      <w:r w:rsidR="00621EDD">
        <w:t>verwendet. D</w:t>
      </w:r>
      <w:r w:rsidR="00756E23" w:rsidRPr="000C12F8">
        <w:t xml:space="preserve">ie Codierung wird jedoch </w:t>
      </w:r>
      <w:r w:rsidR="00F83A9C">
        <w:t>eingeschränkt</w:t>
      </w:r>
      <w:r w:rsidR="00756E23" w:rsidRPr="000C12F8">
        <w:t xml:space="preserve">, da der genaue Sachverhalt gemäss </w:t>
      </w:r>
      <w:r w:rsidR="00525CFE">
        <w:fldChar w:fldCharType="begin"/>
      </w:r>
      <w:r w:rsidR="00525CFE">
        <w:instrText xml:space="preserve"> REF eCH0021 \h </w:instrText>
      </w:r>
      <w:r w:rsidR="00525CFE">
        <w:fldChar w:fldCharType="separate"/>
      </w:r>
      <w:r w:rsidR="002A052A">
        <w:t>[eCH-0021]</w:t>
      </w:r>
      <w:r w:rsidR="00525CFE">
        <w:fldChar w:fldCharType="end"/>
      </w:r>
      <w:r w:rsidR="00525CFE">
        <w:t xml:space="preserve"> </w:t>
      </w:r>
      <w:r w:rsidR="00756E23" w:rsidRPr="000C12F8">
        <w:t xml:space="preserve">in der Berufsbildung in der Regel nicht vorliegt. </w:t>
      </w:r>
    </w:p>
    <w:p w14:paraId="52878DDC" w14:textId="1A226934" w:rsidR="00756E23" w:rsidRPr="000C12F8" w:rsidRDefault="00AB3186" w:rsidP="00756E23">
      <w:r>
        <w:t xml:space="preserve">Zudem wird bei jeder gesetzlichen Vertretung resp. Ansprechperson angegeben, ob </w:t>
      </w:r>
      <w:r w:rsidR="00704406">
        <w:t>es sich um den Hauptkontakt handelt (vgl. Kapitel </w:t>
      </w:r>
      <w:r w:rsidR="00704406">
        <w:fldChar w:fldCharType="begin"/>
      </w:r>
      <w:r w:rsidR="00704406">
        <w:instrText xml:space="preserve"> REF _Ref120262330 \r \h </w:instrText>
      </w:r>
      <w:r w:rsidR="00704406">
        <w:fldChar w:fldCharType="separate"/>
      </w:r>
      <w:r w:rsidR="002A052A">
        <w:t>4.37</w:t>
      </w:r>
      <w:r w:rsidR="00704406">
        <w:fldChar w:fldCharType="end"/>
      </w:r>
      <w:r w:rsidR="00704406">
        <w:t xml:space="preserve">). </w:t>
      </w:r>
      <w:r>
        <w:rPr>
          <w:rFonts w:cs="Arial"/>
        </w:rPr>
        <w:t>Jede minderjährige lernende Person muss genau einen Hauptkontakt haben. Der Hauptkontakt ist derjenige Kontakt, der angeschrieben wird, wenn die Kommunikation nur an einen Empfänger geht.</w:t>
      </w:r>
      <w:r w:rsidR="0045350C">
        <w:t xml:space="preserve"> </w:t>
      </w:r>
    </w:p>
    <w:p w14:paraId="5CC89C0A" w14:textId="2D357D82" w:rsidR="00756E23" w:rsidRPr="000C12F8" w:rsidRDefault="00756E23" w:rsidP="00756E23">
      <w:r w:rsidRPr="000C12F8">
        <w:t xml:space="preserve">In der Berufsbildung </w:t>
      </w:r>
      <w:r w:rsidR="00F83A9C">
        <w:t xml:space="preserve">werden nur folgende </w:t>
      </w:r>
      <w:r w:rsidRPr="000C12F8">
        <w:t>Codierung</w:t>
      </w:r>
      <w:r w:rsidR="00F83A9C">
        <w:t>en</w:t>
      </w:r>
      <w:r w:rsidRPr="000C12F8">
        <w:t xml:space="preserve"> </w:t>
      </w:r>
      <w:r w:rsidR="00F83A9C">
        <w:t>verwendet</w:t>
      </w:r>
      <w:r w:rsidRPr="000C12F8">
        <w:t>:</w:t>
      </w:r>
    </w:p>
    <w:p w14:paraId="17171B94" w14:textId="75EE72EA" w:rsidR="00756E23" w:rsidRPr="000C12F8" w:rsidRDefault="00756E23" w:rsidP="00756E23">
      <w:r w:rsidRPr="000C12F8">
        <w:t>Gesetzliche Vertretung: Art</w:t>
      </w:r>
      <w:r w:rsidR="00562083">
        <w:t xml:space="preserve"> (Beziehungstyp)</w:t>
      </w:r>
    </w:p>
    <w:p w14:paraId="6C89BE7A" w14:textId="781CB79E" w:rsidR="00756E23" w:rsidRPr="000C12F8" w:rsidRDefault="00756E23" w:rsidP="00756E23">
      <w:pPr>
        <w:pStyle w:val="Kommentartext"/>
      </w:pPr>
      <w:r w:rsidRPr="000C12F8">
        <w:t>3</w:t>
      </w:r>
      <w:r w:rsidR="00562083">
        <w:t xml:space="preserve"> =</w:t>
      </w:r>
      <w:r w:rsidRPr="000C12F8">
        <w:t xml:space="preserve"> ist Mutter </w:t>
      </w:r>
    </w:p>
    <w:p w14:paraId="7B5D339F" w14:textId="00BD2EF9" w:rsidR="00756E23" w:rsidRPr="000C12F8" w:rsidRDefault="00756E23" w:rsidP="00756E23">
      <w:pPr>
        <w:pStyle w:val="Kommentartext"/>
      </w:pPr>
      <w:r w:rsidRPr="000C12F8">
        <w:t>4</w:t>
      </w:r>
      <w:r w:rsidR="00562083">
        <w:t xml:space="preserve"> =</w:t>
      </w:r>
      <w:r w:rsidRPr="000C12F8">
        <w:t xml:space="preserve"> ist Vater </w:t>
      </w:r>
    </w:p>
    <w:p w14:paraId="41924AC8" w14:textId="74BFC29F" w:rsidR="00756E23" w:rsidRPr="000C12F8" w:rsidRDefault="00756E23" w:rsidP="00756E23">
      <w:pPr>
        <w:pStyle w:val="Kommentartext"/>
      </w:pPr>
      <w:r w:rsidRPr="000C12F8">
        <w:t>5</w:t>
      </w:r>
      <w:r w:rsidR="00562083">
        <w:t xml:space="preserve"> =</w:t>
      </w:r>
      <w:r w:rsidRPr="000C12F8">
        <w:t xml:space="preserve"> ist Pflegevater </w:t>
      </w:r>
    </w:p>
    <w:p w14:paraId="244BA36A" w14:textId="7B9A487E" w:rsidR="00756E23" w:rsidRPr="000C12F8" w:rsidRDefault="00756E23" w:rsidP="00756E23">
      <w:pPr>
        <w:pStyle w:val="Kommentartext"/>
      </w:pPr>
      <w:r w:rsidRPr="000C12F8">
        <w:t>6</w:t>
      </w:r>
      <w:r w:rsidR="00562083">
        <w:t xml:space="preserve"> =</w:t>
      </w:r>
      <w:r w:rsidRPr="000C12F8">
        <w:t xml:space="preserve"> ist Pflegemutter </w:t>
      </w:r>
    </w:p>
    <w:p w14:paraId="04C8DB4C" w14:textId="68DC0361" w:rsidR="00756E23" w:rsidRPr="000C12F8" w:rsidRDefault="00756E23" w:rsidP="00756E23">
      <w:pPr>
        <w:pStyle w:val="Kommentartext"/>
      </w:pPr>
      <w:r w:rsidRPr="000C12F8">
        <w:t>7</w:t>
      </w:r>
      <w:r w:rsidR="00562083">
        <w:t xml:space="preserve"> =</w:t>
      </w:r>
      <w:r w:rsidRPr="000C12F8">
        <w:t xml:space="preserve"> ist Beistand (von </w:t>
      </w:r>
      <w:proofErr w:type="spellStart"/>
      <w:r w:rsidRPr="000C12F8">
        <w:t>verbeiständeter</w:t>
      </w:r>
      <w:proofErr w:type="spellEnd"/>
      <w:r w:rsidRPr="000C12F8">
        <w:t xml:space="preserve"> Person) </w:t>
      </w:r>
    </w:p>
    <w:p w14:paraId="79608BD9" w14:textId="5B7A98F2" w:rsidR="00756E23" w:rsidRDefault="00756E23" w:rsidP="002D78CF">
      <w:pPr>
        <w:pStyle w:val="Kommentartext"/>
      </w:pPr>
      <w:r w:rsidRPr="000C12F8">
        <w:t>9</w:t>
      </w:r>
      <w:r w:rsidR="00562083">
        <w:t xml:space="preserve"> =</w:t>
      </w:r>
      <w:r w:rsidRPr="000C12F8">
        <w:t xml:space="preserve"> ist Vormund (von bevormundeter minderjähriger Person) </w:t>
      </w:r>
    </w:p>
    <w:p w14:paraId="6DDB464D" w14:textId="77777777" w:rsidR="002D78CF" w:rsidRPr="000C12F8" w:rsidRDefault="002D78CF" w:rsidP="00CF04C7">
      <w:pPr>
        <w:pStyle w:val="Kommentartext"/>
      </w:pPr>
    </w:p>
    <w:p w14:paraId="023DBBFD" w14:textId="2707AB05" w:rsidR="00756E23" w:rsidRPr="000C12F8" w:rsidRDefault="00756E23" w:rsidP="00756E23">
      <w:r w:rsidRPr="000C12F8">
        <w:t xml:space="preserve">Die gemäss </w:t>
      </w:r>
      <w:r w:rsidR="00525CFE">
        <w:fldChar w:fldCharType="begin"/>
      </w:r>
      <w:r w:rsidR="00525CFE">
        <w:instrText xml:space="preserve"> REF eCH0021 \h </w:instrText>
      </w:r>
      <w:r w:rsidR="00525CFE">
        <w:fldChar w:fldCharType="separate"/>
      </w:r>
      <w:r w:rsidR="002A052A">
        <w:t>[eCH-0021]</w:t>
      </w:r>
      <w:r w:rsidR="00525CFE">
        <w:fldChar w:fldCharType="end"/>
      </w:r>
      <w:r w:rsidR="00525CFE">
        <w:t xml:space="preserve"> </w:t>
      </w:r>
      <w:r w:rsidRPr="000C12F8">
        <w:t>vorgesehenen Werte 1, 2, 8 und 10 werden nicht verwendet, da für die Berufsbildung nicht relevant.</w:t>
      </w:r>
    </w:p>
    <w:p w14:paraId="1561954E" w14:textId="77777777" w:rsidR="00756E23" w:rsidRDefault="00756E23" w:rsidP="00756E23">
      <w:r w:rsidRPr="00B9660A">
        <w:t>Gesetzliche Vertretung: Sorgerecht</w:t>
      </w:r>
    </w:p>
    <w:p w14:paraId="30A9E364" w14:textId="0E6EBB87" w:rsidR="00261EF0" w:rsidRPr="00B9660A" w:rsidRDefault="00261EF0" w:rsidP="00756E23">
      <w:r>
        <w:t xml:space="preserve">Es werden die gemäss </w:t>
      </w:r>
      <w:r w:rsidR="00525CFE">
        <w:fldChar w:fldCharType="begin"/>
      </w:r>
      <w:r w:rsidR="00525CFE">
        <w:instrText xml:space="preserve"> REF eCH0021 \h </w:instrText>
      </w:r>
      <w:r w:rsidR="00525CFE">
        <w:fldChar w:fldCharType="separate"/>
      </w:r>
      <w:r w:rsidR="002A052A">
        <w:t>[eCH-0021]</w:t>
      </w:r>
      <w:r w:rsidR="00525CFE">
        <w:fldChar w:fldCharType="end"/>
      </w:r>
      <w:r w:rsidR="00525CFE">
        <w:t xml:space="preserve"> </w:t>
      </w:r>
      <w:r>
        <w:t>vorgesehenen Werte verwendet:</w:t>
      </w:r>
    </w:p>
    <w:p w14:paraId="3CB7008C" w14:textId="77777777" w:rsidR="00562083" w:rsidRPr="00CF04C7" w:rsidRDefault="00562083" w:rsidP="00CF04C7">
      <w:pPr>
        <w:pStyle w:val="Kommentartext"/>
      </w:pPr>
      <w:r w:rsidRPr="00CF04C7">
        <w:t xml:space="preserve">0 = keine elterliche Sorge oder nicht abgeklärt </w:t>
      </w:r>
    </w:p>
    <w:p w14:paraId="41D8115D" w14:textId="77777777" w:rsidR="00562083" w:rsidRPr="00CF04C7" w:rsidRDefault="00562083" w:rsidP="00CF04C7">
      <w:pPr>
        <w:pStyle w:val="Kommentartext"/>
      </w:pPr>
      <w:r w:rsidRPr="00CF04C7">
        <w:t xml:space="preserve">1 = elterliche Sorge </w:t>
      </w:r>
    </w:p>
    <w:p w14:paraId="54F93D83" w14:textId="77777777" w:rsidR="00562083" w:rsidRPr="00CF04C7" w:rsidRDefault="00562083" w:rsidP="00CF04C7">
      <w:pPr>
        <w:pStyle w:val="Kommentartext"/>
      </w:pPr>
      <w:r w:rsidRPr="00CF04C7">
        <w:t xml:space="preserve">2 = gemeinsame elterliche Sorge </w:t>
      </w:r>
    </w:p>
    <w:p w14:paraId="03A6CFFE" w14:textId="6DCAA10D" w:rsidR="00562083" w:rsidRDefault="00562083" w:rsidP="00756E23">
      <w:pPr>
        <w:rPr>
          <w:rFonts w:eastAsia="Times New Roman" w:cs="Times New Roman"/>
          <w:sz w:val="20"/>
          <w:szCs w:val="20"/>
        </w:rPr>
      </w:pPr>
      <w:r w:rsidRPr="00CF04C7">
        <w:rPr>
          <w:rFonts w:eastAsia="Times New Roman" w:cs="Times New Roman"/>
          <w:sz w:val="20"/>
          <w:szCs w:val="20"/>
        </w:rPr>
        <w:t>3 = alleinige elterliche Sorge</w:t>
      </w:r>
    </w:p>
    <w:p w14:paraId="7C8B6D96" w14:textId="69C5704F" w:rsidR="003076B3" w:rsidRPr="00B9660A" w:rsidRDefault="003076B3" w:rsidP="00756E23">
      <w:r>
        <w:t xml:space="preserve">Hinweis: </w:t>
      </w:r>
      <w:r>
        <w:rPr>
          <w:rFonts w:cs="Arial"/>
        </w:rPr>
        <w:t>Der Code 1 «elterliche Sorge» soll nur verwendet werden für die Übermittlung von Fällen nach bisherigem Recht, bei welchem noch nicht zwischen alleiniger und gemeinsamer elterlicher Sorge unterschieden worden ist.</w:t>
      </w:r>
    </w:p>
    <w:p w14:paraId="63448327" w14:textId="77777777" w:rsidR="00140108" w:rsidRPr="000C12F8" w:rsidRDefault="00140108" w:rsidP="00140108">
      <w:pPr>
        <w:pStyle w:val="berschrift2"/>
      </w:pPr>
      <w:bookmarkStart w:id="31" w:name="_Ref107516170"/>
      <w:bookmarkStart w:id="32" w:name="_Toc166050282"/>
      <w:bookmarkStart w:id="33" w:name="_Toc82095548"/>
      <w:bookmarkStart w:id="34" w:name="_Toc82095878"/>
      <w:r w:rsidRPr="000C12F8">
        <w:t>Erstsprache</w:t>
      </w:r>
      <w:bookmarkEnd w:id="31"/>
      <w:bookmarkEnd w:id="32"/>
    </w:p>
    <w:p w14:paraId="56686E05" w14:textId="716B8432" w:rsidR="00140108" w:rsidRPr="000C12F8" w:rsidRDefault="00140108" w:rsidP="00140108">
      <w:r w:rsidRPr="000C12F8">
        <w:t xml:space="preserve">Die Erstsprache wird gemäss Nomenklatur der Statistik der Lernenden </w:t>
      </w:r>
      <w:r w:rsidR="0058346C">
        <w:t xml:space="preserve">(SDL) </w:t>
      </w:r>
      <w:r w:rsidRPr="000C12F8">
        <w:t>des BFS übermittelt.</w:t>
      </w:r>
    </w:p>
    <w:p w14:paraId="7F51A382" w14:textId="7EDA7419" w:rsidR="00140108" w:rsidRPr="000C12F8" w:rsidRDefault="00140108" w:rsidP="00140108">
      <w:r w:rsidRPr="000C12F8">
        <w:t>Massgebend ist die Codierung „Nomenklatur der Erstsprache (36 Codes)</w:t>
      </w:r>
      <w:r w:rsidRPr="000C12F8">
        <w:rPr>
          <w:color w:val="000000"/>
        </w:rPr>
        <w:t xml:space="preserve">“. Diese ist </w:t>
      </w:r>
      <w:r w:rsidRPr="000C12F8">
        <w:t>zusammen mit Hilfstabellen zu finden auf der Website des BFS</w:t>
      </w:r>
      <w:r w:rsidR="00AA3950">
        <w:t xml:space="preserve"> </w:t>
      </w:r>
      <w:r w:rsidR="00CF262A">
        <w:fldChar w:fldCharType="begin"/>
      </w:r>
      <w:r w:rsidR="00CF262A">
        <w:instrText xml:space="preserve"> REF SDL \h </w:instrText>
      </w:r>
      <w:r w:rsidR="00CF262A">
        <w:fldChar w:fldCharType="separate"/>
      </w:r>
      <w:r w:rsidR="002A052A">
        <w:t>[SDL]</w:t>
      </w:r>
      <w:r w:rsidR="00CF262A">
        <w:fldChar w:fldCharType="end"/>
      </w:r>
      <w:r w:rsidRPr="000C12F8">
        <w:t xml:space="preserve"> unter </w:t>
      </w:r>
      <w:r w:rsidR="00CF262A">
        <w:t>«</w:t>
      </w:r>
      <w:r w:rsidRPr="000C12F8">
        <w:t>Statistik der Lernenden</w:t>
      </w:r>
      <w:r w:rsidR="00CF262A">
        <w:t>»</w:t>
      </w:r>
      <w:r w:rsidRPr="000C12F8">
        <w:t xml:space="preserve"> &gt; </w:t>
      </w:r>
      <w:r w:rsidR="00CF262A">
        <w:t>«</w:t>
      </w:r>
      <w:r w:rsidRPr="000C12F8">
        <w:t>Nomenklaturen</w:t>
      </w:r>
      <w:r w:rsidR="00CF262A">
        <w:t>»</w:t>
      </w:r>
      <w:r w:rsidRPr="000C12F8">
        <w:t xml:space="preserve"> </w:t>
      </w:r>
    </w:p>
    <w:p w14:paraId="54344EAE" w14:textId="77777777" w:rsidR="00891230" w:rsidRPr="000C12F8" w:rsidRDefault="00891230" w:rsidP="00473442">
      <w:pPr>
        <w:pStyle w:val="berschrift2"/>
        <w:pageBreakBefore/>
        <w:ind w:left="578" w:hanging="578"/>
      </w:pPr>
      <w:bookmarkStart w:id="35" w:name="_Toc166050283"/>
      <w:r w:rsidRPr="000C12F8">
        <w:lastRenderedPageBreak/>
        <w:t>Sprachen</w:t>
      </w:r>
      <w:bookmarkEnd w:id="33"/>
      <w:bookmarkEnd w:id="34"/>
      <w:bookmarkEnd w:id="35"/>
    </w:p>
    <w:p w14:paraId="2C7B1639" w14:textId="4ADCD565" w:rsidR="00891230" w:rsidRPr="000C12F8" w:rsidRDefault="00891230" w:rsidP="00891230">
      <w:pPr>
        <w:keepNext/>
        <w:tabs>
          <w:tab w:val="left" w:pos="432"/>
          <w:tab w:val="left" w:pos="864"/>
          <w:tab w:val="left" w:pos="1296"/>
          <w:tab w:val="left" w:pos="5328"/>
        </w:tabs>
      </w:pPr>
      <w:r w:rsidRPr="000C12F8">
        <w:t xml:space="preserve">Für alle personen- und organisationsbezogenen Sprachfelder mit Ausnahme der Erstsprache (Codierung gemäss </w:t>
      </w:r>
      <w:r w:rsidR="0058346C">
        <w:t>SDL</w:t>
      </w:r>
      <w:r w:rsidR="0005454B">
        <w:t>, vgl. Kapitel </w:t>
      </w:r>
      <w:r w:rsidR="0005454B">
        <w:fldChar w:fldCharType="begin"/>
      </w:r>
      <w:r w:rsidR="0005454B">
        <w:instrText xml:space="preserve"> REF _Ref107516170 \r \h </w:instrText>
      </w:r>
      <w:r w:rsidR="0005454B">
        <w:fldChar w:fldCharType="separate"/>
      </w:r>
      <w:r w:rsidR="002A052A">
        <w:t>2.5</w:t>
      </w:r>
      <w:r w:rsidR="0005454B">
        <w:fldChar w:fldCharType="end"/>
      </w:r>
      <w:r w:rsidRPr="000C12F8">
        <w:t xml:space="preserve">) wird die Codierung gemäss </w:t>
      </w:r>
      <w:r w:rsidR="00A47844">
        <w:rPr>
          <w:rStyle w:val="Hyperlink"/>
        </w:rPr>
        <w:fldChar w:fldCharType="begin"/>
      </w:r>
      <w:r w:rsidR="00A47844">
        <w:rPr>
          <w:rStyle w:val="Hyperlink"/>
        </w:rPr>
        <w:instrText xml:space="preserve"> REF eCH0011 \h </w:instrText>
      </w:r>
      <w:r w:rsidR="00A47844">
        <w:rPr>
          <w:rStyle w:val="Hyperlink"/>
        </w:rPr>
      </w:r>
      <w:r w:rsidR="00A47844">
        <w:rPr>
          <w:rStyle w:val="Hyperlink"/>
        </w:rPr>
        <w:fldChar w:fldCharType="separate"/>
      </w:r>
      <w:r w:rsidR="002A052A">
        <w:t>[eCH-0011]</w:t>
      </w:r>
      <w:r w:rsidR="00A47844">
        <w:rPr>
          <w:rStyle w:val="Hyperlink"/>
        </w:rPr>
        <w:fldChar w:fldCharType="end"/>
      </w:r>
      <w:r w:rsidR="00D275D3">
        <w:t xml:space="preserve"> </w:t>
      </w:r>
      <w:r w:rsidRPr="000C12F8">
        <w:t xml:space="preserve">(ISO 639-1) verwendet. </w:t>
      </w:r>
    </w:p>
    <w:p w14:paraId="52E0FAB5" w14:textId="79639B3B" w:rsidR="00891230" w:rsidRPr="000C12F8" w:rsidRDefault="00891230" w:rsidP="00891230">
      <w:pPr>
        <w:keepNext/>
        <w:tabs>
          <w:tab w:val="left" w:pos="432"/>
          <w:tab w:val="left" w:pos="864"/>
          <w:tab w:val="left" w:pos="1296"/>
          <w:tab w:val="left" w:pos="5328"/>
        </w:tabs>
      </w:pPr>
      <w:r w:rsidRPr="000C12F8">
        <w:t>Die folgenden Sprachen können als Korrespondenz- und Ausbildungssprachen geliefert werden, der Umgang mit den Werten ist ohne weitere Vereinbarung dem Empfänger überlassen:</w:t>
      </w:r>
    </w:p>
    <w:p w14:paraId="1BFEC1DB" w14:textId="7D472941" w:rsidR="00891230" w:rsidRPr="000C12F8" w:rsidRDefault="00891230" w:rsidP="00CF04C7">
      <w:pPr>
        <w:pStyle w:val="Kommentartext"/>
      </w:pPr>
      <w:r w:rsidRPr="000C12F8">
        <w:t>de</w:t>
      </w:r>
      <w:r w:rsidRPr="000C12F8">
        <w:tab/>
      </w:r>
      <w:r w:rsidR="009834B9">
        <w:t>=</w:t>
      </w:r>
      <w:r w:rsidR="003666C1">
        <w:tab/>
      </w:r>
      <w:r w:rsidRPr="000C12F8">
        <w:t xml:space="preserve">Deutsch </w:t>
      </w:r>
    </w:p>
    <w:p w14:paraId="175FA8B5" w14:textId="5D558DD2" w:rsidR="00891230" w:rsidRPr="000C12F8" w:rsidRDefault="00891230" w:rsidP="00CF04C7">
      <w:pPr>
        <w:pStyle w:val="Kommentartext"/>
      </w:pPr>
      <w:proofErr w:type="spellStart"/>
      <w:r w:rsidRPr="000C12F8">
        <w:t>fr</w:t>
      </w:r>
      <w:proofErr w:type="spellEnd"/>
      <w:r w:rsidRPr="000C12F8">
        <w:tab/>
      </w:r>
      <w:r w:rsidR="009834B9">
        <w:t>=</w:t>
      </w:r>
      <w:r w:rsidRPr="000C12F8">
        <w:tab/>
        <w:t xml:space="preserve">Französisch </w:t>
      </w:r>
    </w:p>
    <w:p w14:paraId="4BD7D96E" w14:textId="362E9B63" w:rsidR="00891230" w:rsidRPr="000C12F8" w:rsidRDefault="00891230" w:rsidP="00CF04C7">
      <w:pPr>
        <w:pStyle w:val="Kommentartext"/>
      </w:pPr>
      <w:proofErr w:type="spellStart"/>
      <w:r w:rsidRPr="000C12F8">
        <w:t>it</w:t>
      </w:r>
      <w:proofErr w:type="spellEnd"/>
      <w:r w:rsidRPr="000C12F8">
        <w:tab/>
      </w:r>
      <w:r w:rsidR="009834B9">
        <w:t>=</w:t>
      </w:r>
      <w:r w:rsidRPr="000C12F8">
        <w:tab/>
        <w:t xml:space="preserve">Italienisch </w:t>
      </w:r>
    </w:p>
    <w:p w14:paraId="32BD3B36" w14:textId="4146014C" w:rsidR="00891230" w:rsidRPr="000C12F8" w:rsidRDefault="00891230" w:rsidP="00CF04C7">
      <w:pPr>
        <w:pStyle w:val="Kommentartext"/>
      </w:pPr>
      <w:proofErr w:type="spellStart"/>
      <w:r w:rsidRPr="000C12F8">
        <w:t>rm</w:t>
      </w:r>
      <w:proofErr w:type="spellEnd"/>
      <w:r w:rsidRPr="000C12F8">
        <w:tab/>
      </w:r>
      <w:r w:rsidR="009834B9">
        <w:t>=</w:t>
      </w:r>
      <w:r w:rsidRPr="000C12F8">
        <w:tab/>
        <w:t xml:space="preserve">Rätoromanisch </w:t>
      </w:r>
    </w:p>
    <w:p w14:paraId="20954FD3" w14:textId="2965E90F" w:rsidR="00891230" w:rsidRPr="000C12F8" w:rsidRDefault="00891230" w:rsidP="00CF04C7">
      <w:pPr>
        <w:pStyle w:val="Kommentartext"/>
      </w:pPr>
      <w:r w:rsidRPr="000C12F8">
        <w:t>en</w:t>
      </w:r>
      <w:r w:rsidRPr="000C12F8">
        <w:tab/>
      </w:r>
      <w:r w:rsidR="009834B9">
        <w:t>=</w:t>
      </w:r>
      <w:r w:rsidRPr="000C12F8">
        <w:tab/>
        <w:t xml:space="preserve">Englisch </w:t>
      </w:r>
    </w:p>
    <w:p w14:paraId="31A93071" w14:textId="2BB548B3" w:rsidR="00594812" w:rsidRDefault="00594812">
      <w:pPr>
        <w:pStyle w:val="berschrift2"/>
      </w:pPr>
      <w:bookmarkStart w:id="36" w:name="_Toc432678845"/>
      <w:bookmarkStart w:id="37" w:name="_Toc432678850"/>
      <w:bookmarkStart w:id="38" w:name="_Toc432678851"/>
      <w:bookmarkStart w:id="39" w:name="_Toc432678854"/>
      <w:bookmarkStart w:id="40" w:name="_Toc432678855"/>
      <w:bookmarkStart w:id="41" w:name="_Ref103797790"/>
      <w:bookmarkStart w:id="42" w:name="_Toc166050284"/>
      <w:bookmarkStart w:id="43" w:name="_Ref73848709"/>
      <w:bookmarkStart w:id="44" w:name="_Toc82095549"/>
      <w:bookmarkStart w:id="45" w:name="_Toc82095879"/>
      <w:bookmarkEnd w:id="36"/>
      <w:bookmarkEnd w:id="37"/>
      <w:bookmarkEnd w:id="38"/>
      <w:bookmarkEnd w:id="39"/>
      <w:bookmarkEnd w:id="40"/>
      <w:r>
        <w:t>Berufsnummer</w:t>
      </w:r>
      <w:bookmarkEnd w:id="41"/>
      <w:r w:rsidR="00CF04C7">
        <w:t xml:space="preserve"> und Berufsvarianten</w:t>
      </w:r>
      <w:bookmarkEnd w:id="42"/>
    </w:p>
    <w:p w14:paraId="4B468450" w14:textId="16EB228E" w:rsidR="00594812" w:rsidRDefault="00594812" w:rsidP="00594812">
      <w:r>
        <w:t>Das SBFI vergibt pro Bildungsverordnung und in der Regel auch pro definierte Fachrichtung resp. in der Bildungsverordnung definierte Ausprägung eine Berufsnummer.</w:t>
      </w:r>
    </w:p>
    <w:p w14:paraId="36E5A280" w14:textId="0E71A782" w:rsidR="00CF04C7" w:rsidRDefault="00CF04C7" w:rsidP="00CF04C7">
      <w:r>
        <w:t xml:space="preserve">Die Berufsvariante ermöglicht bei gleicher SBFI-Berufsnummer die Unterscheidung von </w:t>
      </w:r>
      <w:proofErr w:type="spellStart"/>
      <w:r>
        <w:t>Reglementsänderungen</w:t>
      </w:r>
      <w:proofErr w:type="spellEnd"/>
      <w:r>
        <w:t xml:space="preserve"> (vor der Einführung des </w:t>
      </w:r>
      <w:r w:rsidR="007D1159">
        <w:t xml:space="preserve">neuen </w:t>
      </w:r>
      <w:proofErr w:type="spellStart"/>
      <w:r w:rsidR="007D1159">
        <w:t>Berufbildungsgesetzes</w:t>
      </w:r>
      <w:proofErr w:type="spellEnd"/>
      <w:r>
        <w:t>, z.B. KV-Reglement) oder das Führen von Schwerpunkten, sofern diese in der Bildungsverordnung aufgeführt sind.</w:t>
      </w:r>
    </w:p>
    <w:p w14:paraId="2297D84D" w14:textId="2645FBDD" w:rsidR="00CF04C7" w:rsidRDefault="00CF04C7" w:rsidP="00CF04C7">
      <w:r>
        <w:t xml:space="preserve">Berufsvarianten werden durch eine aufsteigende Nummer dargestellt. Die erste Ausgabe eines Reglements bzw. die Berufsbezeichnung ohne Schwerpunkt trägt die Berufsnummernvariante </w:t>
      </w:r>
      <w:r w:rsidR="0029199E">
        <w:t>«</w:t>
      </w:r>
      <w:r>
        <w:t>1</w:t>
      </w:r>
      <w:r w:rsidR="0029199E">
        <w:t>»</w:t>
      </w:r>
      <w:r>
        <w:t xml:space="preserve">. </w:t>
      </w:r>
    </w:p>
    <w:p w14:paraId="3BEAB6D4" w14:textId="76A87B29" w:rsidR="00CF04C7" w:rsidRDefault="00CF04C7" w:rsidP="00CF04C7">
      <w:r>
        <w:t>Die weiteren Berufsnummernvarianten werden aufsteigend nach der Schwerpunktsortierung (a = 2, b = 3, c = 4, …) vergeben.</w:t>
      </w:r>
    </w:p>
    <w:p w14:paraId="7C2870E7" w14:textId="7E34C625" w:rsidR="00FF37BB" w:rsidRPr="00CF04C7" w:rsidRDefault="00FF37BB" w:rsidP="00CF04C7">
      <w:r w:rsidRPr="00FF37BB">
        <w:t xml:space="preserve">Daten zu Berufsnummer und -varianten sind unter </w:t>
      </w:r>
      <w:r w:rsidR="001D09AE">
        <w:fldChar w:fldCharType="begin"/>
      </w:r>
      <w:r w:rsidR="001D09AE">
        <w:instrText xml:space="preserve"> REF profession \h </w:instrText>
      </w:r>
      <w:r w:rsidR="001D09AE">
        <w:fldChar w:fldCharType="separate"/>
      </w:r>
      <w:r w:rsidR="002A052A">
        <w:t>[</w:t>
      </w:r>
      <w:proofErr w:type="spellStart"/>
      <w:r w:rsidR="002A052A">
        <w:t>profession</w:t>
      </w:r>
      <w:proofErr w:type="spellEnd"/>
      <w:r w:rsidR="002A052A">
        <w:t>]</w:t>
      </w:r>
      <w:r w:rsidR="001D09AE">
        <w:fldChar w:fldCharType="end"/>
      </w:r>
      <w:r w:rsidR="001D09AE">
        <w:t xml:space="preserve"> </w:t>
      </w:r>
      <w:r w:rsidRPr="00FF37BB">
        <w:t xml:space="preserve">(Webapplikation) bzw. </w:t>
      </w:r>
      <w:hyperlink r:id="rId15" w:history="1">
        <w:r w:rsidR="008B4039" w:rsidRPr="008B4039">
          <w:rPr>
            <w:rStyle w:val="Hyperlink"/>
          </w:rPr>
          <w:t>https://profession.sdbbservices.ch/</w:t>
        </w:r>
      </w:hyperlink>
      <w:r w:rsidR="001D09AE">
        <w:rPr>
          <w:rStyle w:val="Hyperlink"/>
        </w:rPr>
        <w:fldChar w:fldCharType="begin"/>
      </w:r>
      <w:r w:rsidR="001D09AE">
        <w:rPr>
          <w:rStyle w:val="Hyperlink"/>
        </w:rPr>
        <w:instrText xml:space="preserve"> REF API \h </w:instrText>
      </w:r>
      <w:r w:rsidR="001D09AE">
        <w:rPr>
          <w:rStyle w:val="Hyperlink"/>
        </w:rPr>
      </w:r>
      <w:r w:rsidR="001D09AE">
        <w:rPr>
          <w:rStyle w:val="Hyperlink"/>
        </w:rPr>
        <w:fldChar w:fldCharType="separate"/>
      </w:r>
      <w:r w:rsidR="002A052A">
        <w:t>[API]</w:t>
      </w:r>
      <w:r w:rsidR="001D09AE">
        <w:rPr>
          <w:rStyle w:val="Hyperlink"/>
        </w:rPr>
        <w:fldChar w:fldCharType="end"/>
      </w:r>
      <w:r>
        <w:t xml:space="preserve"> </w:t>
      </w:r>
      <w:r w:rsidRPr="00FF37BB">
        <w:t>(API</w:t>
      </w:r>
      <w:r w:rsidR="001D09AE">
        <w:t>-Vers</w:t>
      </w:r>
      <w:r w:rsidR="00C32977">
        <w:t>i</w:t>
      </w:r>
      <w:r w:rsidR="001D09AE">
        <w:t>on</w:t>
      </w:r>
      <w:r w:rsidRPr="00FF37BB">
        <w:t>) verfügbar</w:t>
      </w:r>
      <w:r>
        <w:t>.</w:t>
      </w:r>
    </w:p>
    <w:p w14:paraId="09415D67" w14:textId="579E30AA" w:rsidR="00C15A7A" w:rsidRDefault="00C15A7A" w:rsidP="00CF04C7">
      <w:pPr>
        <w:pStyle w:val="berschrift2"/>
      </w:pPr>
      <w:bookmarkStart w:id="46" w:name="_Ref103802337"/>
      <w:bookmarkStart w:id="47" w:name="_Ref103804710"/>
      <w:bookmarkStart w:id="48" w:name="_Toc166050285"/>
      <w:r>
        <w:t xml:space="preserve">Optionen </w:t>
      </w:r>
      <w:bookmarkEnd w:id="46"/>
      <w:r w:rsidR="00F209CD" w:rsidRPr="00F209CD">
        <w:t>Lehrstellenausschreibung</w:t>
      </w:r>
      <w:bookmarkEnd w:id="47"/>
      <w:bookmarkEnd w:id="48"/>
    </w:p>
    <w:p w14:paraId="2D21207C" w14:textId="1D4B528E" w:rsidR="00C15A7A" w:rsidRPr="001E6FD9" w:rsidRDefault="00FC6D0E" w:rsidP="00C15A7A">
      <w:r w:rsidRPr="001E6FD9">
        <w:t xml:space="preserve">Die Optionen zur </w:t>
      </w:r>
      <w:r w:rsidR="00F209CD" w:rsidRPr="001E6FD9">
        <w:t xml:space="preserve">Lehrstellenausschreibung </w:t>
      </w:r>
      <w:r w:rsidRPr="001E6FD9">
        <w:t xml:space="preserve">werden </w:t>
      </w:r>
      <w:r w:rsidR="00AA24B7" w:rsidRPr="001E6FD9">
        <w:t>in einem Token bestehend aus 10 Ziffern codiert</w:t>
      </w:r>
      <w:r w:rsidR="001E6FD9" w:rsidRPr="001E6FD9">
        <w:t xml:space="preserve"> gemäss der Codeliste «Optionen Lehrstellenausschreibung» (vgl. </w:t>
      </w:r>
      <w:bookmarkStart w:id="49" w:name="_Hlk155972638"/>
      <w:r w:rsidR="00C62AF9">
        <w:fldChar w:fldCharType="begin"/>
      </w:r>
      <w:r w:rsidR="00C62AF9">
        <w:instrText xml:space="preserve"> REF SDBBDA \h </w:instrText>
      </w:r>
      <w:r w:rsidR="00C62AF9">
        <w:fldChar w:fldCharType="separate"/>
      </w:r>
      <w:r w:rsidR="002A052A">
        <w:t>[SDBB-DA]</w:t>
      </w:r>
      <w:r w:rsidR="00C62AF9">
        <w:fldChar w:fldCharType="end"/>
      </w:r>
      <w:bookmarkEnd w:id="49"/>
      <w:r w:rsidR="001E6FD9" w:rsidRPr="001E6FD9">
        <w:t>).</w:t>
      </w:r>
    </w:p>
    <w:p w14:paraId="03D5B62E" w14:textId="634AD5EF" w:rsidR="005B7929" w:rsidRDefault="005B7929" w:rsidP="00CF04C7">
      <w:pPr>
        <w:pStyle w:val="berschrift2"/>
      </w:pPr>
      <w:bookmarkStart w:id="50" w:name="_Ref104925515"/>
      <w:bookmarkStart w:id="51" w:name="_Toc166050286"/>
      <w:bookmarkStart w:id="52" w:name="_Ref103804808"/>
      <w:r>
        <w:t>Optionen Bildungsbewilligung</w:t>
      </w:r>
      <w:bookmarkEnd w:id="50"/>
      <w:bookmarkEnd w:id="51"/>
    </w:p>
    <w:p w14:paraId="588A8277" w14:textId="4724E716" w:rsidR="005B7929" w:rsidRPr="005B7929" w:rsidRDefault="005B7929" w:rsidP="005B7929">
      <w:r w:rsidRPr="001E6FD9">
        <w:t xml:space="preserve">Die Optionen zur </w:t>
      </w:r>
      <w:r w:rsidR="00A2282F">
        <w:t>Bildungsbewilligung</w:t>
      </w:r>
      <w:r w:rsidR="00A2282F" w:rsidRPr="001E6FD9" w:rsidDel="00A2282F">
        <w:t xml:space="preserve"> </w:t>
      </w:r>
      <w:r w:rsidR="00FF4B39">
        <w:t>werden gemäss der Codeliste «Optionen Bildungsbewilligung»</w:t>
      </w:r>
      <w:r w:rsidR="0084158C">
        <w:t xml:space="preserve"> codiert </w:t>
      </w:r>
      <w:r w:rsidR="0084158C" w:rsidRPr="001E6FD9">
        <w:t xml:space="preserve">(vgl. </w:t>
      </w:r>
      <w:r w:rsidR="00C62AF9">
        <w:fldChar w:fldCharType="begin"/>
      </w:r>
      <w:r w:rsidR="00C62AF9">
        <w:instrText xml:space="preserve"> REF SDBBDA \h </w:instrText>
      </w:r>
      <w:r w:rsidR="00C62AF9">
        <w:fldChar w:fldCharType="separate"/>
      </w:r>
      <w:r w:rsidR="002A052A">
        <w:t>[SDBB-DA]</w:t>
      </w:r>
      <w:r w:rsidR="00C62AF9">
        <w:fldChar w:fldCharType="end"/>
      </w:r>
      <w:r w:rsidR="0084158C" w:rsidRPr="001E6FD9">
        <w:t>).</w:t>
      </w:r>
    </w:p>
    <w:p w14:paraId="67B029C6" w14:textId="6A777523" w:rsidR="006F1120" w:rsidRDefault="006F1120" w:rsidP="00CF04C7">
      <w:pPr>
        <w:pStyle w:val="berschrift2"/>
      </w:pPr>
      <w:bookmarkStart w:id="53" w:name="_Ref104925847"/>
      <w:bookmarkStart w:id="54" w:name="_Toc166050287"/>
      <w:r>
        <w:t>Berufsmaturitätsausrichtung</w:t>
      </w:r>
      <w:bookmarkEnd w:id="52"/>
      <w:bookmarkEnd w:id="53"/>
      <w:bookmarkEnd w:id="54"/>
    </w:p>
    <w:p w14:paraId="348EBA36" w14:textId="4D342C38" w:rsidR="00F04F94" w:rsidRPr="00B75B9E" w:rsidRDefault="006A63DB" w:rsidP="006F1120">
      <w:pPr>
        <w:rPr>
          <w:color w:val="D00D28"/>
          <w:u w:val="single"/>
        </w:rPr>
      </w:pPr>
      <w:r>
        <w:t xml:space="preserve">Die </w:t>
      </w:r>
      <w:r w:rsidRPr="006A63DB">
        <w:t>Berufsmaturitätsausrichtung</w:t>
      </w:r>
      <w:r>
        <w:t xml:space="preserve"> wird mit einem Buchstaben </w:t>
      </w:r>
      <w:r w:rsidR="00B36631">
        <w:t xml:space="preserve">codiert. Die Codeliste befindet sich unter </w:t>
      </w:r>
      <w:r w:rsidR="00C62AF9">
        <w:fldChar w:fldCharType="begin"/>
      </w:r>
      <w:r w:rsidR="00C62AF9">
        <w:instrText xml:space="preserve"> REF SDBBDA \h </w:instrText>
      </w:r>
      <w:r w:rsidR="00C62AF9">
        <w:fldChar w:fldCharType="separate"/>
      </w:r>
      <w:r w:rsidR="002A052A">
        <w:t>[SDBB-DA]</w:t>
      </w:r>
      <w:r w:rsidR="00C62AF9">
        <w:fldChar w:fldCharType="end"/>
      </w:r>
      <w:r w:rsidR="00F04F94">
        <w:rPr>
          <w:rStyle w:val="Hyperlink"/>
          <w:color w:val="auto"/>
          <w:u w:val="none"/>
        </w:rPr>
        <w:t xml:space="preserve"> &gt;</w:t>
      </w:r>
      <w:r w:rsidR="006F1120" w:rsidRPr="00B75B9E">
        <w:rPr>
          <w:rStyle w:val="Hyperlink"/>
          <w:color w:val="auto"/>
          <w:u w:val="none"/>
        </w:rPr>
        <w:t xml:space="preserve"> Listen &gt; Berufsmaturität</w:t>
      </w:r>
      <w:r w:rsidR="0007417B" w:rsidRPr="00B75B9E">
        <w:rPr>
          <w:rStyle w:val="Hyperlink"/>
          <w:color w:val="auto"/>
        </w:rPr>
        <w:t xml:space="preserve"> </w:t>
      </w:r>
    </w:p>
    <w:p w14:paraId="20F3BCC9" w14:textId="23D08191" w:rsidR="003439B1" w:rsidRDefault="003439B1" w:rsidP="00CF04C7">
      <w:pPr>
        <w:pStyle w:val="berschrift2"/>
        <w:rPr>
          <w:rFonts w:cs="Arial"/>
        </w:rPr>
      </w:pPr>
      <w:bookmarkStart w:id="55" w:name="_Ref103805690"/>
      <w:bookmarkStart w:id="56" w:name="_Toc166050288"/>
      <w:bookmarkStart w:id="57" w:name="_Ref103805608"/>
      <w:r w:rsidRPr="003439B1">
        <w:rPr>
          <w:rFonts w:cs="Arial"/>
        </w:rPr>
        <w:lastRenderedPageBreak/>
        <w:t>Bildungstyp</w:t>
      </w:r>
      <w:bookmarkEnd w:id="55"/>
      <w:bookmarkEnd w:id="56"/>
    </w:p>
    <w:p w14:paraId="6292898B" w14:textId="7A5AB8F7" w:rsidR="003439B1" w:rsidRPr="003439B1" w:rsidRDefault="003439B1" w:rsidP="003439B1">
      <w:pPr>
        <w:pStyle w:val="Table0Normal"/>
        <w:rPr>
          <w:rFonts w:cs="Arial"/>
          <w:sz w:val="22"/>
          <w:szCs w:val="22"/>
        </w:rPr>
      </w:pPr>
      <w:r w:rsidRPr="003439B1">
        <w:rPr>
          <w:sz w:val="22"/>
          <w:szCs w:val="22"/>
        </w:rPr>
        <w:t xml:space="preserve">Der </w:t>
      </w:r>
      <w:r w:rsidRPr="003439B1">
        <w:rPr>
          <w:rFonts w:cs="Arial"/>
          <w:sz w:val="22"/>
          <w:szCs w:val="22"/>
        </w:rPr>
        <w:t xml:space="preserve">Bildungstyp wird als 3-stelliger Code </w:t>
      </w:r>
      <w:r w:rsidRPr="00C62AF9">
        <w:rPr>
          <w:rFonts w:cs="Arial"/>
          <w:sz w:val="22"/>
          <w:szCs w:val="22"/>
        </w:rPr>
        <w:t>gemäs</w:t>
      </w:r>
      <w:r w:rsidR="00C62AF9" w:rsidRPr="00C62AF9">
        <w:rPr>
          <w:rFonts w:cs="Arial"/>
          <w:sz w:val="22"/>
          <w:szCs w:val="22"/>
        </w:rPr>
        <w:t xml:space="preserve">s </w:t>
      </w:r>
      <w:r w:rsidR="00C62AF9" w:rsidRPr="00C62AF9">
        <w:rPr>
          <w:rFonts w:cs="Arial"/>
          <w:sz w:val="22"/>
          <w:szCs w:val="22"/>
        </w:rPr>
        <w:fldChar w:fldCharType="begin"/>
      </w:r>
      <w:r w:rsidR="00C62AF9" w:rsidRPr="00C62AF9">
        <w:rPr>
          <w:rFonts w:cs="Arial"/>
          <w:sz w:val="22"/>
          <w:szCs w:val="22"/>
        </w:rPr>
        <w:instrText xml:space="preserve"> REF SDBBDA \h </w:instrText>
      </w:r>
      <w:r w:rsidR="00C62AF9">
        <w:rPr>
          <w:rFonts w:cs="Arial"/>
          <w:sz w:val="22"/>
          <w:szCs w:val="22"/>
        </w:rPr>
        <w:instrText xml:space="preserve"> \* MERGEFORMAT </w:instrText>
      </w:r>
      <w:r w:rsidR="00C62AF9" w:rsidRPr="00C62AF9">
        <w:rPr>
          <w:rFonts w:cs="Arial"/>
          <w:sz w:val="22"/>
          <w:szCs w:val="22"/>
        </w:rPr>
      </w:r>
      <w:r w:rsidR="00C62AF9" w:rsidRPr="00C62AF9">
        <w:rPr>
          <w:rFonts w:cs="Arial"/>
          <w:sz w:val="22"/>
          <w:szCs w:val="22"/>
        </w:rPr>
        <w:fldChar w:fldCharType="separate"/>
      </w:r>
      <w:r w:rsidR="002A052A" w:rsidRPr="002A052A">
        <w:rPr>
          <w:sz w:val="22"/>
          <w:szCs w:val="22"/>
        </w:rPr>
        <w:t>[SDBB-DA]</w:t>
      </w:r>
      <w:r w:rsidR="00C62AF9" w:rsidRPr="00C62AF9">
        <w:rPr>
          <w:rFonts w:cs="Arial"/>
          <w:sz w:val="22"/>
          <w:szCs w:val="22"/>
        </w:rPr>
        <w:fldChar w:fldCharType="end"/>
      </w:r>
      <w:r w:rsidRPr="00C62AF9">
        <w:rPr>
          <w:rFonts w:cs="Arial"/>
          <w:sz w:val="22"/>
          <w:szCs w:val="22"/>
        </w:rPr>
        <w:t xml:space="preserve"> codiert</w:t>
      </w:r>
      <w:r w:rsidRPr="003439B1">
        <w:rPr>
          <w:rFonts w:cs="Arial"/>
          <w:sz w:val="22"/>
          <w:szCs w:val="22"/>
        </w:rPr>
        <w:t>.</w:t>
      </w:r>
    </w:p>
    <w:p w14:paraId="0C1C05E3" w14:textId="5F3F7837" w:rsidR="005938AB" w:rsidRDefault="005938AB" w:rsidP="00CF04C7">
      <w:pPr>
        <w:pStyle w:val="berschrift2"/>
      </w:pPr>
      <w:bookmarkStart w:id="58" w:name="_Ref103805724"/>
      <w:bookmarkStart w:id="59" w:name="_Toc166050289"/>
      <w:r>
        <w:t>Prüfungsfächer</w:t>
      </w:r>
      <w:bookmarkEnd w:id="57"/>
      <w:bookmarkEnd w:id="58"/>
      <w:bookmarkEnd w:id="59"/>
    </w:p>
    <w:p w14:paraId="46E029E3" w14:textId="12579B40" w:rsidR="005938AB" w:rsidRPr="005938AB" w:rsidRDefault="00312B5B" w:rsidP="005938AB">
      <w:r>
        <w:t xml:space="preserve">Die </w:t>
      </w:r>
      <w:r w:rsidR="005938AB" w:rsidRPr="005938AB">
        <w:t>Codierung des Prüfungsfaches inkl. Zuteilung zu den Berufen</w:t>
      </w:r>
      <w:r>
        <w:t xml:space="preserve"> ist</w:t>
      </w:r>
      <w:r w:rsidR="005938AB" w:rsidRPr="005938AB">
        <w:t xml:space="preserve"> unter </w:t>
      </w:r>
      <w:r w:rsidR="00901730">
        <w:fldChar w:fldCharType="begin"/>
      </w:r>
      <w:r w:rsidR="00901730">
        <w:instrText xml:space="preserve"> REF profession \h </w:instrText>
      </w:r>
      <w:r w:rsidR="00901730">
        <w:fldChar w:fldCharType="separate"/>
      </w:r>
      <w:r w:rsidR="002A052A">
        <w:t>[</w:t>
      </w:r>
      <w:proofErr w:type="spellStart"/>
      <w:r w:rsidR="002A052A">
        <w:t>profession</w:t>
      </w:r>
      <w:proofErr w:type="spellEnd"/>
      <w:r w:rsidR="002A052A">
        <w:t>]</w:t>
      </w:r>
      <w:r w:rsidR="00901730">
        <w:fldChar w:fldCharType="end"/>
      </w:r>
      <w:r w:rsidR="00901730">
        <w:t xml:space="preserve"> </w:t>
      </w:r>
      <w:r w:rsidR="005938AB" w:rsidRPr="005938AB">
        <w:t>(Webapplikation) bzw.</w:t>
      </w:r>
      <w:r w:rsidR="001D09AE">
        <w:t xml:space="preserve"> </w:t>
      </w:r>
      <w:r w:rsidR="001D09AE">
        <w:fldChar w:fldCharType="begin"/>
      </w:r>
      <w:r w:rsidR="001D09AE">
        <w:instrText xml:space="preserve"> REF API \h </w:instrText>
      </w:r>
      <w:r w:rsidR="001D09AE">
        <w:fldChar w:fldCharType="separate"/>
      </w:r>
      <w:r w:rsidR="002A052A">
        <w:t>[API]</w:t>
      </w:r>
      <w:r w:rsidR="001D09AE">
        <w:fldChar w:fldCharType="end"/>
      </w:r>
      <w:r w:rsidR="005938AB" w:rsidRPr="005938AB">
        <w:t xml:space="preserve"> </w:t>
      </w:r>
      <w:r w:rsidR="001D09AE">
        <w:fldChar w:fldCharType="begin"/>
      </w:r>
      <w:r w:rsidR="001D09AE">
        <w:instrText xml:space="preserve"> REF API \h </w:instrText>
      </w:r>
      <w:r w:rsidR="001D09AE">
        <w:fldChar w:fldCharType="separate"/>
      </w:r>
      <w:r w:rsidR="002A052A">
        <w:t>[API]</w:t>
      </w:r>
      <w:r w:rsidR="001D09AE">
        <w:fldChar w:fldCharType="end"/>
      </w:r>
      <w:r w:rsidR="001D09AE">
        <w:fldChar w:fldCharType="begin"/>
      </w:r>
      <w:r w:rsidR="001D09AE">
        <w:instrText xml:space="preserve"> REF API \h </w:instrText>
      </w:r>
      <w:r w:rsidR="001D09AE">
        <w:fldChar w:fldCharType="separate"/>
      </w:r>
      <w:r w:rsidR="002A052A">
        <w:t>[API]</w:t>
      </w:r>
      <w:r w:rsidR="001D09AE">
        <w:fldChar w:fldCharType="end"/>
      </w:r>
      <w:r w:rsidR="005938AB" w:rsidRPr="005938AB">
        <w:t>(API</w:t>
      </w:r>
      <w:r w:rsidR="001D09AE">
        <w:t>-Version</w:t>
      </w:r>
      <w:r w:rsidR="005938AB" w:rsidRPr="005938AB">
        <w:t>)</w:t>
      </w:r>
      <w:r>
        <w:t xml:space="preserve"> ersichtlich.</w:t>
      </w:r>
    </w:p>
    <w:p w14:paraId="1B2416E3" w14:textId="143338F0" w:rsidR="00891230" w:rsidRPr="000C12F8" w:rsidRDefault="00891230" w:rsidP="00CF04C7">
      <w:pPr>
        <w:pStyle w:val="berschrift2"/>
      </w:pPr>
      <w:bookmarkStart w:id="60" w:name="_Toc166050290"/>
      <w:r w:rsidRPr="000C12F8">
        <w:t>Land</w:t>
      </w:r>
      <w:bookmarkEnd w:id="43"/>
      <w:bookmarkEnd w:id="44"/>
      <w:bookmarkEnd w:id="45"/>
      <w:bookmarkEnd w:id="60"/>
    </w:p>
    <w:p w14:paraId="528ED602" w14:textId="0DF2FA78" w:rsidR="00891230" w:rsidRPr="000C12F8" w:rsidRDefault="00891230" w:rsidP="00891230">
      <w:r w:rsidRPr="000C12F8">
        <w:t>Es werden die 2-stelligen Länderbezeichnungen gemäss</w:t>
      </w:r>
      <w:r w:rsidR="00325B81">
        <w:t xml:space="preserve"> </w:t>
      </w:r>
      <w:r w:rsidR="005D12BC">
        <w:fldChar w:fldCharType="begin"/>
      </w:r>
      <w:r w:rsidR="005D12BC">
        <w:instrText xml:space="preserve"> REF eCH0008 \h </w:instrText>
      </w:r>
      <w:r w:rsidR="005D12BC">
        <w:fldChar w:fldCharType="separate"/>
      </w:r>
      <w:r w:rsidR="002A052A">
        <w:t>[eCH-0008]</w:t>
      </w:r>
      <w:r w:rsidR="005D12BC">
        <w:fldChar w:fldCharType="end"/>
      </w:r>
      <w:r w:rsidRPr="000C12F8">
        <w:t xml:space="preserve"> (countryIdISO2Type) verwendet. Diese entsprechen ISO-3166-1 Alpha 2. </w:t>
      </w:r>
    </w:p>
    <w:p w14:paraId="5592E162" w14:textId="2AF195CD" w:rsidR="00891230" w:rsidRPr="000C12F8" w:rsidRDefault="00891230" w:rsidP="00891230">
      <w:r w:rsidRPr="000C12F8">
        <w:rPr>
          <w:color w:val="000000"/>
        </w:rPr>
        <w:t xml:space="preserve">Eine Codeliste findet sich </w:t>
      </w:r>
      <w:r w:rsidRPr="000C12F8">
        <w:t>auf der Website des BFS</w:t>
      </w:r>
      <w:r w:rsidR="005D12BC">
        <w:t xml:space="preserve"> </w:t>
      </w:r>
      <w:r w:rsidR="005D12BC">
        <w:fldChar w:fldCharType="begin"/>
      </w:r>
      <w:r w:rsidR="005D12BC">
        <w:instrText xml:space="preserve"> REF SDL \h </w:instrText>
      </w:r>
      <w:r w:rsidR="005D12BC">
        <w:fldChar w:fldCharType="separate"/>
      </w:r>
      <w:r w:rsidR="002A052A">
        <w:t>[SDL]</w:t>
      </w:r>
      <w:r w:rsidR="005D12BC">
        <w:fldChar w:fldCharType="end"/>
      </w:r>
      <w:r w:rsidRPr="000C12F8">
        <w:t xml:space="preserve"> unter </w:t>
      </w:r>
      <w:r w:rsidR="005D12BC">
        <w:t>«</w:t>
      </w:r>
      <w:r w:rsidRPr="000C12F8">
        <w:t>Statistik der Lernenden</w:t>
      </w:r>
      <w:r w:rsidR="005D12BC">
        <w:t>»</w:t>
      </w:r>
      <w:r w:rsidRPr="000C12F8">
        <w:t xml:space="preserve"> &gt; Nomenklaturen (Tabelle </w:t>
      </w:r>
      <w:r w:rsidR="00B36631">
        <w:t>«</w:t>
      </w:r>
      <w:proofErr w:type="spellStart"/>
      <w:r w:rsidRPr="000C12F8">
        <w:t>nationality</w:t>
      </w:r>
      <w:proofErr w:type="spellEnd"/>
      <w:r w:rsidR="00B36631">
        <w:t>»</w:t>
      </w:r>
      <w:r w:rsidRPr="000C12F8">
        <w:t>)</w:t>
      </w:r>
      <w:r w:rsidR="005D12BC">
        <w:t>.</w:t>
      </w:r>
    </w:p>
    <w:p w14:paraId="28211B1E" w14:textId="34ED9293" w:rsidR="003D354F" w:rsidRPr="000C12F8" w:rsidRDefault="003D354F" w:rsidP="003D354F">
      <w:pPr>
        <w:pStyle w:val="berschrift2"/>
      </w:pPr>
      <w:bookmarkStart w:id="61" w:name="_Toc432678857"/>
      <w:bookmarkStart w:id="62" w:name="_Toc432678858"/>
      <w:bookmarkStart w:id="63" w:name="_Toc82095550"/>
      <w:bookmarkStart w:id="64" w:name="_Toc82095880"/>
      <w:bookmarkStart w:id="65" w:name="_Ref103631215"/>
      <w:bookmarkStart w:id="66" w:name="_Toc166050291"/>
      <w:bookmarkEnd w:id="61"/>
      <w:bookmarkEnd w:id="62"/>
      <w:r w:rsidRPr="000C12F8">
        <w:t>Identifikation von Personen</w:t>
      </w:r>
      <w:r w:rsidR="001A589D">
        <w:t xml:space="preserve">, </w:t>
      </w:r>
      <w:r w:rsidRPr="000C12F8">
        <w:t>Organisationen</w:t>
      </w:r>
      <w:bookmarkEnd w:id="63"/>
      <w:bookmarkEnd w:id="64"/>
      <w:r w:rsidR="001A589D">
        <w:t xml:space="preserve"> und weiteren Objekten</w:t>
      </w:r>
      <w:bookmarkEnd w:id="65"/>
      <w:bookmarkEnd w:id="66"/>
    </w:p>
    <w:p w14:paraId="191A1C34" w14:textId="77777777" w:rsidR="003D354F" w:rsidRPr="000C12F8" w:rsidRDefault="003D354F" w:rsidP="003D354F">
      <w:pPr>
        <w:pStyle w:val="berschrift3"/>
      </w:pPr>
      <w:bookmarkStart w:id="67" w:name="_Toc82095551"/>
      <w:bookmarkStart w:id="68" w:name="_Toc82095881"/>
      <w:bookmarkStart w:id="69" w:name="_Toc166050292"/>
      <w:r w:rsidRPr="000C12F8">
        <w:t>Übersicht</w:t>
      </w:r>
      <w:bookmarkEnd w:id="67"/>
      <w:bookmarkEnd w:id="68"/>
      <w:bookmarkEnd w:id="69"/>
    </w:p>
    <w:p w14:paraId="19B8A340" w14:textId="77777777" w:rsidR="003D354F" w:rsidRPr="000C12F8" w:rsidRDefault="003D354F" w:rsidP="003D354F">
      <w:pPr>
        <w:tabs>
          <w:tab w:val="left" w:pos="432"/>
          <w:tab w:val="left" w:pos="864"/>
          <w:tab w:val="left" w:pos="1296"/>
          <w:tab w:val="left" w:pos="5328"/>
        </w:tabs>
        <w:rPr>
          <w:szCs w:val="21"/>
        </w:rPr>
      </w:pPr>
      <w:r w:rsidRPr="000C12F8">
        <w:rPr>
          <w:szCs w:val="21"/>
        </w:rPr>
        <w:t>Die übermittelten Daten enthalten externe, berufsbildungsspezifische und senderspezifische Identifikatoren. Diese dienen</w:t>
      </w:r>
    </w:p>
    <w:p w14:paraId="639A6B10"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externe Daten (z.B. Unternehmensverzeichnis, Personenregister, Berufsliste)</w:t>
      </w:r>
    </w:p>
    <w:p w14:paraId="360A3C2D"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bei der Empfängerin/beim Empfänger bereits vorhandene Daten (z.B. aus früheren Datenlieferungen oder aus anderen Quellen)</w:t>
      </w:r>
    </w:p>
    <w:p w14:paraId="41B34B63" w14:textId="77777777" w:rsidR="003D354F" w:rsidRPr="000C12F8" w:rsidRDefault="003D354F" w:rsidP="003D354F">
      <w:pPr>
        <w:pStyle w:val="Listenabsatz"/>
        <w:numPr>
          <w:ilvl w:val="0"/>
          <w:numId w:val="33"/>
        </w:numPr>
        <w:tabs>
          <w:tab w:val="left" w:pos="432"/>
          <w:tab w:val="left" w:pos="864"/>
          <w:tab w:val="left" w:pos="1296"/>
          <w:tab w:val="left" w:pos="5328"/>
        </w:tabs>
        <w:spacing w:after="0" w:line="240" w:lineRule="auto"/>
        <w:rPr>
          <w:szCs w:val="21"/>
        </w:rPr>
      </w:pPr>
      <w:r w:rsidRPr="000C12F8">
        <w:rPr>
          <w:szCs w:val="21"/>
        </w:rPr>
        <w:t>Als Referenz auf gleichzeitig gelieferte Daten (z.B. Bildungsverhältnis und zugehörige Ausbildungsbewilligung, Bildungsverhältnis und gesetzliche Vertretung)</w:t>
      </w:r>
    </w:p>
    <w:p w14:paraId="165FE1EB" w14:textId="77777777" w:rsidR="003D354F" w:rsidRPr="000C12F8" w:rsidRDefault="003D354F" w:rsidP="003D354F">
      <w:pPr>
        <w:tabs>
          <w:tab w:val="left" w:pos="432"/>
          <w:tab w:val="left" w:pos="864"/>
          <w:tab w:val="left" w:pos="1296"/>
          <w:tab w:val="left" w:pos="5328"/>
        </w:tabs>
        <w:rPr>
          <w:szCs w:val="21"/>
        </w:rPr>
      </w:pPr>
    </w:p>
    <w:p w14:paraId="776ABCC0" w14:textId="77777777" w:rsidR="003D354F" w:rsidRPr="000C12F8" w:rsidRDefault="003D354F" w:rsidP="003D354F">
      <w:pPr>
        <w:tabs>
          <w:tab w:val="left" w:pos="432"/>
          <w:tab w:val="left" w:pos="864"/>
          <w:tab w:val="left" w:pos="1296"/>
          <w:tab w:val="left" w:pos="5328"/>
        </w:tabs>
        <w:rPr>
          <w:b/>
        </w:rPr>
      </w:pPr>
      <w:r w:rsidRPr="000C12F8">
        <w:rPr>
          <w:szCs w:val="21"/>
        </w:rPr>
        <w:t xml:space="preserve">Die Definition der Identifikatoren und der entsprechenden Datenfelder richtet sich nach den XML-Datenaustauschrichtlinien und den einschlägigen </w:t>
      </w:r>
      <w:proofErr w:type="gramStart"/>
      <w:r w:rsidRPr="000C12F8">
        <w:rPr>
          <w:szCs w:val="21"/>
        </w:rPr>
        <w:t>eCH-Standards</w:t>
      </w:r>
      <w:proofErr w:type="gramEnd"/>
      <w:r w:rsidRPr="000C12F8">
        <w:rPr>
          <w:szCs w:val="21"/>
        </w:rPr>
        <w:t xml:space="preserve"> um eine spätere Migration und den Austausch mit Drittsystemen zu erleichtern.</w:t>
      </w:r>
    </w:p>
    <w:p w14:paraId="54D7FD6C" w14:textId="03E70D4E" w:rsidR="003D354F" w:rsidRPr="000C12F8" w:rsidRDefault="00BA1072" w:rsidP="003D354F">
      <w:pPr>
        <w:pStyle w:val="berschrift3"/>
      </w:pPr>
      <w:bookmarkStart w:id="70" w:name="_Toc378771862"/>
      <w:bookmarkStart w:id="71" w:name="_Ref433721883"/>
      <w:bookmarkStart w:id="72" w:name="_Ref453937079"/>
      <w:bookmarkStart w:id="73" w:name="_Ref453938971"/>
      <w:bookmarkStart w:id="74" w:name="_Ref467831526"/>
      <w:bookmarkStart w:id="75" w:name="_Ref467831554"/>
      <w:bookmarkStart w:id="76" w:name="_Ref467831571"/>
      <w:bookmarkStart w:id="77" w:name="_Toc82095552"/>
      <w:bookmarkStart w:id="78" w:name="_Toc82095882"/>
      <w:bookmarkStart w:id="79" w:name="_Ref103238969"/>
      <w:bookmarkStart w:id="80" w:name="_Toc166050293"/>
      <w:proofErr w:type="spellStart"/>
      <w:r>
        <w:t>Referenz</w:t>
      </w:r>
      <w:r w:rsidR="00CA752E">
        <w:t>ierung</w:t>
      </w:r>
      <w:proofErr w:type="spellEnd"/>
      <w:r w:rsidRPr="000C12F8">
        <w:t xml:space="preserve"> </w:t>
      </w:r>
      <w:r w:rsidR="003D354F" w:rsidRPr="000C12F8">
        <w:t>Berufsbildung</w:t>
      </w:r>
      <w:bookmarkEnd w:id="70"/>
      <w:bookmarkEnd w:id="71"/>
      <w:bookmarkEnd w:id="72"/>
      <w:bookmarkEnd w:id="73"/>
      <w:bookmarkEnd w:id="74"/>
      <w:bookmarkEnd w:id="75"/>
      <w:bookmarkEnd w:id="76"/>
      <w:bookmarkEnd w:id="77"/>
      <w:bookmarkEnd w:id="78"/>
      <w:bookmarkEnd w:id="79"/>
      <w:bookmarkEnd w:id="80"/>
    </w:p>
    <w:p w14:paraId="7D21F2D2" w14:textId="5F7E8F89" w:rsidR="003D354F" w:rsidRPr="000C12F8" w:rsidRDefault="003D354F" w:rsidP="003D354F">
      <w:r w:rsidRPr="000C12F8">
        <w:t xml:space="preserve">Für die </w:t>
      </w:r>
      <w:proofErr w:type="spellStart"/>
      <w:r w:rsidRPr="000C12F8">
        <w:t>Referenzierung</w:t>
      </w:r>
      <w:proofErr w:type="spellEnd"/>
      <w:r w:rsidRPr="000C12F8">
        <w:t xml:space="preserve"> in der beruflichen Grundbildung w</w:t>
      </w:r>
      <w:r w:rsidR="00577256">
        <w:t xml:space="preserve">erden </w:t>
      </w:r>
      <w:r w:rsidRPr="000C12F8">
        <w:t>gemeinsame Identifikator</w:t>
      </w:r>
      <w:r w:rsidR="00577256">
        <w:t>en</w:t>
      </w:r>
      <w:r w:rsidRPr="000C12F8">
        <w:t xml:space="preserve"> </w:t>
      </w:r>
      <w:r w:rsidR="00C67530">
        <w:t>verwendet</w:t>
      </w:r>
      <w:r w:rsidRPr="000C12F8">
        <w:t xml:space="preserve">, </w:t>
      </w:r>
      <w:r w:rsidR="00577256">
        <w:t xml:space="preserve">die </w:t>
      </w:r>
      <w:r w:rsidR="00C67530">
        <w:t>ermöglich</w:t>
      </w:r>
      <w:r w:rsidR="00577256">
        <w:t>en</w:t>
      </w:r>
      <w:r w:rsidRPr="000C12F8">
        <w:t xml:space="preserve">, </w:t>
      </w:r>
      <w:r w:rsidR="00CA752E">
        <w:t>Daten</w:t>
      </w:r>
      <w:r w:rsidRPr="000C12F8">
        <w:t xml:space="preserve"> aus unterschiedlichen Datenquellen oder -lieferungen mit einer einheitlichen und trotzdem weitgehend offenen Codierung zu referenzieren.</w:t>
      </w:r>
    </w:p>
    <w:p w14:paraId="6F20C7B2" w14:textId="3710D599" w:rsidR="003D354F" w:rsidRPr="002B1281" w:rsidRDefault="003D354F" w:rsidP="003D354F">
      <w:pPr>
        <w:rPr>
          <w:szCs w:val="21"/>
        </w:rPr>
      </w:pPr>
      <w:r w:rsidRPr="000C12F8">
        <w:rPr>
          <w:szCs w:val="21"/>
        </w:rPr>
        <w:t xml:space="preserve">Dazu </w:t>
      </w:r>
      <w:r w:rsidR="00CA752E">
        <w:rPr>
          <w:szCs w:val="21"/>
        </w:rPr>
        <w:t>werden verschiedene,</w:t>
      </w:r>
      <w:r w:rsidRPr="000C12F8">
        <w:rPr>
          <w:szCs w:val="21"/>
        </w:rPr>
        <w:t xml:space="preserve"> </w:t>
      </w:r>
      <w:r w:rsidR="00B66ED7">
        <w:rPr>
          <w:szCs w:val="21"/>
        </w:rPr>
        <w:t xml:space="preserve">maximal </w:t>
      </w:r>
      <w:r w:rsidR="0090131C">
        <w:rPr>
          <w:szCs w:val="21"/>
        </w:rPr>
        <w:t>50</w:t>
      </w:r>
      <w:r w:rsidRPr="000C12F8">
        <w:rPr>
          <w:szCs w:val="21"/>
        </w:rPr>
        <w:t>-stellige</w:t>
      </w:r>
      <w:r w:rsidR="00DC1DE3" w:rsidRPr="000C12F8">
        <w:rPr>
          <w:szCs w:val="21"/>
        </w:rPr>
        <w:t xml:space="preserve"> </w:t>
      </w:r>
      <w:r w:rsidRPr="000C12F8">
        <w:rPr>
          <w:szCs w:val="21"/>
        </w:rPr>
        <w:t>Zeichenk</w:t>
      </w:r>
      <w:r w:rsidRPr="000C12F8">
        <w:t>ette</w:t>
      </w:r>
      <w:r w:rsidR="00DC1DE3">
        <w:t>n</w:t>
      </w:r>
      <w:r w:rsidRPr="000C12F8">
        <w:t xml:space="preserve"> festgelegt</w:t>
      </w:r>
      <w:r w:rsidR="00BE18CD">
        <w:t xml:space="preserve">, die jeweils ähnlich aufgebaut sind. </w:t>
      </w:r>
      <w:r w:rsidRPr="000C12F8">
        <w:t xml:space="preserve"> </w:t>
      </w:r>
    </w:p>
    <w:p w14:paraId="0AC8F080" w14:textId="488B1152" w:rsidR="00DC1DE3" w:rsidRPr="000C12F8" w:rsidRDefault="00DC1DE3" w:rsidP="00473442">
      <w:pPr>
        <w:pStyle w:val="berschrift4"/>
        <w:pageBreakBefore/>
      </w:pPr>
      <w:bookmarkStart w:id="81" w:name="_Toc166050294"/>
      <w:bookmarkStart w:id="82" w:name="_Toc378771863"/>
      <w:r w:rsidRPr="000C12F8">
        <w:lastRenderedPageBreak/>
        <w:t>Aufbau de</w:t>
      </w:r>
      <w:r w:rsidR="00EC557C">
        <w:t>r Identifikatoren</w:t>
      </w:r>
      <w:bookmarkEnd w:id="81"/>
    </w:p>
    <w:tbl>
      <w:tblPr>
        <w:tblStyle w:val="Tabellenraster"/>
        <w:tblW w:w="0" w:type="auto"/>
        <w:tblLook w:val="04A0" w:firstRow="1" w:lastRow="0" w:firstColumn="1" w:lastColumn="0" w:noHBand="0" w:noVBand="1"/>
      </w:tblPr>
      <w:tblGrid>
        <w:gridCol w:w="1242"/>
        <w:gridCol w:w="8203"/>
      </w:tblGrid>
      <w:tr w:rsidR="00DC1DE3" w:rsidRPr="000C12F8" w14:paraId="5B8DC31B" w14:textId="77777777" w:rsidTr="007E04F8">
        <w:tc>
          <w:tcPr>
            <w:tcW w:w="1242" w:type="dxa"/>
            <w:shd w:val="clear" w:color="auto" w:fill="F2F2F2" w:themeFill="background1" w:themeFillShade="F2"/>
          </w:tcPr>
          <w:p w14:paraId="59BF1DAA" w14:textId="77777777" w:rsidR="00DC1DE3" w:rsidRPr="000C12F8" w:rsidRDefault="00DC1DE3" w:rsidP="00BD2BBF">
            <w:pPr>
              <w:rPr>
                <w:b/>
              </w:rPr>
            </w:pPr>
            <w:r w:rsidRPr="000C12F8">
              <w:rPr>
                <w:b/>
              </w:rPr>
              <w:t>Stelle</w:t>
            </w:r>
          </w:p>
        </w:tc>
        <w:tc>
          <w:tcPr>
            <w:tcW w:w="8203" w:type="dxa"/>
            <w:shd w:val="clear" w:color="auto" w:fill="F2F2F2" w:themeFill="background1" w:themeFillShade="F2"/>
          </w:tcPr>
          <w:p w14:paraId="13E1E152" w14:textId="77777777" w:rsidR="00DC1DE3" w:rsidRPr="000C12F8" w:rsidRDefault="00DC1DE3" w:rsidP="00BD2BBF">
            <w:pPr>
              <w:rPr>
                <w:b/>
              </w:rPr>
            </w:pPr>
            <w:r w:rsidRPr="000C12F8">
              <w:rPr>
                <w:b/>
              </w:rPr>
              <w:t>Inhalt</w:t>
            </w:r>
          </w:p>
        </w:tc>
      </w:tr>
      <w:tr w:rsidR="00DC1DE3" w:rsidRPr="000C12F8" w14:paraId="14AFF6DC" w14:textId="77777777" w:rsidTr="00BD2BBF">
        <w:tc>
          <w:tcPr>
            <w:tcW w:w="1242" w:type="dxa"/>
          </w:tcPr>
          <w:p w14:paraId="6882C51D" w14:textId="77777777" w:rsidR="00DC1DE3" w:rsidRPr="000C12F8" w:rsidRDefault="00DC1DE3" w:rsidP="00BD2BBF">
            <w:r w:rsidRPr="000C12F8">
              <w:t>1-2</w:t>
            </w:r>
          </w:p>
        </w:tc>
        <w:tc>
          <w:tcPr>
            <w:tcW w:w="8203" w:type="dxa"/>
          </w:tcPr>
          <w:p w14:paraId="7BD0CF5C" w14:textId="2D734AD1" w:rsidR="00DC1DE3" w:rsidRPr="000C12F8" w:rsidRDefault="00550D50" w:rsidP="00BD2BBF">
            <w:r>
              <w:t>Code zur Angabe der A</w:t>
            </w:r>
            <w:r w:rsidR="003442ED">
              <w:t>rt des Identifikators</w:t>
            </w:r>
            <w:r w:rsidR="00DC1DE3" w:rsidRPr="000C12F8">
              <w:t xml:space="preserve"> (2-stelliger Code gemäss Kapitel</w:t>
            </w:r>
            <w:r w:rsidR="00262CA6">
              <w:t> </w:t>
            </w:r>
            <w:r w:rsidR="00262CA6">
              <w:fldChar w:fldCharType="begin"/>
            </w:r>
            <w:r w:rsidR="00262CA6">
              <w:instrText xml:space="preserve"> REF _Ref103802897 \r \h </w:instrText>
            </w:r>
            <w:r w:rsidR="00262CA6">
              <w:fldChar w:fldCharType="separate"/>
            </w:r>
            <w:r w:rsidR="002A052A">
              <w:t>2.14.2.2</w:t>
            </w:r>
            <w:r w:rsidR="00262CA6">
              <w:fldChar w:fldCharType="end"/>
            </w:r>
            <w:r w:rsidR="00DC1DE3" w:rsidRPr="000C12F8">
              <w:t>)</w:t>
            </w:r>
          </w:p>
        </w:tc>
      </w:tr>
      <w:tr w:rsidR="00DC1DE3" w:rsidRPr="000C12F8" w14:paraId="5172DEE5" w14:textId="77777777" w:rsidTr="00BD2BBF">
        <w:tc>
          <w:tcPr>
            <w:tcW w:w="1242" w:type="dxa"/>
          </w:tcPr>
          <w:p w14:paraId="3D9E01E8" w14:textId="77777777" w:rsidR="00DC1DE3" w:rsidRPr="000C12F8" w:rsidRDefault="00DC1DE3" w:rsidP="00BD2BBF">
            <w:r w:rsidRPr="000C12F8">
              <w:t>3</w:t>
            </w:r>
          </w:p>
        </w:tc>
        <w:tc>
          <w:tcPr>
            <w:tcW w:w="8203" w:type="dxa"/>
          </w:tcPr>
          <w:p w14:paraId="71BBECA8" w14:textId="5083F8C7" w:rsidR="00DC1DE3" w:rsidRPr="000C12F8" w:rsidRDefault="00DC1DE3" w:rsidP="00BD2BBF">
            <w:r w:rsidRPr="000C12F8">
              <w:t xml:space="preserve">Ländercode (immer X). </w:t>
            </w:r>
            <w:r w:rsidRPr="000C12F8">
              <w:br/>
              <w:t xml:space="preserve">Ausnahme </w:t>
            </w:r>
            <w:r w:rsidR="00093611">
              <w:t xml:space="preserve">für die Identifikatoren </w:t>
            </w:r>
            <w:r w:rsidRPr="000C12F8">
              <w:t>PK, UK und BS ausserhalb CH/FL:</w:t>
            </w:r>
            <w:r w:rsidRPr="000C12F8">
              <w:br/>
              <w:t>D/Deutschland, F/Frankreich, I/Italien, A/Österreich</w:t>
            </w:r>
          </w:p>
        </w:tc>
      </w:tr>
      <w:tr w:rsidR="00DC1DE3" w:rsidRPr="000C12F8" w14:paraId="6A4EB7D4" w14:textId="77777777" w:rsidTr="00BD2BBF">
        <w:tc>
          <w:tcPr>
            <w:tcW w:w="1242" w:type="dxa"/>
          </w:tcPr>
          <w:p w14:paraId="3EDDC664" w14:textId="77777777" w:rsidR="00DC1DE3" w:rsidRPr="000C12F8" w:rsidRDefault="00DC1DE3" w:rsidP="00BD2BBF">
            <w:r w:rsidRPr="000C12F8">
              <w:t>4-5</w:t>
            </w:r>
          </w:p>
        </w:tc>
        <w:tc>
          <w:tcPr>
            <w:tcW w:w="8203" w:type="dxa"/>
          </w:tcPr>
          <w:p w14:paraId="5D10C3F1" w14:textId="77777777" w:rsidR="00DC1DE3" w:rsidRPr="000C12F8" w:rsidRDefault="00DC1DE3" w:rsidP="00BD2BBF">
            <w:r w:rsidRPr="000C12F8">
              <w:t>Code für Kanton/FL (</w:t>
            </w:r>
            <w:proofErr w:type="spellStart"/>
            <w:r w:rsidRPr="000C12F8">
              <w:t>kant</w:t>
            </w:r>
            <w:proofErr w:type="spellEnd"/>
            <w:r w:rsidRPr="000C12F8">
              <w:t>. Autokennzeichen oder FL), der den Code vergibt.</w:t>
            </w:r>
            <w:r w:rsidRPr="000C12F8">
              <w:br/>
              <w:t>Ausnahme zentral geführte Listen: PK, UK und BS:</w:t>
            </w:r>
          </w:p>
          <w:p w14:paraId="6739D7AE" w14:textId="77777777" w:rsidR="00DC1DE3" w:rsidRPr="000C12F8" w:rsidRDefault="00DC1DE3" w:rsidP="00BD2BBF">
            <w:pPr>
              <w:pStyle w:val="Listenabsatz"/>
              <w:widowControl/>
              <w:numPr>
                <w:ilvl w:val="0"/>
                <w:numId w:val="32"/>
              </w:numPr>
              <w:spacing w:after="0" w:line="240" w:lineRule="auto"/>
            </w:pPr>
            <w:r w:rsidRPr="000C12F8">
              <w:t>innerhalb CH/FL: Code für Standardkanton/FL</w:t>
            </w:r>
          </w:p>
          <w:p w14:paraId="311413F7" w14:textId="77777777" w:rsidR="00DC1DE3" w:rsidRPr="000C12F8" w:rsidRDefault="00DC1DE3" w:rsidP="00BD2BBF">
            <w:pPr>
              <w:pStyle w:val="Listenabsatz"/>
              <w:widowControl/>
              <w:numPr>
                <w:ilvl w:val="0"/>
                <w:numId w:val="32"/>
              </w:numPr>
              <w:spacing w:after="0" w:line="240" w:lineRule="auto"/>
            </w:pPr>
            <w:r w:rsidRPr="000C12F8">
              <w:t>ausserhalb CH/FL: XX</w:t>
            </w:r>
          </w:p>
        </w:tc>
      </w:tr>
      <w:tr w:rsidR="00DC1DE3" w:rsidRPr="000C12F8" w14:paraId="402A832A" w14:textId="77777777" w:rsidTr="00BD2BBF">
        <w:tc>
          <w:tcPr>
            <w:tcW w:w="1242" w:type="dxa"/>
          </w:tcPr>
          <w:p w14:paraId="68EF3CB2" w14:textId="1BDF2D25" w:rsidR="00DC1DE3" w:rsidRPr="000C12F8" w:rsidRDefault="00DC1DE3" w:rsidP="00BD2BBF">
            <w:r w:rsidRPr="000C12F8">
              <w:t>6-</w:t>
            </w:r>
            <w:r w:rsidR="007C223B">
              <w:t>50</w:t>
            </w:r>
          </w:p>
        </w:tc>
        <w:tc>
          <w:tcPr>
            <w:tcW w:w="8203" w:type="dxa"/>
          </w:tcPr>
          <w:p w14:paraId="1EF1DFFC" w14:textId="696CF039" w:rsidR="00DC1DE3" w:rsidRPr="000C12F8" w:rsidRDefault="007C223B" w:rsidP="007E04F8">
            <w:pPr>
              <w:keepNext/>
            </w:pPr>
            <w:r>
              <w:t>Alphan</w:t>
            </w:r>
            <w:r w:rsidR="00DC1DE3" w:rsidRPr="000C12F8">
              <w:t xml:space="preserve">umerischer Identifikator der kantonalen Fachanwendung Berufsbildung, resp. des zentralen Verzeichnisses für Berufsfachschulen, Prüfungskommissionen, </w:t>
            </w:r>
            <w:proofErr w:type="spellStart"/>
            <w:r w:rsidR="00DC1DE3" w:rsidRPr="000C12F8">
              <w:t>üK</w:t>
            </w:r>
            <w:proofErr w:type="spellEnd"/>
            <w:r w:rsidR="00DC1DE3" w:rsidRPr="000C12F8">
              <w:t>-Organisationen</w:t>
            </w:r>
            <w:r w:rsidR="00E96FF0">
              <w:t xml:space="preserve">. </w:t>
            </w:r>
            <w:r w:rsidR="00A5308E">
              <w:t xml:space="preserve">Die zur Verfügung stehenden 50 Stellen müssen nicht zwingend alle genutzt werden, d.h. der </w:t>
            </w:r>
            <w:r w:rsidR="002A28C6">
              <w:t>Identifikator</w:t>
            </w:r>
            <w:r w:rsidR="00A5308E">
              <w:t xml:space="preserve"> kann auch kürzer als 50 Stellen sein.</w:t>
            </w:r>
            <w:ins w:id="83" w:author="Lars Steffen" w:date="2024-11-13T09:49:00Z" w16du:dateUtc="2024-11-13T08:49:00Z">
              <w:r w:rsidR="004C7C3A">
                <w:t xml:space="preserve"> </w:t>
              </w:r>
              <w:commentRangeStart w:id="84"/>
              <w:r w:rsidR="004C7C3A">
                <w:t>Je nach Identifikator sind zusätzliche Zeichen (z.B. «_», «-» oder «.») erlaubt.</w:t>
              </w:r>
            </w:ins>
            <w:commentRangeEnd w:id="84"/>
            <w:ins w:id="85" w:author="Lars Steffen" w:date="2024-11-13T09:50:00Z" w16du:dateUtc="2024-11-13T08:50:00Z">
              <w:r w:rsidR="004C7C3A">
                <w:rPr>
                  <w:rStyle w:val="Kommentarzeichen"/>
                  <w:rFonts w:eastAsia="Times New Roman" w:cs="Times New Roman"/>
                </w:rPr>
                <w:commentReference w:id="84"/>
              </w:r>
            </w:ins>
          </w:p>
        </w:tc>
      </w:tr>
    </w:tbl>
    <w:p w14:paraId="39F6BA13" w14:textId="11101C52" w:rsidR="00DC1DE3" w:rsidRPr="000C12F8" w:rsidRDefault="007E04F8" w:rsidP="00001FB5">
      <w:pPr>
        <w:pStyle w:val="Beschriftung"/>
      </w:pPr>
      <w:bookmarkStart w:id="86" w:name="_Toc166050391"/>
      <w:r>
        <w:t xml:space="preserve">Tabelle </w:t>
      </w:r>
      <w:r w:rsidR="005137A2">
        <w:fldChar w:fldCharType="begin"/>
      </w:r>
      <w:r w:rsidR="005137A2">
        <w:instrText xml:space="preserve"> SEQ Tabelle \* ARABIC </w:instrText>
      </w:r>
      <w:r w:rsidR="005137A2">
        <w:fldChar w:fldCharType="separate"/>
      </w:r>
      <w:r w:rsidR="002A052A">
        <w:rPr>
          <w:noProof/>
        </w:rPr>
        <w:t>1</w:t>
      </w:r>
      <w:r w:rsidR="005137A2">
        <w:rPr>
          <w:noProof/>
        </w:rPr>
        <w:fldChar w:fldCharType="end"/>
      </w:r>
      <w:r>
        <w:t>: Aufbau der in der Berufsbildung verwendeten Identifikatoren</w:t>
      </w:r>
      <w:bookmarkEnd w:id="86"/>
    </w:p>
    <w:p w14:paraId="494D403F" w14:textId="0FB5480B" w:rsidR="00DC1DE3" w:rsidRPr="000C12F8" w:rsidRDefault="003C129F" w:rsidP="00DC1DE3">
      <w:r>
        <w:t>Die Identifikatoren</w:t>
      </w:r>
      <w:r w:rsidR="00DC1DE3" w:rsidRPr="000C12F8">
        <w:t xml:space="preserve"> sind eindeutig, d.h. ein definierter </w:t>
      </w:r>
      <w:r>
        <w:t xml:space="preserve">Identifikator </w:t>
      </w:r>
      <w:r w:rsidR="00DC1DE3" w:rsidRPr="000C12F8">
        <w:t xml:space="preserve">bezeichnet genau ein Datenobjekt. Die Vergabe von mehreren </w:t>
      </w:r>
      <w:r w:rsidR="003442ED">
        <w:t>Identifikatoren</w:t>
      </w:r>
      <w:r w:rsidR="00DC1DE3" w:rsidRPr="000C12F8">
        <w:t xml:space="preserve"> an die gleiche Person oder Organisation für verschiedene Rollen ist möglich, wenn z.B. eine Person in mehreren Rollen (z.B. Berufsbildner, Prüfungsexpertin, Vater) agiert.</w:t>
      </w:r>
    </w:p>
    <w:p w14:paraId="33A68675" w14:textId="09A7A1B1" w:rsidR="00DC1DE3" w:rsidRDefault="00DC1DE3" w:rsidP="00DC1DE3">
      <w:r w:rsidRPr="000C12F8">
        <w:t>Mit der Übermittlung von weiteren Identifikationselementen (z.B. Versichertennummer, BUR, UID) wird die Zusammenführung von Duplikaten bei der Empfängerin erleichtert.</w:t>
      </w:r>
    </w:p>
    <w:p w14:paraId="401E828A" w14:textId="74988A29" w:rsidR="00BE18CD" w:rsidRDefault="003442ED">
      <w:pPr>
        <w:pStyle w:val="berschrift4"/>
      </w:pPr>
      <w:bookmarkStart w:id="87" w:name="_Ref103802897"/>
      <w:bookmarkStart w:id="88" w:name="_Toc166050295"/>
      <w:r>
        <w:t>Verwendete Identifikatoren</w:t>
      </w:r>
      <w:bookmarkEnd w:id="87"/>
      <w:bookmarkEnd w:id="88"/>
    </w:p>
    <w:p w14:paraId="6D82B12F" w14:textId="27CBA1CE" w:rsidR="00BE18CD" w:rsidRDefault="00E245EF" w:rsidP="00BE18CD">
      <w:pPr>
        <w:rPr>
          <w:lang w:eastAsia="de-DE"/>
        </w:rPr>
      </w:pPr>
      <w:r>
        <w:rPr>
          <w:lang w:eastAsia="de-DE"/>
        </w:rPr>
        <w:t>In der Berufsbildung</w:t>
      </w:r>
      <w:r w:rsidR="003B7812">
        <w:rPr>
          <w:lang w:eastAsia="de-DE"/>
        </w:rPr>
        <w:t xml:space="preserve"> werden die Identifikatoren gemäss nachfolgender Tabelle verwendet. Für jeden Identifikator </w:t>
      </w:r>
      <w:r w:rsidR="00500D13">
        <w:rPr>
          <w:lang w:eastAsia="de-DE"/>
        </w:rPr>
        <w:t xml:space="preserve">sind Code, Inhalt und Quelle angegeben. Der Code wird verwendet, um die verschiedenen Identifikatoren (z.B. für Bildungs- und Teilverhältnisse) zu unterscheiden. In der Spalte Quelle ist angegeben, wo </w:t>
      </w:r>
      <w:r w:rsidR="00A0020D">
        <w:rPr>
          <w:lang w:eastAsia="de-DE"/>
        </w:rPr>
        <w:t xml:space="preserve">weitere </w:t>
      </w:r>
      <w:r w:rsidR="00500D13">
        <w:rPr>
          <w:lang w:eastAsia="de-DE"/>
        </w:rPr>
        <w:t xml:space="preserve">Informationen zum </w:t>
      </w:r>
      <w:r w:rsidR="00A0020D">
        <w:rPr>
          <w:lang w:eastAsia="de-DE"/>
        </w:rPr>
        <w:t xml:space="preserve">spezifischen Aufbau eines Identifikators zu finden sind. </w:t>
      </w:r>
    </w:p>
    <w:tbl>
      <w:tblPr>
        <w:tblStyle w:val="Tabellenraster"/>
        <w:tblW w:w="0" w:type="auto"/>
        <w:tblLook w:val="04A0" w:firstRow="1" w:lastRow="0" w:firstColumn="1" w:lastColumn="0" w:noHBand="0" w:noVBand="1"/>
      </w:tblPr>
      <w:tblGrid>
        <w:gridCol w:w="1413"/>
        <w:gridCol w:w="5386"/>
        <w:gridCol w:w="2829"/>
      </w:tblGrid>
      <w:tr w:rsidR="00545424" w:rsidRPr="000C12F8" w14:paraId="4348DD11" w14:textId="77777777" w:rsidTr="00380070">
        <w:trPr>
          <w:tblHeader/>
        </w:trPr>
        <w:tc>
          <w:tcPr>
            <w:tcW w:w="1413" w:type="dxa"/>
            <w:shd w:val="clear" w:color="auto" w:fill="F2F2F2" w:themeFill="background1" w:themeFillShade="F2"/>
          </w:tcPr>
          <w:p w14:paraId="09433022" w14:textId="17C486E8" w:rsidR="00545424" w:rsidRPr="000C12F8" w:rsidRDefault="00D76713" w:rsidP="00BD2BBF">
            <w:pPr>
              <w:rPr>
                <w:b/>
              </w:rPr>
            </w:pPr>
            <w:r>
              <w:rPr>
                <w:b/>
              </w:rPr>
              <w:t>Code</w:t>
            </w:r>
          </w:p>
        </w:tc>
        <w:tc>
          <w:tcPr>
            <w:tcW w:w="5386" w:type="dxa"/>
            <w:shd w:val="clear" w:color="auto" w:fill="F2F2F2" w:themeFill="background1" w:themeFillShade="F2"/>
          </w:tcPr>
          <w:p w14:paraId="719A2DAA" w14:textId="77777777" w:rsidR="00545424" w:rsidRPr="000C12F8" w:rsidRDefault="00545424" w:rsidP="00BD2BBF">
            <w:pPr>
              <w:rPr>
                <w:b/>
              </w:rPr>
            </w:pPr>
            <w:r w:rsidRPr="000C12F8">
              <w:rPr>
                <w:b/>
              </w:rPr>
              <w:t>Inhalt</w:t>
            </w:r>
          </w:p>
        </w:tc>
        <w:tc>
          <w:tcPr>
            <w:tcW w:w="2829" w:type="dxa"/>
            <w:shd w:val="clear" w:color="auto" w:fill="F2F2F2" w:themeFill="background1" w:themeFillShade="F2"/>
          </w:tcPr>
          <w:p w14:paraId="42D6BE21" w14:textId="77777777" w:rsidR="00545424" w:rsidRPr="000C12F8" w:rsidRDefault="00545424" w:rsidP="00BD2BBF">
            <w:pPr>
              <w:rPr>
                <w:b/>
              </w:rPr>
            </w:pPr>
            <w:r>
              <w:rPr>
                <w:b/>
              </w:rPr>
              <w:t>Quelle</w:t>
            </w:r>
          </w:p>
        </w:tc>
      </w:tr>
      <w:tr w:rsidR="00545424" w:rsidRPr="000C12F8" w14:paraId="41F21A20" w14:textId="77777777" w:rsidTr="00BD2BBF">
        <w:tc>
          <w:tcPr>
            <w:tcW w:w="1413" w:type="dxa"/>
          </w:tcPr>
          <w:p w14:paraId="5D55B04A" w14:textId="77777777" w:rsidR="00545424" w:rsidRPr="000C12F8" w:rsidRDefault="00545424" w:rsidP="00BD2BBF">
            <w:r>
              <w:t>AB</w:t>
            </w:r>
          </w:p>
        </w:tc>
        <w:tc>
          <w:tcPr>
            <w:tcW w:w="5386" w:type="dxa"/>
            <w:vAlign w:val="center"/>
          </w:tcPr>
          <w:p w14:paraId="3B58DBED" w14:textId="77777777" w:rsidR="00545424" w:rsidRPr="000C12F8" w:rsidRDefault="00545424" w:rsidP="00BD2BBF">
            <w:r>
              <w:rPr>
                <w:rFonts w:cs="Arial"/>
                <w:color w:val="000000"/>
              </w:rPr>
              <w:t>Amt für Berufsbildung</w:t>
            </w:r>
          </w:p>
        </w:tc>
        <w:tc>
          <w:tcPr>
            <w:tcW w:w="2829" w:type="dxa"/>
          </w:tcPr>
          <w:p w14:paraId="5AF9F328" w14:textId="567EAF6D" w:rsidR="00545424" w:rsidRDefault="005D12BC" w:rsidP="00BD2BBF">
            <w:pPr>
              <w:rPr>
                <w:rFonts w:cs="Arial"/>
                <w:color w:val="000000"/>
              </w:rPr>
            </w:pPr>
            <w:r>
              <w:fldChar w:fldCharType="begin"/>
            </w:r>
            <w:r>
              <w:instrText xml:space="preserve"> REF SDBBDA \h </w:instrText>
            </w:r>
            <w:r>
              <w:fldChar w:fldCharType="separate"/>
            </w:r>
            <w:r w:rsidR="002A052A">
              <w:t>[SDBB-DA]</w:t>
            </w:r>
            <w:r>
              <w:fldChar w:fldCharType="end"/>
            </w:r>
          </w:p>
        </w:tc>
      </w:tr>
      <w:tr w:rsidR="00545424" w:rsidRPr="000C12F8" w14:paraId="15072060" w14:textId="77777777" w:rsidTr="00BD2BBF">
        <w:tc>
          <w:tcPr>
            <w:tcW w:w="1413" w:type="dxa"/>
          </w:tcPr>
          <w:p w14:paraId="7FE11A3C" w14:textId="77777777" w:rsidR="00545424" w:rsidRPr="000C12F8" w:rsidRDefault="00545424" w:rsidP="00BD2BBF">
            <w:r>
              <w:t>BK</w:t>
            </w:r>
          </w:p>
        </w:tc>
        <w:tc>
          <w:tcPr>
            <w:tcW w:w="5386" w:type="dxa"/>
            <w:vAlign w:val="center"/>
          </w:tcPr>
          <w:p w14:paraId="79B85D1D" w14:textId="77777777" w:rsidR="00545424" w:rsidRPr="000C12F8" w:rsidRDefault="00545424" w:rsidP="00BD2BBF">
            <w:r>
              <w:rPr>
                <w:rFonts w:cs="Arial"/>
                <w:color w:val="000000"/>
              </w:rPr>
              <w:t>Schweizerische Berufsbildungsämter-Konferenz (SBBK)</w:t>
            </w:r>
          </w:p>
        </w:tc>
        <w:tc>
          <w:tcPr>
            <w:tcW w:w="2829" w:type="dxa"/>
          </w:tcPr>
          <w:p w14:paraId="30D92257" w14:textId="27094DFF" w:rsidR="00545424" w:rsidRDefault="00F82A77" w:rsidP="00BD2BBF">
            <w:pPr>
              <w:rPr>
                <w:rFonts w:cs="Arial"/>
                <w:color w:val="000000"/>
              </w:rPr>
            </w:pPr>
            <w:r>
              <w:rPr>
                <w:rFonts w:cs="Arial"/>
                <w:color w:val="000000"/>
              </w:rPr>
              <w:t>Zentrale Applikationen, Code gem. Betreiber</w:t>
            </w:r>
          </w:p>
        </w:tc>
      </w:tr>
      <w:tr w:rsidR="00545424" w:rsidRPr="000C12F8" w14:paraId="406FEB99" w14:textId="77777777" w:rsidTr="00BD2BBF">
        <w:tc>
          <w:tcPr>
            <w:tcW w:w="1413" w:type="dxa"/>
          </w:tcPr>
          <w:p w14:paraId="4D71C244" w14:textId="77777777" w:rsidR="00545424" w:rsidRPr="000C12F8" w:rsidRDefault="00545424" w:rsidP="00BD2BBF">
            <w:r>
              <w:t>BS</w:t>
            </w:r>
          </w:p>
        </w:tc>
        <w:tc>
          <w:tcPr>
            <w:tcW w:w="5386" w:type="dxa"/>
            <w:vAlign w:val="center"/>
          </w:tcPr>
          <w:p w14:paraId="203677CE" w14:textId="77777777" w:rsidR="00545424" w:rsidRPr="000C12F8" w:rsidRDefault="00545424" w:rsidP="00BD2BBF">
            <w:r w:rsidRPr="00AE5F88">
              <w:rPr>
                <w:rFonts w:cs="Arial"/>
                <w:color w:val="000000"/>
              </w:rPr>
              <w:t>Berufsfachschulen</w:t>
            </w:r>
          </w:p>
        </w:tc>
        <w:tc>
          <w:tcPr>
            <w:tcW w:w="2829" w:type="dxa"/>
          </w:tcPr>
          <w:p w14:paraId="649EF027" w14:textId="5F92062A" w:rsidR="00545424" w:rsidRPr="00AE5F88" w:rsidRDefault="005D12BC" w:rsidP="00BD2BBF">
            <w:pPr>
              <w:rPr>
                <w:rFonts w:cs="Arial"/>
                <w:color w:val="000000"/>
              </w:rPr>
            </w:pPr>
            <w:r>
              <w:fldChar w:fldCharType="begin"/>
            </w:r>
            <w:r>
              <w:instrText xml:space="preserve"> REF SDBBDA \h </w:instrText>
            </w:r>
            <w:r>
              <w:fldChar w:fldCharType="separate"/>
            </w:r>
            <w:r w:rsidR="002A052A">
              <w:t>[SDBB-DA]</w:t>
            </w:r>
            <w:r>
              <w:fldChar w:fldCharType="end"/>
            </w:r>
          </w:p>
        </w:tc>
      </w:tr>
      <w:tr w:rsidR="00545424" w:rsidRPr="000C12F8" w14:paraId="01464F91" w14:textId="77777777" w:rsidTr="00BD2BBF">
        <w:tc>
          <w:tcPr>
            <w:tcW w:w="1413" w:type="dxa"/>
          </w:tcPr>
          <w:p w14:paraId="20AE27D9" w14:textId="77777777" w:rsidR="00545424" w:rsidRPr="000C12F8" w:rsidRDefault="00545424" w:rsidP="00BD2BBF">
            <w:r>
              <w:t>BV</w:t>
            </w:r>
          </w:p>
        </w:tc>
        <w:tc>
          <w:tcPr>
            <w:tcW w:w="5386" w:type="dxa"/>
            <w:vAlign w:val="center"/>
          </w:tcPr>
          <w:p w14:paraId="543B6C73" w14:textId="77777777" w:rsidR="00545424" w:rsidRPr="000C12F8" w:rsidRDefault="00545424" w:rsidP="00BD2BBF">
            <w:r w:rsidRPr="00262CA6">
              <w:rPr>
                <w:rFonts w:cs="Arial"/>
                <w:color w:val="000000"/>
              </w:rPr>
              <w:t>Bildungsverhältnis</w:t>
            </w:r>
          </w:p>
        </w:tc>
        <w:tc>
          <w:tcPr>
            <w:tcW w:w="2829" w:type="dxa"/>
          </w:tcPr>
          <w:p w14:paraId="06BC4F99" w14:textId="7CC495EA" w:rsidR="00545424" w:rsidRDefault="00F82A77" w:rsidP="00BD2BBF">
            <w:pPr>
              <w:rPr>
                <w:rFonts w:cs="Arial"/>
                <w:color w:val="000000"/>
                <w:highlight w:val="yellow"/>
              </w:rPr>
            </w:pPr>
            <w:r w:rsidRPr="00F82A77">
              <w:rPr>
                <w:rFonts w:cs="Arial"/>
                <w:color w:val="000000"/>
              </w:rPr>
              <w:t>Kantonale Fachapplikationen</w:t>
            </w:r>
          </w:p>
        </w:tc>
      </w:tr>
      <w:tr w:rsidR="00545424" w:rsidRPr="000C12F8" w14:paraId="5BF7A310" w14:textId="77777777" w:rsidTr="00BD2BBF">
        <w:tc>
          <w:tcPr>
            <w:tcW w:w="1413" w:type="dxa"/>
          </w:tcPr>
          <w:p w14:paraId="01671CE2" w14:textId="77777777" w:rsidR="00545424" w:rsidRPr="000C12F8" w:rsidRDefault="00545424" w:rsidP="004B2C82">
            <w:pPr>
              <w:keepNext/>
              <w:keepLines/>
            </w:pPr>
            <w:r>
              <w:lastRenderedPageBreak/>
              <w:t>LB</w:t>
            </w:r>
          </w:p>
        </w:tc>
        <w:tc>
          <w:tcPr>
            <w:tcW w:w="5386" w:type="dxa"/>
            <w:vAlign w:val="center"/>
          </w:tcPr>
          <w:p w14:paraId="6BCBCE36" w14:textId="77777777" w:rsidR="00545424" w:rsidRPr="000C12F8" w:rsidRDefault="00545424" w:rsidP="004B2C82">
            <w:pPr>
              <w:keepNext/>
              <w:keepLines/>
            </w:pPr>
            <w:r>
              <w:rPr>
                <w:rFonts w:cs="Arial"/>
                <w:color w:val="000000"/>
              </w:rPr>
              <w:t>Lehrbetriebe, ausbildende Unternehmen</w:t>
            </w:r>
          </w:p>
        </w:tc>
        <w:tc>
          <w:tcPr>
            <w:tcW w:w="2829" w:type="dxa"/>
          </w:tcPr>
          <w:p w14:paraId="04B2D73B" w14:textId="3D7A13A8" w:rsidR="00545424" w:rsidRDefault="00F82A77" w:rsidP="004B2C82">
            <w:pPr>
              <w:keepNext/>
              <w:keepLines/>
              <w:rPr>
                <w:rFonts w:cs="Arial"/>
                <w:color w:val="000000"/>
              </w:rPr>
            </w:pPr>
            <w:r w:rsidRPr="00F82A77">
              <w:rPr>
                <w:rFonts w:cs="Arial"/>
                <w:color w:val="000000"/>
              </w:rPr>
              <w:t xml:space="preserve">Kantonale </w:t>
            </w:r>
            <w:proofErr w:type="spellStart"/>
            <w:r w:rsidRPr="00F82A77">
              <w:rPr>
                <w:rFonts w:cs="Arial"/>
                <w:color w:val="000000"/>
              </w:rPr>
              <w:t>Fachapplikatio-nen</w:t>
            </w:r>
            <w:proofErr w:type="spellEnd"/>
          </w:p>
        </w:tc>
      </w:tr>
      <w:tr w:rsidR="00545424" w:rsidRPr="000C12F8" w14:paraId="670388E6" w14:textId="77777777" w:rsidTr="00BD2BBF">
        <w:tc>
          <w:tcPr>
            <w:tcW w:w="1413" w:type="dxa"/>
          </w:tcPr>
          <w:p w14:paraId="4637723B" w14:textId="77777777" w:rsidR="00545424" w:rsidRDefault="00545424" w:rsidP="00BD2BBF">
            <w:r>
              <w:t>PK</w:t>
            </w:r>
          </w:p>
        </w:tc>
        <w:tc>
          <w:tcPr>
            <w:tcW w:w="5386" w:type="dxa"/>
            <w:vAlign w:val="center"/>
          </w:tcPr>
          <w:p w14:paraId="58261DF8" w14:textId="77777777" w:rsidR="00545424" w:rsidRPr="000C12F8" w:rsidRDefault="00545424" w:rsidP="00BD2BBF">
            <w:r>
              <w:rPr>
                <w:rFonts w:cs="Arial"/>
                <w:color w:val="000000"/>
              </w:rPr>
              <w:t>Prüfungskommission</w:t>
            </w:r>
          </w:p>
        </w:tc>
        <w:tc>
          <w:tcPr>
            <w:tcW w:w="2829" w:type="dxa"/>
          </w:tcPr>
          <w:p w14:paraId="49589972" w14:textId="04CF5709" w:rsidR="00545424" w:rsidRDefault="005D12BC" w:rsidP="00BD2BBF">
            <w:pPr>
              <w:rPr>
                <w:rFonts w:cs="Arial"/>
                <w:color w:val="000000"/>
              </w:rPr>
            </w:pPr>
            <w:r>
              <w:fldChar w:fldCharType="begin"/>
            </w:r>
            <w:r>
              <w:instrText xml:space="preserve"> REF SDBBDA \h </w:instrText>
            </w:r>
            <w:r>
              <w:fldChar w:fldCharType="separate"/>
            </w:r>
            <w:r w:rsidR="002A052A">
              <w:t>[SDBB-DA]</w:t>
            </w:r>
            <w:r>
              <w:fldChar w:fldCharType="end"/>
            </w:r>
          </w:p>
        </w:tc>
      </w:tr>
      <w:tr w:rsidR="00545424" w:rsidRPr="000C12F8" w14:paraId="7FFD97CA" w14:textId="77777777" w:rsidTr="00BD2BBF">
        <w:tc>
          <w:tcPr>
            <w:tcW w:w="1413" w:type="dxa"/>
          </w:tcPr>
          <w:p w14:paraId="0DA7BB45" w14:textId="77777777" w:rsidR="00545424" w:rsidRDefault="00545424" w:rsidP="00BD2BBF">
            <w:r>
              <w:t>PP</w:t>
            </w:r>
          </w:p>
        </w:tc>
        <w:tc>
          <w:tcPr>
            <w:tcW w:w="5386" w:type="dxa"/>
            <w:vAlign w:val="center"/>
          </w:tcPr>
          <w:p w14:paraId="76C80621" w14:textId="77777777" w:rsidR="00545424" w:rsidRPr="000C12F8" w:rsidRDefault="00545424" w:rsidP="00BD2BBF">
            <w:r>
              <w:rPr>
                <w:rFonts w:cs="Arial"/>
                <w:color w:val="000000"/>
              </w:rPr>
              <w:t>Personen (z.B. Gesetzliche Vertretung, Berufsbildner, Prüfungsexperten)</w:t>
            </w:r>
          </w:p>
        </w:tc>
        <w:tc>
          <w:tcPr>
            <w:tcW w:w="2829" w:type="dxa"/>
          </w:tcPr>
          <w:p w14:paraId="72A00570" w14:textId="5894C784" w:rsidR="00545424" w:rsidRDefault="00F82A77" w:rsidP="00BD2BBF">
            <w:pPr>
              <w:rPr>
                <w:rFonts w:cs="Arial"/>
                <w:color w:val="000000"/>
              </w:rPr>
            </w:pPr>
            <w:r w:rsidRPr="00F82A77">
              <w:rPr>
                <w:rFonts w:cs="Arial"/>
                <w:color w:val="000000"/>
              </w:rPr>
              <w:t xml:space="preserve">Kantonale </w:t>
            </w:r>
            <w:proofErr w:type="spellStart"/>
            <w:r w:rsidRPr="00F82A77">
              <w:rPr>
                <w:rFonts w:cs="Arial"/>
                <w:color w:val="000000"/>
              </w:rPr>
              <w:t>Fachapplikatio-nen</w:t>
            </w:r>
            <w:proofErr w:type="spellEnd"/>
          </w:p>
        </w:tc>
      </w:tr>
      <w:tr w:rsidR="00545424" w:rsidRPr="000C12F8" w14:paraId="6DC4D999" w14:textId="77777777" w:rsidTr="00BD2BBF">
        <w:tc>
          <w:tcPr>
            <w:tcW w:w="1413" w:type="dxa"/>
          </w:tcPr>
          <w:p w14:paraId="3EB51532" w14:textId="77777777" w:rsidR="00545424" w:rsidRDefault="00545424" w:rsidP="00BD2BBF">
            <w:r>
              <w:t>TV</w:t>
            </w:r>
          </w:p>
        </w:tc>
        <w:tc>
          <w:tcPr>
            <w:tcW w:w="5386" w:type="dxa"/>
            <w:vAlign w:val="center"/>
          </w:tcPr>
          <w:p w14:paraId="43FAFFE6" w14:textId="77777777" w:rsidR="00545424" w:rsidRPr="000C12F8" w:rsidRDefault="00545424" w:rsidP="00BD2BBF">
            <w:r w:rsidRPr="00262CA6">
              <w:rPr>
                <w:rFonts w:cs="Arial"/>
                <w:color w:val="000000"/>
              </w:rPr>
              <w:t>Teilverhältnis</w:t>
            </w:r>
          </w:p>
        </w:tc>
        <w:tc>
          <w:tcPr>
            <w:tcW w:w="2829" w:type="dxa"/>
          </w:tcPr>
          <w:p w14:paraId="0F37E124" w14:textId="42573208" w:rsidR="00545424" w:rsidRDefault="00F82A77" w:rsidP="00BD2BBF">
            <w:pPr>
              <w:rPr>
                <w:rFonts w:cs="Arial"/>
                <w:color w:val="000000"/>
                <w:highlight w:val="yellow"/>
              </w:rPr>
            </w:pPr>
            <w:r w:rsidRPr="00F82A77">
              <w:rPr>
                <w:rFonts w:cs="Arial"/>
                <w:color w:val="000000"/>
              </w:rPr>
              <w:t xml:space="preserve">Kantonale </w:t>
            </w:r>
            <w:proofErr w:type="spellStart"/>
            <w:r w:rsidRPr="00F82A77">
              <w:rPr>
                <w:rFonts w:cs="Arial"/>
                <w:color w:val="000000"/>
              </w:rPr>
              <w:t>Fachapplikatio-nen</w:t>
            </w:r>
            <w:proofErr w:type="spellEnd"/>
          </w:p>
        </w:tc>
      </w:tr>
      <w:tr w:rsidR="00545424" w:rsidRPr="000C12F8" w14:paraId="1EA0378E" w14:textId="77777777" w:rsidTr="00BD2BBF">
        <w:tc>
          <w:tcPr>
            <w:tcW w:w="1413" w:type="dxa"/>
          </w:tcPr>
          <w:p w14:paraId="33DCB346" w14:textId="77777777" w:rsidR="00545424" w:rsidRDefault="00545424" w:rsidP="00BD2BBF">
            <w:r>
              <w:t>UK</w:t>
            </w:r>
          </w:p>
        </w:tc>
        <w:tc>
          <w:tcPr>
            <w:tcW w:w="5386" w:type="dxa"/>
            <w:vAlign w:val="center"/>
          </w:tcPr>
          <w:p w14:paraId="34D66576" w14:textId="77777777" w:rsidR="00545424" w:rsidRPr="000C12F8" w:rsidRDefault="00545424" w:rsidP="00BD2BBF">
            <w:proofErr w:type="spellStart"/>
            <w:r>
              <w:rPr>
                <w:rFonts w:cs="Arial"/>
                <w:color w:val="000000"/>
              </w:rPr>
              <w:t>üK</w:t>
            </w:r>
            <w:proofErr w:type="spellEnd"/>
            <w:r>
              <w:rPr>
                <w:rFonts w:cs="Arial"/>
                <w:color w:val="000000"/>
              </w:rPr>
              <w:t xml:space="preserve">-Organisation (Kurskommission, </w:t>
            </w:r>
            <w:proofErr w:type="spellStart"/>
            <w:r>
              <w:rPr>
                <w:rFonts w:cs="Arial"/>
                <w:color w:val="000000"/>
              </w:rPr>
              <w:t>üK</w:t>
            </w:r>
            <w:proofErr w:type="spellEnd"/>
            <w:r>
              <w:rPr>
                <w:rFonts w:cs="Arial"/>
                <w:color w:val="000000"/>
              </w:rPr>
              <w:t xml:space="preserve">-Träger, </w:t>
            </w:r>
            <w:proofErr w:type="spellStart"/>
            <w:r>
              <w:rPr>
                <w:rFonts w:cs="Arial"/>
                <w:color w:val="000000"/>
              </w:rPr>
              <w:t>üK</w:t>
            </w:r>
            <w:proofErr w:type="spellEnd"/>
            <w:r>
              <w:rPr>
                <w:rFonts w:cs="Arial"/>
                <w:color w:val="000000"/>
              </w:rPr>
              <w:t xml:space="preserve">-Center, </w:t>
            </w:r>
            <w:proofErr w:type="spellStart"/>
            <w:r>
              <w:rPr>
                <w:rFonts w:cs="Arial"/>
                <w:color w:val="000000"/>
              </w:rPr>
              <w:t>üK</w:t>
            </w:r>
            <w:proofErr w:type="spellEnd"/>
            <w:r>
              <w:rPr>
                <w:rFonts w:cs="Arial"/>
                <w:color w:val="000000"/>
              </w:rPr>
              <w:t xml:space="preserve">-Standort, </w:t>
            </w:r>
            <w:proofErr w:type="spellStart"/>
            <w:r>
              <w:rPr>
                <w:rFonts w:cs="Arial"/>
                <w:color w:val="000000"/>
              </w:rPr>
              <w:t>üK</w:t>
            </w:r>
            <w:proofErr w:type="spellEnd"/>
            <w:r>
              <w:rPr>
                <w:rFonts w:cs="Arial"/>
                <w:color w:val="000000"/>
              </w:rPr>
              <w:t>-befreiter Betrieb)</w:t>
            </w:r>
          </w:p>
        </w:tc>
        <w:tc>
          <w:tcPr>
            <w:tcW w:w="2829" w:type="dxa"/>
          </w:tcPr>
          <w:p w14:paraId="1FFF4253" w14:textId="166F12AF" w:rsidR="00545424" w:rsidRDefault="005D12BC" w:rsidP="00CF04C7">
            <w:pPr>
              <w:keepNext/>
              <w:rPr>
                <w:rFonts w:cs="Arial"/>
                <w:color w:val="000000"/>
              </w:rPr>
            </w:pPr>
            <w:r>
              <w:fldChar w:fldCharType="begin"/>
            </w:r>
            <w:r>
              <w:instrText xml:space="preserve"> REF SDBBDA \h </w:instrText>
            </w:r>
            <w:r>
              <w:fldChar w:fldCharType="separate"/>
            </w:r>
            <w:r w:rsidR="002A052A">
              <w:t>[SDBB-DA]</w:t>
            </w:r>
            <w:r>
              <w:fldChar w:fldCharType="end"/>
            </w:r>
          </w:p>
        </w:tc>
      </w:tr>
    </w:tbl>
    <w:p w14:paraId="3A6D2C24" w14:textId="6E834CC5" w:rsidR="00545424" w:rsidRPr="002B1281" w:rsidRDefault="00E245EF" w:rsidP="00001FB5">
      <w:pPr>
        <w:pStyle w:val="Beschriftung"/>
      </w:pPr>
      <w:bookmarkStart w:id="89" w:name="_Toc166050392"/>
      <w:r>
        <w:t xml:space="preserve">Tabelle </w:t>
      </w:r>
      <w:r w:rsidR="005137A2">
        <w:fldChar w:fldCharType="begin"/>
      </w:r>
      <w:r w:rsidR="005137A2">
        <w:instrText xml:space="preserve"> SEQ Tabelle \* ARABIC </w:instrText>
      </w:r>
      <w:r w:rsidR="005137A2">
        <w:fldChar w:fldCharType="separate"/>
      </w:r>
      <w:r w:rsidR="002A052A">
        <w:rPr>
          <w:noProof/>
        </w:rPr>
        <w:t>2</w:t>
      </w:r>
      <w:r w:rsidR="005137A2">
        <w:rPr>
          <w:noProof/>
        </w:rPr>
        <w:fldChar w:fldCharType="end"/>
      </w:r>
      <w:r>
        <w:t>: Codes für die Unterscheidung der Identifikatoren</w:t>
      </w:r>
      <w:bookmarkEnd w:id="89"/>
    </w:p>
    <w:p w14:paraId="3B21B317" w14:textId="52889848" w:rsidR="003D354F" w:rsidRPr="000C12F8" w:rsidRDefault="003D354F" w:rsidP="003D354F">
      <w:pPr>
        <w:pStyle w:val="berschrift4"/>
      </w:pPr>
      <w:bookmarkStart w:id="90" w:name="_Toc166050296"/>
      <w:r w:rsidRPr="000C12F8">
        <w:t>Verantwortung der vergebenden Stellen</w:t>
      </w:r>
      <w:bookmarkEnd w:id="82"/>
      <w:bookmarkEnd w:id="90"/>
    </w:p>
    <w:p w14:paraId="36CA9800" w14:textId="376583DF" w:rsidR="003D354F" w:rsidRPr="000C12F8" w:rsidRDefault="000D06DC" w:rsidP="003D354F">
      <w:r>
        <w:t xml:space="preserve">Da die Identifikatoren </w:t>
      </w:r>
      <w:r w:rsidR="003D354F" w:rsidRPr="000C12F8">
        <w:t>im Datenaustausch der beruflichen Grundbildung eine zentrale Rolle spiel</w:t>
      </w:r>
      <w:r>
        <w:t>en</w:t>
      </w:r>
      <w:r w:rsidR="003D354F" w:rsidRPr="000C12F8">
        <w:t>, müssen die vergebenden Systeme (kantonale Fachanwendungen und zentrale Listen)</w:t>
      </w:r>
    </w:p>
    <w:p w14:paraId="1536101E" w14:textId="4C80C080" w:rsidR="003D354F" w:rsidRPr="000C12F8" w:rsidRDefault="003D354F" w:rsidP="003D354F">
      <w:pPr>
        <w:pStyle w:val="Listenabsatz"/>
        <w:widowControl/>
        <w:numPr>
          <w:ilvl w:val="0"/>
          <w:numId w:val="31"/>
        </w:numPr>
        <w:spacing w:after="0" w:line="240" w:lineRule="auto"/>
      </w:pPr>
      <w:r w:rsidRPr="000C12F8">
        <w:t xml:space="preserve">sicherstellen, dass ein </w:t>
      </w:r>
      <w:r w:rsidR="001022F8">
        <w:t>Identifikator</w:t>
      </w:r>
      <w:r w:rsidR="001022F8" w:rsidRPr="000C12F8">
        <w:t xml:space="preserve"> </w:t>
      </w:r>
      <w:r w:rsidRPr="000C12F8">
        <w:t>während der Lebensdauer des damit identifizierten Datenobjekts gültig bleibt</w:t>
      </w:r>
      <w:r w:rsidR="001022F8">
        <w:t>,</w:t>
      </w:r>
    </w:p>
    <w:p w14:paraId="561519C0" w14:textId="0265DB13" w:rsidR="003D354F" w:rsidRPr="000C12F8" w:rsidRDefault="003D354F" w:rsidP="003D354F">
      <w:pPr>
        <w:pStyle w:val="Listenabsatz"/>
        <w:widowControl/>
        <w:numPr>
          <w:ilvl w:val="0"/>
          <w:numId w:val="31"/>
        </w:numPr>
        <w:spacing w:after="0" w:line="240" w:lineRule="auto"/>
      </w:pPr>
      <w:r w:rsidRPr="000C12F8">
        <w:t xml:space="preserve">sicherstellen, dass </w:t>
      </w:r>
      <w:r w:rsidR="001022F8">
        <w:t xml:space="preserve">Identifikatoren </w:t>
      </w:r>
      <w:r w:rsidRPr="000C12F8">
        <w:t>im eigenen Verantwortungsbereich nur einmalig vergeben werden</w:t>
      </w:r>
      <w:r w:rsidR="000765EE">
        <w:t>,</w:t>
      </w:r>
    </w:p>
    <w:p w14:paraId="0289C634" w14:textId="52E986FE" w:rsidR="003D354F" w:rsidRPr="000C12F8" w:rsidRDefault="001022F8" w:rsidP="003D354F">
      <w:pPr>
        <w:pStyle w:val="Listenabsatz"/>
        <w:widowControl/>
        <w:numPr>
          <w:ilvl w:val="0"/>
          <w:numId w:val="31"/>
        </w:numPr>
        <w:spacing w:after="0" w:line="240" w:lineRule="auto"/>
      </w:pPr>
      <w:r>
        <w:t>m</w:t>
      </w:r>
      <w:r w:rsidR="003D354F" w:rsidRPr="000C12F8">
        <w:t xml:space="preserve">ehrfache </w:t>
      </w:r>
      <w:r w:rsidR="000765EE">
        <w:t xml:space="preserve">Identifikatoren </w:t>
      </w:r>
      <w:r w:rsidR="003D354F" w:rsidRPr="000C12F8">
        <w:t xml:space="preserve">(gleiches Datenobjekt </w:t>
      </w:r>
      <w:r w:rsidR="003D354F" w:rsidRPr="000C12F8">
        <w:rPr>
          <w:rFonts w:ascii="Wingdings" w:eastAsia="Wingdings" w:hAnsi="Wingdings" w:cs="Wingdings"/>
        </w:rPr>
        <w:t></w:t>
      </w:r>
      <w:r w:rsidR="003D354F" w:rsidRPr="000C12F8">
        <w:t xml:space="preserve"> mehrere </w:t>
      </w:r>
      <w:r w:rsidR="00721301">
        <w:t>Identifikatoren</w:t>
      </w:r>
      <w:r w:rsidR="003D354F" w:rsidRPr="000C12F8">
        <w:t>) vermeiden</w:t>
      </w:r>
      <w:r w:rsidR="000765EE">
        <w:t xml:space="preserve"> und </w:t>
      </w:r>
    </w:p>
    <w:p w14:paraId="7A855822" w14:textId="0926A498" w:rsidR="003D354F" w:rsidRPr="000C12F8" w:rsidRDefault="003D354F" w:rsidP="003D354F">
      <w:pPr>
        <w:pStyle w:val="Listenabsatz"/>
        <w:widowControl/>
        <w:numPr>
          <w:ilvl w:val="0"/>
          <w:numId w:val="31"/>
        </w:numPr>
        <w:spacing w:after="0" w:line="240" w:lineRule="auto"/>
      </w:pPr>
      <w:r w:rsidRPr="000C12F8">
        <w:t xml:space="preserve">bei einer allfälligen Neucodierung von </w:t>
      </w:r>
      <w:r w:rsidR="000765EE">
        <w:t>Identifikatoren</w:t>
      </w:r>
      <w:r w:rsidR="000765EE" w:rsidRPr="000C12F8">
        <w:t xml:space="preserve"> </w:t>
      </w:r>
      <w:r w:rsidRPr="000C12F8">
        <w:t>sicherstellen, dass die Änderung mit allen direkten und indirekten Datenaustauschpartnern im Voraus vereinbart und getestet wurde. Eine Neuvergabe könnte z.B. aufgrund eines Systemwechsels nötig werden.</w:t>
      </w:r>
    </w:p>
    <w:p w14:paraId="674A0F45" w14:textId="30ED665B" w:rsidR="003D354F" w:rsidRPr="000C12F8" w:rsidRDefault="003D354F" w:rsidP="003D354F">
      <w:pPr>
        <w:pStyle w:val="berschrift4"/>
      </w:pPr>
      <w:bookmarkStart w:id="91" w:name="_Toc378771865"/>
      <w:bookmarkStart w:id="92" w:name="_Toc166050297"/>
      <w:r w:rsidRPr="000C12F8">
        <w:t xml:space="preserve">Zentral vergebene und kantonale </w:t>
      </w:r>
      <w:bookmarkEnd w:id="91"/>
      <w:r w:rsidR="00721301">
        <w:t>Identifikatoren</w:t>
      </w:r>
      <w:bookmarkEnd w:id="92"/>
    </w:p>
    <w:p w14:paraId="5E338794" w14:textId="3A253FA4" w:rsidR="003D354F" w:rsidRPr="000C12F8" w:rsidRDefault="003D354F" w:rsidP="003D354F">
      <w:r w:rsidRPr="000C12F8">
        <w:t xml:space="preserve">Für Berufsfachschulen, Prüfungskommissionen, </w:t>
      </w:r>
      <w:proofErr w:type="spellStart"/>
      <w:r w:rsidRPr="000C12F8">
        <w:t>üK</w:t>
      </w:r>
      <w:proofErr w:type="spellEnd"/>
      <w:r w:rsidRPr="000C12F8">
        <w:t xml:space="preserve">-Organisationen und </w:t>
      </w:r>
      <w:r w:rsidR="00B47BEE">
        <w:t xml:space="preserve">die </w:t>
      </w:r>
      <w:r w:rsidRPr="000C12F8">
        <w:t>„Schweizerische Berufsbildungsämter-Konferenz“ (</w:t>
      </w:r>
      <w:proofErr w:type="spellStart"/>
      <w:r w:rsidR="00BA5FCF">
        <w:t>Identifikations</w:t>
      </w:r>
      <w:r w:rsidRPr="000C12F8">
        <w:t>sarten</w:t>
      </w:r>
      <w:proofErr w:type="spellEnd"/>
      <w:r w:rsidRPr="000C12F8">
        <w:t xml:space="preserve"> PK, UK, BS und BK) gilt:</w:t>
      </w:r>
    </w:p>
    <w:p w14:paraId="63B439BB" w14:textId="4238C446" w:rsidR="003D354F" w:rsidRPr="000C12F8" w:rsidRDefault="003D354F">
      <w:r w:rsidRPr="000C12F8">
        <w:t>Die Stellen 3-5 bezeichnen Land resp. Kanton der codierten Organisation, für nationale Stellen wird anstelle des Kantonskürzels CH verwendet.</w:t>
      </w:r>
      <w:r w:rsidRPr="000C12F8">
        <w:br/>
        <w:t xml:space="preserve">Die Verzeichnisse dieser </w:t>
      </w:r>
      <w:r w:rsidR="0009165A">
        <w:t xml:space="preserve">Identifikatoren </w:t>
      </w:r>
      <w:r w:rsidRPr="000C12F8">
        <w:t xml:space="preserve">werden von der Subkommission Datenaustausch </w:t>
      </w:r>
      <w:r w:rsidR="00942AFC">
        <w:t xml:space="preserve">der SBBK </w:t>
      </w:r>
      <w:r w:rsidRPr="000C12F8">
        <w:t>aktualisiert und veröffentlicht. Sie sind im Internet zugänglich unter</w:t>
      </w:r>
    </w:p>
    <w:p w14:paraId="141798D2" w14:textId="78D318DF" w:rsidR="003D354F" w:rsidRPr="000C12F8" w:rsidRDefault="005D12BC" w:rsidP="003D354F">
      <w:r>
        <w:fldChar w:fldCharType="begin"/>
      </w:r>
      <w:r>
        <w:instrText xml:space="preserve"> REF SDBBDA \h </w:instrText>
      </w:r>
      <w:r>
        <w:fldChar w:fldCharType="separate"/>
      </w:r>
      <w:r w:rsidR="002A052A">
        <w:t>[SDBB-DA]</w:t>
      </w:r>
      <w:r>
        <w:fldChar w:fldCharType="end"/>
      </w:r>
      <w:r w:rsidR="003D354F" w:rsidRPr="000C12F8">
        <w:t xml:space="preserve"> </w:t>
      </w:r>
      <w:r w:rsidR="003D354F" w:rsidRPr="000C12F8">
        <w:rPr>
          <w:rFonts w:ascii="Wingdings" w:eastAsia="Wingdings" w:hAnsi="Wingdings" w:cs="Wingdings"/>
        </w:rPr>
        <w:t></w:t>
      </w:r>
      <w:r w:rsidR="003D354F" w:rsidRPr="000C12F8">
        <w:t xml:space="preserve"> Berufsfachschulen / Prüfungskommissionen / </w:t>
      </w:r>
      <w:proofErr w:type="spellStart"/>
      <w:r w:rsidR="003D354F" w:rsidRPr="000C12F8">
        <w:t>üK</w:t>
      </w:r>
      <w:proofErr w:type="spellEnd"/>
      <w:r w:rsidR="003D354F" w:rsidRPr="000C12F8">
        <w:t xml:space="preserve">-Organisationen </w:t>
      </w:r>
    </w:p>
    <w:p w14:paraId="761DDC45" w14:textId="77777777" w:rsidR="003D354F" w:rsidRPr="000C12F8" w:rsidRDefault="003D354F" w:rsidP="003D354F">
      <w:r w:rsidRPr="000C12F8">
        <w:t>Für Personen und Lehrbetriebe/ausbildende Unternehmen (PP, LB) gilt:</w:t>
      </w:r>
    </w:p>
    <w:p w14:paraId="543FF7EC" w14:textId="0B78FC0A" w:rsidR="003D354F" w:rsidRPr="000C12F8" w:rsidRDefault="003D354F" w:rsidP="00CF04C7">
      <w:r w:rsidRPr="000C12F8">
        <w:t xml:space="preserve">Die 3. Stelle ist immer „X“. Für die Stellen 4-5 (Kantonscode) wird der Kantonscode desjenigen Kantons verwendet, der den </w:t>
      </w:r>
      <w:r w:rsidR="00EF1CDE">
        <w:t xml:space="preserve">Identifikator </w:t>
      </w:r>
      <w:r w:rsidRPr="000C12F8">
        <w:t>vergibt (</w:t>
      </w:r>
      <w:r w:rsidRPr="00CF04C7">
        <w:t>nicht</w:t>
      </w:r>
      <w:r w:rsidRPr="000C12F8">
        <w:t xml:space="preserve"> desjenigen, in dem sich die Person/Organisation befindet). Diese </w:t>
      </w:r>
      <w:r w:rsidR="00E2793F">
        <w:t>Identifikatoren</w:t>
      </w:r>
      <w:r w:rsidR="00E2793F" w:rsidRPr="000C12F8">
        <w:t xml:space="preserve"> </w:t>
      </w:r>
      <w:r w:rsidRPr="000C12F8">
        <w:t>werden durch die Kantone vergeben.</w:t>
      </w:r>
    </w:p>
    <w:p w14:paraId="016163E6" w14:textId="77777777" w:rsidR="004B2C82" w:rsidRDefault="004B2C82">
      <w:pPr>
        <w:widowControl/>
        <w:spacing w:after="0" w:line="260" w:lineRule="atLeast"/>
      </w:pPr>
      <w:r>
        <w:br w:type="page"/>
      </w:r>
    </w:p>
    <w:p w14:paraId="4CD7BDE7" w14:textId="587E53CA" w:rsidR="003D354F" w:rsidRPr="000C12F8" w:rsidRDefault="003D354F" w:rsidP="003D354F">
      <w:r w:rsidRPr="000C12F8">
        <w:lastRenderedPageBreak/>
        <w:t>Für „Amt für Berufsbildung“ (AB) gilt:</w:t>
      </w:r>
    </w:p>
    <w:p w14:paraId="416D2FCE" w14:textId="600CF742" w:rsidR="00476F9A" w:rsidRDefault="003D354F" w:rsidP="00EF1CDE">
      <w:r w:rsidRPr="000C12F8">
        <w:t>Die 3. Stelle ist immer „X“. Für die Stellen 4-5 (Kantonscode) wird der Kantonscode desjenigen Kantons verwendet, zu dem die entsprechende Organisationseinheit gehört. Der Kanton kann gemäss seinem Bedarf verschiedene Codes vergeben und sorgt in diesem Fall für die Information der relevanten Stellen.</w:t>
      </w:r>
    </w:p>
    <w:p w14:paraId="1C66C92A" w14:textId="173255FC" w:rsidR="002D17A8" w:rsidRDefault="00882645" w:rsidP="002D17A8">
      <w:r>
        <w:t xml:space="preserve">Die Identifikatoren für </w:t>
      </w:r>
      <w:r w:rsidR="002D17A8">
        <w:t xml:space="preserve">Bildungsverhältnisse und Teilverhältnisse </w:t>
      </w:r>
      <w:r>
        <w:t xml:space="preserve">sind </w:t>
      </w:r>
      <w:r w:rsidR="002D17A8">
        <w:t>wie folgt aufgebaut:</w:t>
      </w:r>
    </w:p>
    <w:p w14:paraId="2E400755" w14:textId="3E2DBCAF" w:rsidR="002D17A8" w:rsidRDefault="002D17A8" w:rsidP="002D17A8">
      <w:pPr>
        <w:pStyle w:val="Listenabsatz"/>
        <w:numPr>
          <w:ilvl w:val="0"/>
          <w:numId w:val="27"/>
        </w:numPr>
      </w:pPr>
      <w:r>
        <w:t xml:space="preserve">Bildungsverhältnis: </w:t>
      </w:r>
      <w:proofErr w:type="gramStart"/>
      <w:r>
        <w:t>BVX[</w:t>
      </w:r>
      <w:proofErr w:type="spellStart"/>
      <w:proofErr w:type="gramEnd"/>
      <w:r>
        <w:t>xy</w:t>
      </w:r>
      <w:proofErr w:type="spellEnd"/>
      <w:r>
        <w:t>][</w:t>
      </w:r>
      <w:proofErr w:type="spellStart"/>
      <w:r>
        <w:t>yyyy</w:t>
      </w:r>
      <w:proofErr w:type="spellEnd"/>
      <w:r>
        <w:t>][</w:t>
      </w:r>
      <w:proofErr w:type="spellStart"/>
      <w:r>
        <w:t>xxxxx</w:t>
      </w:r>
      <w:proofErr w:type="spellEnd"/>
      <w:r>
        <w:t>]</w:t>
      </w:r>
    </w:p>
    <w:p w14:paraId="69660EC2" w14:textId="77777777" w:rsidR="002D17A8" w:rsidRDefault="002D17A8" w:rsidP="002D17A8">
      <w:pPr>
        <w:pStyle w:val="Listenabsatz"/>
      </w:pPr>
      <w:r>
        <w:t>wobei</w:t>
      </w:r>
    </w:p>
    <w:p w14:paraId="0B51223D" w14:textId="3E2DBCAF" w:rsidR="002D17A8" w:rsidRDefault="002D17A8" w:rsidP="002D17A8">
      <w:pPr>
        <w:pStyle w:val="Listenabsatz"/>
        <w:widowControl/>
        <w:numPr>
          <w:ilvl w:val="0"/>
          <w:numId w:val="21"/>
        </w:numPr>
        <w:spacing w:after="0" w:line="240" w:lineRule="auto"/>
      </w:pPr>
      <w:r>
        <w:t>[</w:t>
      </w:r>
      <w:proofErr w:type="spellStart"/>
      <w:r>
        <w:t>xy</w:t>
      </w:r>
      <w:proofErr w:type="spellEnd"/>
      <w:r>
        <w:t>] = Kantonskürzel des Lehrortkantons</w:t>
      </w:r>
    </w:p>
    <w:p w14:paraId="429B3801" w14:textId="3E2DBCAF" w:rsidR="002D17A8" w:rsidRDefault="002D17A8" w:rsidP="002D17A8">
      <w:pPr>
        <w:pStyle w:val="Listenabsatz"/>
        <w:widowControl/>
        <w:numPr>
          <w:ilvl w:val="0"/>
          <w:numId w:val="21"/>
        </w:numPr>
        <w:spacing w:after="0" w:line="240" w:lineRule="auto"/>
      </w:pPr>
      <w:r>
        <w:t>[</w:t>
      </w:r>
      <w:proofErr w:type="spellStart"/>
      <w:r>
        <w:t>yyyy</w:t>
      </w:r>
      <w:proofErr w:type="spellEnd"/>
      <w:r>
        <w:t>] = Jahr des Beginns des Bildungsverhältnisses</w:t>
      </w:r>
    </w:p>
    <w:p w14:paraId="57C060E5" w14:textId="3E2DBCAF" w:rsidR="002D17A8" w:rsidRDefault="002D17A8" w:rsidP="002D17A8">
      <w:pPr>
        <w:pStyle w:val="Listenabsatz"/>
        <w:widowControl/>
        <w:numPr>
          <w:ilvl w:val="0"/>
          <w:numId w:val="21"/>
        </w:numPr>
        <w:spacing w:after="0" w:line="240" w:lineRule="auto"/>
      </w:pPr>
      <w:r>
        <w:t>[</w:t>
      </w:r>
      <w:proofErr w:type="spellStart"/>
      <w:r>
        <w:t>xxxxx</w:t>
      </w:r>
      <w:proofErr w:type="spellEnd"/>
      <w:r>
        <w:t>] = kantonale Laufnummer</w:t>
      </w:r>
    </w:p>
    <w:p w14:paraId="0A520590" w14:textId="3E2DBCAF" w:rsidR="002D17A8" w:rsidRDefault="002D17A8" w:rsidP="002D17A8">
      <w:pPr>
        <w:pStyle w:val="Listenabsatz"/>
        <w:numPr>
          <w:ilvl w:val="0"/>
          <w:numId w:val="27"/>
        </w:numPr>
      </w:pPr>
      <w:r>
        <w:t xml:space="preserve">Teilverhältnis: </w:t>
      </w:r>
      <w:proofErr w:type="gramStart"/>
      <w:r>
        <w:t>TVX[</w:t>
      </w:r>
      <w:proofErr w:type="spellStart"/>
      <w:proofErr w:type="gramEnd"/>
      <w:r>
        <w:t>xy</w:t>
      </w:r>
      <w:proofErr w:type="spellEnd"/>
      <w:r>
        <w:t>][</w:t>
      </w:r>
      <w:proofErr w:type="spellStart"/>
      <w:r>
        <w:t>yyyy</w:t>
      </w:r>
      <w:proofErr w:type="spellEnd"/>
      <w:r>
        <w:t>][</w:t>
      </w:r>
      <w:proofErr w:type="spellStart"/>
      <w:r>
        <w:t>xxxxx</w:t>
      </w:r>
      <w:proofErr w:type="spellEnd"/>
      <w:r>
        <w:t>].[</w:t>
      </w:r>
      <w:proofErr w:type="spellStart"/>
      <w:r>
        <w:t>zz</w:t>
      </w:r>
      <w:proofErr w:type="spellEnd"/>
      <w:r>
        <w:t>]</w:t>
      </w:r>
    </w:p>
    <w:p w14:paraId="07AC2D06" w14:textId="3E2DBCAF" w:rsidR="002D17A8" w:rsidRDefault="002D17A8" w:rsidP="002D17A8">
      <w:pPr>
        <w:pStyle w:val="Listenabsatz"/>
        <w:widowControl/>
        <w:numPr>
          <w:ilvl w:val="0"/>
          <w:numId w:val="21"/>
        </w:numPr>
        <w:spacing w:after="0" w:line="240" w:lineRule="auto"/>
      </w:pPr>
      <w:r>
        <w:t xml:space="preserve">Der Teil </w:t>
      </w:r>
      <w:r w:rsidRPr="00305B01">
        <w:t>[</w:t>
      </w:r>
      <w:proofErr w:type="spellStart"/>
      <w:r w:rsidRPr="00305B01">
        <w:t>xy</w:t>
      </w:r>
      <w:proofErr w:type="spellEnd"/>
      <w:r w:rsidRPr="00305B01">
        <w:t>][</w:t>
      </w:r>
      <w:proofErr w:type="spellStart"/>
      <w:r w:rsidRPr="00305B01">
        <w:t>yyyy</w:t>
      </w:r>
      <w:proofErr w:type="spellEnd"/>
      <w:r w:rsidRPr="00305B01">
        <w:t>][</w:t>
      </w:r>
      <w:proofErr w:type="spellStart"/>
      <w:r w:rsidRPr="00305B01">
        <w:t>xxxxx</w:t>
      </w:r>
      <w:proofErr w:type="spellEnd"/>
      <w:r w:rsidRPr="00305B01">
        <w:t>]</w:t>
      </w:r>
      <w:r>
        <w:t xml:space="preserve"> ist identisch mit der ID des übergeordneten Bildungsverhältnisses</w:t>
      </w:r>
    </w:p>
    <w:p w14:paraId="6C769609" w14:textId="3E2DBCAF" w:rsidR="002D17A8" w:rsidRPr="00476F9A" w:rsidRDefault="002D17A8" w:rsidP="00CF04C7">
      <w:pPr>
        <w:pStyle w:val="Listenabsatz"/>
        <w:widowControl/>
        <w:numPr>
          <w:ilvl w:val="0"/>
          <w:numId w:val="21"/>
        </w:numPr>
        <w:spacing w:after="0" w:line="240" w:lineRule="auto"/>
      </w:pPr>
      <w:r>
        <w:t>[</w:t>
      </w:r>
      <w:proofErr w:type="spellStart"/>
      <w:r>
        <w:t>zz</w:t>
      </w:r>
      <w:proofErr w:type="spellEnd"/>
      <w:r>
        <w:t>] = Laufnummer der Teilverhältnisse innerhalb eines Bildungsverhältnisses, beginnend bei 01 für das erste Teilverhältnis, 02 für das zweite etc.</w:t>
      </w:r>
    </w:p>
    <w:p w14:paraId="7C622FF5" w14:textId="3CBF7C0A" w:rsidR="00A631B5" w:rsidRDefault="001D5C7F" w:rsidP="001D5C7F">
      <w:pPr>
        <w:pStyle w:val="berschrift2"/>
      </w:pPr>
      <w:bookmarkStart w:id="93" w:name="_Ref103791911"/>
      <w:bookmarkStart w:id="94" w:name="_Toc166050298"/>
      <w:r>
        <w:t>Mutationsgründe</w:t>
      </w:r>
      <w:r w:rsidR="002B0104">
        <w:t xml:space="preserve"> Bildungsverhältnis</w:t>
      </w:r>
      <w:bookmarkEnd w:id="93"/>
      <w:bookmarkEnd w:id="94"/>
    </w:p>
    <w:p w14:paraId="6A1DEC83" w14:textId="1670DBC5" w:rsidR="00205474" w:rsidRDefault="00DB48BE" w:rsidP="001D5C7F">
      <w:r>
        <w:t>Bei</w:t>
      </w:r>
      <w:r w:rsidR="00751D3A">
        <w:t xml:space="preserve"> der Mutation bestehender Bildungsverhältnisse</w:t>
      </w:r>
      <w:r w:rsidR="002C58B7">
        <w:t xml:space="preserve"> (vgl. Datentyp in Kapitel </w:t>
      </w:r>
      <w:r w:rsidR="00B22401">
        <w:fldChar w:fldCharType="begin"/>
      </w:r>
      <w:r w:rsidR="00B22401">
        <w:instrText xml:space="preserve"> REF _Ref107574641 \r \h </w:instrText>
      </w:r>
      <w:r w:rsidR="00B22401">
        <w:fldChar w:fldCharType="separate"/>
      </w:r>
      <w:r w:rsidR="002A052A">
        <w:t>3.9</w:t>
      </w:r>
      <w:r w:rsidR="00B22401">
        <w:fldChar w:fldCharType="end"/>
      </w:r>
      <w:r w:rsidR="002C58B7">
        <w:t>)</w:t>
      </w:r>
      <w:r w:rsidR="00751D3A">
        <w:t xml:space="preserve"> muss zwingend ein Grund für die Mutation mitgegeben werden.</w:t>
      </w:r>
      <w:r w:rsidR="002C58B7">
        <w:t xml:space="preserve"> Die </w:t>
      </w:r>
      <w:r w:rsidR="000247E0">
        <w:t xml:space="preserve">möglichen </w:t>
      </w:r>
      <w:r w:rsidR="002C58B7">
        <w:t>Codierung</w:t>
      </w:r>
      <w:r w:rsidR="000247E0">
        <w:t>en</w:t>
      </w:r>
      <w:r w:rsidR="002C58B7">
        <w:t xml:space="preserve"> der </w:t>
      </w:r>
      <w:r w:rsidR="000247E0">
        <w:t xml:space="preserve">Mutationsgründe </w:t>
      </w:r>
      <w:r w:rsidR="002D2DC0">
        <w:t>sind</w:t>
      </w:r>
      <w:r w:rsidR="000247E0">
        <w:t xml:space="preserve"> in </w:t>
      </w:r>
      <w:r w:rsidR="000247E0">
        <w:fldChar w:fldCharType="begin"/>
      </w:r>
      <w:r w:rsidR="000247E0">
        <w:instrText xml:space="preserve"> REF _Ref103237854 \h </w:instrText>
      </w:r>
      <w:r w:rsidR="000247E0">
        <w:fldChar w:fldCharType="separate"/>
      </w:r>
      <w:r w:rsidR="002A052A">
        <w:t xml:space="preserve">Tabelle </w:t>
      </w:r>
      <w:r w:rsidR="002A052A">
        <w:rPr>
          <w:noProof/>
        </w:rPr>
        <w:t>3</w:t>
      </w:r>
      <w:r w:rsidR="000247E0">
        <w:fldChar w:fldCharType="end"/>
      </w:r>
      <w:r w:rsidR="000247E0">
        <w:t xml:space="preserve"> aufgeführt.</w:t>
      </w:r>
    </w:p>
    <w:tbl>
      <w:tblPr>
        <w:tblStyle w:val="AWK-Tabelle2mitEinzug"/>
        <w:tblW w:w="0" w:type="auto"/>
        <w:tblLayout w:type="fixed"/>
        <w:tblLook w:val="0420" w:firstRow="1" w:lastRow="0" w:firstColumn="0" w:lastColumn="0" w:noHBand="0" w:noVBand="1"/>
      </w:tblPr>
      <w:tblGrid>
        <w:gridCol w:w="1463"/>
        <w:gridCol w:w="7300"/>
      </w:tblGrid>
      <w:tr w:rsidR="00612883" w:rsidRPr="00454BA9" w14:paraId="4D840300" w14:textId="77777777" w:rsidTr="00380070">
        <w:trPr>
          <w:cnfStyle w:val="100000000000" w:firstRow="1" w:lastRow="0" w:firstColumn="0" w:lastColumn="0" w:oddVBand="0" w:evenVBand="0" w:oddHBand="0" w:evenHBand="0" w:firstRowFirstColumn="0" w:firstRowLastColumn="0" w:lastRowFirstColumn="0" w:lastRowLastColumn="0"/>
          <w:trHeight w:val="20"/>
          <w:tblHeader/>
        </w:trPr>
        <w:tc>
          <w:tcPr>
            <w:tcW w:w="1463" w:type="dxa"/>
          </w:tcPr>
          <w:p w14:paraId="190742AC" w14:textId="6AD9D8DB" w:rsidR="00612883" w:rsidRPr="004135F8" w:rsidRDefault="00612883" w:rsidP="00BD2BBF">
            <w:pPr>
              <w:spacing w:before="40"/>
              <w:rPr>
                <w:szCs w:val="18"/>
              </w:rPr>
            </w:pPr>
            <w:r>
              <w:rPr>
                <w:rFonts w:eastAsiaTheme="minorHAnsi" w:cstheme="minorBidi"/>
                <w:sz w:val="18"/>
                <w:szCs w:val="18"/>
              </w:rPr>
              <w:t>Nummer</w:t>
            </w:r>
          </w:p>
        </w:tc>
        <w:tc>
          <w:tcPr>
            <w:tcW w:w="7300" w:type="dxa"/>
          </w:tcPr>
          <w:p w14:paraId="4695753C" w14:textId="2E79DFB9" w:rsidR="00612883" w:rsidRPr="004135F8" w:rsidRDefault="00612883" w:rsidP="00BD2BBF">
            <w:pPr>
              <w:pStyle w:val="Table0Normal"/>
              <w:keepLines w:val="0"/>
              <w:widowControl w:val="0"/>
              <w:spacing w:after="120" w:line="288" w:lineRule="auto"/>
              <w:rPr>
                <w:rFonts w:eastAsiaTheme="minorHAnsi" w:cstheme="minorBidi"/>
                <w:szCs w:val="18"/>
              </w:rPr>
            </w:pPr>
            <w:r>
              <w:rPr>
                <w:rFonts w:eastAsiaTheme="minorHAnsi" w:cstheme="minorBidi"/>
                <w:szCs w:val="18"/>
              </w:rPr>
              <w:t>Mutationsgrund</w:t>
            </w:r>
          </w:p>
        </w:tc>
      </w:tr>
      <w:tr w:rsidR="004B7BFD" w:rsidRPr="00454BA9" w14:paraId="355E0A96"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5C74018C" w14:textId="2295EC82" w:rsidR="004B7BFD" w:rsidRPr="004135F8" w:rsidRDefault="004B7BFD" w:rsidP="004B7BFD">
            <w:pPr>
              <w:spacing w:before="40"/>
              <w:rPr>
                <w:rFonts w:eastAsiaTheme="minorHAnsi" w:cstheme="minorBidi"/>
                <w:bCs/>
                <w:szCs w:val="18"/>
              </w:rPr>
            </w:pPr>
            <w:r w:rsidRPr="00F8004E">
              <w:t>M01</w:t>
            </w:r>
          </w:p>
        </w:tc>
        <w:tc>
          <w:tcPr>
            <w:tcW w:w="7300" w:type="dxa"/>
          </w:tcPr>
          <w:p w14:paraId="696C3CEF" w14:textId="45B7D598" w:rsidR="004B7BFD" w:rsidRPr="004135F8" w:rsidRDefault="004B7BFD" w:rsidP="004B7BFD">
            <w:pPr>
              <w:spacing w:before="40"/>
              <w:rPr>
                <w:rFonts w:eastAsiaTheme="minorHAnsi" w:cstheme="minorBidi"/>
                <w:bCs/>
                <w:szCs w:val="18"/>
              </w:rPr>
            </w:pPr>
            <w:r w:rsidRPr="00F8004E">
              <w:t>Lehrjahrwiederholung</w:t>
            </w:r>
          </w:p>
        </w:tc>
      </w:tr>
      <w:tr w:rsidR="004B7BFD" w:rsidRPr="00454BA9" w14:paraId="765E406A"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3C8F80D" w14:textId="68894E78" w:rsidR="004B7BFD" w:rsidRPr="004135F8" w:rsidRDefault="00336B8F" w:rsidP="004B7BFD">
            <w:pPr>
              <w:spacing w:before="40"/>
              <w:rPr>
                <w:rFonts w:eastAsiaTheme="minorHAnsi" w:cstheme="minorBidi"/>
                <w:bCs/>
                <w:szCs w:val="18"/>
              </w:rPr>
            </w:pPr>
            <w:r>
              <w:t>M</w:t>
            </w:r>
            <w:r w:rsidR="004B7BFD" w:rsidRPr="00F8004E">
              <w:t>02</w:t>
            </w:r>
          </w:p>
        </w:tc>
        <w:tc>
          <w:tcPr>
            <w:tcW w:w="7300" w:type="dxa"/>
          </w:tcPr>
          <w:p w14:paraId="7FE10993" w14:textId="2027BA83" w:rsidR="004B7BFD" w:rsidRPr="004135F8" w:rsidRDefault="004B7BFD" w:rsidP="004B7BFD">
            <w:pPr>
              <w:spacing w:before="40"/>
              <w:rPr>
                <w:rFonts w:eastAsiaTheme="minorHAnsi" w:cstheme="minorBidi"/>
                <w:bCs/>
                <w:szCs w:val="18"/>
              </w:rPr>
            </w:pPr>
            <w:r w:rsidRPr="00F8004E">
              <w:t>Profil-, Schwerpunkt-, Fachrichtung- oder Branchenwechsel innerhalb des gleichen Hauptberufs</w:t>
            </w:r>
          </w:p>
        </w:tc>
      </w:tr>
      <w:tr w:rsidR="004B7BFD" w:rsidRPr="00454BA9" w14:paraId="1337E2D8"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18DA0A83" w14:textId="32B3F50D" w:rsidR="004B7BFD" w:rsidRPr="004135F8" w:rsidRDefault="00336B8F" w:rsidP="004B7BFD">
            <w:pPr>
              <w:spacing w:before="40"/>
              <w:rPr>
                <w:rFonts w:eastAsiaTheme="minorHAnsi" w:cstheme="minorBidi"/>
                <w:bCs/>
                <w:szCs w:val="18"/>
              </w:rPr>
            </w:pPr>
            <w:r>
              <w:t>M</w:t>
            </w:r>
            <w:r w:rsidR="004B7BFD" w:rsidRPr="00F8004E">
              <w:t>03</w:t>
            </w:r>
          </w:p>
        </w:tc>
        <w:tc>
          <w:tcPr>
            <w:tcW w:w="7300" w:type="dxa"/>
          </w:tcPr>
          <w:p w14:paraId="7FD1FB8F" w14:textId="205EB5C4" w:rsidR="004B7BFD" w:rsidRPr="004135F8" w:rsidRDefault="004B7BFD" w:rsidP="004B7BFD">
            <w:pPr>
              <w:spacing w:before="40"/>
              <w:rPr>
                <w:rFonts w:eastAsiaTheme="minorHAnsi" w:cstheme="minorBidi"/>
                <w:bCs/>
                <w:szCs w:val="18"/>
              </w:rPr>
            </w:pPr>
            <w:r w:rsidRPr="00F8004E">
              <w:t>Wechsel Berufsfachschule</w:t>
            </w:r>
          </w:p>
        </w:tc>
      </w:tr>
      <w:tr w:rsidR="004B7BFD" w:rsidRPr="00454BA9" w14:paraId="1965DA4C"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6206287F" w14:textId="154ABDC4" w:rsidR="004B7BFD" w:rsidRPr="004135F8" w:rsidRDefault="00336B8F" w:rsidP="004B7BFD">
            <w:pPr>
              <w:spacing w:before="40"/>
              <w:rPr>
                <w:rFonts w:eastAsiaTheme="minorHAnsi" w:cstheme="minorBidi"/>
                <w:bCs/>
                <w:szCs w:val="18"/>
              </w:rPr>
            </w:pPr>
            <w:r>
              <w:t>M</w:t>
            </w:r>
            <w:r w:rsidR="004B7BFD" w:rsidRPr="00F8004E">
              <w:t>04</w:t>
            </w:r>
          </w:p>
        </w:tc>
        <w:tc>
          <w:tcPr>
            <w:tcW w:w="7300" w:type="dxa"/>
          </w:tcPr>
          <w:p w14:paraId="214C7A89" w14:textId="1C4BC707" w:rsidR="004B7BFD" w:rsidRPr="004135F8" w:rsidRDefault="004B7BFD" w:rsidP="004B7BFD">
            <w:pPr>
              <w:spacing w:before="40"/>
              <w:rPr>
                <w:rFonts w:eastAsiaTheme="minorHAnsi" w:cstheme="minorBidi"/>
                <w:bCs/>
                <w:szCs w:val="18"/>
              </w:rPr>
            </w:pPr>
            <w:r w:rsidRPr="00F8004E">
              <w:t xml:space="preserve">Wechsel </w:t>
            </w:r>
            <w:proofErr w:type="spellStart"/>
            <w:r w:rsidRPr="00F8004E">
              <w:t>üK</w:t>
            </w:r>
            <w:proofErr w:type="spellEnd"/>
            <w:r w:rsidRPr="00F8004E">
              <w:t>-Organisation</w:t>
            </w:r>
          </w:p>
        </w:tc>
      </w:tr>
      <w:tr w:rsidR="004B7BFD" w:rsidRPr="00454BA9" w14:paraId="6CE725DC"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73745658" w14:textId="23832F28" w:rsidR="004B7BFD" w:rsidRPr="004135F8" w:rsidRDefault="00336B8F" w:rsidP="004B7BFD">
            <w:pPr>
              <w:spacing w:before="40"/>
              <w:rPr>
                <w:rFonts w:eastAsiaTheme="minorHAnsi" w:cstheme="minorBidi"/>
                <w:bCs/>
                <w:szCs w:val="18"/>
              </w:rPr>
            </w:pPr>
            <w:r>
              <w:t>M</w:t>
            </w:r>
            <w:r w:rsidR="004B7BFD" w:rsidRPr="00F8004E">
              <w:t>05</w:t>
            </w:r>
          </w:p>
        </w:tc>
        <w:tc>
          <w:tcPr>
            <w:tcW w:w="7300" w:type="dxa"/>
          </w:tcPr>
          <w:p w14:paraId="51216BC6" w14:textId="1E1E77A9" w:rsidR="004B7BFD" w:rsidRPr="004135F8" w:rsidRDefault="004B7BFD" w:rsidP="004B7BFD">
            <w:pPr>
              <w:spacing w:before="40"/>
              <w:rPr>
                <w:rFonts w:eastAsiaTheme="minorHAnsi" w:cstheme="minorBidi"/>
                <w:bCs/>
                <w:szCs w:val="18"/>
              </w:rPr>
            </w:pPr>
            <w:r w:rsidRPr="00F8004E">
              <w:t>Repetition ohne Lehrvertrag</w:t>
            </w:r>
          </w:p>
        </w:tc>
      </w:tr>
      <w:tr w:rsidR="004B7BFD" w:rsidRPr="00454BA9" w14:paraId="01F8B2F5"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AA45916" w14:textId="06BF8F54" w:rsidR="004B7BFD" w:rsidRPr="004135F8" w:rsidRDefault="00336B8F" w:rsidP="004B7BFD">
            <w:pPr>
              <w:spacing w:before="40"/>
              <w:rPr>
                <w:rFonts w:eastAsiaTheme="minorHAnsi" w:cstheme="minorBidi"/>
                <w:bCs/>
                <w:szCs w:val="18"/>
              </w:rPr>
            </w:pPr>
            <w:r>
              <w:t>M</w:t>
            </w:r>
            <w:r w:rsidR="004B7BFD" w:rsidRPr="00F8004E">
              <w:t>06</w:t>
            </w:r>
          </w:p>
        </w:tc>
        <w:tc>
          <w:tcPr>
            <w:tcW w:w="7300" w:type="dxa"/>
          </w:tcPr>
          <w:p w14:paraId="0DFA9E0D" w14:textId="0BBF81A2" w:rsidR="004B7BFD" w:rsidRPr="004135F8" w:rsidRDefault="004B7BFD" w:rsidP="004B7BFD">
            <w:pPr>
              <w:spacing w:before="40"/>
              <w:rPr>
                <w:rFonts w:eastAsiaTheme="minorHAnsi" w:cstheme="minorBidi"/>
                <w:bCs/>
                <w:szCs w:val="18"/>
              </w:rPr>
            </w:pPr>
            <w:r w:rsidRPr="00F8004E">
              <w:t>Repetition mit Lehrvertrag in gleichem Lehrbetrieb</w:t>
            </w:r>
          </w:p>
        </w:tc>
      </w:tr>
      <w:tr w:rsidR="004B7BFD" w:rsidRPr="00454BA9" w14:paraId="33EC14E4"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39EB9071" w14:textId="203816AB" w:rsidR="004B7BFD" w:rsidRPr="004135F8" w:rsidRDefault="00336B8F" w:rsidP="004B7BFD">
            <w:pPr>
              <w:spacing w:before="40"/>
              <w:rPr>
                <w:bCs/>
                <w:szCs w:val="18"/>
              </w:rPr>
            </w:pPr>
            <w:r>
              <w:t>M</w:t>
            </w:r>
            <w:r w:rsidR="004B7BFD" w:rsidRPr="00F8004E">
              <w:t>07</w:t>
            </w:r>
          </w:p>
        </w:tc>
        <w:tc>
          <w:tcPr>
            <w:tcW w:w="7300" w:type="dxa"/>
          </w:tcPr>
          <w:p w14:paraId="1D1118AB" w14:textId="4F4902AB" w:rsidR="004B7BFD" w:rsidRPr="004135F8" w:rsidRDefault="004B7BFD" w:rsidP="004B7BFD">
            <w:pPr>
              <w:spacing w:before="40"/>
              <w:rPr>
                <w:bCs/>
                <w:szCs w:val="18"/>
              </w:rPr>
            </w:pPr>
            <w:r w:rsidRPr="00F8004E">
              <w:t>Abbruch BM1</w:t>
            </w:r>
          </w:p>
        </w:tc>
      </w:tr>
      <w:tr w:rsidR="004B7BFD" w:rsidRPr="00454BA9" w14:paraId="1762CE38"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16EAD6BD" w14:textId="4A6F00CD" w:rsidR="004B7BFD" w:rsidRPr="004135F8" w:rsidRDefault="00336B8F" w:rsidP="004B7BFD">
            <w:pPr>
              <w:spacing w:before="40"/>
              <w:rPr>
                <w:bCs/>
                <w:szCs w:val="18"/>
              </w:rPr>
            </w:pPr>
            <w:r>
              <w:t>M</w:t>
            </w:r>
            <w:r w:rsidR="004B7BFD" w:rsidRPr="00F8004E">
              <w:t>08</w:t>
            </w:r>
          </w:p>
        </w:tc>
        <w:tc>
          <w:tcPr>
            <w:tcW w:w="7300" w:type="dxa"/>
          </w:tcPr>
          <w:p w14:paraId="4A3CBE71" w14:textId="5624510D" w:rsidR="004B7BFD" w:rsidRPr="004135F8" w:rsidRDefault="004B7BFD" w:rsidP="004B7BFD">
            <w:pPr>
              <w:spacing w:before="40"/>
              <w:rPr>
                <w:bCs/>
                <w:szCs w:val="18"/>
              </w:rPr>
            </w:pPr>
            <w:r w:rsidRPr="00F8004E">
              <w:t>Beginn BM1</w:t>
            </w:r>
          </w:p>
        </w:tc>
      </w:tr>
      <w:tr w:rsidR="004B7BFD" w:rsidRPr="00454BA9" w14:paraId="0B2493EE"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14FA943B" w14:textId="55249FB8" w:rsidR="004B7BFD" w:rsidRPr="004135F8" w:rsidRDefault="00336B8F" w:rsidP="004B7BFD">
            <w:pPr>
              <w:spacing w:before="40"/>
              <w:rPr>
                <w:bCs/>
                <w:szCs w:val="18"/>
              </w:rPr>
            </w:pPr>
            <w:r>
              <w:t>M</w:t>
            </w:r>
            <w:r w:rsidR="005519B2">
              <w:t>0</w:t>
            </w:r>
            <w:r w:rsidR="004B7BFD" w:rsidRPr="00F8004E">
              <w:t>9</w:t>
            </w:r>
          </w:p>
        </w:tc>
        <w:tc>
          <w:tcPr>
            <w:tcW w:w="7300" w:type="dxa"/>
          </w:tcPr>
          <w:p w14:paraId="6C156084" w14:textId="49A68BD9" w:rsidR="004B7BFD" w:rsidRPr="004135F8" w:rsidRDefault="004B7BFD" w:rsidP="004B7BFD">
            <w:pPr>
              <w:spacing w:before="40"/>
              <w:rPr>
                <w:bCs/>
                <w:szCs w:val="18"/>
              </w:rPr>
            </w:pPr>
            <w:r w:rsidRPr="00F8004E">
              <w:t>Auflösung eines einzelnen Teilverhältnis</w:t>
            </w:r>
            <w:r w:rsidR="00F27785">
              <w:t>ses</w:t>
            </w:r>
          </w:p>
        </w:tc>
      </w:tr>
      <w:tr w:rsidR="004B7BFD" w:rsidRPr="00454BA9" w14:paraId="37BF48AB" w14:textId="77777777" w:rsidTr="007E04F8">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1E059787" w14:textId="7BCBAC36" w:rsidR="004B7BFD" w:rsidRPr="004135F8" w:rsidRDefault="00336B8F" w:rsidP="004B7BFD">
            <w:pPr>
              <w:spacing w:before="40"/>
              <w:rPr>
                <w:bCs/>
                <w:szCs w:val="18"/>
              </w:rPr>
            </w:pPr>
            <w:r>
              <w:t>M</w:t>
            </w:r>
            <w:r w:rsidR="004B7BFD" w:rsidRPr="00F8004E">
              <w:t>10</w:t>
            </w:r>
          </w:p>
        </w:tc>
        <w:tc>
          <w:tcPr>
            <w:tcW w:w="7300" w:type="dxa"/>
          </w:tcPr>
          <w:p w14:paraId="5792D9ED" w14:textId="18BF76FE" w:rsidR="004B7BFD" w:rsidRPr="004135F8" w:rsidRDefault="004B7BFD" w:rsidP="004B7BFD">
            <w:pPr>
              <w:spacing w:before="40"/>
              <w:rPr>
                <w:bCs/>
                <w:szCs w:val="18"/>
              </w:rPr>
            </w:pPr>
            <w:r w:rsidRPr="00F8004E">
              <w:t>Zusätzliches Teilverhältnis</w:t>
            </w:r>
          </w:p>
        </w:tc>
      </w:tr>
      <w:tr w:rsidR="002B0104" w:rsidRPr="00454BA9" w14:paraId="2D087FBD" w14:textId="77777777" w:rsidTr="007E04F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0C2A1F5D" w14:textId="75CFCBEF" w:rsidR="002B0104" w:rsidRPr="00F8004E" w:rsidRDefault="00336B8F" w:rsidP="004B7BFD">
            <w:pPr>
              <w:spacing w:before="40"/>
            </w:pPr>
            <w:r>
              <w:t>M</w:t>
            </w:r>
            <w:r w:rsidR="002B0104">
              <w:t>99</w:t>
            </w:r>
          </w:p>
        </w:tc>
        <w:tc>
          <w:tcPr>
            <w:tcW w:w="7300" w:type="dxa"/>
          </w:tcPr>
          <w:p w14:paraId="4701D9AC" w14:textId="563240CB" w:rsidR="002B0104" w:rsidRPr="00F8004E" w:rsidRDefault="002B0104" w:rsidP="00CF04C7">
            <w:pPr>
              <w:keepNext/>
              <w:spacing w:before="40"/>
            </w:pPr>
            <w:r>
              <w:t>Andere</w:t>
            </w:r>
          </w:p>
        </w:tc>
      </w:tr>
    </w:tbl>
    <w:p w14:paraId="06D792B8" w14:textId="78DFA1F3" w:rsidR="001D5C7F" w:rsidRDefault="00751D3A" w:rsidP="00001FB5">
      <w:pPr>
        <w:pStyle w:val="Beschriftung"/>
      </w:pPr>
      <w:bookmarkStart w:id="95" w:name="_Ref103237854"/>
      <w:bookmarkStart w:id="96" w:name="_Toc166050393"/>
      <w:r>
        <w:t xml:space="preserve">Tabelle </w:t>
      </w:r>
      <w:r w:rsidR="005137A2">
        <w:fldChar w:fldCharType="begin"/>
      </w:r>
      <w:r w:rsidR="005137A2">
        <w:instrText xml:space="preserve"> SEQ Tabelle \* ARABIC </w:instrText>
      </w:r>
      <w:r w:rsidR="005137A2">
        <w:fldChar w:fldCharType="separate"/>
      </w:r>
      <w:r w:rsidR="002A052A">
        <w:rPr>
          <w:noProof/>
        </w:rPr>
        <w:t>3</w:t>
      </w:r>
      <w:r w:rsidR="005137A2">
        <w:rPr>
          <w:noProof/>
        </w:rPr>
        <w:fldChar w:fldCharType="end"/>
      </w:r>
      <w:bookmarkEnd w:id="95"/>
      <w:r>
        <w:t>: Gründe für die Mutation eines Bildungsverhältnisses</w:t>
      </w:r>
      <w:bookmarkEnd w:id="96"/>
    </w:p>
    <w:p w14:paraId="434958DD" w14:textId="1AE4D2AE" w:rsidR="00655C12" w:rsidRDefault="00655C12" w:rsidP="00655C12">
      <w:pPr>
        <w:pStyle w:val="berschrift2"/>
        <w:rPr>
          <w:ins w:id="97" w:author="Lars Steffen" w:date="2024-09-09T13:48:00Z" w16du:dateUtc="2024-09-09T11:48:00Z"/>
        </w:rPr>
      </w:pPr>
      <w:bookmarkStart w:id="98" w:name="_Ref176782376"/>
      <w:bookmarkStart w:id="99" w:name="_Toc166050299"/>
      <w:ins w:id="100" w:author="Lars Steffen" w:date="2024-09-09T13:48:00Z" w16du:dateUtc="2024-09-09T11:48:00Z">
        <w:r>
          <w:lastRenderedPageBreak/>
          <w:t>Auflösungsgründ</w:t>
        </w:r>
      </w:ins>
      <w:ins w:id="101" w:author="Lars Steffen" w:date="2024-09-09T13:52:00Z" w16du:dateUtc="2024-09-09T11:52:00Z">
        <w:r w:rsidR="00711D93">
          <w:t>e</w:t>
        </w:r>
      </w:ins>
      <w:ins w:id="102" w:author="Lars Steffen" w:date="2024-09-09T13:48:00Z" w16du:dateUtc="2024-09-09T11:48:00Z">
        <w:r>
          <w:t xml:space="preserve"> Bildungsverhältnis</w:t>
        </w:r>
        <w:bookmarkEnd w:id="98"/>
      </w:ins>
    </w:p>
    <w:p w14:paraId="6FE2F42B" w14:textId="7F749A62" w:rsidR="00655C12" w:rsidRDefault="00655C12" w:rsidP="00655C12">
      <w:pPr>
        <w:rPr>
          <w:ins w:id="103" w:author="Lars Steffen" w:date="2024-09-09T13:48:00Z" w16du:dateUtc="2024-09-09T11:48:00Z"/>
        </w:rPr>
      </w:pPr>
      <w:ins w:id="104" w:author="Lars Steffen" w:date="2024-09-09T13:48:00Z" w16du:dateUtc="2024-09-09T11:48:00Z">
        <w:r>
          <w:t>Bei einer Auflösung</w:t>
        </w:r>
      </w:ins>
      <w:ins w:id="105" w:author="Lars Steffen" w:date="2024-09-09T13:49:00Z" w16du:dateUtc="2024-09-09T11:49:00Z">
        <w:r>
          <w:t xml:space="preserve"> eines</w:t>
        </w:r>
      </w:ins>
      <w:ins w:id="106" w:author="Lars Steffen" w:date="2024-09-09T13:48:00Z" w16du:dateUtc="2024-09-09T11:48:00Z">
        <w:r>
          <w:t xml:space="preserve"> bestehende</w:t>
        </w:r>
      </w:ins>
      <w:ins w:id="107" w:author="Lars Steffen" w:date="2024-09-09T13:49:00Z" w16du:dateUtc="2024-09-09T11:49:00Z">
        <w:r>
          <w:t>n</w:t>
        </w:r>
      </w:ins>
      <w:ins w:id="108" w:author="Lars Steffen" w:date="2024-09-09T13:48:00Z" w16du:dateUtc="2024-09-09T11:48:00Z">
        <w:r>
          <w:t xml:space="preserve"> Bildungsverhältnisse (vgl. Datentyp in Kapitel </w:t>
        </w:r>
      </w:ins>
      <w:ins w:id="109" w:author="Lars Steffen" w:date="2024-09-09T13:49:00Z" w16du:dateUtc="2024-09-09T11:49:00Z">
        <w:r>
          <w:fldChar w:fldCharType="begin"/>
        </w:r>
        <w:r>
          <w:instrText xml:space="preserve"> REF _Ref176782178 \r \h </w:instrText>
        </w:r>
      </w:ins>
      <w:r>
        <w:fldChar w:fldCharType="separate"/>
      </w:r>
      <w:r w:rsidR="002A052A">
        <w:t>3.11</w:t>
      </w:r>
      <w:ins w:id="110" w:author="Lars Steffen" w:date="2024-09-09T13:49:00Z" w16du:dateUtc="2024-09-09T11:49:00Z">
        <w:r>
          <w:fldChar w:fldCharType="end"/>
        </w:r>
      </w:ins>
      <w:ins w:id="111" w:author="Lars Steffen" w:date="2024-09-09T13:48:00Z" w16du:dateUtc="2024-09-09T11:48:00Z">
        <w:r>
          <w:t xml:space="preserve">) muss zwingend ein Grund für die </w:t>
        </w:r>
      </w:ins>
      <w:ins w:id="112" w:author="Lars Steffen" w:date="2024-09-09T13:49:00Z" w16du:dateUtc="2024-09-09T11:49:00Z">
        <w:r>
          <w:t>Auflösung</w:t>
        </w:r>
      </w:ins>
      <w:ins w:id="113" w:author="Lars Steffen" w:date="2024-09-09T13:48:00Z" w16du:dateUtc="2024-09-09T11:48:00Z">
        <w:r>
          <w:t xml:space="preserve"> mitgegeben werden. Die möglichen Codierungen der </w:t>
        </w:r>
      </w:ins>
      <w:ins w:id="114" w:author="Lars Steffen" w:date="2024-09-09T13:49:00Z" w16du:dateUtc="2024-09-09T11:49:00Z">
        <w:r>
          <w:t>Auflösungsgründe</w:t>
        </w:r>
      </w:ins>
      <w:ins w:id="115" w:author="Lars Steffen" w:date="2024-09-09T13:48:00Z" w16du:dateUtc="2024-09-09T11:48:00Z">
        <w:r>
          <w:t xml:space="preserve"> sind in </w:t>
        </w:r>
      </w:ins>
      <w:ins w:id="116" w:author="Lars Steffen" w:date="2024-09-09T13:49:00Z" w16du:dateUtc="2024-09-09T11:49:00Z">
        <w:r>
          <w:fldChar w:fldCharType="begin"/>
        </w:r>
        <w:r>
          <w:instrText xml:space="preserve"> REF _Ref176782214 \h </w:instrText>
        </w:r>
      </w:ins>
      <w:r>
        <w:fldChar w:fldCharType="separate"/>
      </w:r>
      <w:ins w:id="117" w:author="Lars Steffen" w:date="2024-09-09T13:48:00Z" w16du:dateUtc="2024-09-09T11:48:00Z">
        <w:r w:rsidR="002A052A">
          <w:t xml:space="preserve">Tabelle </w:t>
        </w:r>
      </w:ins>
      <w:r w:rsidR="002A052A">
        <w:rPr>
          <w:noProof/>
        </w:rPr>
        <w:t>4</w:t>
      </w:r>
      <w:ins w:id="118" w:author="Lars Steffen" w:date="2024-09-09T13:49:00Z" w16du:dateUtc="2024-09-09T11:49:00Z">
        <w:r>
          <w:fldChar w:fldCharType="end"/>
        </w:r>
      </w:ins>
      <w:ins w:id="119" w:author="Lars Steffen" w:date="2024-09-09T13:50:00Z" w16du:dateUtc="2024-09-09T11:50:00Z">
        <w:r>
          <w:t xml:space="preserve"> </w:t>
        </w:r>
      </w:ins>
      <w:ins w:id="120" w:author="Lars Steffen" w:date="2024-09-09T13:48:00Z" w16du:dateUtc="2024-09-09T11:48:00Z">
        <w:r>
          <w:t>aufgeführt.</w:t>
        </w:r>
      </w:ins>
    </w:p>
    <w:tbl>
      <w:tblPr>
        <w:tblStyle w:val="AWK-Tabelle2mitEinzug"/>
        <w:tblW w:w="0" w:type="auto"/>
        <w:tblLayout w:type="fixed"/>
        <w:tblLook w:val="0420" w:firstRow="1" w:lastRow="0" w:firstColumn="0" w:lastColumn="0" w:noHBand="0" w:noVBand="1"/>
      </w:tblPr>
      <w:tblGrid>
        <w:gridCol w:w="1463"/>
        <w:gridCol w:w="7300"/>
      </w:tblGrid>
      <w:tr w:rsidR="00655C12" w:rsidRPr="00454BA9" w14:paraId="6DADD73F" w14:textId="77777777" w:rsidTr="00404A86">
        <w:trPr>
          <w:cnfStyle w:val="100000000000" w:firstRow="1" w:lastRow="0" w:firstColumn="0" w:lastColumn="0" w:oddVBand="0" w:evenVBand="0" w:oddHBand="0" w:evenHBand="0" w:firstRowFirstColumn="0" w:firstRowLastColumn="0" w:lastRowFirstColumn="0" w:lastRowLastColumn="0"/>
          <w:trHeight w:val="20"/>
          <w:tblHeader/>
          <w:ins w:id="121" w:author="Lars Steffen" w:date="2024-09-09T13:48:00Z"/>
        </w:trPr>
        <w:tc>
          <w:tcPr>
            <w:tcW w:w="1463" w:type="dxa"/>
          </w:tcPr>
          <w:p w14:paraId="70BE0650" w14:textId="77777777" w:rsidR="00655C12" w:rsidRPr="004135F8" w:rsidRDefault="00655C12" w:rsidP="00404A86">
            <w:pPr>
              <w:spacing w:before="40"/>
              <w:rPr>
                <w:ins w:id="122" w:author="Lars Steffen" w:date="2024-09-09T13:48:00Z" w16du:dateUtc="2024-09-09T11:48:00Z"/>
                <w:szCs w:val="18"/>
              </w:rPr>
            </w:pPr>
            <w:ins w:id="123" w:author="Lars Steffen" w:date="2024-09-09T13:48:00Z" w16du:dateUtc="2024-09-09T11:48:00Z">
              <w:r>
                <w:rPr>
                  <w:rFonts w:eastAsiaTheme="minorHAnsi" w:cstheme="minorBidi"/>
                  <w:sz w:val="18"/>
                  <w:szCs w:val="18"/>
                </w:rPr>
                <w:t>Nummer</w:t>
              </w:r>
            </w:ins>
          </w:p>
        </w:tc>
        <w:tc>
          <w:tcPr>
            <w:tcW w:w="7300" w:type="dxa"/>
          </w:tcPr>
          <w:p w14:paraId="45050C18" w14:textId="77777777" w:rsidR="00655C12" w:rsidRPr="004135F8" w:rsidRDefault="00655C12" w:rsidP="00404A86">
            <w:pPr>
              <w:pStyle w:val="Table0Normal"/>
              <w:keepLines w:val="0"/>
              <w:widowControl w:val="0"/>
              <w:spacing w:after="120" w:line="288" w:lineRule="auto"/>
              <w:rPr>
                <w:ins w:id="124" w:author="Lars Steffen" w:date="2024-09-09T13:48:00Z" w16du:dateUtc="2024-09-09T11:48:00Z"/>
                <w:rFonts w:eastAsiaTheme="minorHAnsi" w:cstheme="minorBidi"/>
                <w:szCs w:val="18"/>
              </w:rPr>
            </w:pPr>
            <w:ins w:id="125" w:author="Lars Steffen" w:date="2024-09-09T13:48:00Z" w16du:dateUtc="2024-09-09T11:48:00Z">
              <w:r>
                <w:rPr>
                  <w:rFonts w:eastAsiaTheme="minorHAnsi" w:cstheme="minorBidi"/>
                  <w:szCs w:val="18"/>
                </w:rPr>
                <w:t>Mutationsgrund</w:t>
              </w:r>
            </w:ins>
          </w:p>
        </w:tc>
      </w:tr>
      <w:tr w:rsidR="00655C12" w:rsidRPr="00454BA9" w14:paraId="366913A8" w14:textId="77777777" w:rsidTr="00404A86">
        <w:trPr>
          <w:cnfStyle w:val="000000100000" w:firstRow="0" w:lastRow="0" w:firstColumn="0" w:lastColumn="0" w:oddVBand="0" w:evenVBand="0" w:oddHBand="1" w:evenHBand="0" w:firstRowFirstColumn="0" w:firstRowLastColumn="0" w:lastRowFirstColumn="0" w:lastRowLastColumn="0"/>
          <w:trHeight w:val="20"/>
          <w:ins w:id="126" w:author="Lars Steffen" w:date="2024-09-09T13:48:00Z"/>
        </w:trPr>
        <w:tc>
          <w:tcPr>
            <w:tcW w:w="1463" w:type="dxa"/>
          </w:tcPr>
          <w:p w14:paraId="4127869F" w14:textId="6F677178" w:rsidR="00655C12" w:rsidRPr="004135F8" w:rsidRDefault="00BD203F" w:rsidP="00404A86">
            <w:pPr>
              <w:spacing w:before="40"/>
              <w:rPr>
                <w:ins w:id="127" w:author="Lars Steffen" w:date="2024-09-09T13:48:00Z" w16du:dateUtc="2024-09-09T11:48:00Z"/>
                <w:rFonts w:eastAsiaTheme="minorHAnsi" w:cstheme="minorBidi"/>
                <w:bCs/>
                <w:szCs w:val="18"/>
              </w:rPr>
            </w:pPr>
            <w:ins w:id="128" w:author="Lars Steffen" w:date="2024-09-09T13:51:00Z" w16du:dateUtc="2024-09-09T11:51:00Z">
              <w:r>
                <w:t>T</w:t>
              </w:r>
            </w:ins>
            <w:ins w:id="129" w:author="Lars Steffen" w:date="2024-09-09T13:48:00Z" w16du:dateUtc="2024-09-09T11:48:00Z">
              <w:r w:rsidR="00655C12" w:rsidRPr="00F8004E">
                <w:t>01</w:t>
              </w:r>
            </w:ins>
          </w:p>
        </w:tc>
        <w:tc>
          <w:tcPr>
            <w:tcW w:w="7300" w:type="dxa"/>
          </w:tcPr>
          <w:p w14:paraId="2464499F" w14:textId="5258750C" w:rsidR="00655C12" w:rsidRPr="004135F8" w:rsidRDefault="00711D93" w:rsidP="00404A86">
            <w:pPr>
              <w:spacing w:before="40"/>
              <w:rPr>
                <w:ins w:id="130" w:author="Lars Steffen" w:date="2024-09-09T13:48:00Z" w16du:dateUtc="2024-09-09T11:48:00Z"/>
                <w:rFonts w:eastAsiaTheme="minorHAnsi" w:cstheme="minorBidi"/>
                <w:bCs/>
                <w:szCs w:val="18"/>
              </w:rPr>
            </w:pPr>
            <w:ins w:id="131" w:author="Lars Steffen" w:date="2024-09-09T13:51:00Z" w16du:dateUtc="2024-09-09T11:51:00Z">
              <w:r w:rsidRPr="00711D93">
                <w:t>Betriebswechsel</w:t>
              </w:r>
            </w:ins>
          </w:p>
        </w:tc>
      </w:tr>
      <w:tr w:rsidR="00655C12" w:rsidRPr="00454BA9" w14:paraId="309424DE" w14:textId="77777777" w:rsidTr="00404A86">
        <w:trPr>
          <w:cnfStyle w:val="000000010000" w:firstRow="0" w:lastRow="0" w:firstColumn="0" w:lastColumn="0" w:oddVBand="0" w:evenVBand="0" w:oddHBand="0" w:evenHBand="1" w:firstRowFirstColumn="0" w:firstRowLastColumn="0" w:lastRowFirstColumn="0" w:lastRowLastColumn="0"/>
          <w:trHeight w:val="20"/>
          <w:ins w:id="132" w:author="Lars Steffen" w:date="2024-09-09T13:48:00Z"/>
        </w:trPr>
        <w:tc>
          <w:tcPr>
            <w:tcW w:w="1463" w:type="dxa"/>
          </w:tcPr>
          <w:p w14:paraId="7823E507" w14:textId="60A6035B" w:rsidR="00655C12" w:rsidRPr="004135F8" w:rsidRDefault="00BD203F" w:rsidP="00404A86">
            <w:pPr>
              <w:spacing w:before="40"/>
              <w:rPr>
                <w:ins w:id="133" w:author="Lars Steffen" w:date="2024-09-09T13:48:00Z" w16du:dateUtc="2024-09-09T11:48:00Z"/>
                <w:rFonts w:eastAsiaTheme="minorHAnsi" w:cstheme="minorBidi"/>
                <w:bCs/>
                <w:szCs w:val="18"/>
              </w:rPr>
            </w:pPr>
            <w:ins w:id="134" w:author="Lars Steffen" w:date="2024-09-09T13:51:00Z" w16du:dateUtc="2024-09-09T11:51:00Z">
              <w:r>
                <w:t>T</w:t>
              </w:r>
            </w:ins>
            <w:ins w:id="135" w:author="Lars Steffen" w:date="2024-09-09T13:48:00Z" w16du:dateUtc="2024-09-09T11:48:00Z">
              <w:r w:rsidR="00655C12" w:rsidRPr="00F8004E">
                <w:t>02</w:t>
              </w:r>
            </w:ins>
          </w:p>
        </w:tc>
        <w:tc>
          <w:tcPr>
            <w:tcW w:w="7300" w:type="dxa"/>
          </w:tcPr>
          <w:p w14:paraId="141624F2" w14:textId="3D766E38" w:rsidR="00655C12" w:rsidRPr="004135F8" w:rsidRDefault="00711D93" w:rsidP="00404A86">
            <w:pPr>
              <w:spacing w:before="40"/>
              <w:rPr>
                <w:ins w:id="136" w:author="Lars Steffen" w:date="2024-09-09T13:48:00Z" w16du:dateUtc="2024-09-09T11:48:00Z"/>
                <w:rFonts w:eastAsiaTheme="minorHAnsi" w:cstheme="minorBidi"/>
                <w:bCs/>
                <w:szCs w:val="18"/>
              </w:rPr>
            </w:pPr>
            <w:ins w:id="137" w:author="Lars Steffen" w:date="2024-09-09T13:51:00Z" w16du:dateUtc="2024-09-09T11:51:00Z">
              <w:r w:rsidRPr="00711D93">
                <w:t>Berufswechsel</w:t>
              </w:r>
            </w:ins>
          </w:p>
        </w:tc>
      </w:tr>
      <w:tr w:rsidR="00655C12" w:rsidRPr="00454BA9" w14:paraId="66BE197E" w14:textId="77777777" w:rsidTr="00404A86">
        <w:trPr>
          <w:cnfStyle w:val="000000100000" w:firstRow="0" w:lastRow="0" w:firstColumn="0" w:lastColumn="0" w:oddVBand="0" w:evenVBand="0" w:oddHBand="1" w:evenHBand="0" w:firstRowFirstColumn="0" w:firstRowLastColumn="0" w:lastRowFirstColumn="0" w:lastRowLastColumn="0"/>
          <w:trHeight w:val="20"/>
          <w:ins w:id="138" w:author="Lars Steffen" w:date="2024-09-09T13:48:00Z"/>
        </w:trPr>
        <w:tc>
          <w:tcPr>
            <w:tcW w:w="1463" w:type="dxa"/>
          </w:tcPr>
          <w:p w14:paraId="3E572108" w14:textId="715ACC19" w:rsidR="00655C12" w:rsidRPr="004135F8" w:rsidRDefault="00BD203F" w:rsidP="00404A86">
            <w:pPr>
              <w:spacing w:before="40"/>
              <w:rPr>
                <w:ins w:id="139" w:author="Lars Steffen" w:date="2024-09-09T13:48:00Z" w16du:dateUtc="2024-09-09T11:48:00Z"/>
                <w:rFonts w:eastAsiaTheme="minorHAnsi" w:cstheme="minorBidi"/>
                <w:bCs/>
                <w:szCs w:val="18"/>
              </w:rPr>
            </w:pPr>
            <w:ins w:id="140" w:author="Lars Steffen" w:date="2024-09-09T13:51:00Z" w16du:dateUtc="2024-09-09T11:51:00Z">
              <w:r>
                <w:t>T</w:t>
              </w:r>
            </w:ins>
            <w:ins w:id="141" w:author="Lars Steffen" w:date="2024-09-09T13:48:00Z" w16du:dateUtc="2024-09-09T11:48:00Z">
              <w:r w:rsidR="00655C12" w:rsidRPr="00F8004E">
                <w:t>03</w:t>
              </w:r>
            </w:ins>
          </w:p>
        </w:tc>
        <w:tc>
          <w:tcPr>
            <w:tcW w:w="7300" w:type="dxa"/>
          </w:tcPr>
          <w:p w14:paraId="2F9AF537" w14:textId="630DC401" w:rsidR="00655C12" w:rsidRPr="004135F8" w:rsidRDefault="00711D93" w:rsidP="00404A86">
            <w:pPr>
              <w:spacing w:before="40"/>
              <w:rPr>
                <w:ins w:id="142" w:author="Lars Steffen" w:date="2024-09-09T13:48:00Z" w16du:dateUtc="2024-09-09T11:48:00Z"/>
                <w:rFonts w:eastAsiaTheme="minorHAnsi" w:cstheme="minorBidi"/>
                <w:bCs/>
                <w:szCs w:val="18"/>
              </w:rPr>
            </w:pPr>
            <w:ins w:id="143" w:author="Lars Steffen" w:date="2024-09-09T13:51:00Z" w16du:dateUtc="2024-09-09T11:51:00Z">
              <w:r w:rsidRPr="00711D93">
                <w:t>Repetition mit Lehrvertrag mit neuem Lehrbetrieb</w:t>
              </w:r>
            </w:ins>
          </w:p>
        </w:tc>
      </w:tr>
      <w:tr w:rsidR="00655C12" w:rsidRPr="00454BA9" w14:paraId="460C9987" w14:textId="77777777" w:rsidTr="00404A86">
        <w:trPr>
          <w:cnfStyle w:val="000000010000" w:firstRow="0" w:lastRow="0" w:firstColumn="0" w:lastColumn="0" w:oddVBand="0" w:evenVBand="0" w:oddHBand="0" w:evenHBand="1" w:firstRowFirstColumn="0" w:firstRowLastColumn="0" w:lastRowFirstColumn="0" w:lastRowLastColumn="0"/>
          <w:trHeight w:val="20"/>
          <w:ins w:id="144" w:author="Lars Steffen" w:date="2024-09-09T13:48:00Z"/>
        </w:trPr>
        <w:tc>
          <w:tcPr>
            <w:tcW w:w="1463" w:type="dxa"/>
          </w:tcPr>
          <w:p w14:paraId="25E4E0CD" w14:textId="13403508" w:rsidR="00655C12" w:rsidRPr="004135F8" w:rsidRDefault="00BD203F" w:rsidP="00404A86">
            <w:pPr>
              <w:spacing w:before="40"/>
              <w:rPr>
                <w:ins w:id="145" w:author="Lars Steffen" w:date="2024-09-09T13:48:00Z" w16du:dateUtc="2024-09-09T11:48:00Z"/>
                <w:rFonts w:eastAsiaTheme="minorHAnsi" w:cstheme="minorBidi"/>
                <w:bCs/>
                <w:szCs w:val="18"/>
              </w:rPr>
            </w:pPr>
            <w:ins w:id="146" w:author="Lars Steffen" w:date="2024-09-09T13:51:00Z" w16du:dateUtc="2024-09-09T11:51:00Z">
              <w:r>
                <w:t>T</w:t>
              </w:r>
            </w:ins>
            <w:ins w:id="147" w:author="Lars Steffen" w:date="2024-09-09T13:48:00Z" w16du:dateUtc="2024-09-09T11:48:00Z">
              <w:r w:rsidR="00655C12" w:rsidRPr="00F8004E">
                <w:t>04</w:t>
              </w:r>
            </w:ins>
          </w:p>
        </w:tc>
        <w:tc>
          <w:tcPr>
            <w:tcW w:w="7300" w:type="dxa"/>
          </w:tcPr>
          <w:p w14:paraId="5890CCC5" w14:textId="46566D9A" w:rsidR="00655C12" w:rsidRPr="004135F8" w:rsidRDefault="00711D93" w:rsidP="00404A86">
            <w:pPr>
              <w:spacing w:before="40"/>
              <w:rPr>
                <w:ins w:id="148" w:author="Lars Steffen" w:date="2024-09-09T13:48:00Z" w16du:dateUtc="2024-09-09T11:48:00Z"/>
                <w:rFonts w:eastAsiaTheme="minorHAnsi" w:cstheme="minorBidi"/>
                <w:bCs/>
                <w:szCs w:val="18"/>
              </w:rPr>
            </w:pPr>
            <w:ins w:id="149" w:author="Lars Steffen" w:date="2024-09-09T13:51:00Z" w16du:dateUtc="2024-09-09T11:51:00Z">
              <w:r w:rsidRPr="00711D93">
                <w:t>Auflösung des Bildungsverhältnisses ohne bekannte Anschlusslösung</w:t>
              </w:r>
            </w:ins>
          </w:p>
        </w:tc>
      </w:tr>
      <w:tr w:rsidR="00BF5FAB" w:rsidRPr="00454BA9" w14:paraId="0BD24E33" w14:textId="77777777" w:rsidTr="00404A86">
        <w:trPr>
          <w:cnfStyle w:val="000000100000" w:firstRow="0" w:lastRow="0" w:firstColumn="0" w:lastColumn="0" w:oddVBand="0" w:evenVBand="0" w:oddHBand="1" w:evenHBand="0" w:firstRowFirstColumn="0" w:firstRowLastColumn="0" w:lastRowFirstColumn="0" w:lastRowLastColumn="0"/>
          <w:trHeight w:val="20"/>
          <w:ins w:id="150" w:author="Lars Steffen" w:date="2024-11-13T09:33:00Z"/>
        </w:trPr>
        <w:tc>
          <w:tcPr>
            <w:tcW w:w="1463" w:type="dxa"/>
          </w:tcPr>
          <w:p w14:paraId="3D17AAAF" w14:textId="529A9D76" w:rsidR="00BF5FAB" w:rsidRDefault="00BF5FAB" w:rsidP="00404A86">
            <w:pPr>
              <w:spacing w:before="40"/>
              <w:rPr>
                <w:ins w:id="151" w:author="Lars Steffen" w:date="2024-11-13T09:33:00Z" w16du:dateUtc="2024-11-13T08:33:00Z"/>
              </w:rPr>
            </w:pPr>
            <w:commentRangeStart w:id="152"/>
            <w:ins w:id="153" w:author="Lars Steffen" w:date="2024-11-13T09:33:00Z" w16du:dateUtc="2024-11-13T08:33:00Z">
              <w:r>
                <w:t>T05</w:t>
              </w:r>
            </w:ins>
          </w:p>
        </w:tc>
        <w:tc>
          <w:tcPr>
            <w:tcW w:w="7300" w:type="dxa"/>
          </w:tcPr>
          <w:p w14:paraId="4FFBD975" w14:textId="1DA73D30" w:rsidR="00BF5FAB" w:rsidRPr="00711D93" w:rsidRDefault="00151C11" w:rsidP="00404A86">
            <w:pPr>
              <w:spacing w:before="40"/>
              <w:rPr>
                <w:ins w:id="154" w:author="Lars Steffen" w:date="2024-11-13T09:33:00Z" w16du:dateUtc="2024-11-13T08:33:00Z"/>
              </w:rPr>
            </w:pPr>
            <w:ins w:id="155" w:author="Lars Steffen" w:date="2024-11-13T09:33:00Z">
              <w:r w:rsidRPr="00151C11">
                <w:t>Annulation vor Lehrbeginn</w:t>
              </w:r>
            </w:ins>
            <w:commentRangeEnd w:id="152"/>
            <w:ins w:id="156" w:author="Lars Steffen" w:date="2024-11-13T09:33:00Z" w16du:dateUtc="2024-11-13T08:33:00Z">
              <w:r>
                <w:rPr>
                  <w:rStyle w:val="Kommentarzeichen"/>
                  <w:lang w:eastAsia="en-US"/>
                </w:rPr>
                <w:commentReference w:id="152"/>
              </w:r>
            </w:ins>
          </w:p>
        </w:tc>
      </w:tr>
    </w:tbl>
    <w:p w14:paraId="5A4701CC" w14:textId="3369A2DE" w:rsidR="00655C12" w:rsidRDefault="00655C12" w:rsidP="00655C12">
      <w:pPr>
        <w:pStyle w:val="Beschriftung"/>
        <w:rPr>
          <w:ins w:id="157" w:author="Lars Steffen" w:date="2024-09-09T13:48:00Z" w16du:dateUtc="2024-09-09T11:48:00Z"/>
        </w:rPr>
      </w:pPr>
      <w:bookmarkStart w:id="158" w:name="_Ref176782214"/>
      <w:ins w:id="159" w:author="Lars Steffen" w:date="2024-09-09T13:48:00Z" w16du:dateUtc="2024-09-09T11:48:00Z">
        <w:r>
          <w:t xml:space="preserve">Tabelle </w:t>
        </w:r>
        <w:r>
          <w:fldChar w:fldCharType="begin"/>
        </w:r>
        <w:r>
          <w:instrText xml:space="preserve"> SEQ Tabelle \* ARABIC </w:instrText>
        </w:r>
        <w:r>
          <w:fldChar w:fldCharType="separate"/>
        </w:r>
      </w:ins>
      <w:r w:rsidR="002A052A">
        <w:rPr>
          <w:noProof/>
        </w:rPr>
        <w:t>4</w:t>
      </w:r>
      <w:ins w:id="160" w:author="Lars Steffen" w:date="2024-09-09T13:48:00Z" w16du:dateUtc="2024-09-09T11:48:00Z">
        <w:r>
          <w:rPr>
            <w:noProof/>
          </w:rPr>
          <w:fldChar w:fldCharType="end"/>
        </w:r>
        <w:bookmarkEnd w:id="158"/>
        <w:r>
          <w:t xml:space="preserve">: Gründe für die </w:t>
        </w:r>
      </w:ins>
      <w:ins w:id="161" w:author="Lars Steffen" w:date="2024-09-09T13:51:00Z" w16du:dateUtc="2024-09-09T11:51:00Z">
        <w:r w:rsidR="00BD203F">
          <w:t>Auflösung</w:t>
        </w:r>
      </w:ins>
      <w:ins w:id="162" w:author="Lars Steffen" w:date="2024-09-09T13:48:00Z" w16du:dateUtc="2024-09-09T11:48:00Z">
        <w:r>
          <w:t xml:space="preserve"> eines Bildungsverhältnisses</w:t>
        </w:r>
      </w:ins>
    </w:p>
    <w:p w14:paraId="47D47D19" w14:textId="07787865" w:rsidR="00F62319" w:rsidRDefault="00F62319" w:rsidP="00F62319">
      <w:pPr>
        <w:pStyle w:val="berschrift2"/>
      </w:pPr>
      <w:r>
        <w:t>Verwendete eCH-Standards</w:t>
      </w:r>
      <w:bookmarkEnd w:id="99"/>
    </w:p>
    <w:p w14:paraId="0319DB51" w14:textId="280D3572" w:rsidR="00F62319" w:rsidRDefault="009A2D64">
      <w:r>
        <w:t xml:space="preserve">Es werden folgende </w:t>
      </w:r>
      <w:r w:rsidR="00F62319">
        <w:t>Versionen andere</w:t>
      </w:r>
      <w:r w:rsidR="004D7EA5">
        <w:t xml:space="preserve">r </w:t>
      </w:r>
      <w:r w:rsidR="00F62319">
        <w:t>eCH-Standards</w:t>
      </w:r>
      <w:r w:rsidR="00C03F65">
        <w:t xml:space="preserve"> verwendet:</w:t>
      </w:r>
    </w:p>
    <w:tbl>
      <w:tblPr>
        <w:tblStyle w:val="AWK-Tabelle2mitEinzug"/>
        <w:tblW w:w="7655" w:type="dxa"/>
        <w:tblLayout w:type="fixed"/>
        <w:tblLook w:val="0020" w:firstRow="1" w:lastRow="0" w:firstColumn="0" w:lastColumn="0" w:noHBand="0" w:noVBand="0"/>
      </w:tblPr>
      <w:tblGrid>
        <w:gridCol w:w="1843"/>
        <w:gridCol w:w="5812"/>
      </w:tblGrid>
      <w:tr w:rsidR="009A2D64" w:rsidRPr="00E12CC9" w14:paraId="688FC09E" w14:textId="77777777" w:rsidTr="007F567F">
        <w:trPr>
          <w:cnfStyle w:val="100000000000" w:firstRow="1" w:lastRow="0" w:firstColumn="0" w:lastColumn="0" w:oddVBand="0" w:evenVBand="0" w:oddHBand="0" w:evenHBand="0" w:firstRowFirstColumn="0" w:firstRowLastColumn="0" w:lastRowFirstColumn="0" w:lastRowLastColumn="0"/>
          <w:trHeight w:val="340"/>
          <w:tblHeader/>
        </w:trPr>
        <w:tc>
          <w:tcPr>
            <w:cnfStyle w:val="000010000000" w:firstRow="0" w:lastRow="0" w:firstColumn="0" w:lastColumn="0" w:oddVBand="1" w:evenVBand="0" w:oddHBand="0" w:evenHBand="0" w:firstRowFirstColumn="0" w:firstRowLastColumn="0" w:lastRowFirstColumn="0" w:lastRowLastColumn="0"/>
            <w:tcW w:w="1843" w:type="dxa"/>
          </w:tcPr>
          <w:p w14:paraId="1186D169" w14:textId="77777777" w:rsidR="009A2D64" w:rsidRPr="00E12CC9" w:rsidRDefault="009A2D64" w:rsidP="007F567F">
            <w:pPr>
              <w:spacing w:after="0"/>
              <w:rPr>
                <w:b w:val="0"/>
              </w:rPr>
            </w:pPr>
            <w:r w:rsidRPr="00E12CC9">
              <w:t>eCH-Standard</w:t>
            </w:r>
          </w:p>
        </w:tc>
        <w:tc>
          <w:tcPr>
            <w:cnfStyle w:val="000001000000" w:firstRow="0" w:lastRow="0" w:firstColumn="0" w:lastColumn="0" w:oddVBand="0" w:evenVBand="1" w:oddHBand="0" w:evenHBand="0" w:firstRowFirstColumn="0" w:firstRowLastColumn="0" w:lastRowFirstColumn="0" w:lastRowLastColumn="0"/>
            <w:tcW w:w="5812" w:type="dxa"/>
          </w:tcPr>
          <w:p w14:paraId="7C1C665C" w14:textId="793344E8" w:rsidR="009A2D64" w:rsidRPr="00E12CC9" w:rsidRDefault="009A2D64" w:rsidP="007F567F">
            <w:pPr>
              <w:spacing w:after="0"/>
              <w:jc w:val="center"/>
              <w:rPr>
                <w:b w:val="0"/>
              </w:rPr>
            </w:pPr>
            <w:r>
              <w:t>Verwendete</w:t>
            </w:r>
            <w:r w:rsidRPr="00E12CC9">
              <w:t xml:space="preserve"> Version</w:t>
            </w:r>
            <w:r>
              <w:t xml:space="preserve"> </w:t>
            </w:r>
            <w:r w:rsidRPr="00E12CC9">
              <w:t>in eCH-0</w:t>
            </w:r>
            <w:r>
              <w:t>2</w:t>
            </w:r>
            <w:r w:rsidR="00E66456">
              <w:t>60</w:t>
            </w:r>
            <w:r w:rsidRPr="00E12CC9">
              <w:t xml:space="preserve"> V</w:t>
            </w:r>
            <w:r w:rsidR="008773D0">
              <w:t>2</w:t>
            </w:r>
            <w:r w:rsidRPr="00E12CC9">
              <w:t>.0</w:t>
            </w:r>
          </w:p>
        </w:tc>
      </w:tr>
      <w:tr w:rsidR="009A2D64" w:rsidRPr="00E12CC9" w14:paraId="05CD43A1"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6DDD6E7F" w14:textId="574F0666" w:rsidR="009A2D64" w:rsidRPr="00E12CC9" w:rsidRDefault="00000000" w:rsidP="007F567F">
            <w:pPr>
              <w:spacing w:after="0"/>
            </w:pPr>
            <w:hyperlink r:id="rId20" w:history="1">
              <w:r w:rsidR="009A2D64" w:rsidRPr="00387206">
                <w:rPr>
                  <w:rStyle w:val="Hyperlink"/>
                </w:rPr>
                <w:t>eCH-00</w:t>
              </w:r>
              <w:r w:rsidR="00B25530" w:rsidRPr="00387206">
                <w:rPr>
                  <w:rStyle w:val="Hyperlink"/>
                </w:rPr>
                <w:t>07</w:t>
              </w:r>
            </w:hyperlink>
          </w:p>
        </w:tc>
        <w:tc>
          <w:tcPr>
            <w:cnfStyle w:val="000001000000" w:firstRow="0" w:lastRow="0" w:firstColumn="0" w:lastColumn="0" w:oddVBand="0" w:evenVBand="1" w:oddHBand="0" w:evenHBand="0" w:firstRowFirstColumn="0" w:firstRowLastColumn="0" w:lastRowFirstColumn="0" w:lastRowLastColumn="0"/>
            <w:tcW w:w="5812" w:type="dxa"/>
          </w:tcPr>
          <w:p w14:paraId="62E4FD10" w14:textId="3EE77184" w:rsidR="009A2D64" w:rsidRPr="00E12CC9" w:rsidRDefault="008773D0" w:rsidP="007F567F">
            <w:pPr>
              <w:spacing w:after="0"/>
              <w:jc w:val="center"/>
            </w:pPr>
            <w:r>
              <w:t>6</w:t>
            </w:r>
            <w:r w:rsidR="003E40E0">
              <w:t>.0</w:t>
            </w:r>
          </w:p>
        </w:tc>
      </w:tr>
      <w:tr w:rsidR="00477A6D" w:rsidRPr="00E12CC9" w14:paraId="7A93757C"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6AAC5458" w14:textId="0DB56667" w:rsidR="00477A6D" w:rsidRDefault="00000000" w:rsidP="007F567F">
            <w:pPr>
              <w:spacing w:after="0"/>
            </w:pPr>
            <w:hyperlink r:id="rId21" w:history="1">
              <w:r w:rsidR="00477A6D" w:rsidRPr="00E11FD8">
                <w:rPr>
                  <w:rStyle w:val="Hyperlink"/>
                  <w:rFonts w:eastAsiaTheme="minorHAnsi" w:cstheme="minorBidi"/>
                  <w:lang w:eastAsia="en-US"/>
                </w:rPr>
                <w:t>eCH-0008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702C9D17" w14:textId="06575C95" w:rsidR="00477A6D" w:rsidRDefault="00FC5F7A" w:rsidP="007F567F">
            <w:pPr>
              <w:spacing w:after="0"/>
              <w:jc w:val="center"/>
            </w:pPr>
            <w:r>
              <w:t>3.0</w:t>
            </w:r>
          </w:p>
        </w:tc>
      </w:tr>
      <w:tr w:rsidR="009A2D64" w:rsidRPr="00E12CC9" w14:paraId="33E747DC"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2EA831C9" w14:textId="03262DC0" w:rsidR="009A2D64" w:rsidRPr="00E12CC9" w:rsidRDefault="00000000" w:rsidP="007F567F">
            <w:pPr>
              <w:spacing w:after="0"/>
            </w:pPr>
            <w:hyperlink r:id="rId22" w:history="1">
              <w:r w:rsidR="009A2D64" w:rsidRPr="00A77F9A">
                <w:rPr>
                  <w:rStyle w:val="Hyperlink"/>
                  <w:rFonts w:eastAsiaTheme="minorHAnsi" w:cstheme="minorBidi"/>
                  <w:lang w:eastAsia="en-US"/>
                </w:rPr>
                <w:t>eCH-00</w:t>
              </w:r>
              <w:r w:rsidR="00B25530" w:rsidRPr="00A77F9A">
                <w:rPr>
                  <w:rStyle w:val="Hyperlink"/>
                </w:rPr>
                <w:t>10</w:t>
              </w:r>
            </w:hyperlink>
          </w:p>
        </w:tc>
        <w:tc>
          <w:tcPr>
            <w:cnfStyle w:val="000001000000" w:firstRow="0" w:lastRow="0" w:firstColumn="0" w:lastColumn="0" w:oddVBand="0" w:evenVBand="1" w:oddHBand="0" w:evenHBand="0" w:firstRowFirstColumn="0" w:firstRowLastColumn="0" w:lastRowFirstColumn="0" w:lastRowLastColumn="0"/>
            <w:tcW w:w="5812" w:type="dxa"/>
          </w:tcPr>
          <w:p w14:paraId="058AABA3" w14:textId="4FFAAAE5" w:rsidR="009A2D64" w:rsidRPr="00E12CC9" w:rsidRDefault="007E429B" w:rsidP="007F567F">
            <w:pPr>
              <w:keepNext/>
              <w:spacing w:after="0"/>
              <w:jc w:val="center"/>
            </w:pPr>
            <w:r>
              <w:t>8</w:t>
            </w:r>
            <w:r w:rsidR="003E40E0">
              <w:t>.0</w:t>
            </w:r>
            <w:r w:rsidR="00F36C85">
              <w:t>.0</w:t>
            </w:r>
          </w:p>
        </w:tc>
      </w:tr>
      <w:tr w:rsidR="00B25530" w:rsidRPr="00E12CC9" w14:paraId="7CD17801"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1F16E32C" w14:textId="6AB5D84B" w:rsidR="00B25530" w:rsidRDefault="00000000" w:rsidP="007F567F">
            <w:pPr>
              <w:spacing w:after="0"/>
            </w:pPr>
            <w:hyperlink r:id="rId23" w:history="1">
              <w:r w:rsidR="00B25530" w:rsidRPr="008D1126">
                <w:rPr>
                  <w:rStyle w:val="Hyperlink"/>
                  <w:rFonts w:eastAsiaTheme="minorHAnsi" w:cstheme="minorBidi"/>
                  <w:lang w:eastAsia="en-US"/>
                </w:rPr>
                <w:t>eCH-0011</w:t>
              </w:r>
            </w:hyperlink>
          </w:p>
        </w:tc>
        <w:tc>
          <w:tcPr>
            <w:cnfStyle w:val="000001000000" w:firstRow="0" w:lastRow="0" w:firstColumn="0" w:lastColumn="0" w:oddVBand="0" w:evenVBand="1" w:oddHBand="0" w:evenHBand="0" w:firstRowFirstColumn="0" w:firstRowLastColumn="0" w:lastRowFirstColumn="0" w:lastRowLastColumn="0"/>
            <w:tcW w:w="5812" w:type="dxa"/>
          </w:tcPr>
          <w:p w14:paraId="4C15D677" w14:textId="5E7AFA24" w:rsidR="00B25530" w:rsidRDefault="007E429B" w:rsidP="007F567F">
            <w:pPr>
              <w:keepNext/>
              <w:spacing w:after="0"/>
              <w:jc w:val="center"/>
            </w:pPr>
            <w:r>
              <w:t>9.0</w:t>
            </w:r>
            <w:r w:rsidR="00D216AA">
              <w:t>.0</w:t>
            </w:r>
          </w:p>
        </w:tc>
      </w:tr>
      <w:tr w:rsidR="00B25530" w:rsidRPr="00E12CC9" w14:paraId="35E54F03"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02D62A8F" w14:textId="5D37A245" w:rsidR="00B25530" w:rsidRDefault="00000000" w:rsidP="007F567F">
            <w:pPr>
              <w:spacing w:after="0"/>
            </w:pPr>
            <w:hyperlink r:id="rId24" w:history="1">
              <w:r w:rsidR="00B25530" w:rsidRPr="008D1126">
                <w:rPr>
                  <w:rStyle w:val="Hyperlink"/>
                  <w:rFonts w:eastAsiaTheme="minorHAnsi" w:cstheme="minorBidi"/>
                  <w:lang w:eastAsia="en-US"/>
                </w:rPr>
                <w:t>eCH-0021</w:t>
              </w:r>
            </w:hyperlink>
          </w:p>
        </w:tc>
        <w:tc>
          <w:tcPr>
            <w:cnfStyle w:val="000001000000" w:firstRow="0" w:lastRow="0" w:firstColumn="0" w:lastColumn="0" w:oddVBand="0" w:evenVBand="1" w:oddHBand="0" w:evenHBand="0" w:firstRowFirstColumn="0" w:firstRowLastColumn="0" w:lastRowFirstColumn="0" w:lastRowLastColumn="0"/>
            <w:tcW w:w="5812" w:type="dxa"/>
          </w:tcPr>
          <w:p w14:paraId="6D2B6C44" w14:textId="2EDB26F3" w:rsidR="00B25530" w:rsidRDefault="007E429B" w:rsidP="007F567F">
            <w:pPr>
              <w:keepNext/>
              <w:spacing w:after="0"/>
              <w:jc w:val="center"/>
            </w:pPr>
            <w:r>
              <w:t>8</w:t>
            </w:r>
            <w:r w:rsidR="003E40E0">
              <w:t>.0</w:t>
            </w:r>
            <w:r w:rsidR="00D216AA">
              <w:t>.0</w:t>
            </w:r>
          </w:p>
        </w:tc>
      </w:tr>
      <w:tr w:rsidR="00B25530" w:rsidRPr="00E12CC9" w14:paraId="4E8FDDA3"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4CBC018D" w14:textId="3A59068F" w:rsidR="00B25530" w:rsidRDefault="00000000" w:rsidP="007F567F">
            <w:pPr>
              <w:spacing w:after="0"/>
            </w:pPr>
            <w:hyperlink r:id="rId25" w:history="1">
              <w:r w:rsidR="00B25530" w:rsidRPr="00031C46">
                <w:rPr>
                  <w:rStyle w:val="Hyperlink"/>
                  <w:rFonts w:eastAsiaTheme="minorHAnsi" w:cstheme="minorBidi"/>
                  <w:lang w:eastAsia="en-US"/>
                </w:rPr>
                <w:t>eCH-0044</w:t>
              </w:r>
            </w:hyperlink>
          </w:p>
        </w:tc>
        <w:tc>
          <w:tcPr>
            <w:cnfStyle w:val="000001000000" w:firstRow="0" w:lastRow="0" w:firstColumn="0" w:lastColumn="0" w:oddVBand="0" w:evenVBand="1" w:oddHBand="0" w:evenHBand="0" w:firstRowFirstColumn="0" w:firstRowLastColumn="0" w:lastRowFirstColumn="0" w:lastRowLastColumn="0"/>
            <w:tcW w:w="5812" w:type="dxa"/>
          </w:tcPr>
          <w:p w14:paraId="63946266" w14:textId="05064D79" w:rsidR="00B25530" w:rsidRDefault="003E40E0" w:rsidP="007F567F">
            <w:pPr>
              <w:keepNext/>
              <w:spacing w:after="0"/>
              <w:jc w:val="center"/>
            </w:pPr>
            <w:r>
              <w:t>4.1</w:t>
            </w:r>
          </w:p>
        </w:tc>
      </w:tr>
      <w:tr w:rsidR="00B25530" w:rsidRPr="00E12CC9" w14:paraId="48841E4B" w14:textId="77777777" w:rsidTr="007F567F">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3892BCAF" w14:textId="045D7F75" w:rsidR="00B25530" w:rsidRDefault="00000000" w:rsidP="007F567F">
            <w:pPr>
              <w:spacing w:after="0"/>
            </w:pPr>
            <w:hyperlink r:id="rId26" w:history="1">
              <w:r w:rsidR="00B25530" w:rsidRPr="00456935">
                <w:rPr>
                  <w:rStyle w:val="Hyperlink"/>
                  <w:rFonts w:eastAsiaTheme="minorHAnsi" w:cstheme="minorBidi"/>
                  <w:lang w:eastAsia="en-US"/>
                </w:rPr>
                <w:t>eCH-0046</w:t>
              </w:r>
            </w:hyperlink>
          </w:p>
        </w:tc>
        <w:tc>
          <w:tcPr>
            <w:cnfStyle w:val="000001000000" w:firstRow="0" w:lastRow="0" w:firstColumn="0" w:lastColumn="0" w:oddVBand="0" w:evenVBand="1" w:oddHBand="0" w:evenHBand="0" w:firstRowFirstColumn="0" w:firstRowLastColumn="0" w:lastRowFirstColumn="0" w:lastRowLastColumn="0"/>
            <w:tcW w:w="5812" w:type="dxa"/>
          </w:tcPr>
          <w:p w14:paraId="705D5B4A" w14:textId="2871F306" w:rsidR="00B25530" w:rsidRDefault="007E429B" w:rsidP="007F567F">
            <w:pPr>
              <w:keepNext/>
              <w:spacing w:after="0"/>
              <w:jc w:val="center"/>
            </w:pPr>
            <w:r>
              <w:t>6</w:t>
            </w:r>
            <w:r w:rsidR="003E40E0">
              <w:t>.0</w:t>
            </w:r>
            <w:r w:rsidR="00D216AA">
              <w:t>.0</w:t>
            </w:r>
          </w:p>
        </w:tc>
      </w:tr>
      <w:tr w:rsidR="007E429B" w:rsidRPr="00E12CC9" w14:paraId="11744D67" w14:textId="77777777" w:rsidTr="007F567F">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5DB577DA" w14:textId="11EF6760" w:rsidR="007E429B" w:rsidRDefault="00000000" w:rsidP="007F567F">
            <w:pPr>
              <w:spacing w:after="0"/>
            </w:pPr>
            <w:hyperlink r:id="rId27" w:history="1">
              <w:r w:rsidR="007E429B" w:rsidRPr="00410AAB">
                <w:rPr>
                  <w:rStyle w:val="Hyperlink"/>
                  <w:rFonts w:eastAsiaTheme="minorHAnsi" w:cstheme="minorBidi"/>
                  <w:lang w:eastAsia="en-US"/>
                </w:rPr>
                <w:t>eCH-0108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15C3BE9D" w14:textId="59F6A9EF" w:rsidR="007E429B" w:rsidRDefault="0060144C" w:rsidP="007F567F">
            <w:pPr>
              <w:keepNext/>
              <w:spacing w:after="0"/>
              <w:jc w:val="center"/>
            </w:pPr>
            <w:r>
              <w:t>6.0</w:t>
            </w:r>
            <w:r w:rsidR="00410AAB">
              <w:t>.0</w:t>
            </w:r>
            <w:r>
              <w:t xml:space="preserve"> (XML-Schema </w:t>
            </w:r>
            <w:r w:rsidR="007E429B">
              <w:t>7.0</w:t>
            </w:r>
            <w:r>
              <w:t>)</w:t>
            </w:r>
          </w:p>
        </w:tc>
      </w:tr>
    </w:tbl>
    <w:p w14:paraId="1B0B09E2" w14:textId="3AE15EEC" w:rsidR="009A2D64" w:rsidRDefault="00E66456" w:rsidP="00001FB5">
      <w:pPr>
        <w:pStyle w:val="Beschriftung"/>
      </w:pPr>
      <w:bookmarkStart w:id="163" w:name="_Toc166050394"/>
      <w:r>
        <w:t xml:space="preserve">Tabelle </w:t>
      </w:r>
      <w:r w:rsidR="005137A2">
        <w:fldChar w:fldCharType="begin"/>
      </w:r>
      <w:r w:rsidR="005137A2">
        <w:instrText xml:space="preserve"> SEQ Tabelle \* ARABIC </w:instrText>
      </w:r>
      <w:r w:rsidR="005137A2">
        <w:fldChar w:fldCharType="separate"/>
      </w:r>
      <w:r w:rsidR="002A052A">
        <w:rPr>
          <w:noProof/>
        </w:rPr>
        <w:t>5</w:t>
      </w:r>
      <w:r w:rsidR="005137A2">
        <w:rPr>
          <w:noProof/>
        </w:rPr>
        <w:fldChar w:fldCharType="end"/>
      </w:r>
      <w:r>
        <w:t>: Im Standard eCH-0260 verwendete Versionen anderer eCH-Standards.</w:t>
      </w:r>
      <w:bookmarkEnd w:id="163"/>
    </w:p>
    <w:p w14:paraId="59871296" w14:textId="393A27A5" w:rsidR="00917215" w:rsidRDefault="00917215" w:rsidP="00C956D6">
      <w:pPr>
        <w:pStyle w:val="berschrift1"/>
      </w:pPr>
      <w:bookmarkStart w:id="164" w:name="_Ref104787789"/>
      <w:bookmarkStart w:id="165" w:name="_Toc166050300"/>
      <w:r>
        <w:t xml:space="preserve">Spezifikation </w:t>
      </w:r>
      <w:bookmarkEnd w:id="164"/>
      <w:r w:rsidR="00E21695">
        <w:t>Hauptdatentypen</w:t>
      </w:r>
      <w:bookmarkEnd w:id="165"/>
    </w:p>
    <w:p w14:paraId="70350DF4" w14:textId="2B9799B5" w:rsidR="006849C2" w:rsidRDefault="006849C2" w:rsidP="006849C2">
      <w:pPr>
        <w:pStyle w:val="berschrift2"/>
      </w:pPr>
      <w:bookmarkStart w:id="166" w:name="_Toc166050301"/>
      <w:proofErr w:type="spellStart"/>
      <w:r>
        <w:t>apprenticeshipPlaceType</w:t>
      </w:r>
      <w:proofErr w:type="spellEnd"/>
      <w:r>
        <w:t xml:space="preserve"> (Daten zu offenen Lehrstellen)</w:t>
      </w:r>
      <w:bookmarkEnd w:id="166"/>
    </w:p>
    <w:p w14:paraId="325E25BC" w14:textId="181F5041" w:rsidR="00CB7CA0" w:rsidRPr="00D234DD" w:rsidRDefault="00AF0805" w:rsidP="00D234DD">
      <w:r>
        <w:t>Mit diesem Daten</w:t>
      </w:r>
      <w:r w:rsidR="00E21695">
        <w:t>typ</w:t>
      </w:r>
      <w:r>
        <w:t xml:space="preserve"> können </w:t>
      </w:r>
      <w:r w:rsidR="006969AB">
        <w:t xml:space="preserve">Unternehmen Daten zu ihren Lehrstellen dem </w:t>
      </w:r>
      <w:r w:rsidR="00E94DE0">
        <w:t xml:space="preserve">zuständigen </w:t>
      </w:r>
      <w:r w:rsidR="006969AB">
        <w:t>Lehrortkanton</w:t>
      </w:r>
      <w:r w:rsidR="00E94DE0">
        <w:t xml:space="preserve"> melden</w:t>
      </w:r>
      <w:r w:rsidR="005E3030">
        <w:t xml:space="preserve">. Die </w:t>
      </w:r>
      <w:r w:rsidR="00D22058">
        <w:t xml:space="preserve">Daten der offenen Lehrstellen aller Unternehmen </w:t>
      </w:r>
      <w:r w:rsidR="005E3030">
        <w:t xml:space="preserve">werden </w:t>
      </w:r>
      <w:r w:rsidR="00D22058">
        <w:t>auf dafür spezialisierten Portalen / Applikationen publiziert.</w:t>
      </w:r>
    </w:p>
    <w:tbl>
      <w:tblPr>
        <w:tblStyle w:val="AWK-Tabelle2mitEinzug"/>
        <w:tblW w:w="0" w:type="auto"/>
        <w:tblLayout w:type="fixed"/>
        <w:tblLook w:val="0420" w:firstRow="1" w:lastRow="0" w:firstColumn="0" w:lastColumn="0" w:noHBand="0" w:noVBand="1"/>
      </w:tblPr>
      <w:tblGrid>
        <w:gridCol w:w="1831"/>
        <w:gridCol w:w="2126"/>
        <w:gridCol w:w="995"/>
        <w:gridCol w:w="3631"/>
      </w:tblGrid>
      <w:tr w:rsidR="006849C2" w:rsidRPr="00454BA9" w14:paraId="752E933F"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831" w:type="dxa"/>
          </w:tcPr>
          <w:p w14:paraId="3E654798" w14:textId="77777777" w:rsidR="006849C2" w:rsidRPr="002B1281" w:rsidRDefault="006849C2" w:rsidP="00CF04C7">
            <w:pPr>
              <w:spacing w:before="40"/>
              <w:rPr>
                <w:szCs w:val="18"/>
              </w:rPr>
            </w:pPr>
            <w:r w:rsidRPr="00CF04C7">
              <w:rPr>
                <w:rFonts w:eastAsiaTheme="minorHAnsi" w:cstheme="minorBidi"/>
                <w:sz w:val="18"/>
                <w:szCs w:val="18"/>
              </w:rPr>
              <w:lastRenderedPageBreak/>
              <w:t>Element</w:t>
            </w:r>
          </w:p>
        </w:tc>
        <w:tc>
          <w:tcPr>
            <w:tcW w:w="2126" w:type="dxa"/>
          </w:tcPr>
          <w:p w14:paraId="4E787918" w14:textId="1DC820BF" w:rsidR="006849C2" w:rsidRPr="00CF04C7" w:rsidRDefault="007F49E5" w:rsidP="00CF04C7">
            <w:pPr>
              <w:pStyle w:val="Table0Normal"/>
              <w:keepLines w:val="0"/>
              <w:widowControl w:val="0"/>
              <w:spacing w:after="120" w:line="288" w:lineRule="auto"/>
              <w:rPr>
                <w:rFonts w:eastAsiaTheme="minorHAnsi" w:cstheme="minorBidi"/>
                <w:szCs w:val="18"/>
              </w:rPr>
            </w:pPr>
            <w:r>
              <w:rPr>
                <w:rFonts w:eastAsiaTheme="minorHAnsi" w:cstheme="minorBidi"/>
                <w:szCs w:val="18"/>
              </w:rPr>
              <w:t>Datentyp</w:t>
            </w:r>
          </w:p>
        </w:tc>
        <w:tc>
          <w:tcPr>
            <w:tcW w:w="995" w:type="dxa"/>
          </w:tcPr>
          <w:p w14:paraId="7ECA769D" w14:textId="77777777" w:rsidR="006849C2" w:rsidRPr="00CF04C7" w:rsidRDefault="006849C2" w:rsidP="00CF04C7">
            <w:pPr>
              <w:pStyle w:val="Table0Normal"/>
              <w:keepLines w:val="0"/>
              <w:widowControl w:val="0"/>
              <w:spacing w:after="120" w:line="288" w:lineRule="auto"/>
              <w:rPr>
                <w:rFonts w:eastAsiaTheme="minorHAnsi" w:cstheme="minorBidi"/>
                <w:szCs w:val="18"/>
              </w:rPr>
            </w:pPr>
            <w:r w:rsidRPr="00CF04C7">
              <w:rPr>
                <w:rFonts w:eastAsiaTheme="minorHAnsi" w:cstheme="minorBidi"/>
                <w:szCs w:val="18"/>
              </w:rPr>
              <w:t>Vorkommen</w:t>
            </w:r>
          </w:p>
        </w:tc>
        <w:tc>
          <w:tcPr>
            <w:tcW w:w="3631" w:type="dxa"/>
          </w:tcPr>
          <w:p w14:paraId="383570A1" w14:textId="77777777" w:rsidR="006849C2" w:rsidRPr="00CF04C7" w:rsidRDefault="006849C2" w:rsidP="00CF04C7">
            <w:pPr>
              <w:pStyle w:val="Table0Normal"/>
              <w:keepLines w:val="0"/>
              <w:widowControl w:val="0"/>
              <w:spacing w:after="120" w:line="288" w:lineRule="auto"/>
              <w:rPr>
                <w:rFonts w:eastAsiaTheme="minorHAnsi" w:cstheme="minorBidi"/>
                <w:szCs w:val="18"/>
              </w:rPr>
            </w:pPr>
            <w:r w:rsidRPr="00CF04C7">
              <w:rPr>
                <w:rFonts w:eastAsiaTheme="minorHAnsi" w:cstheme="minorBidi"/>
                <w:szCs w:val="18"/>
              </w:rPr>
              <w:t xml:space="preserve">Beschreibung </w:t>
            </w:r>
          </w:p>
        </w:tc>
      </w:tr>
      <w:tr w:rsidR="006849C2" w:rsidRPr="00454BA9" w14:paraId="234D7612"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16D3D206" w14:textId="77777777" w:rsidR="006849C2" w:rsidRPr="00CF04C7" w:rsidRDefault="006849C2" w:rsidP="00CF04C7">
            <w:pPr>
              <w:spacing w:before="40"/>
              <w:rPr>
                <w:rFonts w:eastAsiaTheme="minorHAnsi" w:cstheme="minorBidi"/>
                <w:bCs/>
                <w:szCs w:val="18"/>
              </w:rPr>
            </w:pPr>
            <w:proofErr w:type="spellStart"/>
            <w:r w:rsidRPr="00CF04C7">
              <w:rPr>
                <w:rFonts w:eastAsiaTheme="minorHAnsi" w:cstheme="minorBidi"/>
                <w:bCs/>
                <w:sz w:val="18"/>
                <w:szCs w:val="18"/>
              </w:rPr>
              <w:t>canton</w:t>
            </w:r>
            <w:proofErr w:type="spellEnd"/>
          </w:p>
        </w:tc>
        <w:tc>
          <w:tcPr>
            <w:tcW w:w="2126" w:type="dxa"/>
          </w:tcPr>
          <w:p w14:paraId="572CE6A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eCH-</w:t>
            </w:r>
            <w:proofErr w:type="gramStart"/>
            <w:r w:rsidRPr="00CF04C7">
              <w:rPr>
                <w:rFonts w:eastAsiaTheme="minorHAnsi" w:cstheme="minorBidi"/>
                <w:bCs/>
                <w:sz w:val="18"/>
                <w:szCs w:val="18"/>
              </w:rPr>
              <w:t>0007:cantonFlAbbreviationType</w:t>
            </w:r>
            <w:proofErr w:type="gramEnd"/>
          </w:p>
        </w:tc>
        <w:tc>
          <w:tcPr>
            <w:tcW w:w="995" w:type="dxa"/>
          </w:tcPr>
          <w:p w14:paraId="7099708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497EDF68"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Lehrortkanton</w:t>
            </w:r>
          </w:p>
        </w:tc>
      </w:tr>
      <w:tr w:rsidR="006849C2" w:rsidRPr="00454BA9" w14:paraId="23F445CB"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6DB7497B" w14:textId="5C075AA8" w:rsidR="006849C2" w:rsidRPr="00CF04C7" w:rsidRDefault="006849C2" w:rsidP="00CF04C7">
            <w:pPr>
              <w:spacing w:before="40"/>
              <w:rPr>
                <w:rFonts w:eastAsiaTheme="minorHAnsi" w:cstheme="minorBidi"/>
                <w:bCs/>
                <w:szCs w:val="18"/>
              </w:rPr>
            </w:pPr>
            <w:proofErr w:type="spellStart"/>
            <w:r w:rsidRPr="00CF04C7">
              <w:rPr>
                <w:rFonts w:eastAsiaTheme="minorHAnsi" w:cstheme="minorBidi"/>
                <w:bCs/>
                <w:sz w:val="18"/>
                <w:szCs w:val="18"/>
              </w:rPr>
              <w:t>prof</w:t>
            </w:r>
            <w:r w:rsidR="006D215B" w:rsidRPr="00CF04C7">
              <w:rPr>
                <w:rFonts w:eastAsiaTheme="minorHAnsi" w:cstheme="minorBidi"/>
                <w:bCs/>
                <w:sz w:val="18"/>
                <w:szCs w:val="18"/>
              </w:rPr>
              <w:t>ession</w:t>
            </w:r>
            <w:proofErr w:type="spellEnd"/>
          </w:p>
        </w:tc>
        <w:tc>
          <w:tcPr>
            <w:tcW w:w="2126" w:type="dxa"/>
          </w:tcPr>
          <w:p w14:paraId="2B8AF5B0" w14:textId="5E29B403" w:rsidR="006849C2" w:rsidRPr="00CF04C7" w:rsidRDefault="006849C2" w:rsidP="00CF04C7">
            <w:pPr>
              <w:spacing w:before="40"/>
              <w:rPr>
                <w:rFonts w:eastAsiaTheme="minorHAnsi" w:cstheme="minorBidi"/>
                <w:bCs/>
                <w:szCs w:val="18"/>
              </w:rPr>
            </w:pPr>
            <w:proofErr w:type="spellStart"/>
            <w:r w:rsidRPr="00CF04C7">
              <w:rPr>
                <w:rFonts w:eastAsiaTheme="minorHAnsi" w:cstheme="minorBidi"/>
                <w:bCs/>
                <w:sz w:val="18"/>
                <w:szCs w:val="18"/>
              </w:rPr>
              <w:t>prof</w:t>
            </w:r>
            <w:r w:rsidR="006D215B" w:rsidRPr="00CF04C7">
              <w:rPr>
                <w:rFonts w:eastAsiaTheme="minorHAnsi" w:cstheme="minorBidi"/>
                <w:bCs/>
                <w:sz w:val="18"/>
                <w:szCs w:val="18"/>
              </w:rPr>
              <w:t>ession</w:t>
            </w:r>
            <w:r w:rsidRPr="00CF04C7">
              <w:rPr>
                <w:rFonts w:eastAsiaTheme="minorHAnsi" w:cstheme="minorBidi"/>
                <w:bCs/>
                <w:sz w:val="18"/>
                <w:szCs w:val="18"/>
              </w:rPr>
              <w:t>Type</w:t>
            </w:r>
            <w:proofErr w:type="spellEnd"/>
          </w:p>
        </w:tc>
        <w:tc>
          <w:tcPr>
            <w:tcW w:w="995" w:type="dxa"/>
          </w:tcPr>
          <w:p w14:paraId="0D001A1C"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57F66E5A" w14:textId="576029CD" w:rsidR="006849C2" w:rsidRPr="00CF04C7" w:rsidRDefault="006D215B" w:rsidP="00CF04C7">
            <w:pPr>
              <w:spacing w:before="40"/>
              <w:rPr>
                <w:rFonts w:eastAsiaTheme="minorHAnsi" w:cstheme="minorBidi"/>
                <w:bCs/>
                <w:szCs w:val="18"/>
              </w:rPr>
            </w:pPr>
            <w:r w:rsidRPr="00CF04C7">
              <w:rPr>
                <w:rFonts w:eastAsiaTheme="minorHAnsi" w:cstheme="minorBidi"/>
                <w:bCs/>
                <w:sz w:val="18"/>
                <w:szCs w:val="18"/>
              </w:rPr>
              <w:t>Beruf</w:t>
            </w:r>
          </w:p>
        </w:tc>
      </w:tr>
      <w:tr w:rsidR="006849C2" w:rsidRPr="00454BA9" w14:paraId="22789899"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1978FA52" w14:textId="21A92210" w:rsidR="006849C2" w:rsidRPr="00CF04C7" w:rsidRDefault="00506EE4" w:rsidP="00CF04C7">
            <w:pPr>
              <w:spacing w:before="40"/>
              <w:rPr>
                <w:rFonts w:eastAsiaTheme="minorHAnsi" w:cstheme="minorBidi"/>
                <w:bCs/>
                <w:szCs w:val="18"/>
              </w:rPr>
            </w:pPr>
            <w:proofErr w:type="spellStart"/>
            <w:r w:rsidRPr="00CF04C7">
              <w:rPr>
                <w:rFonts w:eastAsiaTheme="minorHAnsi" w:cstheme="minorBidi"/>
                <w:bCs/>
                <w:sz w:val="18"/>
                <w:szCs w:val="18"/>
              </w:rPr>
              <w:t>hostCompanyId</w:t>
            </w:r>
            <w:proofErr w:type="spellEnd"/>
          </w:p>
        </w:tc>
        <w:tc>
          <w:tcPr>
            <w:tcW w:w="2126" w:type="dxa"/>
          </w:tcPr>
          <w:p w14:paraId="5127E13F" w14:textId="46DDB9D3" w:rsidR="006849C2" w:rsidRPr="00CF04C7" w:rsidRDefault="00456C12" w:rsidP="00CF04C7">
            <w:pPr>
              <w:spacing w:before="40"/>
              <w:rPr>
                <w:rFonts w:eastAsiaTheme="minorHAnsi" w:cstheme="minorBidi"/>
                <w:bCs/>
                <w:szCs w:val="18"/>
              </w:rPr>
            </w:pPr>
            <w:proofErr w:type="spellStart"/>
            <w:r w:rsidRPr="00CF04C7">
              <w:rPr>
                <w:rFonts w:eastAsiaTheme="minorHAnsi" w:cstheme="minorBidi"/>
                <w:bCs/>
                <w:sz w:val="18"/>
                <w:szCs w:val="18"/>
              </w:rPr>
              <w:t>hostCompanyIdType</w:t>
            </w:r>
            <w:proofErr w:type="spellEnd"/>
          </w:p>
        </w:tc>
        <w:tc>
          <w:tcPr>
            <w:tcW w:w="995" w:type="dxa"/>
          </w:tcPr>
          <w:p w14:paraId="01F91657" w14:textId="77777777" w:rsidR="006849C2" w:rsidRPr="00CF04C7" w:rsidRDefault="006849C2" w:rsidP="00CF04C7">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4BDAC306" w14:textId="600D65E5" w:rsidR="006849C2" w:rsidRPr="00CF04C7" w:rsidRDefault="006F3C4D" w:rsidP="00CF04C7">
            <w:pPr>
              <w:spacing w:before="40"/>
              <w:rPr>
                <w:rFonts w:eastAsiaTheme="minorHAnsi" w:cstheme="minorBidi"/>
                <w:bCs/>
                <w:szCs w:val="18"/>
              </w:rPr>
            </w:pPr>
            <w:r w:rsidRPr="00CF04C7">
              <w:rPr>
                <w:rFonts w:eastAsiaTheme="minorHAnsi" w:cstheme="minorBidi"/>
                <w:bCs/>
                <w:sz w:val="18"/>
                <w:szCs w:val="18"/>
              </w:rPr>
              <w:t xml:space="preserve">Identifikator </w:t>
            </w:r>
            <w:r w:rsidR="004F1839">
              <w:rPr>
                <w:rFonts w:eastAsiaTheme="minorHAnsi" w:cstheme="minorBidi"/>
                <w:bCs/>
                <w:sz w:val="18"/>
                <w:szCs w:val="18"/>
              </w:rPr>
              <w:t xml:space="preserve">für Lehrbetriebe </w:t>
            </w:r>
            <w:r w:rsidRPr="00CF04C7">
              <w:rPr>
                <w:rFonts w:eastAsiaTheme="minorHAnsi" w:cstheme="minorBidi"/>
                <w:bCs/>
                <w:sz w:val="18"/>
                <w:szCs w:val="18"/>
              </w:rPr>
              <w:t>gemäss Kapitel </w:t>
            </w:r>
            <w:r w:rsidRPr="00CF04C7">
              <w:rPr>
                <w:bCs/>
                <w:sz w:val="18"/>
                <w:szCs w:val="18"/>
              </w:rPr>
              <w:fldChar w:fldCharType="begin"/>
            </w:r>
            <w:r w:rsidRPr="00CF04C7">
              <w:rPr>
                <w:rFonts w:eastAsiaTheme="minorHAnsi" w:cstheme="minorBidi"/>
                <w:bCs/>
                <w:sz w:val="18"/>
                <w:szCs w:val="18"/>
              </w:rPr>
              <w:instrText xml:space="preserve"> REF _Ref103631215 \r \h  \* MERGEFORMAT </w:instrText>
            </w:r>
            <w:r w:rsidRPr="00CF04C7">
              <w:rPr>
                <w:bCs/>
                <w:sz w:val="18"/>
                <w:szCs w:val="18"/>
              </w:rPr>
            </w:r>
            <w:r w:rsidRPr="00CF04C7">
              <w:rPr>
                <w:bCs/>
                <w:sz w:val="18"/>
                <w:szCs w:val="18"/>
              </w:rPr>
              <w:fldChar w:fldCharType="separate"/>
            </w:r>
            <w:r w:rsidR="002A052A">
              <w:rPr>
                <w:rFonts w:eastAsiaTheme="minorHAnsi" w:cstheme="minorBidi"/>
                <w:bCs/>
                <w:sz w:val="18"/>
                <w:szCs w:val="18"/>
              </w:rPr>
              <w:t>2.14</w:t>
            </w:r>
            <w:r w:rsidRPr="00CF04C7">
              <w:rPr>
                <w:bCs/>
                <w:sz w:val="18"/>
                <w:szCs w:val="18"/>
              </w:rPr>
              <w:fldChar w:fldCharType="end"/>
            </w:r>
          </w:p>
        </w:tc>
      </w:tr>
      <w:tr w:rsidR="005305E0" w:rsidRPr="00454BA9" w14:paraId="23933407"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0782E0C7" w14:textId="77777777" w:rsidR="005305E0" w:rsidRPr="00CF04C7" w:rsidRDefault="005305E0" w:rsidP="005305E0">
            <w:pPr>
              <w:spacing w:before="40"/>
              <w:rPr>
                <w:rFonts w:eastAsiaTheme="minorHAnsi" w:cstheme="minorBidi"/>
                <w:bCs/>
                <w:szCs w:val="18"/>
              </w:rPr>
            </w:pPr>
            <w:proofErr w:type="spellStart"/>
            <w:r w:rsidRPr="00CF04C7">
              <w:rPr>
                <w:rFonts w:eastAsiaTheme="minorHAnsi" w:cstheme="minorBidi"/>
                <w:bCs/>
                <w:sz w:val="18"/>
                <w:szCs w:val="18"/>
              </w:rPr>
              <w:t>applicationContact</w:t>
            </w:r>
            <w:proofErr w:type="spellEnd"/>
          </w:p>
        </w:tc>
        <w:tc>
          <w:tcPr>
            <w:tcW w:w="2126" w:type="dxa"/>
          </w:tcPr>
          <w:p w14:paraId="42F5F8CD" w14:textId="0D97128D" w:rsidR="005305E0" w:rsidRPr="00CF04C7" w:rsidRDefault="005305E0" w:rsidP="005305E0">
            <w:pPr>
              <w:spacing w:before="40"/>
              <w:rPr>
                <w:rFonts w:eastAsiaTheme="minorHAnsi" w:cstheme="minorBidi"/>
                <w:bCs/>
                <w:szCs w:val="18"/>
              </w:rPr>
            </w:pPr>
            <w:proofErr w:type="spellStart"/>
            <w:r>
              <w:rPr>
                <w:rFonts w:eastAsiaTheme="minorHAnsi" w:cstheme="minorBidi"/>
                <w:bCs/>
                <w:sz w:val="18"/>
                <w:szCs w:val="18"/>
              </w:rPr>
              <w:t>applicationContactType</w:t>
            </w:r>
            <w:proofErr w:type="spellEnd"/>
          </w:p>
        </w:tc>
        <w:tc>
          <w:tcPr>
            <w:tcW w:w="995" w:type="dxa"/>
          </w:tcPr>
          <w:p w14:paraId="7156A763"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246075C8" w14:textId="60BFB561" w:rsidR="005305E0" w:rsidRPr="00CF04C7" w:rsidRDefault="005305E0" w:rsidP="005305E0">
            <w:pPr>
              <w:spacing w:before="40"/>
              <w:rPr>
                <w:rFonts w:eastAsiaTheme="minorHAnsi" w:cstheme="minorBidi"/>
                <w:bCs/>
                <w:szCs w:val="18"/>
              </w:rPr>
            </w:pPr>
            <w:r>
              <w:rPr>
                <w:rFonts w:eastAsiaTheme="minorHAnsi" w:cstheme="minorBidi"/>
                <w:bCs/>
                <w:sz w:val="18"/>
                <w:szCs w:val="18"/>
              </w:rPr>
              <w:t>Bewerbungskontakt</w:t>
            </w:r>
          </w:p>
        </w:tc>
      </w:tr>
      <w:tr w:rsidR="005305E0" w:rsidRPr="00454BA9" w14:paraId="359DC0F3" w14:textId="77777777" w:rsidTr="00C8459C">
        <w:trPr>
          <w:cnfStyle w:val="000000100000" w:firstRow="0" w:lastRow="0" w:firstColumn="0" w:lastColumn="0" w:oddVBand="0" w:evenVBand="0" w:oddHBand="1" w:evenHBand="0" w:firstRowFirstColumn="0" w:firstRowLastColumn="0" w:lastRowFirstColumn="0" w:lastRowLastColumn="0"/>
        </w:trPr>
        <w:tc>
          <w:tcPr>
            <w:tcW w:w="1831" w:type="dxa"/>
          </w:tcPr>
          <w:p w14:paraId="613FB720" w14:textId="77777777" w:rsidR="005305E0" w:rsidRPr="00CF04C7" w:rsidRDefault="005305E0" w:rsidP="005305E0">
            <w:pPr>
              <w:spacing w:before="40"/>
              <w:rPr>
                <w:rFonts w:eastAsiaTheme="minorHAnsi" w:cstheme="minorBidi"/>
                <w:bCs/>
                <w:szCs w:val="18"/>
              </w:rPr>
            </w:pPr>
            <w:proofErr w:type="spellStart"/>
            <w:r w:rsidRPr="00CF04C7">
              <w:rPr>
                <w:rFonts w:eastAsiaTheme="minorHAnsi" w:cstheme="minorBidi"/>
                <w:bCs/>
                <w:sz w:val="18"/>
                <w:szCs w:val="18"/>
              </w:rPr>
              <w:t>onlineApplications</w:t>
            </w:r>
            <w:proofErr w:type="spellEnd"/>
          </w:p>
        </w:tc>
        <w:tc>
          <w:tcPr>
            <w:tcW w:w="2126" w:type="dxa"/>
          </w:tcPr>
          <w:p w14:paraId="64612482" w14:textId="77777777" w:rsidR="005305E0" w:rsidRPr="00CF04C7" w:rsidRDefault="005305E0" w:rsidP="005305E0">
            <w:pPr>
              <w:spacing w:before="40"/>
              <w:rPr>
                <w:rFonts w:eastAsiaTheme="minorHAnsi" w:cstheme="minorBidi"/>
                <w:bCs/>
                <w:szCs w:val="18"/>
              </w:rPr>
            </w:pPr>
            <w:proofErr w:type="spellStart"/>
            <w:r w:rsidRPr="00CF04C7">
              <w:rPr>
                <w:rFonts w:eastAsiaTheme="minorHAnsi" w:cstheme="minorBidi"/>
                <w:bCs/>
                <w:sz w:val="18"/>
                <w:szCs w:val="18"/>
              </w:rPr>
              <w:t>onlineApplicationsType</w:t>
            </w:r>
            <w:proofErr w:type="spellEnd"/>
          </w:p>
        </w:tc>
        <w:tc>
          <w:tcPr>
            <w:tcW w:w="995" w:type="dxa"/>
          </w:tcPr>
          <w:p w14:paraId="7DC27FEA"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w:t>
            </w:r>
          </w:p>
        </w:tc>
        <w:tc>
          <w:tcPr>
            <w:tcW w:w="3631" w:type="dxa"/>
          </w:tcPr>
          <w:p w14:paraId="29B23B68"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Online-Bewerbungen</w:t>
            </w:r>
          </w:p>
        </w:tc>
      </w:tr>
      <w:tr w:rsidR="005305E0" w:rsidRPr="00454BA9" w14:paraId="0F28BD26" w14:textId="77777777" w:rsidTr="00C8459C">
        <w:trPr>
          <w:cnfStyle w:val="000000010000" w:firstRow="0" w:lastRow="0" w:firstColumn="0" w:lastColumn="0" w:oddVBand="0" w:evenVBand="0" w:oddHBand="0" w:evenHBand="1" w:firstRowFirstColumn="0" w:firstRowLastColumn="0" w:lastRowFirstColumn="0" w:lastRowLastColumn="0"/>
        </w:trPr>
        <w:tc>
          <w:tcPr>
            <w:tcW w:w="1831" w:type="dxa"/>
          </w:tcPr>
          <w:p w14:paraId="7FFFFEA5" w14:textId="77777777" w:rsidR="005305E0" w:rsidRPr="00CF04C7" w:rsidRDefault="005305E0" w:rsidP="005305E0">
            <w:pPr>
              <w:spacing w:before="40"/>
              <w:rPr>
                <w:rFonts w:eastAsiaTheme="minorHAnsi" w:cstheme="minorBidi"/>
                <w:bCs/>
                <w:szCs w:val="18"/>
              </w:rPr>
            </w:pPr>
            <w:proofErr w:type="spellStart"/>
            <w:r w:rsidRPr="00CF04C7">
              <w:rPr>
                <w:rFonts w:eastAsiaTheme="minorHAnsi" w:cstheme="minorBidi"/>
                <w:bCs/>
                <w:sz w:val="18"/>
                <w:szCs w:val="18"/>
              </w:rPr>
              <w:t>apprenticeshipPosting</w:t>
            </w:r>
            <w:proofErr w:type="spellEnd"/>
          </w:p>
        </w:tc>
        <w:tc>
          <w:tcPr>
            <w:tcW w:w="2126" w:type="dxa"/>
          </w:tcPr>
          <w:p w14:paraId="1AD8EE03" w14:textId="77777777" w:rsidR="005305E0" w:rsidRPr="00CF04C7" w:rsidRDefault="005305E0" w:rsidP="005305E0">
            <w:pPr>
              <w:spacing w:before="40"/>
              <w:rPr>
                <w:rFonts w:eastAsiaTheme="minorHAnsi" w:cstheme="minorBidi"/>
                <w:bCs/>
                <w:szCs w:val="18"/>
              </w:rPr>
            </w:pPr>
            <w:proofErr w:type="spellStart"/>
            <w:r w:rsidRPr="00CF04C7">
              <w:rPr>
                <w:rFonts w:eastAsiaTheme="minorHAnsi" w:cstheme="minorBidi"/>
                <w:bCs/>
                <w:sz w:val="18"/>
                <w:szCs w:val="18"/>
              </w:rPr>
              <w:t>apprenticeshipType</w:t>
            </w:r>
            <w:proofErr w:type="spellEnd"/>
          </w:p>
        </w:tc>
        <w:tc>
          <w:tcPr>
            <w:tcW w:w="995" w:type="dxa"/>
          </w:tcPr>
          <w:p w14:paraId="0F2FBC7D" w14:textId="77777777" w:rsidR="005305E0" w:rsidRPr="00CF04C7" w:rsidRDefault="005305E0" w:rsidP="005305E0">
            <w:pPr>
              <w:spacing w:before="40"/>
              <w:rPr>
                <w:rFonts w:eastAsiaTheme="minorHAnsi" w:cstheme="minorBidi"/>
                <w:bCs/>
                <w:szCs w:val="18"/>
              </w:rPr>
            </w:pPr>
            <w:r w:rsidRPr="00CF04C7">
              <w:rPr>
                <w:rFonts w:eastAsiaTheme="minorHAnsi" w:cstheme="minorBidi"/>
                <w:bCs/>
                <w:sz w:val="18"/>
                <w:szCs w:val="18"/>
              </w:rPr>
              <w:t>1..2</w:t>
            </w:r>
          </w:p>
        </w:tc>
        <w:tc>
          <w:tcPr>
            <w:tcW w:w="3631" w:type="dxa"/>
          </w:tcPr>
          <w:p w14:paraId="355EC141" w14:textId="77777777" w:rsidR="005305E0" w:rsidRPr="00CF04C7" w:rsidRDefault="005305E0" w:rsidP="005305E0">
            <w:pPr>
              <w:keepNext/>
              <w:spacing w:before="40"/>
              <w:rPr>
                <w:rFonts w:eastAsiaTheme="minorHAnsi" w:cstheme="minorBidi"/>
                <w:bCs/>
                <w:szCs w:val="18"/>
              </w:rPr>
            </w:pPr>
            <w:r w:rsidRPr="00CF04C7">
              <w:rPr>
                <w:rFonts w:eastAsiaTheme="minorHAnsi" w:cstheme="minorBidi"/>
                <w:bCs/>
                <w:sz w:val="18"/>
                <w:szCs w:val="18"/>
              </w:rPr>
              <w:t>Lehrstellenausschreibung</w:t>
            </w:r>
          </w:p>
        </w:tc>
      </w:tr>
    </w:tbl>
    <w:p w14:paraId="28ED08D0" w14:textId="69C17536" w:rsidR="006849C2" w:rsidRPr="008916AE" w:rsidRDefault="008916AE" w:rsidP="00001FB5">
      <w:pPr>
        <w:pStyle w:val="Beschriftung"/>
        <w:rPr>
          <w:lang w:val="fr-CH"/>
        </w:rPr>
      </w:pPr>
      <w:bookmarkStart w:id="167" w:name="_Toc166050395"/>
      <w:r w:rsidRPr="008916A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6</w:t>
      </w:r>
      <w:r w:rsidR="009B57CD">
        <w:rPr>
          <w:lang w:val="fr-CH"/>
        </w:rPr>
        <w:fldChar w:fldCharType="end"/>
      </w:r>
      <w:r w:rsidR="007D606C">
        <w:rPr>
          <w:lang w:val="fr-CH"/>
        </w:rPr>
        <w:t xml:space="preserve">: </w:t>
      </w:r>
      <w:proofErr w:type="spellStart"/>
      <w:r w:rsidR="007D606C">
        <w:rPr>
          <w:lang w:val="fr-CH"/>
        </w:rPr>
        <w:t>Definition</w:t>
      </w:r>
      <w:proofErr w:type="spellEnd"/>
      <w:r w:rsidR="007D606C">
        <w:rPr>
          <w:lang w:val="fr-CH"/>
        </w:rPr>
        <w:t xml:space="preserve"> des </w:t>
      </w:r>
      <w:proofErr w:type="spellStart"/>
      <w:r w:rsidR="007D606C">
        <w:rPr>
          <w:lang w:val="fr-CH"/>
        </w:rPr>
        <w:t>Datentyps</w:t>
      </w:r>
      <w:proofErr w:type="spellEnd"/>
      <w:proofErr w:type="gramStart"/>
      <w:r w:rsidRPr="008916AE">
        <w:rPr>
          <w:lang w:val="fr-CH"/>
        </w:rPr>
        <w:t xml:space="preserve"> «</w:t>
      </w:r>
      <w:proofErr w:type="spellStart"/>
      <w:r w:rsidRPr="008916AE">
        <w:rPr>
          <w:lang w:val="fr-CH"/>
        </w:rPr>
        <w:t>apprenticeshipPlaceType</w:t>
      </w:r>
      <w:proofErr w:type="spellEnd"/>
      <w:proofErr w:type="gramEnd"/>
      <w:r w:rsidRPr="008916AE">
        <w:rPr>
          <w:lang w:val="fr-CH"/>
        </w:rPr>
        <w:t>»</w:t>
      </w:r>
      <w:r w:rsidR="007D606C">
        <w:rPr>
          <w:lang w:val="fr-CH"/>
        </w:rPr>
        <w:t>.</w:t>
      </w:r>
      <w:bookmarkEnd w:id="167"/>
    </w:p>
    <w:p w14:paraId="19D77CC2" w14:textId="4FE21ACB" w:rsidR="0008724B" w:rsidRDefault="001B26C6" w:rsidP="004B2C82">
      <w:pPr>
        <w:pStyle w:val="berschrift2"/>
        <w:pageBreakBefore/>
        <w:ind w:left="578" w:hanging="578"/>
      </w:pPr>
      <w:bookmarkStart w:id="168" w:name="_Toc166050302"/>
      <w:proofErr w:type="spellStart"/>
      <w:r w:rsidRPr="001B26C6">
        <w:lastRenderedPageBreak/>
        <w:t>VETaccreditation</w:t>
      </w:r>
      <w:r w:rsidR="0008724B">
        <w:t>Type</w:t>
      </w:r>
      <w:proofErr w:type="spellEnd"/>
      <w:r w:rsidR="0008724B">
        <w:t xml:space="preserve"> (</w:t>
      </w:r>
      <w:r w:rsidR="00262F88">
        <w:t>Daten zu</w:t>
      </w:r>
      <w:r w:rsidR="002A1944">
        <w:t>r</w:t>
      </w:r>
      <w:r w:rsidR="00262F88">
        <w:t xml:space="preserve"> </w:t>
      </w:r>
      <w:r w:rsidR="002A1944">
        <w:t>Bildungsbewilligung</w:t>
      </w:r>
      <w:r w:rsidR="0008724B">
        <w:t>)</w:t>
      </w:r>
      <w:bookmarkEnd w:id="168"/>
    </w:p>
    <w:p w14:paraId="4357943F" w14:textId="69D465FF" w:rsidR="0088761A" w:rsidRPr="0088761A" w:rsidRDefault="0088761A" w:rsidP="00DC33B0">
      <w:r>
        <w:t xml:space="preserve">Der Lehrortkanton meldet Daten zu </w:t>
      </w:r>
      <w:r w:rsidR="00364BDC">
        <w:t xml:space="preserve">Bildungsbewilligungen von </w:t>
      </w:r>
      <w:r>
        <w:t xml:space="preserve">Lehrfirmen an </w:t>
      </w:r>
      <w:r w:rsidR="00FB73E9">
        <w:t>eine zentrale Datenbank</w:t>
      </w:r>
      <w:r w:rsidR="006F3024">
        <w:t xml:space="preserve"> («LEFI»)</w:t>
      </w:r>
      <w:r>
        <w:t xml:space="preserve">, damit diese </w:t>
      </w:r>
      <w:r w:rsidRPr="00104CE6">
        <w:t xml:space="preserve">verschiedenen Publikationsportalen zur Verfügung gestellt </w:t>
      </w:r>
      <w:r>
        <w:t>werden können und i</w:t>
      </w:r>
      <w:r w:rsidRPr="00D45097">
        <w:t>nteressierte Personen</w:t>
      </w:r>
      <w:r w:rsidRPr="0032672A">
        <w:t xml:space="preserve"> auf aktuelle </w:t>
      </w:r>
      <w:r>
        <w:t xml:space="preserve">Angaben zu </w:t>
      </w:r>
      <w:r w:rsidRPr="00DC33B0">
        <w:t>potenziellen</w:t>
      </w:r>
      <w:r>
        <w:t xml:space="preserve"> Lehrstellenanbietern zugreifen können.</w:t>
      </w:r>
    </w:p>
    <w:tbl>
      <w:tblPr>
        <w:tblStyle w:val="AWK-Tabelle2mitEinzug"/>
        <w:tblW w:w="0" w:type="auto"/>
        <w:tblLayout w:type="fixed"/>
        <w:tblLook w:val="0420" w:firstRow="1" w:lastRow="0" w:firstColumn="0" w:lastColumn="0" w:noHBand="0" w:noVBand="1"/>
      </w:tblPr>
      <w:tblGrid>
        <w:gridCol w:w="2261"/>
        <w:gridCol w:w="2133"/>
        <w:gridCol w:w="993"/>
        <w:gridCol w:w="3197"/>
      </w:tblGrid>
      <w:tr w:rsidR="0008724B" w:rsidRPr="00C05959" w14:paraId="457BDCCE"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261" w:type="dxa"/>
          </w:tcPr>
          <w:p w14:paraId="7AD9EF9F" w14:textId="77777777" w:rsidR="0008724B" w:rsidRPr="00C05959" w:rsidRDefault="0008724B" w:rsidP="00BD2BBF">
            <w:pPr>
              <w:pStyle w:val="Table0Normal"/>
            </w:pPr>
            <w:r>
              <w:t>Element</w:t>
            </w:r>
          </w:p>
        </w:tc>
        <w:tc>
          <w:tcPr>
            <w:tcW w:w="2133" w:type="dxa"/>
          </w:tcPr>
          <w:p w14:paraId="15CA9C1A" w14:textId="359E438C" w:rsidR="0008724B" w:rsidRPr="00C05959" w:rsidRDefault="007F49E5" w:rsidP="00BD2BBF">
            <w:pPr>
              <w:pStyle w:val="Table0Normal"/>
            </w:pPr>
            <w:r>
              <w:t>Datentyp</w:t>
            </w:r>
          </w:p>
        </w:tc>
        <w:tc>
          <w:tcPr>
            <w:tcW w:w="993" w:type="dxa"/>
          </w:tcPr>
          <w:p w14:paraId="18D3564F" w14:textId="77777777" w:rsidR="0008724B" w:rsidRPr="00C05959" w:rsidRDefault="0008724B" w:rsidP="00BD2BBF">
            <w:pPr>
              <w:pStyle w:val="Table0Normal"/>
            </w:pPr>
            <w:r w:rsidRPr="00C05959">
              <w:t>Vorkommen</w:t>
            </w:r>
          </w:p>
        </w:tc>
        <w:tc>
          <w:tcPr>
            <w:tcW w:w="3197" w:type="dxa"/>
          </w:tcPr>
          <w:p w14:paraId="7EA2C566" w14:textId="77777777" w:rsidR="0008724B" w:rsidRPr="00C05959" w:rsidRDefault="0008724B" w:rsidP="00BD2BBF">
            <w:pPr>
              <w:pStyle w:val="Table0Normal"/>
            </w:pPr>
            <w:r w:rsidRPr="00C05959">
              <w:t xml:space="preserve">Beschreibung </w:t>
            </w:r>
          </w:p>
        </w:tc>
      </w:tr>
      <w:tr w:rsidR="0008724B" w:rsidRPr="00C05959" w14:paraId="645F364B"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3BD2A354" w14:textId="77777777" w:rsidR="0008724B" w:rsidRPr="000D2A13" w:rsidRDefault="0008724B" w:rsidP="00BD2BBF">
            <w:pPr>
              <w:pStyle w:val="Table0Normal"/>
              <w:rPr>
                <w:bCs/>
              </w:rPr>
            </w:pPr>
            <w:proofErr w:type="spellStart"/>
            <w:r>
              <w:rPr>
                <w:bCs/>
              </w:rPr>
              <w:t>canton</w:t>
            </w:r>
            <w:proofErr w:type="spellEnd"/>
          </w:p>
        </w:tc>
        <w:tc>
          <w:tcPr>
            <w:tcW w:w="2133" w:type="dxa"/>
          </w:tcPr>
          <w:p w14:paraId="1AD094DA" w14:textId="77777777" w:rsidR="0008724B" w:rsidRPr="000D2A13" w:rsidRDefault="0008724B" w:rsidP="00BD2BBF">
            <w:pPr>
              <w:pStyle w:val="Table0Normal"/>
            </w:pPr>
            <w:r>
              <w:t>eCH-</w:t>
            </w:r>
            <w:proofErr w:type="gramStart"/>
            <w:r>
              <w:t>0007:cantonFlAbbreviationType</w:t>
            </w:r>
            <w:proofErr w:type="gramEnd"/>
          </w:p>
        </w:tc>
        <w:tc>
          <w:tcPr>
            <w:tcW w:w="993" w:type="dxa"/>
          </w:tcPr>
          <w:p w14:paraId="4EEB1FAC" w14:textId="77777777" w:rsidR="0008724B" w:rsidRDefault="0008724B" w:rsidP="00BD2BBF">
            <w:pPr>
              <w:pStyle w:val="Table0Normal"/>
              <w:jc w:val="center"/>
            </w:pPr>
            <w:r>
              <w:t>1</w:t>
            </w:r>
          </w:p>
        </w:tc>
        <w:tc>
          <w:tcPr>
            <w:tcW w:w="3197" w:type="dxa"/>
          </w:tcPr>
          <w:p w14:paraId="2D2AF755" w14:textId="77777777" w:rsidR="0008724B" w:rsidRPr="000D2A13" w:rsidRDefault="0008724B" w:rsidP="00BD2BBF">
            <w:pPr>
              <w:pStyle w:val="Table0Normal"/>
              <w:rPr>
                <w:bCs/>
              </w:rPr>
            </w:pPr>
            <w:r>
              <w:t>Lehrortkanton</w:t>
            </w:r>
          </w:p>
        </w:tc>
      </w:tr>
      <w:tr w:rsidR="004A477A" w:rsidRPr="00C05959" w14:paraId="0A7FD456"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33B2C0DA" w14:textId="0808A08F" w:rsidR="004A477A" w:rsidRPr="00FD13C5" w:rsidRDefault="004A477A" w:rsidP="004A477A">
            <w:pPr>
              <w:pStyle w:val="Table0Normal"/>
              <w:rPr>
                <w:bCs/>
              </w:rPr>
            </w:pPr>
            <w:proofErr w:type="spellStart"/>
            <w:r w:rsidRPr="000D2A13">
              <w:rPr>
                <w:bCs/>
              </w:rPr>
              <w:t>prof</w:t>
            </w:r>
            <w:r>
              <w:rPr>
                <w:bCs/>
              </w:rPr>
              <w:t>ession</w:t>
            </w:r>
            <w:proofErr w:type="spellEnd"/>
          </w:p>
        </w:tc>
        <w:tc>
          <w:tcPr>
            <w:tcW w:w="2133" w:type="dxa"/>
          </w:tcPr>
          <w:p w14:paraId="6B9D2A5C" w14:textId="4E043EA7" w:rsidR="004A477A" w:rsidRPr="00C05959" w:rsidRDefault="004A477A" w:rsidP="004A477A">
            <w:pPr>
              <w:pStyle w:val="Table0Normal"/>
            </w:pPr>
            <w:proofErr w:type="spellStart"/>
            <w:r w:rsidRPr="000D2A13">
              <w:t>prof</w:t>
            </w:r>
            <w:r>
              <w:t>ession</w:t>
            </w:r>
            <w:r w:rsidRPr="000D2A13">
              <w:t>Type</w:t>
            </w:r>
            <w:proofErr w:type="spellEnd"/>
          </w:p>
        </w:tc>
        <w:tc>
          <w:tcPr>
            <w:tcW w:w="993" w:type="dxa"/>
          </w:tcPr>
          <w:p w14:paraId="076EE9FC" w14:textId="13E4690F" w:rsidR="004A477A" w:rsidRPr="00C05959" w:rsidRDefault="004A477A" w:rsidP="004A477A">
            <w:pPr>
              <w:pStyle w:val="Table0Normal"/>
              <w:jc w:val="center"/>
            </w:pPr>
            <w:r>
              <w:t>1</w:t>
            </w:r>
          </w:p>
        </w:tc>
        <w:tc>
          <w:tcPr>
            <w:tcW w:w="3197" w:type="dxa"/>
          </w:tcPr>
          <w:p w14:paraId="45132504" w14:textId="3C9F1680" w:rsidR="004A477A" w:rsidRPr="00C05959" w:rsidRDefault="004A477A" w:rsidP="004A477A">
            <w:pPr>
              <w:pStyle w:val="Table0Normal"/>
            </w:pPr>
            <w:r>
              <w:rPr>
                <w:bCs/>
              </w:rPr>
              <w:t>Beruf</w:t>
            </w:r>
          </w:p>
        </w:tc>
      </w:tr>
      <w:tr w:rsidR="00960B06" w:rsidRPr="00C05959" w14:paraId="6F151283" w14:textId="77777777" w:rsidTr="00C8459C">
        <w:trPr>
          <w:cnfStyle w:val="000000100000" w:firstRow="0" w:lastRow="0" w:firstColumn="0" w:lastColumn="0" w:oddVBand="0" w:evenVBand="0" w:oddHBand="1" w:evenHBand="0" w:firstRowFirstColumn="0" w:firstRowLastColumn="0" w:lastRowFirstColumn="0" w:lastRowLastColumn="0"/>
          <w:ins w:id="169" w:author="Lars Steffen" w:date="2024-11-13T09:23:00Z"/>
        </w:trPr>
        <w:tc>
          <w:tcPr>
            <w:tcW w:w="2261" w:type="dxa"/>
          </w:tcPr>
          <w:p w14:paraId="76C012D7" w14:textId="6728B0BE" w:rsidR="00960B06" w:rsidRPr="000D2A13" w:rsidRDefault="00960B06" w:rsidP="00960B06">
            <w:pPr>
              <w:pStyle w:val="Table0Normal"/>
              <w:rPr>
                <w:ins w:id="170" w:author="Lars Steffen" w:date="2024-11-13T09:23:00Z" w16du:dateUtc="2024-11-13T08:23:00Z"/>
                <w:bCs/>
              </w:rPr>
            </w:pPr>
            <w:commentRangeStart w:id="171"/>
            <w:proofErr w:type="spellStart"/>
            <w:ins w:id="172" w:author="Lars Steffen" w:date="2024-11-13T09:23:00Z" w16du:dateUtc="2024-11-13T08:23:00Z">
              <w:r>
                <w:rPr>
                  <w:bCs/>
                  <w:szCs w:val="18"/>
                </w:rPr>
                <w:t>centrallyManaged</w:t>
              </w:r>
            </w:ins>
            <w:commentRangeEnd w:id="171"/>
            <w:proofErr w:type="spellEnd"/>
            <w:ins w:id="173" w:author="Lars Steffen" w:date="2024-11-13T09:34:00Z" w16du:dateUtc="2024-11-13T08:34:00Z">
              <w:r w:rsidR="00151C11">
                <w:rPr>
                  <w:rStyle w:val="Kommentarzeichen"/>
                  <w:lang w:eastAsia="en-US"/>
                </w:rPr>
                <w:commentReference w:id="171"/>
              </w:r>
            </w:ins>
          </w:p>
        </w:tc>
        <w:tc>
          <w:tcPr>
            <w:tcW w:w="2133" w:type="dxa"/>
          </w:tcPr>
          <w:p w14:paraId="419FABE8" w14:textId="1F115BBE" w:rsidR="00960B06" w:rsidRPr="000D2A13" w:rsidRDefault="00960B06" w:rsidP="00960B06">
            <w:pPr>
              <w:pStyle w:val="Table0Normal"/>
              <w:rPr>
                <w:ins w:id="174" w:author="Lars Steffen" w:date="2024-11-13T09:23:00Z" w16du:dateUtc="2024-11-13T08:23:00Z"/>
              </w:rPr>
            </w:pPr>
            <w:proofErr w:type="spellStart"/>
            <w:proofErr w:type="gramStart"/>
            <w:ins w:id="175" w:author="Lars Steffen" w:date="2024-11-13T09:23:00Z" w16du:dateUtc="2024-11-13T08:23:00Z">
              <w:r>
                <w:rPr>
                  <w:bCs/>
                  <w:szCs w:val="18"/>
                </w:rPr>
                <w:t>xs:boolean</w:t>
              </w:r>
              <w:proofErr w:type="spellEnd"/>
              <w:proofErr w:type="gramEnd"/>
            </w:ins>
          </w:p>
        </w:tc>
        <w:tc>
          <w:tcPr>
            <w:tcW w:w="993" w:type="dxa"/>
          </w:tcPr>
          <w:p w14:paraId="2592A90B" w14:textId="77F93F05" w:rsidR="00960B06" w:rsidRDefault="00960B06" w:rsidP="00960B06">
            <w:pPr>
              <w:pStyle w:val="Table0Normal"/>
              <w:jc w:val="center"/>
              <w:rPr>
                <w:ins w:id="176" w:author="Lars Steffen" w:date="2024-11-13T09:23:00Z" w16du:dateUtc="2024-11-13T08:23:00Z"/>
              </w:rPr>
            </w:pPr>
            <w:ins w:id="177" w:author="Lars Steffen" w:date="2024-11-13T09:23:00Z" w16du:dateUtc="2024-11-13T08:23:00Z">
              <w:r>
                <w:rPr>
                  <w:bCs/>
                  <w:szCs w:val="18"/>
                </w:rPr>
                <w:t>1</w:t>
              </w:r>
            </w:ins>
          </w:p>
        </w:tc>
        <w:tc>
          <w:tcPr>
            <w:tcW w:w="3197" w:type="dxa"/>
          </w:tcPr>
          <w:p w14:paraId="066BC299" w14:textId="2FF38918" w:rsidR="00960B06" w:rsidRDefault="00960B06" w:rsidP="00960B06">
            <w:pPr>
              <w:pStyle w:val="Table0Normal"/>
              <w:rPr>
                <w:ins w:id="178" w:author="Lars Steffen" w:date="2024-11-13T09:23:00Z" w16du:dateUtc="2024-11-13T08:23:00Z"/>
                <w:bCs/>
              </w:rPr>
            </w:pPr>
            <w:ins w:id="179" w:author="Lars Steffen" w:date="2024-11-13T09:23:00Z" w16du:dateUtc="2024-11-13T08:23:00Z">
              <w:r>
                <w:rPr>
                  <w:bCs/>
                  <w:szCs w:val="18"/>
                </w:rPr>
                <w:t>Angabe, ob die Lehrstellendaten zentral auf LSR gepflegt werden (</w:t>
              </w:r>
              <w:proofErr w:type="spellStart"/>
              <w:r>
                <w:rPr>
                  <w:bCs/>
                  <w:szCs w:val="18"/>
                </w:rPr>
                <w:t>false</w:t>
              </w:r>
              <w:proofErr w:type="spellEnd"/>
              <w:r>
                <w:rPr>
                  <w:bCs/>
                  <w:szCs w:val="18"/>
                </w:rPr>
                <w:t xml:space="preserve"> = nein, </w:t>
              </w:r>
              <w:proofErr w:type="spellStart"/>
              <w:r>
                <w:rPr>
                  <w:bCs/>
                  <w:szCs w:val="18"/>
                </w:rPr>
                <w:t>true</w:t>
              </w:r>
              <w:proofErr w:type="spellEnd"/>
              <w:r>
                <w:rPr>
                  <w:bCs/>
                  <w:szCs w:val="18"/>
                </w:rPr>
                <w:t xml:space="preserve"> = ja).</w:t>
              </w:r>
            </w:ins>
          </w:p>
        </w:tc>
      </w:tr>
      <w:tr w:rsidR="00960B06" w:rsidRPr="00C05959" w14:paraId="15AA2171"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5D6FCA9C" w14:textId="7C7ED793" w:rsidR="00960B06" w:rsidRPr="000D2A13" w:rsidRDefault="00960B06" w:rsidP="00960B06">
            <w:pPr>
              <w:pStyle w:val="Table0Normal"/>
              <w:rPr>
                <w:bCs/>
              </w:rPr>
            </w:pPr>
            <w:proofErr w:type="spellStart"/>
            <w:r>
              <w:rPr>
                <w:bCs/>
              </w:rPr>
              <w:t>legalUnit</w:t>
            </w:r>
            <w:proofErr w:type="spellEnd"/>
          </w:p>
        </w:tc>
        <w:tc>
          <w:tcPr>
            <w:tcW w:w="2133" w:type="dxa"/>
          </w:tcPr>
          <w:p w14:paraId="24BCB9CF" w14:textId="29210E9A" w:rsidR="00960B06" w:rsidRDefault="00960B06" w:rsidP="00960B06">
            <w:pPr>
              <w:pStyle w:val="Table0Normal"/>
            </w:pPr>
            <w:proofErr w:type="spellStart"/>
            <w:r>
              <w:t>legalUnitType</w:t>
            </w:r>
            <w:proofErr w:type="spellEnd"/>
          </w:p>
        </w:tc>
        <w:tc>
          <w:tcPr>
            <w:tcW w:w="993" w:type="dxa"/>
          </w:tcPr>
          <w:p w14:paraId="77310CB1" w14:textId="77777777" w:rsidR="00960B06" w:rsidRDefault="00960B06" w:rsidP="00960B06">
            <w:pPr>
              <w:pStyle w:val="Table0Normal"/>
              <w:jc w:val="center"/>
            </w:pPr>
            <w:r>
              <w:t>1</w:t>
            </w:r>
          </w:p>
        </w:tc>
        <w:tc>
          <w:tcPr>
            <w:tcW w:w="3197" w:type="dxa"/>
          </w:tcPr>
          <w:p w14:paraId="1FF52411" w14:textId="13922EA0" w:rsidR="00960B06" w:rsidRDefault="00960B06" w:rsidP="00960B06">
            <w:pPr>
              <w:pStyle w:val="Table0Normal"/>
              <w:rPr>
                <w:bCs/>
              </w:rPr>
            </w:pPr>
            <w:r>
              <w:rPr>
                <w:bCs/>
              </w:rPr>
              <w:t>Kontaktdaten des Unternehmens</w:t>
            </w:r>
          </w:p>
          <w:p w14:paraId="2FC0E1FB" w14:textId="60055AA3" w:rsidR="00960B06" w:rsidRPr="000D2A13" w:rsidRDefault="00960B06" w:rsidP="00960B06">
            <w:pPr>
              <w:pStyle w:val="Table0Normal"/>
              <w:rPr>
                <w:bCs/>
              </w:rPr>
            </w:pPr>
            <w:r w:rsidRPr="00CC1442">
              <w:t>Falls keine Kontaktadresse für das Unternehmen geführt wird, soll die Standortadresse des Lehrbetriebs verwendet werden</w:t>
            </w:r>
          </w:p>
        </w:tc>
      </w:tr>
      <w:tr w:rsidR="00960B06" w:rsidRPr="00C05959" w14:paraId="23AC40FD"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7278BE1C" w14:textId="48730C89" w:rsidR="00960B06" w:rsidRDefault="00960B06" w:rsidP="00960B06">
            <w:pPr>
              <w:pStyle w:val="Table0Normal"/>
              <w:rPr>
                <w:bCs/>
              </w:rPr>
            </w:pPr>
            <w:proofErr w:type="spellStart"/>
            <w:r>
              <w:t>hostCompany</w:t>
            </w:r>
            <w:proofErr w:type="spellEnd"/>
          </w:p>
        </w:tc>
        <w:tc>
          <w:tcPr>
            <w:tcW w:w="2133" w:type="dxa"/>
          </w:tcPr>
          <w:p w14:paraId="1D2238FA" w14:textId="00B4BE23" w:rsidR="00960B06" w:rsidRDefault="00960B06" w:rsidP="00960B06">
            <w:pPr>
              <w:pStyle w:val="Table0Normal"/>
            </w:pPr>
            <w:proofErr w:type="spellStart"/>
            <w:r>
              <w:t>hostCompanyType</w:t>
            </w:r>
            <w:proofErr w:type="spellEnd"/>
          </w:p>
        </w:tc>
        <w:tc>
          <w:tcPr>
            <w:tcW w:w="993" w:type="dxa"/>
          </w:tcPr>
          <w:p w14:paraId="44F08B96" w14:textId="39A0E397" w:rsidR="00960B06" w:rsidRDefault="00960B06" w:rsidP="00960B06">
            <w:pPr>
              <w:pStyle w:val="Table0Normal"/>
              <w:jc w:val="center"/>
            </w:pPr>
            <w:r>
              <w:t>1</w:t>
            </w:r>
          </w:p>
        </w:tc>
        <w:tc>
          <w:tcPr>
            <w:tcW w:w="3197" w:type="dxa"/>
          </w:tcPr>
          <w:p w14:paraId="5B27DF3E" w14:textId="6C47DBF7" w:rsidR="00960B06" w:rsidRDefault="00960B06" w:rsidP="00960B06">
            <w:pPr>
              <w:pStyle w:val="Table0Normal"/>
              <w:rPr>
                <w:bCs/>
              </w:rPr>
            </w:pPr>
            <w:r>
              <w:t>Kontaktdaten des Lehrorts</w:t>
            </w:r>
          </w:p>
        </w:tc>
      </w:tr>
      <w:tr w:rsidR="00960B06" w:rsidRPr="00C05959" w14:paraId="54BD4752"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5B390142" w14:textId="30EEFA71" w:rsidR="00960B06" w:rsidRDefault="00960B06" w:rsidP="00960B06">
            <w:pPr>
              <w:pStyle w:val="Table0Normal"/>
              <w:rPr>
                <w:bCs/>
                <w:szCs w:val="18"/>
              </w:rPr>
            </w:pPr>
            <w:proofErr w:type="spellStart"/>
            <w:r>
              <w:rPr>
                <w:bCs/>
                <w:szCs w:val="18"/>
              </w:rPr>
              <w:t>trialApprenticeshipOffer</w:t>
            </w:r>
            <w:proofErr w:type="spellEnd"/>
          </w:p>
        </w:tc>
        <w:tc>
          <w:tcPr>
            <w:tcW w:w="2133" w:type="dxa"/>
          </w:tcPr>
          <w:p w14:paraId="34F23198" w14:textId="10D6A655" w:rsidR="00960B06" w:rsidRDefault="00960B06" w:rsidP="00960B06">
            <w:pPr>
              <w:pStyle w:val="Table0Normal"/>
              <w:rPr>
                <w:bCs/>
                <w:szCs w:val="18"/>
              </w:rPr>
            </w:pPr>
            <w:proofErr w:type="spellStart"/>
            <w:r>
              <w:rPr>
                <w:bCs/>
              </w:rPr>
              <w:t>xs:int</w:t>
            </w:r>
            <w:proofErr w:type="spellEnd"/>
            <w:r>
              <w:rPr>
                <w:bCs/>
              </w:rPr>
              <w:t xml:space="preserve"> (</w:t>
            </w:r>
            <w:proofErr w:type="spellStart"/>
            <w:r>
              <w:rPr>
                <w:bCs/>
              </w:rPr>
              <w:t>enum</w:t>
            </w:r>
            <w:proofErr w:type="spellEnd"/>
            <w:r>
              <w:rPr>
                <w:bCs/>
              </w:rPr>
              <w:t>)</w:t>
            </w:r>
          </w:p>
        </w:tc>
        <w:tc>
          <w:tcPr>
            <w:tcW w:w="993" w:type="dxa"/>
          </w:tcPr>
          <w:p w14:paraId="4A656E48" w14:textId="48335685" w:rsidR="00960B06" w:rsidRDefault="00960B06" w:rsidP="00960B06">
            <w:pPr>
              <w:pStyle w:val="Table0Normal"/>
              <w:jc w:val="center"/>
              <w:rPr>
                <w:bCs/>
                <w:szCs w:val="18"/>
              </w:rPr>
            </w:pPr>
            <w:r>
              <w:t>1</w:t>
            </w:r>
          </w:p>
        </w:tc>
        <w:tc>
          <w:tcPr>
            <w:tcW w:w="3197" w:type="dxa"/>
          </w:tcPr>
          <w:p w14:paraId="09B8E350" w14:textId="35620806" w:rsidR="00960B06" w:rsidRDefault="00960B06" w:rsidP="00960B06">
            <w:pPr>
              <w:pStyle w:val="Table0Normal"/>
              <w:keepNext/>
            </w:pPr>
            <w:r>
              <w:rPr>
                <w:bCs/>
              </w:rPr>
              <w:t>Angebot an Schnupperlehren</w:t>
            </w:r>
          </w:p>
          <w:p w14:paraId="14F5310F" w14:textId="5D4EBB24" w:rsidR="00960B06" w:rsidRDefault="00960B06" w:rsidP="00960B06">
            <w:pPr>
              <w:pStyle w:val="Table0Normal"/>
              <w:keepNext/>
            </w:pPr>
            <w:r>
              <w:rPr>
                <w:bCs/>
              </w:rPr>
              <w:t>1 – keine Schnupperlehre(n)</w:t>
            </w:r>
          </w:p>
          <w:p w14:paraId="1D67BA62" w14:textId="0A610ADB" w:rsidR="00960B06" w:rsidRDefault="00960B06" w:rsidP="00960B06">
            <w:pPr>
              <w:pStyle w:val="Table0Normal"/>
              <w:keepNext/>
            </w:pPr>
            <w:r>
              <w:rPr>
                <w:bCs/>
              </w:rPr>
              <w:t>2 – Schnupperlehre, keine Publikation</w:t>
            </w:r>
          </w:p>
          <w:p w14:paraId="3044A6BC" w14:textId="025D64D9" w:rsidR="00960B06" w:rsidRPr="00CC5DA7" w:rsidRDefault="00960B06" w:rsidP="00960B06">
            <w:pPr>
              <w:pStyle w:val="Table0Normal"/>
              <w:keepNext/>
            </w:pPr>
            <w:r>
              <w:rPr>
                <w:bCs/>
              </w:rPr>
              <w:t>3 – Schnupperlehre mit Publikation</w:t>
            </w:r>
          </w:p>
        </w:tc>
      </w:tr>
      <w:tr w:rsidR="00960B06" w:rsidRPr="00C05959" w14:paraId="0DC0AC28" w14:textId="77777777" w:rsidTr="00C8459C">
        <w:trPr>
          <w:cnfStyle w:val="000000100000" w:firstRow="0" w:lastRow="0" w:firstColumn="0" w:lastColumn="0" w:oddVBand="0" w:evenVBand="0" w:oddHBand="1" w:evenHBand="0" w:firstRowFirstColumn="0" w:firstRowLastColumn="0" w:lastRowFirstColumn="0" w:lastRowLastColumn="0"/>
        </w:trPr>
        <w:tc>
          <w:tcPr>
            <w:tcW w:w="2261" w:type="dxa"/>
          </w:tcPr>
          <w:p w14:paraId="313E7831" w14:textId="5B0A7D98" w:rsidR="00960B06" w:rsidRDefault="00960B06" w:rsidP="00960B06">
            <w:pPr>
              <w:pStyle w:val="Table0Normal"/>
            </w:pPr>
            <w:proofErr w:type="spellStart"/>
            <w:r>
              <w:rPr>
                <w:bCs/>
                <w:szCs w:val="18"/>
              </w:rPr>
              <w:t>trialApprenticeshipContact</w:t>
            </w:r>
            <w:proofErr w:type="spellEnd"/>
          </w:p>
        </w:tc>
        <w:tc>
          <w:tcPr>
            <w:tcW w:w="2133" w:type="dxa"/>
          </w:tcPr>
          <w:p w14:paraId="4495B808" w14:textId="3C810C92" w:rsidR="00960B06" w:rsidRDefault="00960B06" w:rsidP="00960B06">
            <w:pPr>
              <w:pStyle w:val="Table0Normal"/>
            </w:pPr>
            <w:proofErr w:type="spellStart"/>
            <w:r>
              <w:rPr>
                <w:bCs/>
                <w:szCs w:val="18"/>
              </w:rPr>
              <w:t>triaorPrelApprenticeshipContactType</w:t>
            </w:r>
            <w:proofErr w:type="spellEnd"/>
          </w:p>
        </w:tc>
        <w:tc>
          <w:tcPr>
            <w:tcW w:w="993" w:type="dxa"/>
          </w:tcPr>
          <w:p w14:paraId="3EC1E8A4" w14:textId="166883EB" w:rsidR="00960B06" w:rsidRDefault="00960B06" w:rsidP="00960B06">
            <w:pPr>
              <w:pStyle w:val="Table0Normal"/>
              <w:jc w:val="center"/>
            </w:pPr>
            <w:r>
              <w:rPr>
                <w:bCs/>
                <w:szCs w:val="18"/>
              </w:rPr>
              <w:t>0..1</w:t>
            </w:r>
          </w:p>
        </w:tc>
        <w:tc>
          <w:tcPr>
            <w:tcW w:w="3197" w:type="dxa"/>
          </w:tcPr>
          <w:p w14:paraId="3006BE56" w14:textId="21F9F300" w:rsidR="00960B06" w:rsidRDefault="00960B06" w:rsidP="00960B06">
            <w:pPr>
              <w:pStyle w:val="Table0Normal"/>
            </w:pPr>
            <w:r>
              <w:rPr>
                <w:bCs/>
                <w:szCs w:val="18"/>
              </w:rPr>
              <w:t>Kontaktdaten für Schnupperlehren (wenn abweichend von Kontaktdaten des Lehrorts)</w:t>
            </w:r>
          </w:p>
        </w:tc>
      </w:tr>
      <w:tr w:rsidR="00960B06" w:rsidRPr="00C05959" w14:paraId="15977B0A" w14:textId="77777777" w:rsidTr="004E6F39">
        <w:trPr>
          <w:cnfStyle w:val="000000010000" w:firstRow="0" w:lastRow="0" w:firstColumn="0" w:lastColumn="0" w:oddVBand="0" w:evenVBand="0" w:oddHBand="0" w:evenHBand="1" w:firstRowFirstColumn="0" w:firstRowLastColumn="0" w:lastRowFirstColumn="0" w:lastRowLastColumn="0"/>
        </w:trPr>
        <w:tc>
          <w:tcPr>
            <w:tcW w:w="2261" w:type="dxa"/>
          </w:tcPr>
          <w:p w14:paraId="743D12D2" w14:textId="2ECD22D3" w:rsidR="00960B06" w:rsidRDefault="00960B06" w:rsidP="00960B06">
            <w:pPr>
              <w:pStyle w:val="Table0Normal"/>
              <w:rPr>
                <w:bCs/>
                <w:szCs w:val="18"/>
              </w:rPr>
            </w:pPr>
            <w:proofErr w:type="spellStart"/>
            <w:r>
              <w:rPr>
                <w:bCs/>
                <w:szCs w:val="18"/>
              </w:rPr>
              <w:t>preApprenticeshipOffer</w:t>
            </w:r>
            <w:proofErr w:type="spellEnd"/>
          </w:p>
        </w:tc>
        <w:tc>
          <w:tcPr>
            <w:tcW w:w="2133" w:type="dxa"/>
          </w:tcPr>
          <w:p w14:paraId="6608099C" w14:textId="77777777" w:rsidR="00960B06" w:rsidRDefault="00960B06" w:rsidP="00960B06">
            <w:pPr>
              <w:pStyle w:val="Table0Normal"/>
              <w:rPr>
                <w:bCs/>
                <w:szCs w:val="18"/>
              </w:rPr>
            </w:pPr>
            <w:proofErr w:type="spellStart"/>
            <w:r>
              <w:rPr>
                <w:bCs/>
              </w:rPr>
              <w:t>xs:int</w:t>
            </w:r>
            <w:proofErr w:type="spellEnd"/>
            <w:r>
              <w:rPr>
                <w:bCs/>
              </w:rPr>
              <w:t xml:space="preserve"> (</w:t>
            </w:r>
            <w:proofErr w:type="spellStart"/>
            <w:r>
              <w:rPr>
                <w:bCs/>
              </w:rPr>
              <w:t>enum</w:t>
            </w:r>
            <w:proofErr w:type="spellEnd"/>
            <w:r>
              <w:rPr>
                <w:bCs/>
              </w:rPr>
              <w:t>)</w:t>
            </w:r>
          </w:p>
        </w:tc>
        <w:tc>
          <w:tcPr>
            <w:tcW w:w="993" w:type="dxa"/>
          </w:tcPr>
          <w:p w14:paraId="5D65814F" w14:textId="77777777" w:rsidR="00960B06" w:rsidRDefault="00960B06" w:rsidP="00960B06">
            <w:pPr>
              <w:pStyle w:val="Table0Normal"/>
              <w:jc w:val="center"/>
              <w:rPr>
                <w:bCs/>
                <w:szCs w:val="18"/>
              </w:rPr>
            </w:pPr>
            <w:r>
              <w:t>1</w:t>
            </w:r>
          </w:p>
        </w:tc>
        <w:tc>
          <w:tcPr>
            <w:tcW w:w="3197" w:type="dxa"/>
          </w:tcPr>
          <w:p w14:paraId="1A1E9329" w14:textId="311D801F" w:rsidR="00960B06" w:rsidRDefault="00960B06" w:rsidP="00960B06">
            <w:pPr>
              <w:pStyle w:val="Table0Normal"/>
              <w:keepNext/>
            </w:pPr>
            <w:r>
              <w:rPr>
                <w:bCs/>
              </w:rPr>
              <w:t>Angebot an Vorlehren</w:t>
            </w:r>
          </w:p>
          <w:p w14:paraId="22004F1B" w14:textId="62B23EA6" w:rsidR="00960B06" w:rsidRDefault="00960B06" w:rsidP="00960B06">
            <w:pPr>
              <w:pStyle w:val="Table0Normal"/>
              <w:keepNext/>
            </w:pPr>
            <w:r>
              <w:rPr>
                <w:bCs/>
              </w:rPr>
              <w:t>1 – keine Vorlehre(n)</w:t>
            </w:r>
          </w:p>
          <w:p w14:paraId="00E79608" w14:textId="5B2CE30B" w:rsidR="00960B06" w:rsidRDefault="00960B06" w:rsidP="00960B06">
            <w:pPr>
              <w:pStyle w:val="Table0Normal"/>
              <w:keepNext/>
            </w:pPr>
            <w:r>
              <w:rPr>
                <w:bCs/>
              </w:rPr>
              <w:t>2 – Vorlehre, keine Publikation</w:t>
            </w:r>
          </w:p>
          <w:p w14:paraId="4F734E81" w14:textId="6DDFB1B9" w:rsidR="00960B06" w:rsidRPr="00CC5DA7" w:rsidRDefault="00960B06" w:rsidP="00960B06">
            <w:pPr>
              <w:pStyle w:val="Table0Normal"/>
              <w:keepNext/>
            </w:pPr>
            <w:r>
              <w:rPr>
                <w:bCs/>
              </w:rPr>
              <w:t>3 – Vorlehre mit Publikation</w:t>
            </w:r>
          </w:p>
        </w:tc>
      </w:tr>
      <w:tr w:rsidR="00960B06" w:rsidRPr="00C05959" w14:paraId="6F4D6A0F" w14:textId="77777777" w:rsidTr="004E6F39">
        <w:trPr>
          <w:cnfStyle w:val="000000100000" w:firstRow="0" w:lastRow="0" w:firstColumn="0" w:lastColumn="0" w:oddVBand="0" w:evenVBand="0" w:oddHBand="1" w:evenHBand="0" w:firstRowFirstColumn="0" w:firstRowLastColumn="0" w:lastRowFirstColumn="0" w:lastRowLastColumn="0"/>
        </w:trPr>
        <w:tc>
          <w:tcPr>
            <w:tcW w:w="2261" w:type="dxa"/>
          </w:tcPr>
          <w:p w14:paraId="6F57FB35" w14:textId="0BF5A344" w:rsidR="00960B06" w:rsidRDefault="00960B06" w:rsidP="00960B06">
            <w:pPr>
              <w:pStyle w:val="Table0Normal"/>
            </w:pPr>
            <w:proofErr w:type="spellStart"/>
            <w:r>
              <w:rPr>
                <w:bCs/>
                <w:szCs w:val="18"/>
              </w:rPr>
              <w:t>preApprenticeshipContact</w:t>
            </w:r>
            <w:proofErr w:type="spellEnd"/>
          </w:p>
        </w:tc>
        <w:tc>
          <w:tcPr>
            <w:tcW w:w="2133" w:type="dxa"/>
          </w:tcPr>
          <w:p w14:paraId="1D4D1286" w14:textId="3DCBFED4" w:rsidR="00960B06" w:rsidRDefault="00960B06" w:rsidP="00960B06">
            <w:pPr>
              <w:pStyle w:val="Table0Normal"/>
            </w:pPr>
            <w:proofErr w:type="spellStart"/>
            <w:r>
              <w:rPr>
                <w:bCs/>
                <w:szCs w:val="18"/>
              </w:rPr>
              <w:t>trialOrPreApprenticeshipContactType</w:t>
            </w:r>
            <w:proofErr w:type="spellEnd"/>
          </w:p>
        </w:tc>
        <w:tc>
          <w:tcPr>
            <w:tcW w:w="993" w:type="dxa"/>
          </w:tcPr>
          <w:p w14:paraId="30CC524E" w14:textId="77777777" w:rsidR="00960B06" w:rsidRDefault="00960B06" w:rsidP="00960B06">
            <w:pPr>
              <w:pStyle w:val="Table0Normal"/>
              <w:jc w:val="center"/>
            </w:pPr>
            <w:r>
              <w:rPr>
                <w:bCs/>
                <w:szCs w:val="18"/>
              </w:rPr>
              <w:t>0..1</w:t>
            </w:r>
          </w:p>
        </w:tc>
        <w:tc>
          <w:tcPr>
            <w:tcW w:w="3197" w:type="dxa"/>
          </w:tcPr>
          <w:p w14:paraId="297E59F2" w14:textId="4D45358B" w:rsidR="00960B06" w:rsidRDefault="00960B06" w:rsidP="00960B06">
            <w:pPr>
              <w:pStyle w:val="Table0Normal"/>
            </w:pPr>
            <w:r>
              <w:rPr>
                <w:bCs/>
                <w:szCs w:val="18"/>
              </w:rPr>
              <w:t>Kontaktdaten für Vorlehren (wenn abweichend von Kontaktdaten des Lehrorts)</w:t>
            </w:r>
          </w:p>
        </w:tc>
      </w:tr>
      <w:tr w:rsidR="00960B06" w:rsidRPr="00C05959" w14:paraId="72317C2C" w14:textId="77777777" w:rsidTr="00C8459C">
        <w:trPr>
          <w:cnfStyle w:val="000000010000" w:firstRow="0" w:lastRow="0" w:firstColumn="0" w:lastColumn="0" w:oddVBand="0" w:evenVBand="0" w:oddHBand="0" w:evenHBand="1" w:firstRowFirstColumn="0" w:firstRowLastColumn="0" w:lastRowFirstColumn="0" w:lastRowLastColumn="0"/>
        </w:trPr>
        <w:tc>
          <w:tcPr>
            <w:tcW w:w="2261" w:type="dxa"/>
          </w:tcPr>
          <w:p w14:paraId="7FAEF1FE" w14:textId="56B79862" w:rsidR="00960B06" w:rsidRDefault="00960B06" w:rsidP="00960B06">
            <w:pPr>
              <w:pStyle w:val="Table0Normal"/>
              <w:rPr>
                <w:bCs/>
              </w:rPr>
            </w:pPr>
            <w:proofErr w:type="spellStart"/>
            <w:r>
              <w:rPr>
                <w:bCs/>
              </w:rPr>
              <w:t>options</w:t>
            </w:r>
            <w:proofErr w:type="spellEnd"/>
          </w:p>
        </w:tc>
        <w:tc>
          <w:tcPr>
            <w:tcW w:w="2133" w:type="dxa"/>
          </w:tcPr>
          <w:p w14:paraId="758698D4" w14:textId="2215A3ED" w:rsidR="00960B06" w:rsidRDefault="00960B06" w:rsidP="00960B06">
            <w:pPr>
              <w:pStyle w:val="Table0Normal"/>
            </w:pPr>
            <w:proofErr w:type="spellStart"/>
            <w:r w:rsidRPr="001B26C6">
              <w:t>VETaccreditation</w:t>
            </w:r>
            <w:r>
              <w:t>OptionsType</w:t>
            </w:r>
            <w:proofErr w:type="spellEnd"/>
          </w:p>
        </w:tc>
        <w:tc>
          <w:tcPr>
            <w:tcW w:w="993" w:type="dxa"/>
          </w:tcPr>
          <w:p w14:paraId="47A1EB16" w14:textId="070B49E6" w:rsidR="00960B06" w:rsidRDefault="00960B06" w:rsidP="00960B06">
            <w:pPr>
              <w:pStyle w:val="Table0Normal"/>
              <w:jc w:val="center"/>
            </w:pPr>
            <w:r>
              <w:t>1</w:t>
            </w:r>
          </w:p>
        </w:tc>
        <w:tc>
          <w:tcPr>
            <w:tcW w:w="3197" w:type="dxa"/>
          </w:tcPr>
          <w:p w14:paraId="29C47E64" w14:textId="19730DDC" w:rsidR="00960B06" w:rsidRDefault="00960B06" w:rsidP="00960B06">
            <w:pPr>
              <w:pStyle w:val="Table0Normal"/>
              <w:keepNext/>
              <w:rPr>
                <w:bCs/>
              </w:rPr>
            </w:pPr>
            <w:r>
              <w:rPr>
                <w:bCs/>
              </w:rPr>
              <w:t>Optionen zur Bildungsbewilligung</w:t>
            </w:r>
          </w:p>
        </w:tc>
      </w:tr>
    </w:tbl>
    <w:p w14:paraId="2147DF2E" w14:textId="431EBAB0" w:rsidR="008916AE" w:rsidRDefault="008916AE" w:rsidP="00001FB5">
      <w:pPr>
        <w:pStyle w:val="Beschriftung"/>
        <w:rPr>
          <w:ins w:id="180" w:author="Lars Steffen" w:date="2024-11-13T09:56:00Z" w16du:dateUtc="2024-11-13T08:56:00Z"/>
        </w:rPr>
      </w:pPr>
      <w:bookmarkStart w:id="181" w:name="_Toc166050396"/>
      <w:r>
        <w:t xml:space="preserve">Tabelle </w:t>
      </w:r>
      <w:r w:rsidR="005137A2">
        <w:fldChar w:fldCharType="begin"/>
      </w:r>
      <w:r w:rsidR="005137A2">
        <w:instrText xml:space="preserve"> SEQ Tabelle \* ARABIC </w:instrText>
      </w:r>
      <w:r w:rsidR="005137A2">
        <w:fldChar w:fldCharType="separate"/>
      </w:r>
      <w:r w:rsidR="002A052A">
        <w:rPr>
          <w:noProof/>
        </w:rPr>
        <w:t>7</w:t>
      </w:r>
      <w:r w:rsidR="005137A2">
        <w:rPr>
          <w:noProof/>
        </w:rPr>
        <w:fldChar w:fldCharType="end"/>
      </w:r>
      <w:r w:rsidR="007D606C">
        <w:t>: Definition des Datentyps «</w:t>
      </w:r>
      <w:proofErr w:type="spellStart"/>
      <w:r w:rsidR="007D606C" w:rsidRPr="001B26C6">
        <w:t>VETaccreditation</w:t>
      </w:r>
      <w:r w:rsidR="007D606C">
        <w:t>Type</w:t>
      </w:r>
      <w:proofErr w:type="spellEnd"/>
      <w:r w:rsidR="007D606C">
        <w:t>».</w:t>
      </w:r>
      <w:bookmarkEnd w:id="181"/>
    </w:p>
    <w:p w14:paraId="397BE87B" w14:textId="2E58AE24" w:rsidR="00D91D8C" w:rsidRDefault="00D91D8C" w:rsidP="00D91D8C">
      <w:pPr>
        <w:pStyle w:val="berschrift2"/>
        <w:pageBreakBefore/>
        <w:ind w:left="578" w:hanging="578"/>
        <w:rPr>
          <w:ins w:id="182" w:author="Lars Steffen" w:date="2024-11-13T09:56:00Z" w16du:dateUtc="2024-11-13T08:56:00Z"/>
        </w:rPr>
      </w:pPr>
      <w:commentRangeStart w:id="183"/>
      <w:proofErr w:type="spellStart"/>
      <w:ins w:id="184" w:author="Lars Steffen" w:date="2024-11-13T09:56:00Z" w16du:dateUtc="2024-11-13T08:56:00Z">
        <w:r w:rsidRPr="001B26C6">
          <w:lastRenderedPageBreak/>
          <w:t>VETaccreditation</w:t>
        </w:r>
      </w:ins>
      <w:ins w:id="185" w:author="Lars Steffen" w:date="2024-11-13T09:57:00Z" w16du:dateUtc="2024-11-13T08:57:00Z">
        <w:r>
          <w:t>AndTrainer</w:t>
        </w:r>
      </w:ins>
      <w:ins w:id="186" w:author="Lars Steffen" w:date="2024-11-13T09:56:00Z" w16du:dateUtc="2024-11-13T08:56:00Z">
        <w:r>
          <w:t>Type</w:t>
        </w:r>
        <w:proofErr w:type="spellEnd"/>
        <w:r>
          <w:t xml:space="preserve"> </w:t>
        </w:r>
      </w:ins>
      <w:commentRangeEnd w:id="183"/>
      <w:ins w:id="187" w:author="Lars Steffen" w:date="2024-11-13T09:57:00Z" w16du:dateUtc="2024-11-13T08:57:00Z">
        <w:r w:rsidR="00C357C5">
          <w:rPr>
            <w:rStyle w:val="Kommentarzeichen"/>
            <w:rFonts w:eastAsia="Times New Roman" w:cs="Times New Roman"/>
            <w:b w:val="0"/>
            <w:bCs w:val="0"/>
            <w:color w:val="auto"/>
          </w:rPr>
          <w:commentReference w:id="183"/>
        </w:r>
      </w:ins>
      <w:ins w:id="188" w:author="Lars Steffen" w:date="2024-11-13T09:56:00Z" w16du:dateUtc="2024-11-13T08:56:00Z">
        <w:r>
          <w:t>(Daten zur Bildungsbewilligung</w:t>
        </w:r>
      </w:ins>
      <w:ins w:id="189" w:author="Lars Steffen" w:date="2024-11-13T09:57:00Z" w16du:dateUtc="2024-11-13T08:57:00Z">
        <w:r w:rsidR="00C357C5">
          <w:t xml:space="preserve"> und </w:t>
        </w:r>
        <w:r w:rsidR="00C357C5" w:rsidRPr="00C357C5">
          <w:rPr>
            <w:highlight w:val="yellow"/>
            <w:rPrChange w:id="190" w:author="Lars Steffen" w:date="2024-11-13T09:57:00Z" w16du:dateUtc="2024-11-13T08:57:00Z">
              <w:rPr/>
            </w:rPrChange>
          </w:rPr>
          <w:t>Ausbildner</w:t>
        </w:r>
      </w:ins>
      <w:ins w:id="191" w:author="Lars Steffen" w:date="2024-11-13T09:56:00Z" w16du:dateUtc="2024-11-13T08:56:00Z">
        <w:r>
          <w:t>)</w:t>
        </w:r>
      </w:ins>
    </w:p>
    <w:p w14:paraId="61927925" w14:textId="77777777" w:rsidR="00D91D8C" w:rsidRPr="0088761A" w:rsidRDefault="00D91D8C" w:rsidP="008416A5">
      <w:pPr>
        <w:ind w:firstLine="578"/>
        <w:rPr>
          <w:ins w:id="192" w:author="Lars Steffen" w:date="2024-11-13T09:56:00Z" w16du:dateUtc="2024-11-13T08:56:00Z"/>
        </w:rPr>
        <w:pPrChange w:id="193" w:author="Lars Steffen" w:date="2024-11-13T10:02:00Z" w16du:dateUtc="2024-11-13T09:02:00Z">
          <w:pPr/>
        </w:pPrChange>
      </w:pPr>
      <w:ins w:id="194" w:author="Lars Steffen" w:date="2024-11-13T09:56:00Z" w16du:dateUtc="2024-11-13T08:56:00Z">
        <w:r w:rsidRPr="00BA0864">
          <w:rPr>
            <w:highlight w:val="yellow"/>
            <w:rPrChange w:id="195" w:author="Lars Steffen" w:date="2024-11-13T10:00:00Z" w16du:dateUtc="2024-11-13T09:00:00Z">
              <w:rPr/>
            </w:rPrChange>
          </w:rPr>
          <w:t>Der Lehrortkanton meldet Daten zu Bildungsbewilligungen von Lehrfirmen an eine zentrale Datenbank («LEFI»), damit diese verschiedenen Publikationsportalen zur Verfügung gestellt werden können und interessierte Personen auf aktuelle Angaben zu potenziellen Lehrstellenanbietern zugreifen können.</w:t>
        </w:r>
      </w:ins>
    </w:p>
    <w:tbl>
      <w:tblPr>
        <w:tblStyle w:val="AWK-Tabelle2mitEinzug"/>
        <w:tblW w:w="0" w:type="auto"/>
        <w:tblLayout w:type="fixed"/>
        <w:tblLook w:val="0420" w:firstRow="1" w:lastRow="0" w:firstColumn="0" w:lastColumn="0" w:noHBand="0" w:noVBand="1"/>
      </w:tblPr>
      <w:tblGrid>
        <w:gridCol w:w="2261"/>
        <w:gridCol w:w="2133"/>
        <w:gridCol w:w="993"/>
        <w:gridCol w:w="3197"/>
      </w:tblGrid>
      <w:tr w:rsidR="00D91D8C" w:rsidRPr="00C05959" w14:paraId="58A09E40" w14:textId="77777777" w:rsidTr="001B259E">
        <w:trPr>
          <w:cnfStyle w:val="100000000000" w:firstRow="1" w:lastRow="0" w:firstColumn="0" w:lastColumn="0" w:oddVBand="0" w:evenVBand="0" w:oddHBand="0" w:evenHBand="0" w:firstRowFirstColumn="0" w:firstRowLastColumn="0" w:lastRowFirstColumn="0" w:lastRowLastColumn="0"/>
          <w:tblHeader/>
          <w:ins w:id="196" w:author="Lars Steffen" w:date="2024-11-13T09:56:00Z" w16du:dateUtc="2024-11-13T08:56:00Z"/>
        </w:trPr>
        <w:tc>
          <w:tcPr>
            <w:tcW w:w="2261" w:type="dxa"/>
          </w:tcPr>
          <w:p w14:paraId="4B3E5EB3" w14:textId="77777777" w:rsidR="00D91D8C" w:rsidRPr="00C05959" w:rsidRDefault="00D91D8C" w:rsidP="001B259E">
            <w:pPr>
              <w:pStyle w:val="Table0Normal"/>
              <w:rPr>
                <w:ins w:id="197" w:author="Lars Steffen" w:date="2024-11-13T09:56:00Z" w16du:dateUtc="2024-11-13T08:56:00Z"/>
              </w:rPr>
            </w:pPr>
            <w:ins w:id="198" w:author="Lars Steffen" w:date="2024-11-13T09:56:00Z" w16du:dateUtc="2024-11-13T08:56:00Z">
              <w:r>
                <w:t>Element</w:t>
              </w:r>
            </w:ins>
          </w:p>
        </w:tc>
        <w:tc>
          <w:tcPr>
            <w:tcW w:w="2133" w:type="dxa"/>
          </w:tcPr>
          <w:p w14:paraId="32C3E633" w14:textId="77777777" w:rsidR="00D91D8C" w:rsidRPr="00C05959" w:rsidRDefault="00D91D8C" w:rsidP="001B259E">
            <w:pPr>
              <w:pStyle w:val="Table0Normal"/>
              <w:rPr>
                <w:ins w:id="199" w:author="Lars Steffen" w:date="2024-11-13T09:56:00Z" w16du:dateUtc="2024-11-13T08:56:00Z"/>
              </w:rPr>
            </w:pPr>
            <w:ins w:id="200" w:author="Lars Steffen" w:date="2024-11-13T09:56:00Z" w16du:dateUtc="2024-11-13T08:56:00Z">
              <w:r>
                <w:t>Datentyp</w:t>
              </w:r>
            </w:ins>
          </w:p>
        </w:tc>
        <w:tc>
          <w:tcPr>
            <w:tcW w:w="993" w:type="dxa"/>
          </w:tcPr>
          <w:p w14:paraId="2062FEF5" w14:textId="77777777" w:rsidR="00D91D8C" w:rsidRPr="00C05959" w:rsidRDefault="00D91D8C" w:rsidP="001B259E">
            <w:pPr>
              <w:pStyle w:val="Table0Normal"/>
              <w:rPr>
                <w:ins w:id="201" w:author="Lars Steffen" w:date="2024-11-13T09:56:00Z" w16du:dateUtc="2024-11-13T08:56:00Z"/>
              </w:rPr>
            </w:pPr>
            <w:ins w:id="202" w:author="Lars Steffen" w:date="2024-11-13T09:56:00Z" w16du:dateUtc="2024-11-13T08:56:00Z">
              <w:r w:rsidRPr="00C05959">
                <w:t>Vorkommen</w:t>
              </w:r>
            </w:ins>
          </w:p>
        </w:tc>
        <w:tc>
          <w:tcPr>
            <w:tcW w:w="3197" w:type="dxa"/>
          </w:tcPr>
          <w:p w14:paraId="10DBBAF9" w14:textId="77777777" w:rsidR="00D91D8C" w:rsidRPr="00C05959" w:rsidRDefault="00D91D8C" w:rsidP="001B259E">
            <w:pPr>
              <w:pStyle w:val="Table0Normal"/>
              <w:rPr>
                <w:ins w:id="203" w:author="Lars Steffen" w:date="2024-11-13T09:56:00Z" w16du:dateUtc="2024-11-13T08:56:00Z"/>
              </w:rPr>
            </w:pPr>
            <w:ins w:id="204" w:author="Lars Steffen" w:date="2024-11-13T09:56:00Z" w16du:dateUtc="2024-11-13T08:56:00Z">
              <w:r w:rsidRPr="00C05959">
                <w:t xml:space="preserve">Beschreibung </w:t>
              </w:r>
            </w:ins>
          </w:p>
        </w:tc>
      </w:tr>
      <w:tr w:rsidR="00D91D8C" w:rsidRPr="00C05959" w14:paraId="53EB49E1" w14:textId="77777777" w:rsidTr="001B259E">
        <w:trPr>
          <w:cnfStyle w:val="000000100000" w:firstRow="0" w:lastRow="0" w:firstColumn="0" w:lastColumn="0" w:oddVBand="0" w:evenVBand="0" w:oddHBand="1" w:evenHBand="0" w:firstRowFirstColumn="0" w:firstRowLastColumn="0" w:lastRowFirstColumn="0" w:lastRowLastColumn="0"/>
          <w:ins w:id="205" w:author="Lars Steffen" w:date="2024-11-13T09:56:00Z" w16du:dateUtc="2024-11-13T08:56:00Z"/>
        </w:trPr>
        <w:tc>
          <w:tcPr>
            <w:tcW w:w="2261" w:type="dxa"/>
          </w:tcPr>
          <w:p w14:paraId="24E3D525" w14:textId="77777777" w:rsidR="00D91D8C" w:rsidRPr="000D2A13" w:rsidRDefault="00D91D8C" w:rsidP="001B259E">
            <w:pPr>
              <w:pStyle w:val="Table0Normal"/>
              <w:rPr>
                <w:ins w:id="206" w:author="Lars Steffen" w:date="2024-11-13T09:56:00Z" w16du:dateUtc="2024-11-13T08:56:00Z"/>
                <w:bCs/>
              </w:rPr>
            </w:pPr>
            <w:proofErr w:type="spellStart"/>
            <w:ins w:id="207" w:author="Lars Steffen" w:date="2024-11-13T09:56:00Z" w16du:dateUtc="2024-11-13T08:56:00Z">
              <w:r>
                <w:rPr>
                  <w:bCs/>
                </w:rPr>
                <w:t>canton</w:t>
              </w:r>
              <w:proofErr w:type="spellEnd"/>
            </w:ins>
          </w:p>
        </w:tc>
        <w:tc>
          <w:tcPr>
            <w:tcW w:w="2133" w:type="dxa"/>
          </w:tcPr>
          <w:p w14:paraId="5374A264" w14:textId="77777777" w:rsidR="00D91D8C" w:rsidRPr="000D2A13" w:rsidRDefault="00D91D8C" w:rsidP="001B259E">
            <w:pPr>
              <w:pStyle w:val="Table0Normal"/>
              <w:rPr>
                <w:ins w:id="208" w:author="Lars Steffen" w:date="2024-11-13T09:56:00Z" w16du:dateUtc="2024-11-13T08:56:00Z"/>
              </w:rPr>
            </w:pPr>
            <w:ins w:id="209" w:author="Lars Steffen" w:date="2024-11-13T09:56:00Z" w16du:dateUtc="2024-11-13T08:56:00Z">
              <w:r>
                <w:t>eCH-</w:t>
              </w:r>
              <w:proofErr w:type="gramStart"/>
              <w:r>
                <w:t>0007:cantonFlAbbreviationType</w:t>
              </w:r>
              <w:proofErr w:type="gramEnd"/>
            </w:ins>
          </w:p>
        </w:tc>
        <w:tc>
          <w:tcPr>
            <w:tcW w:w="993" w:type="dxa"/>
          </w:tcPr>
          <w:p w14:paraId="3C86A7C7" w14:textId="77777777" w:rsidR="00D91D8C" w:rsidRDefault="00D91D8C" w:rsidP="001B259E">
            <w:pPr>
              <w:pStyle w:val="Table0Normal"/>
              <w:jc w:val="center"/>
              <w:rPr>
                <w:ins w:id="210" w:author="Lars Steffen" w:date="2024-11-13T09:56:00Z" w16du:dateUtc="2024-11-13T08:56:00Z"/>
              </w:rPr>
            </w:pPr>
            <w:ins w:id="211" w:author="Lars Steffen" w:date="2024-11-13T09:56:00Z" w16du:dateUtc="2024-11-13T08:56:00Z">
              <w:r>
                <w:t>1</w:t>
              </w:r>
            </w:ins>
          </w:p>
        </w:tc>
        <w:tc>
          <w:tcPr>
            <w:tcW w:w="3197" w:type="dxa"/>
          </w:tcPr>
          <w:p w14:paraId="14DF41C8" w14:textId="77777777" w:rsidR="00D91D8C" w:rsidRPr="000D2A13" w:rsidRDefault="00D91D8C" w:rsidP="001B259E">
            <w:pPr>
              <w:pStyle w:val="Table0Normal"/>
              <w:rPr>
                <w:ins w:id="212" w:author="Lars Steffen" w:date="2024-11-13T09:56:00Z" w16du:dateUtc="2024-11-13T08:56:00Z"/>
                <w:bCs/>
              </w:rPr>
            </w:pPr>
            <w:ins w:id="213" w:author="Lars Steffen" w:date="2024-11-13T09:56:00Z" w16du:dateUtc="2024-11-13T08:56:00Z">
              <w:r>
                <w:t>Lehrortkanton</w:t>
              </w:r>
            </w:ins>
          </w:p>
        </w:tc>
      </w:tr>
      <w:tr w:rsidR="00D91D8C" w:rsidRPr="00C05959" w14:paraId="0303FE4A" w14:textId="77777777" w:rsidTr="001B259E">
        <w:trPr>
          <w:cnfStyle w:val="000000010000" w:firstRow="0" w:lastRow="0" w:firstColumn="0" w:lastColumn="0" w:oddVBand="0" w:evenVBand="0" w:oddHBand="0" w:evenHBand="1" w:firstRowFirstColumn="0" w:firstRowLastColumn="0" w:lastRowFirstColumn="0" w:lastRowLastColumn="0"/>
          <w:ins w:id="214" w:author="Lars Steffen" w:date="2024-11-13T09:56:00Z" w16du:dateUtc="2024-11-13T08:56:00Z"/>
        </w:trPr>
        <w:tc>
          <w:tcPr>
            <w:tcW w:w="2261" w:type="dxa"/>
          </w:tcPr>
          <w:p w14:paraId="047E2DBC" w14:textId="77777777" w:rsidR="00D91D8C" w:rsidRPr="00FD13C5" w:rsidRDefault="00D91D8C" w:rsidP="001B259E">
            <w:pPr>
              <w:pStyle w:val="Table0Normal"/>
              <w:rPr>
                <w:ins w:id="215" w:author="Lars Steffen" w:date="2024-11-13T09:56:00Z" w16du:dateUtc="2024-11-13T08:56:00Z"/>
                <w:bCs/>
              </w:rPr>
            </w:pPr>
            <w:proofErr w:type="spellStart"/>
            <w:ins w:id="216" w:author="Lars Steffen" w:date="2024-11-13T09:56:00Z" w16du:dateUtc="2024-11-13T08:56:00Z">
              <w:r w:rsidRPr="000D2A13">
                <w:rPr>
                  <w:bCs/>
                </w:rPr>
                <w:t>prof</w:t>
              </w:r>
              <w:r>
                <w:rPr>
                  <w:bCs/>
                </w:rPr>
                <w:t>ession</w:t>
              </w:r>
              <w:proofErr w:type="spellEnd"/>
            </w:ins>
          </w:p>
        </w:tc>
        <w:tc>
          <w:tcPr>
            <w:tcW w:w="2133" w:type="dxa"/>
          </w:tcPr>
          <w:p w14:paraId="77AD3579" w14:textId="77777777" w:rsidR="00D91D8C" w:rsidRPr="00C05959" w:rsidRDefault="00D91D8C" w:rsidP="001B259E">
            <w:pPr>
              <w:pStyle w:val="Table0Normal"/>
              <w:rPr>
                <w:ins w:id="217" w:author="Lars Steffen" w:date="2024-11-13T09:56:00Z" w16du:dateUtc="2024-11-13T08:56:00Z"/>
              </w:rPr>
            </w:pPr>
            <w:proofErr w:type="spellStart"/>
            <w:ins w:id="218" w:author="Lars Steffen" w:date="2024-11-13T09:56:00Z" w16du:dateUtc="2024-11-13T08:56:00Z">
              <w:r w:rsidRPr="000D2A13">
                <w:t>prof</w:t>
              </w:r>
              <w:r>
                <w:t>ession</w:t>
              </w:r>
              <w:r w:rsidRPr="000D2A13">
                <w:t>Type</w:t>
              </w:r>
              <w:proofErr w:type="spellEnd"/>
            </w:ins>
          </w:p>
        </w:tc>
        <w:tc>
          <w:tcPr>
            <w:tcW w:w="993" w:type="dxa"/>
          </w:tcPr>
          <w:p w14:paraId="4AE95B4B" w14:textId="77777777" w:rsidR="00D91D8C" w:rsidRPr="00C05959" w:rsidRDefault="00D91D8C" w:rsidP="001B259E">
            <w:pPr>
              <w:pStyle w:val="Table0Normal"/>
              <w:jc w:val="center"/>
              <w:rPr>
                <w:ins w:id="219" w:author="Lars Steffen" w:date="2024-11-13T09:56:00Z" w16du:dateUtc="2024-11-13T08:56:00Z"/>
              </w:rPr>
            </w:pPr>
            <w:ins w:id="220" w:author="Lars Steffen" w:date="2024-11-13T09:56:00Z" w16du:dateUtc="2024-11-13T08:56:00Z">
              <w:r>
                <w:t>1</w:t>
              </w:r>
            </w:ins>
          </w:p>
        </w:tc>
        <w:tc>
          <w:tcPr>
            <w:tcW w:w="3197" w:type="dxa"/>
          </w:tcPr>
          <w:p w14:paraId="75601B4B" w14:textId="77777777" w:rsidR="00D91D8C" w:rsidRPr="00C05959" w:rsidRDefault="00D91D8C" w:rsidP="001B259E">
            <w:pPr>
              <w:pStyle w:val="Table0Normal"/>
              <w:rPr>
                <w:ins w:id="221" w:author="Lars Steffen" w:date="2024-11-13T09:56:00Z" w16du:dateUtc="2024-11-13T08:56:00Z"/>
              </w:rPr>
            </w:pPr>
            <w:ins w:id="222" w:author="Lars Steffen" w:date="2024-11-13T09:56:00Z" w16du:dateUtc="2024-11-13T08:56:00Z">
              <w:r>
                <w:rPr>
                  <w:bCs/>
                </w:rPr>
                <w:t>Beruf</w:t>
              </w:r>
            </w:ins>
          </w:p>
        </w:tc>
      </w:tr>
      <w:tr w:rsidR="00D91D8C" w:rsidRPr="00C05959" w14:paraId="229D3553" w14:textId="77777777" w:rsidTr="001B259E">
        <w:trPr>
          <w:cnfStyle w:val="000000100000" w:firstRow="0" w:lastRow="0" w:firstColumn="0" w:lastColumn="0" w:oddVBand="0" w:evenVBand="0" w:oddHBand="1" w:evenHBand="0" w:firstRowFirstColumn="0" w:firstRowLastColumn="0" w:lastRowFirstColumn="0" w:lastRowLastColumn="0"/>
          <w:ins w:id="223" w:author="Lars Steffen" w:date="2024-11-13T09:56:00Z" w16du:dateUtc="2024-11-13T08:56:00Z"/>
        </w:trPr>
        <w:tc>
          <w:tcPr>
            <w:tcW w:w="2261" w:type="dxa"/>
          </w:tcPr>
          <w:p w14:paraId="4B3F220B" w14:textId="77777777" w:rsidR="00D91D8C" w:rsidRPr="000D2A13" w:rsidRDefault="00D91D8C" w:rsidP="001B259E">
            <w:pPr>
              <w:pStyle w:val="Table0Normal"/>
              <w:rPr>
                <w:ins w:id="224" w:author="Lars Steffen" w:date="2024-11-13T09:56:00Z" w16du:dateUtc="2024-11-13T08:56:00Z"/>
                <w:bCs/>
              </w:rPr>
            </w:pPr>
            <w:commentRangeStart w:id="225"/>
            <w:proofErr w:type="spellStart"/>
            <w:ins w:id="226" w:author="Lars Steffen" w:date="2024-11-13T09:56:00Z" w16du:dateUtc="2024-11-13T08:56:00Z">
              <w:r>
                <w:rPr>
                  <w:bCs/>
                  <w:szCs w:val="18"/>
                </w:rPr>
                <w:t>centrallyManaged</w:t>
              </w:r>
            </w:ins>
            <w:commentRangeEnd w:id="225"/>
            <w:proofErr w:type="spellEnd"/>
            <w:ins w:id="227" w:author="Lars Steffen" w:date="2024-11-13T09:58:00Z" w16du:dateUtc="2024-11-13T08:58:00Z">
              <w:r w:rsidR="00ED1825">
                <w:rPr>
                  <w:rStyle w:val="Kommentarzeichen"/>
                  <w:lang w:eastAsia="en-US"/>
                </w:rPr>
                <w:commentReference w:id="225"/>
              </w:r>
            </w:ins>
          </w:p>
        </w:tc>
        <w:tc>
          <w:tcPr>
            <w:tcW w:w="2133" w:type="dxa"/>
          </w:tcPr>
          <w:p w14:paraId="5009CC93" w14:textId="77777777" w:rsidR="00D91D8C" w:rsidRPr="000D2A13" w:rsidRDefault="00D91D8C" w:rsidP="001B259E">
            <w:pPr>
              <w:pStyle w:val="Table0Normal"/>
              <w:rPr>
                <w:ins w:id="228" w:author="Lars Steffen" w:date="2024-11-13T09:56:00Z" w16du:dateUtc="2024-11-13T08:56:00Z"/>
              </w:rPr>
            </w:pPr>
            <w:proofErr w:type="spellStart"/>
            <w:proofErr w:type="gramStart"/>
            <w:ins w:id="229" w:author="Lars Steffen" w:date="2024-11-13T09:56:00Z" w16du:dateUtc="2024-11-13T08:56:00Z">
              <w:r>
                <w:rPr>
                  <w:bCs/>
                  <w:szCs w:val="18"/>
                </w:rPr>
                <w:t>xs:boolean</w:t>
              </w:r>
              <w:proofErr w:type="spellEnd"/>
              <w:proofErr w:type="gramEnd"/>
            </w:ins>
          </w:p>
        </w:tc>
        <w:tc>
          <w:tcPr>
            <w:tcW w:w="993" w:type="dxa"/>
          </w:tcPr>
          <w:p w14:paraId="22FA064F" w14:textId="77777777" w:rsidR="00D91D8C" w:rsidRDefault="00D91D8C" w:rsidP="001B259E">
            <w:pPr>
              <w:pStyle w:val="Table0Normal"/>
              <w:jc w:val="center"/>
              <w:rPr>
                <w:ins w:id="230" w:author="Lars Steffen" w:date="2024-11-13T09:56:00Z" w16du:dateUtc="2024-11-13T08:56:00Z"/>
              </w:rPr>
            </w:pPr>
            <w:ins w:id="231" w:author="Lars Steffen" w:date="2024-11-13T09:56:00Z" w16du:dateUtc="2024-11-13T08:56:00Z">
              <w:r>
                <w:rPr>
                  <w:bCs/>
                  <w:szCs w:val="18"/>
                </w:rPr>
                <w:t>1</w:t>
              </w:r>
            </w:ins>
          </w:p>
        </w:tc>
        <w:tc>
          <w:tcPr>
            <w:tcW w:w="3197" w:type="dxa"/>
          </w:tcPr>
          <w:p w14:paraId="6CD0D58B" w14:textId="77777777" w:rsidR="00D91D8C" w:rsidRDefault="00D91D8C" w:rsidP="001B259E">
            <w:pPr>
              <w:pStyle w:val="Table0Normal"/>
              <w:rPr>
                <w:ins w:id="232" w:author="Lars Steffen" w:date="2024-11-13T09:56:00Z" w16du:dateUtc="2024-11-13T08:56:00Z"/>
                <w:bCs/>
              </w:rPr>
            </w:pPr>
            <w:ins w:id="233" w:author="Lars Steffen" w:date="2024-11-13T09:56:00Z" w16du:dateUtc="2024-11-13T08:56:00Z">
              <w:r>
                <w:rPr>
                  <w:bCs/>
                  <w:szCs w:val="18"/>
                </w:rPr>
                <w:t>Angabe, ob die Lehrstellendaten zentral auf LSR gepflegt werden (</w:t>
              </w:r>
              <w:proofErr w:type="spellStart"/>
              <w:r>
                <w:rPr>
                  <w:bCs/>
                  <w:szCs w:val="18"/>
                </w:rPr>
                <w:t>false</w:t>
              </w:r>
              <w:proofErr w:type="spellEnd"/>
              <w:r>
                <w:rPr>
                  <w:bCs/>
                  <w:szCs w:val="18"/>
                </w:rPr>
                <w:t xml:space="preserve"> = nein, </w:t>
              </w:r>
              <w:proofErr w:type="spellStart"/>
              <w:r>
                <w:rPr>
                  <w:bCs/>
                  <w:szCs w:val="18"/>
                </w:rPr>
                <w:t>true</w:t>
              </w:r>
              <w:proofErr w:type="spellEnd"/>
              <w:r>
                <w:rPr>
                  <w:bCs/>
                  <w:szCs w:val="18"/>
                </w:rPr>
                <w:t xml:space="preserve"> = ja).</w:t>
              </w:r>
            </w:ins>
          </w:p>
        </w:tc>
      </w:tr>
      <w:tr w:rsidR="00D91D8C" w:rsidRPr="00C05959" w14:paraId="6A78E5A8" w14:textId="77777777" w:rsidTr="001B259E">
        <w:trPr>
          <w:cnfStyle w:val="000000010000" w:firstRow="0" w:lastRow="0" w:firstColumn="0" w:lastColumn="0" w:oddVBand="0" w:evenVBand="0" w:oddHBand="0" w:evenHBand="1" w:firstRowFirstColumn="0" w:firstRowLastColumn="0" w:lastRowFirstColumn="0" w:lastRowLastColumn="0"/>
          <w:ins w:id="234" w:author="Lars Steffen" w:date="2024-11-13T09:56:00Z" w16du:dateUtc="2024-11-13T08:56:00Z"/>
        </w:trPr>
        <w:tc>
          <w:tcPr>
            <w:tcW w:w="2261" w:type="dxa"/>
          </w:tcPr>
          <w:p w14:paraId="04138680" w14:textId="77777777" w:rsidR="00D91D8C" w:rsidRPr="000D2A13" w:rsidRDefault="00D91D8C" w:rsidP="001B259E">
            <w:pPr>
              <w:pStyle w:val="Table0Normal"/>
              <w:rPr>
                <w:ins w:id="235" w:author="Lars Steffen" w:date="2024-11-13T09:56:00Z" w16du:dateUtc="2024-11-13T08:56:00Z"/>
                <w:bCs/>
              </w:rPr>
            </w:pPr>
            <w:proofErr w:type="spellStart"/>
            <w:ins w:id="236" w:author="Lars Steffen" w:date="2024-11-13T09:56:00Z" w16du:dateUtc="2024-11-13T08:56:00Z">
              <w:r>
                <w:rPr>
                  <w:bCs/>
                </w:rPr>
                <w:t>legalUnit</w:t>
              </w:r>
              <w:proofErr w:type="spellEnd"/>
            </w:ins>
          </w:p>
        </w:tc>
        <w:tc>
          <w:tcPr>
            <w:tcW w:w="2133" w:type="dxa"/>
          </w:tcPr>
          <w:p w14:paraId="7C1B8BB4" w14:textId="77777777" w:rsidR="00D91D8C" w:rsidRDefault="00D91D8C" w:rsidP="001B259E">
            <w:pPr>
              <w:pStyle w:val="Table0Normal"/>
              <w:rPr>
                <w:ins w:id="237" w:author="Lars Steffen" w:date="2024-11-13T09:56:00Z" w16du:dateUtc="2024-11-13T08:56:00Z"/>
              </w:rPr>
            </w:pPr>
            <w:proofErr w:type="spellStart"/>
            <w:ins w:id="238" w:author="Lars Steffen" w:date="2024-11-13T09:56:00Z" w16du:dateUtc="2024-11-13T08:56:00Z">
              <w:r>
                <w:t>legalUnitType</w:t>
              </w:r>
              <w:proofErr w:type="spellEnd"/>
            </w:ins>
          </w:p>
        </w:tc>
        <w:tc>
          <w:tcPr>
            <w:tcW w:w="993" w:type="dxa"/>
          </w:tcPr>
          <w:p w14:paraId="47CB62DD" w14:textId="77777777" w:rsidR="00D91D8C" w:rsidRDefault="00D91D8C" w:rsidP="001B259E">
            <w:pPr>
              <w:pStyle w:val="Table0Normal"/>
              <w:jc w:val="center"/>
              <w:rPr>
                <w:ins w:id="239" w:author="Lars Steffen" w:date="2024-11-13T09:56:00Z" w16du:dateUtc="2024-11-13T08:56:00Z"/>
              </w:rPr>
            </w:pPr>
            <w:ins w:id="240" w:author="Lars Steffen" w:date="2024-11-13T09:56:00Z" w16du:dateUtc="2024-11-13T08:56:00Z">
              <w:r>
                <w:t>1</w:t>
              </w:r>
            </w:ins>
          </w:p>
        </w:tc>
        <w:tc>
          <w:tcPr>
            <w:tcW w:w="3197" w:type="dxa"/>
          </w:tcPr>
          <w:p w14:paraId="609C9678" w14:textId="77777777" w:rsidR="00D91D8C" w:rsidRDefault="00D91D8C" w:rsidP="001B259E">
            <w:pPr>
              <w:pStyle w:val="Table0Normal"/>
              <w:rPr>
                <w:ins w:id="241" w:author="Lars Steffen" w:date="2024-11-13T09:56:00Z" w16du:dateUtc="2024-11-13T08:56:00Z"/>
                <w:bCs/>
              </w:rPr>
            </w:pPr>
            <w:ins w:id="242" w:author="Lars Steffen" w:date="2024-11-13T09:56:00Z" w16du:dateUtc="2024-11-13T08:56:00Z">
              <w:r>
                <w:rPr>
                  <w:bCs/>
                </w:rPr>
                <w:t>Kontaktdaten des Unternehmens</w:t>
              </w:r>
            </w:ins>
          </w:p>
          <w:p w14:paraId="72455FCB" w14:textId="77777777" w:rsidR="00D91D8C" w:rsidRPr="000D2A13" w:rsidRDefault="00D91D8C" w:rsidP="001B259E">
            <w:pPr>
              <w:pStyle w:val="Table0Normal"/>
              <w:rPr>
                <w:ins w:id="243" w:author="Lars Steffen" w:date="2024-11-13T09:56:00Z" w16du:dateUtc="2024-11-13T08:56:00Z"/>
                <w:bCs/>
              </w:rPr>
            </w:pPr>
            <w:ins w:id="244" w:author="Lars Steffen" w:date="2024-11-13T09:56:00Z" w16du:dateUtc="2024-11-13T08:56:00Z">
              <w:r w:rsidRPr="00CC1442">
                <w:t>Falls keine Kontaktadresse für das Unternehmen geführt wird, soll die Standortadresse des Lehrbetriebs verwendet werden</w:t>
              </w:r>
            </w:ins>
          </w:p>
        </w:tc>
      </w:tr>
      <w:tr w:rsidR="00D91D8C" w:rsidRPr="00C05959" w14:paraId="500E0EF0" w14:textId="77777777" w:rsidTr="001B259E">
        <w:trPr>
          <w:cnfStyle w:val="000000100000" w:firstRow="0" w:lastRow="0" w:firstColumn="0" w:lastColumn="0" w:oddVBand="0" w:evenVBand="0" w:oddHBand="1" w:evenHBand="0" w:firstRowFirstColumn="0" w:firstRowLastColumn="0" w:lastRowFirstColumn="0" w:lastRowLastColumn="0"/>
          <w:ins w:id="245" w:author="Lars Steffen" w:date="2024-11-13T09:56:00Z" w16du:dateUtc="2024-11-13T08:56:00Z"/>
        </w:trPr>
        <w:tc>
          <w:tcPr>
            <w:tcW w:w="2261" w:type="dxa"/>
          </w:tcPr>
          <w:p w14:paraId="3B0F4210" w14:textId="77777777" w:rsidR="00D91D8C" w:rsidRDefault="00D91D8C" w:rsidP="001B259E">
            <w:pPr>
              <w:pStyle w:val="Table0Normal"/>
              <w:rPr>
                <w:ins w:id="246" w:author="Lars Steffen" w:date="2024-11-13T09:56:00Z" w16du:dateUtc="2024-11-13T08:56:00Z"/>
                <w:bCs/>
              </w:rPr>
            </w:pPr>
            <w:proofErr w:type="spellStart"/>
            <w:ins w:id="247" w:author="Lars Steffen" w:date="2024-11-13T09:56:00Z" w16du:dateUtc="2024-11-13T08:56:00Z">
              <w:r>
                <w:t>hostCompany</w:t>
              </w:r>
              <w:proofErr w:type="spellEnd"/>
            </w:ins>
          </w:p>
        </w:tc>
        <w:tc>
          <w:tcPr>
            <w:tcW w:w="2133" w:type="dxa"/>
          </w:tcPr>
          <w:p w14:paraId="53662618" w14:textId="77777777" w:rsidR="00D91D8C" w:rsidRDefault="00D91D8C" w:rsidP="001B259E">
            <w:pPr>
              <w:pStyle w:val="Table0Normal"/>
              <w:rPr>
                <w:ins w:id="248" w:author="Lars Steffen" w:date="2024-11-13T09:56:00Z" w16du:dateUtc="2024-11-13T08:56:00Z"/>
              </w:rPr>
            </w:pPr>
            <w:proofErr w:type="spellStart"/>
            <w:ins w:id="249" w:author="Lars Steffen" w:date="2024-11-13T09:56:00Z" w16du:dateUtc="2024-11-13T08:56:00Z">
              <w:r>
                <w:t>hostCompanyType</w:t>
              </w:r>
              <w:proofErr w:type="spellEnd"/>
            </w:ins>
          </w:p>
        </w:tc>
        <w:tc>
          <w:tcPr>
            <w:tcW w:w="993" w:type="dxa"/>
          </w:tcPr>
          <w:p w14:paraId="10D04F19" w14:textId="77777777" w:rsidR="00D91D8C" w:rsidRDefault="00D91D8C" w:rsidP="001B259E">
            <w:pPr>
              <w:pStyle w:val="Table0Normal"/>
              <w:jc w:val="center"/>
              <w:rPr>
                <w:ins w:id="250" w:author="Lars Steffen" w:date="2024-11-13T09:56:00Z" w16du:dateUtc="2024-11-13T08:56:00Z"/>
              </w:rPr>
            </w:pPr>
            <w:ins w:id="251" w:author="Lars Steffen" w:date="2024-11-13T09:56:00Z" w16du:dateUtc="2024-11-13T08:56:00Z">
              <w:r>
                <w:t>1</w:t>
              </w:r>
            </w:ins>
          </w:p>
        </w:tc>
        <w:tc>
          <w:tcPr>
            <w:tcW w:w="3197" w:type="dxa"/>
          </w:tcPr>
          <w:p w14:paraId="22772689" w14:textId="77777777" w:rsidR="00D91D8C" w:rsidRDefault="00D91D8C" w:rsidP="001B259E">
            <w:pPr>
              <w:pStyle w:val="Table0Normal"/>
              <w:rPr>
                <w:ins w:id="252" w:author="Lars Steffen" w:date="2024-11-13T09:56:00Z" w16du:dateUtc="2024-11-13T08:56:00Z"/>
                <w:bCs/>
              </w:rPr>
            </w:pPr>
            <w:ins w:id="253" w:author="Lars Steffen" w:date="2024-11-13T09:56:00Z" w16du:dateUtc="2024-11-13T08:56:00Z">
              <w:r>
                <w:t>Kontaktdaten des Lehrorts</w:t>
              </w:r>
            </w:ins>
          </w:p>
        </w:tc>
      </w:tr>
      <w:tr w:rsidR="00D91D8C" w:rsidRPr="00C05959" w14:paraId="357345F6" w14:textId="77777777" w:rsidTr="001B259E">
        <w:trPr>
          <w:cnfStyle w:val="000000010000" w:firstRow="0" w:lastRow="0" w:firstColumn="0" w:lastColumn="0" w:oddVBand="0" w:evenVBand="0" w:oddHBand="0" w:evenHBand="1" w:firstRowFirstColumn="0" w:firstRowLastColumn="0" w:lastRowFirstColumn="0" w:lastRowLastColumn="0"/>
          <w:ins w:id="254" w:author="Lars Steffen" w:date="2024-11-13T09:56:00Z" w16du:dateUtc="2024-11-13T08:56:00Z"/>
        </w:trPr>
        <w:tc>
          <w:tcPr>
            <w:tcW w:w="2261" w:type="dxa"/>
          </w:tcPr>
          <w:p w14:paraId="465FFDBB" w14:textId="1ED07F6B" w:rsidR="00D91D8C" w:rsidRDefault="00455B2E" w:rsidP="001B259E">
            <w:pPr>
              <w:pStyle w:val="Table0Normal"/>
              <w:rPr>
                <w:ins w:id="255" w:author="Lars Steffen" w:date="2024-11-13T09:56:00Z" w16du:dateUtc="2024-11-13T08:56:00Z"/>
                <w:bCs/>
                <w:szCs w:val="18"/>
              </w:rPr>
            </w:pPr>
            <w:proofErr w:type="spellStart"/>
            <w:ins w:id="256" w:author="Lars Steffen" w:date="2024-11-13T09:59:00Z" w16du:dateUtc="2024-11-13T08:59:00Z">
              <w:r>
                <w:rPr>
                  <w:bCs/>
                  <w:szCs w:val="18"/>
                </w:rPr>
                <w:t>mainVETtrainer</w:t>
              </w:r>
            </w:ins>
            <w:proofErr w:type="spellEnd"/>
          </w:p>
        </w:tc>
        <w:tc>
          <w:tcPr>
            <w:tcW w:w="2133" w:type="dxa"/>
          </w:tcPr>
          <w:p w14:paraId="6B95C207" w14:textId="13E42A84" w:rsidR="00D91D8C" w:rsidRDefault="00BA0864" w:rsidP="001B259E">
            <w:pPr>
              <w:pStyle w:val="Table0Normal"/>
              <w:rPr>
                <w:ins w:id="257" w:author="Lars Steffen" w:date="2024-11-13T09:56:00Z" w16du:dateUtc="2024-11-13T08:56:00Z"/>
                <w:bCs/>
                <w:szCs w:val="18"/>
              </w:rPr>
            </w:pPr>
            <w:proofErr w:type="spellStart"/>
            <w:ins w:id="258" w:author="Lars Steffen" w:date="2024-11-13T09:59:00Z" w16du:dateUtc="2024-11-13T08:59:00Z">
              <w:r>
                <w:rPr>
                  <w:bCs/>
                  <w:szCs w:val="18"/>
                </w:rPr>
                <w:t>VETtrainerType</w:t>
              </w:r>
            </w:ins>
            <w:proofErr w:type="spellEnd"/>
          </w:p>
        </w:tc>
        <w:tc>
          <w:tcPr>
            <w:tcW w:w="993" w:type="dxa"/>
          </w:tcPr>
          <w:p w14:paraId="6B41713D" w14:textId="296242C2" w:rsidR="00D91D8C" w:rsidRDefault="00BA0864" w:rsidP="001B259E">
            <w:pPr>
              <w:pStyle w:val="Table0Normal"/>
              <w:jc w:val="center"/>
              <w:rPr>
                <w:ins w:id="259" w:author="Lars Steffen" w:date="2024-11-13T09:56:00Z" w16du:dateUtc="2024-11-13T08:56:00Z"/>
                <w:bCs/>
                <w:szCs w:val="18"/>
              </w:rPr>
            </w:pPr>
            <w:ins w:id="260" w:author="Lars Steffen" w:date="2024-11-13T09:59:00Z" w16du:dateUtc="2024-11-13T08:59:00Z">
              <w:r>
                <w:rPr>
                  <w:bCs/>
                  <w:szCs w:val="18"/>
                </w:rPr>
                <w:t>1..n</w:t>
              </w:r>
            </w:ins>
          </w:p>
        </w:tc>
        <w:tc>
          <w:tcPr>
            <w:tcW w:w="3197" w:type="dxa"/>
          </w:tcPr>
          <w:p w14:paraId="2D5F209F" w14:textId="3748DE5A" w:rsidR="00D91D8C" w:rsidRPr="00CC5DA7" w:rsidRDefault="00BA0864" w:rsidP="001B259E">
            <w:pPr>
              <w:pStyle w:val="Table0Normal"/>
              <w:keepNext/>
              <w:rPr>
                <w:ins w:id="261" w:author="Lars Steffen" w:date="2024-11-13T09:56:00Z" w16du:dateUtc="2024-11-13T08:56:00Z"/>
              </w:rPr>
            </w:pPr>
            <w:ins w:id="262" w:author="Lars Steffen" w:date="2024-11-13T10:00:00Z" w16du:dateUtc="2024-11-13T09:00:00Z">
              <w:r w:rsidRPr="00C42D78">
                <w:rPr>
                  <w:highlight w:val="yellow"/>
                  <w:rPrChange w:id="263" w:author="Lars Steffen" w:date="2024-11-13T10:40:00Z" w16du:dateUtc="2024-11-13T09:40:00Z">
                    <w:rPr/>
                  </w:rPrChange>
                </w:rPr>
                <w:t>Berufsbildner</w:t>
              </w:r>
            </w:ins>
            <w:ins w:id="264" w:author="Lars Steffen" w:date="2024-11-13T10:40:00Z" w16du:dateUtc="2024-11-13T09:40:00Z">
              <w:r w:rsidR="00C42D78" w:rsidRPr="00C42D78">
                <w:rPr>
                  <w:highlight w:val="yellow"/>
                  <w:rPrChange w:id="265" w:author="Lars Steffen" w:date="2024-11-13T10:40:00Z" w16du:dateUtc="2024-11-13T09:40:00Z">
                    <w:rPr/>
                  </w:rPrChange>
                </w:rPr>
                <w:t>, die auf alle Lehrverhältnisse Zugriff haben.</w:t>
              </w:r>
            </w:ins>
          </w:p>
        </w:tc>
      </w:tr>
    </w:tbl>
    <w:p w14:paraId="4C3E7690" w14:textId="1771B650" w:rsidR="00D91D8C" w:rsidRDefault="00D91D8C" w:rsidP="00D91D8C">
      <w:pPr>
        <w:pStyle w:val="Beschriftung"/>
        <w:rPr>
          <w:ins w:id="266" w:author="Lars Steffen" w:date="2024-11-13T09:56:00Z" w16du:dateUtc="2024-11-13T08:56:00Z"/>
        </w:rPr>
      </w:pPr>
      <w:ins w:id="267" w:author="Lars Steffen" w:date="2024-11-13T09:56:00Z" w16du:dateUtc="2024-11-13T08:56:00Z">
        <w:r>
          <w:t xml:space="preserve">Tabelle </w:t>
        </w:r>
        <w:r>
          <w:fldChar w:fldCharType="begin"/>
        </w:r>
        <w:r>
          <w:instrText xml:space="preserve"> SEQ Tabelle \* ARABIC </w:instrText>
        </w:r>
        <w:r>
          <w:fldChar w:fldCharType="separate"/>
        </w:r>
        <w:r>
          <w:rPr>
            <w:noProof/>
          </w:rPr>
          <w:t>7</w:t>
        </w:r>
        <w:r>
          <w:rPr>
            <w:noProof/>
          </w:rPr>
          <w:fldChar w:fldCharType="end"/>
        </w:r>
        <w:r>
          <w:t>: Definition des Datentyps «</w:t>
        </w:r>
        <w:proofErr w:type="spellStart"/>
        <w:r w:rsidRPr="001B26C6">
          <w:t>VETaccreditation</w:t>
        </w:r>
      </w:ins>
      <w:ins w:id="268" w:author="Lars Steffen" w:date="2024-11-13T09:58:00Z" w16du:dateUtc="2024-11-13T08:58:00Z">
        <w:r w:rsidR="00ED1825">
          <w:t>AndTrainer</w:t>
        </w:r>
      </w:ins>
      <w:ins w:id="269" w:author="Lars Steffen" w:date="2024-11-13T09:56:00Z" w16du:dateUtc="2024-11-13T08:56:00Z">
        <w:r>
          <w:t>Type</w:t>
        </w:r>
        <w:proofErr w:type="spellEnd"/>
        <w:r>
          <w:t>».</w:t>
        </w:r>
      </w:ins>
    </w:p>
    <w:p w14:paraId="7E191CC0" w14:textId="77777777" w:rsidR="00D91D8C" w:rsidRPr="00D91D8C" w:rsidRDefault="00D91D8C" w:rsidP="00D91D8C">
      <w:pPr>
        <w:pPrChange w:id="270" w:author="Lars Steffen" w:date="2024-11-13T09:56:00Z" w16du:dateUtc="2024-11-13T08:56:00Z">
          <w:pPr>
            <w:pStyle w:val="Beschriftung"/>
          </w:pPr>
        </w:pPrChange>
      </w:pPr>
    </w:p>
    <w:p w14:paraId="79D50157" w14:textId="07787865" w:rsidR="0084710B" w:rsidRDefault="0084710B" w:rsidP="004B2C82">
      <w:pPr>
        <w:pStyle w:val="berschrift2"/>
        <w:pageBreakBefore/>
        <w:ind w:left="578" w:hanging="578"/>
      </w:pPr>
      <w:bookmarkStart w:id="271" w:name="_Toc166050303"/>
      <w:proofErr w:type="spellStart"/>
      <w:r>
        <w:lastRenderedPageBreak/>
        <w:t>VETaccreditaionTerminationType</w:t>
      </w:r>
      <w:proofErr w:type="spellEnd"/>
      <w:r>
        <w:t xml:space="preserve"> (Auflösung Bildungsbewilligung)</w:t>
      </w:r>
      <w:bookmarkEnd w:id="271"/>
    </w:p>
    <w:p w14:paraId="577CDDFA" w14:textId="6DA38617" w:rsidR="00364BDC" w:rsidRPr="00364BDC" w:rsidRDefault="008D3A56" w:rsidP="00364BDC">
      <w:r>
        <w:t>Mit diesem Daten</w:t>
      </w:r>
      <w:r w:rsidR="00861FA9">
        <w:t>typ</w:t>
      </w:r>
      <w:r>
        <w:t xml:space="preserve"> wird die </w:t>
      </w:r>
      <w:r w:rsidR="007D38BB">
        <w:t xml:space="preserve">Auflösung einer Bildungsbewilligung gemeldet. </w:t>
      </w:r>
    </w:p>
    <w:tbl>
      <w:tblPr>
        <w:tblStyle w:val="AWK-Tabelle2mitEinzug"/>
        <w:tblW w:w="0" w:type="auto"/>
        <w:tblLayout w:type="fixed"/>
        <w:tblLook w:val="0420" w:firstRow="1" w:lastRow="0" w:firstColumn="0" w:lastColumn="0" w:noHBand="0" w:noVBand="1"/>
      </w:tblPr>
      <w:tblGrid>
        <w:gridCol w:w="2146"/>
        <w:gridCol w:w="2146"/>
        <w:gridCol w:w="2146"/>
        <w:gridCol w:w="2146"/>
      </w:tblGrid>
      <w:tr w:rsidR="00006F11" w:rsidRPr="00C05959" w14:paraId="50D7D757" w14:textId="77777777" w:rsidTr="00380070">
        <w:trPr>
          <w:cnfStyle w:val="100000000000" w:firstRow="1" w:lastRow="0" w:firstColumn="0" w:lastColumn="0" w:oddVBand="0" w:evenVBand="0" w:oddHBand="0" w:evenHBand="0" w:firstRowFirstColumn="0" w:firstRowLastColumn="0" w:lastRowFirstColumn="0" w:lastRowLastColumn="0"/>
          <w:trHeight w:val="544"/>
          <w:tblHeader/>
        </w:trPr>
        <w:tc>
          <w:tcPr>
            <w:tcW w:w="2146" w:type="dxa"/>
          </w:tcPr>
          <w:p w14:paraId="0026AB08" w14:textId="77777777" w:rsidR="00006F11" w:rsidRPr="002B1281" w:rsidRDefault="00006F11" w:rsidP="00CF04C7">
            <w:pPr>
              <w:spacing w:before="40"/>
              <w:rPr>
                <w:szCs w:val="18"/>
              </w:rPr>
            </w:pPr>
            <w:r w:rsidRPr="00CF04C7">
              <w:rPr>
                <w:rFonts w:eastAsiaTheme="minorHAnsi" w:cstheme="minorBidi"/>
                <w:sz w:val="18"/>
                <w:szCs w:val="18"/>
              </w:rPr>
              <w:t>Element</w:t>
            </w:r>
          </w:p>
        </w:tc>
        <w:tc>
          <w:tcPr>
            <w:tcW w:w="2146" w:type="dxa"/>
          </w:tcPr>
          <w:p w14:paraId="667BF14D" w14:textId="6A135EA7" w:rsidR="00006F11" w:rsidRPr="00C05959" w:rsidRDefault="007F49E5" w:rsidP="00BD2BBF">
            <w:pPr>
              <w:pStyle w:val="Table0Normal"/>
            </w:pPr>
            <w:r>
              <w:t>Datentyp</w:t>
            </w:r>
          </w:p>
        </w:tc>
        <w:tc>
          <w:tcPr>
            <w:tcW w:w="2146" w:type="dxa"/>
          </w:tcPr>
          <w:p w14:paraId="3BE4F4EF" w14:textId="77777777" w:rsidR="00006F11" w:rsidRPr="00C05959" w:rsidRDefault="00006F11" w:rsidP="00BD2BBF">
            <w:pPr>
              <w:pStyle w:val="Table0Normal"/>
            </w:pPr>
            <w:r w:rsidRPr="00C05959">
              <w:t>Vorkommen</w:t>
            </w:r>
          </w:p>
        </w:tc>
        <w:tc>
          <w:tcPr>
            <w:tcW w:w="2146" w:type="dxa"/>
          </w:tcPr>
          <w:p w14:paraId="59955482" w14:textId="77777777" w:rsidR="00006F11" w:rsidRPr="00C05959" w:rsidRDefault="00006F11" w:rsidP="00BD2BBF">
            <w:pPr>
              <w:pStyle w:val="Table0Normal"/>
            </w:pPr>
            <w:r w:rsidRPr="00C05959">
              <w:t xml:space="preserve">Beschreibung </w:t>
            </w:r>
          </w:p>
        </w:tc>
      </w:tr>
      <w:tr w:rsidR="0084710B" w14:paraId="4F85AA02" w14:textId="77777777" w:rsidTr="00C8459C">
        <w:trPr>
          <w:cnfStyle w:val="000000100000" w:firstRow="0" w:lastRow="0" w:firstColumn="0" w:lastColumn="0" w:oddVBand="0" w:evenVBand="0" w:oddHBand="1" w:evenHBand="0" w:firstRowFirstColumn="0" w:firstRowLastColumn="0" w:lastRowFirstColumn="0" w:lastRowLastColumn="0"/>
          <w:trHeight w:val="1001"/>
        </w:trPr>
        <w:tc>
          <w:tcPr>
            <w:tcW w:w="2146" w:type="dxa"/>
          </w:tcPr>
          <w:p w14:paraId="26C9529B" w14:textId="77777777" w:rsidR="0084710B" w:rsidRDefault="0084710B" w:rsidP="00BD2BBF">
            <w:pPr>
              <w:pStyle w:val="Table0Normal"/>
              <w:rPr>
                <w:bCs/>
              </w:rPr>
            </w:pPr>
            <w:proofErr w:type="spellStart"/>
            <w:r>
              <w:rPr>
                <w:bCs/>
              </w:rPr>
              <w:t>hostCompanyId</w:t>
            </w:r>
            <w:proofErr w:type="spellEnd"/>
          </w:p>
        </w:tc>
        <w:tc>
          <w:tcPr>
            <w:tcW w:w="2146" w:type="dxa"/>
          </w:tcPr>
          <w:p w14:paraId="1472D529" w14:textId="3A7F55E5" w:rsidR="0084710B" w:rsidRDefault="00920FEF" w:rsidP="00BD2BBF">
            <w:pPr>
              <w:pStyle w:val="Table0Normal"/>
            </w:pPr>
            <w:proofErr w:type="spellStart"/>
            <w:r>
              <w:t>hostCompanyIdType</w:t>
            </w:r>
            <w:proofErr w:type="spellEnd"/>
          </w:p>
        </w:tc>
        <w:tc>
          <w:tcPr>
            <w:tcW w:w="2146" w:type="dxa"/>
          </w:tcPr>
          <w:p w14:paraId="14683900" w14:textId="77777777" w:rsidR="0084710B" w:rsidRDefault="0084710B" w:rsidP="00BD2BBF">
            <w:pPr>
              <w:pStyle w:val="Table0Normal"/>
              <w:jc w:val="center"/>
            </w:pPr>
            <w:r>
              <w:t>1</w:t>
            </w:r>
          </w:p>
        </w:tc>
        <w:tc>
          <w:tcPr>
            <w:tcW w:w="2146" w:type="dxa"/>
          </w:tcPr>
          <w:p w14:paraId="7D5F63D4" w14:textId="7363A230" w:rsidR="0084710B" w:rsidRDefault="004F1839" w:rsidP="00BD2BBF">
            <w:pPr>
              <w:pStyle w:val="Table0Normal"/>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r w:rsidR="00A72DDB" w:rsidRPr="00C05959" w14:paraId="6BB176AA" w14:textId="77777777" w:rsidTr="00C8459C">
        <w:trPr>
          <w:cnfStyle w:val="000000010000" w:firstRow="0" w:lastRow="0" w:firstColumn="0" w:lastColumn="0" w:oddVBand="0" w:evenVBand="0" w:oddHBand="0" w:evenHBand="1" w:firstRowFirstColumn="0" w:firstRowLastColumn="0" w:lastRowFirstColumn="0" w:lastRowLastColumn="0"/>
          <w:trHeight w:val="544"/>
        </w:trPr>
        <w:tc>
          <w:tcPr>
            <w:tcW w:w="2146" w:type="dxa"/>
          </w:tcPr>
          <w:p w14:paraId="343CC75B" w14:textId="04C12715" w:rsidR="00A72DDB" w:rsidRPr="00FD13C5" w:rsidRDefault="00A72DDB" w:rsidP="00A72DDB">
            <w:pPr>
              <w:pStyle w:val="Table0Normal"/>
              <w:rPr>
                <w:bCs/>
              </w:rPr>
            </w:pPr>
            <w:proofErr w:type="spellStart"/>
            <w:r w:rsidRPr="000D2A13">
              <w:rPr>
                <w:bCs/>
              </w:rPr>
              <w:t>prof</w:t>
            </w:r>
            <w:r>
              <w:rPr>
                <w:bCs/>
              </w:rPr>
              <w:t>ession</w:t>
            </w:r>
            <w:proofErr w:type="spellEnd"/>
          </w:p>
        </w:tc>
        <w:tc>
          <w:tcPr>
            <w:tcW w:w="2146" w:type="dxa"/>
          </w:tcPr>
          <w:p w14:paraId="1AB8B192" w14:textId="37B7DA47" w:rsidR="00A72DDB" w:rsidRPr="00C05959" w:rsidRDefault="00A72DDB" w:rsidP="00A72DDB">
            <w:pPr>
              <w:pStyle w:val="Table0Normal"/>
            </w:pPr>
            <w:proofErr w:type="spellStart"/>
            <w:r w:rsidRPr="000D2A13">
              <w:t>prof</w:t>
            </w:r>
            <w:r>
              <w:t>ession</w:t>
            </w:r>
            <w:r w:rsidRPr="000D2A13">
              <w:t>Type</w:t>
            </w:r>
            <w:proofErr w:type="spellEnd"/>
          </w:p>
        </w:tc>
        <w:tc>
          <w:tcPr>
            <w:tcW w:w="2146" w:type="dxa"/>
          </w:tcPr>
          <w:p w14:paraId="3A80FAC4" w14:textId="0C7725CF" w:rsidR="00A72DDB" w:rsidRPr="00C05959" w:rsidRDefault="00A72DDB" w:rsidP="00A72DDB">
            <w:pPr>
              <w:pStyle w:val="Table0Normal"/>
              <w:jc w:val="center"/>
            </w:pPr>
            <w:r>
              <w:t>1</w:t>
            </w:r>
          </w:p>
        </w:tc>
        <w:tc>
          <w:tcPr>
            <w:tcW w:w="2146" w:type="dxa"/>
          </w:tcPr>
          <w:p w14:paraId="01210B0C" w14:textId="504A19A2" w:rsidR="00A72DDB" w:rsidRPr="00C05959" w:rsidRDefault="00A72DDB" w:rsidP="00A72DDB">
            <w:pPr>
              <w:pStyle w:val="Table0Normal"/>
              <w:keepNext/>
            </w:pPr>
            <w:r>
              <w:rPr>
                <w:bCs/>
              </w:rPr>
              <w:t>Beruf</w:t>
            </w:r>
          </w:p>
        </w:tc>
      </w:tr>
      <w:tr w:rsidR="00A72DDB" w:rsidRPr="00C05959" w14:paraId="105EF8CC" w14:textId="77777777" w:rsidTr="00C8459C">
        <w:trPr>
          <w:cnfStyle w:val="000000100000" w:firstRow="0" w:lastRow="0" w:firstColumn="0" w:lastColumn="0" w:oddVBand="0" w:evenVBand="0" w:oddHBand="1" w:evenHBand="0" w:firstRowFirstColumn="0" w:firstRowLastColumn="0" w:lastRowFirstColumn="0" w:lastRowLastColumn="0"/>
          <w:trHeight w:val="544"/>
        </w:trPr>
        <w:tc>
          <w:tcPr>
            <w:tcW w:w="2146" w:type="dxa"/>
          </w:tcPr>
          <w:p w14:paraId="0B4CCEE7" w14:textId="47F782B8" w:rsidR="00A72DDB" w:rsidRPr="000D2A13" w:rsidRDefault="00A72DDB" w:rsidP="00A72DDB">
            <w:pPr>
              <w:pStyle w:val="Table0Normal"/>
              <w:rPr>
                <w:bCs/>
              </w:rPr>
            </w:pPr>
            <w:proofErr w:type="spellStart"/>
            <w:r>
              <w:rPr>
                <w:bCs/>
              </w:rPr>
              <w:t>terminationDate</w:t>
            </w:r>
            <w:proofErr w:type="spellEnd"/>
          </w:p>
        </w:tc>
        <w:tc>
          <w:tcPr>
            <w:tcW w:w="2146" w:type="dxa"/>
          </w:tcPr>
          <w:p w14:paraId="1CAA2D64" w14:textId="34985DD1" w:rsidR="00A72DDB" w:rsidRPr="000D2A13" w:rsidRDefault="00A72DDB" w:rsidP="00A72DDB">
            <w:pPr>
              <w:pStyle w:val="Table0Normal"/>
            </w:pPr>
            <w:proofErr w:type="spellStart"/>
            <w:proofErr w:type="gramStart"/>
            <w:r>
              <w:t>xs:date</w:t>
            </w:r>
            <w:proofErr w:type="spellEnd"/>
            <w:proofErr w:type="gramEnd"/>
          </w:p>
        </w:tc>
        <w:tc>
          <w:tcPr>
            <w:tcW w:w="2146" w:type="dxa"/>
          </w:tcPr>
          <w:p w14:paraId="479C1504" w14:textId="0A739D8B" w:rsidR="00A72DDB" w:rsidRDefault="00A72DDB" w:rsidP="00A72DDB">
            <w:pPr>
              <w:pStyle w:val="Table0Normal"/>
              <w:jc w:val="center"/>
            </w:pPr>
            <w:r>
              <w:t>0..1</w:t>
            </w:r>
          </w:p>
        </w:tc>
        <w:tc>
          <w:tcPr>
            <w:tcW w:w="2146" w:type="dxa"/>
          </w:tcPr>
          <w:p w14:paraId="49DF236D" w14:textId="36761881" w:rsidR="00A72DDB" w:rsidRDefault="00A72DDB" w:rsidP="00A72DDB">
            <w:pPr>
              <w:pStyle w:val="Table0Normal"/>
              <w:keepNext/>
              <w:rPr>
                <w:bCs/>
              </w:rPr>
            </w:pPr>
            <w:r>
              <w:rPr>
                <w:bCs/>
              </w:rPr>
              <w:t>Datum der Auflösung</w:t>
            </w:r>
          </w:p>
        </w:tc>
      </w:tr>
    </w:tbl>
    <w:p w14:paraId="392BE1E4" w14:textId="6328BBB6" w:rsidR="008916AE" w:rsidRDefault="008916AE" w:rsidP="00001FB5">
      <w:pPr>
        <w:pStyle w:val="Beschriftung"/>
      </w:pPr>
      <w:bookmarkStart w:id="272" w:name="_Toc166050397"/>
      <w:r>
        <w:t xml:space="preserve">Tabelle </w:t>
      </w:r>
      <w:r w:rsidR="005137A2">
        <w:fldChar w:fldCharType="begin"/>
      </w:r>
      <w:r w:rsidR="005137A2">
        <w:instrText xml:space="preserve"> SEQ Tabelle \* ARABIC </w:instrText>
      </w:r>
      <w:r w:rsidR="005137A2">
        <w:fldChar w:fldCharType="separate"/>
      </w:r>
      <w:r w:rsidR="002A052A">
        <w:rPr>
          <w:noProof/>
        </w:rPr>
        <w:t>8</w:t>
      </w:r>
      <w:r w:rsidR="005137A2">
        <w:rPr>
          <w:noProof/>
        </w:rPr>
        <w:fldChar w:fldCharType="end"/>
      </w:r>
      <w:r w:rsidR="007D606C">
        <w:t>: Definition des Datentyps «</w:t>
      </w:r>
      <w:proofErr w:type="spellStart"/>
      <w:r w:rsidR="007D606C">
        <w:t>VETaccreditaionTerminationType</w:t>
      </w:r>
      <w:proofErr w:type="spellEnd"/>
      <w:r w:rsidR="007D606C">
        <w:t>».</w:t>
      </w:r>
      <w:bookmarkEnd w:id="272"/>
    </w:p>
    <w:p w14:paraId="05CC7B1C" w14:textId="77777777" w:rsidR="0008724B" w:rsidRDefault="0008724B" w:rsidP="0008724B">
      <w:pPr>
        <w:pStyle w:val="berschrift2"/>
      </w:pPr>
      <w:bookmarkStart w:id="273" w:name="_Toc166050304"/>
      <w:proofErr w:type="spellStart"/>
      <w:r>
        <w:t>educationRelationType</w:t>
      </w:r>
      <w:proofErr w:type="spellEnd"/>
      <w:r>
        <w:t xml:space="preserve"> (Bildungsverhältnis)</w:t>
      </w:r>
      <w:bookmarkEnd w:id="273"/>
    </w:p>
    <w:p w14:paraId="78FFEA90" w14:textId="6B7BE454" w:rsidR="00BC7183" w:rsidRPr="00BC7183" w:rsidRDefault="00BC7183" w:rsidP="00BC7183">
      <w:r>
        <w:t>Nach Eingang eines neuen Lehrvertrags meldet der Schulortkanton die Daten der neuen Lernenden der Berufsfachschul</w:t>
      </w:r>
      <w:r w:rsidR="00DC33B0">
        <w:t>e. Dazu kann vorliegender Datentyp verwendet werden.</w:t>
      </w:r>
    </w:p>
    <w:tbl>
      <w:tblPr>
        <w:tblStyle w:val="AWK-Tabelle2mitEinzug"/>
        <w:tblW w:w="8912" w:type="dxa"/>
        <w:tblLayout w:type="fixed"/>
        <w:tblLook w:val="0420" w:firstRow="1" w:lastRow="0" w:firstColumn="0" w:lastColumn="0" w:noHBand="0" w:noVBand="1"/>
      </w:tblPr>
      <w:tblGrid>
        <w:gridCol w:w="1497"/>
        <w:gridCol w:w="2035"/>
        <w:gridCol w:w="958"/>
        <w:gridCol w:w="4422"/>
      </w:tblGrid>
      <w:tr w:rsidR="004E7CD1" w:rsidRPr="00C05959" w14:paraId="5D059E0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497" w:type="dxa"/>
          </w:tcPr>
          <w:p w14:paraId="3C1570CE" w14:textId="51FA4218" w:rsidR="0008724B" w:rsidRPr="003071AE" w:rsidRDefault="0008724B" w:rsidP="00BD2BBF">
            <w:pPr>
              <w:pStyle w:val="Table0Normal"/>
              <w:rPr>
                <w:b w:val="0"/>
                <w:bCs w:val="0"/>
              </w:rPr>
            </w:pPr>
            <w:r>
              <w:t>Element</w:t>
            </w:r>
          </w:p>
        </w:tc>
        <w:tc>
          <w:tcPr>
            <w:tcW w:w="2035" w:type="dxa"/>
          </w:tcPr>
          <w:p w14:paraId="06175AF5" w14:textId="25A829DC" w:rsidR="0008724B" w:rsidRPr="003071AE" w:rsidRDefault="007F49E5" w:rsidP="00BD2BBF">
            <w:pPr>
              <w:pStyle w:val="Table0Normal"/>
              <w:rPr>
                <w:b w:val="0"/>
                <w:bCs w:val="0"/>
              </w:rPr>
            </w:pPr>
            <w:r>
              <w:t>Datentyp</w:t>
            </w:r>
          </w:p>
        </w:tc>
        <w:tc>
          <w:tcPr>
            <w:tcW w:w="958" w:type="dxa"/>
          </w:tcPr>
          <w:p w14:paraId="49091AFB" w14:textId="77777777" w:rsidR="0008724B" w:rsidRPr="00C05959" w:rsidRDefault="0008724B" w:rsidP="00BD2BBF">
            <w:pPr>
              <w:pStyle w:val="Table0Normal"/>
            </w:pPr>
            <w:r>
              <w:t>Vorkommen</w:t>
            </w:r>
          </w:p>
        </w:tc>
        <w:tc>
          <w:tcPr>
            <w:tcW w:w="4422" w:type="dxa"/>
          </w:tcPr>
          <w:p w14:paraId="714772A2" w14:textId="01CE7A72" w:rsidR="0008724B" w:rsidRPr="003071AE" w:rsidRDefault="0008724B" w:rsidP="00BD2BBF">
            <w:pPr>
              <w:pStyle w:val="Table0Normal"/>
              <w:rPr>
                <w:b w:val="0"/>
                <w:bCs w:val="0"/>
              </w:rPr>
            </w:pPr>
            <w:r w:rsidRPr="00C05959">
              <w:t>Beschreibung</w:t>
            </w:r>
          </w:p>
        </w:tc>
      </w:tr>
      <w:tr w:rsidR="004E7CD1" w:rsidRPr="00C05959" w14:paraId="0392333F"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3B8C18AF" w14:textId="77777777" w:rsidR="0008724B" w:rsidRPr="00FD13C5" w:rsidRDefault="0008724B" w:rsidP="00BD2BBF">
            <w:pPr>
              <w:pStyle w:val="Table0Normal"/>
              <w:rPr>
                <w:bCs/>
              </w:rPr>
            </w:pPr>
            <w:proofErr w:type="spellStart"/>
            <w:r>
              <w:rPr>
                <w:bCs/>
              </w:rPr>
              <w:t>educationRelationId</w:t>
            </w:r>
            <w:proofErr w:type="spellEnd"/>
          </w:p>
        </w:tc>
        <w:tc>
          <w:tcPr>
            <w:tcW w:w="2035" w:type="dxa"/>
          </w:tcPr>
          <w:p w14:paraId="089BB683" w14:textId="23FA015A" w:rsidR="0008724B" w:rsidRPr="00C05959" w:rsidRDefault="00511DA7" w:rsidP="00BD2BBF">
            <w:pPr>
              <w:pStyle w:val="Table0Normal"/>
            </w:pPr>
            <w:proofErr w:type="spellStart"/>
            <w:r>
              <w:t>educationRelationIdType</w:t>
            </w:r>
            <w:proofErr w:type="spellEnd"/>
          </w:p>
        </w:tc>
        <w:tc>
          <w:tcPr>
            <w:tcW w:w="958" w:type="dxa"/>
          </w:tcPr>
          <w:p w14:paraId="58B57743" w14:textId="77777777" w:rsidR="0008724B" w:rsidRPr="00C05959" w:rsidRDefault="0008724B" w:rsidP="00BD2BBF">
            <w:pPr>
              <w:pStyle w:val="Table0Normal"/>
              <w:jc w:val="center"/>
            </w:pPr>
            <w:r>
              <w:t>1</w:t>
            </w:r>
          </w:p>
        </w:tc>
        <w:tc>
          <w:tcPr>
            <w:tcW w:w="4422" w:type="dxa"/>
          </w:tcPr>
          <w:p w14:paraId="2F524E4A" w14:textId="644B066B" w:rsidR="0008724B" w:rsidRPr="00804B18" w:rsidRDefault="00837B39" w:rsidP="00BD2BBF">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p>
        </w:tc>
      </w:tr>
      <w:tr w:rsidR="004E7CD1" w:rsidRPr="00C05959" w14:paraId="1A99569A"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1AC49A82" w14:textId="77777777" w:rsidR="0008724B" w:rsidRDefault="0008724B" w:rsidP="00BD2BBF">
            <w:pPr>
              <w:pStyle w:val="Table0Normal"/>
              <w:rPr>
                <w:bCs/>
              </w:rPr>
            </w:pPr>
            <w:proofErr w:type="spellStart"/>
            <w:r>
              <w:rPr>
                <w:bCs/>
              </w:rPr>
              <w:t>apprentice</w:t>
            </w:r>
            <w:proofErr w:type="spellEnd"/>
          </w:p>
        </w:tc>
        <w:tc>
          <w:tcPr>
            <w:tcW w:w="2035" w:type="dxa"/>
          </w:tcPr>
          <w:p w14:paraId="03681D8F" w14:textId="77777777" w:rsidR="0008724B" w:rsidRDefault="0008724B" w:rsidP="00BD2BBF">
            <w:pPr>
              <w:pStyle w:val="Table0Normal"/>
              <w:rPr>
                <w:bCs/>
              </w:rPr>
            </w:pPr>
            <w:proofErr w:type="spellStart"/>
            <w:r>
              <w:rPr>
                <w:bCs/>
              </w:rPr>
              <w:t>apprentice</w:t>
            </w:r>
            <w:r>
              <w:t>Type</w:t>
            </w:r>
            <w:proofErr w:type="spellEnd"/>
          </w:p>
        </w:tc>
        <w:tc>
          <w:tcPr>
            <w:tcW w:w="958" w:type="dxa"/>
          </w:tcPr>
          <w:p w14:paraId="4C42B07E" w14:textId="4ED87946" w:rsidR="0008724B" w:rsidRDefault="0008724B" w:rsidP="00BD2BBF">
            <w:pPr>
              <w:pStyle w:val="Table0Normal"/>
              <w:jc w:val="center"/>
            </w:pPr>
            <w:r>
              <w:t>1</w:t>
            </w:r>
          </w:p>
        </w:tc>
        <w:tc>
          <w:tcPr>
            <w:tcW w:w="4422" w:type="dxa"/>
          </w:tcPr>
          <w:p w14:paraId="3579BECC" w14:textId="77777777" w:rsidR="0008724B" w:rsidRDefault="0008724B" w:rsidP="00BD2BBF">
            <w:pPr>
              <w:pStyle w:val="Table0Normal"/>
            </w:pPr>
            <w:r>
              <w:t>Lernende Person (</w:t>
            </w:r>
            <w:r w:rsidRPr="007D6088">
              <w:rPr>
                <w:i/>
                <w:iCs/>
              </w:rPr>
              <w:t>Personenangaben von Lernenden, Validierungskandidaten, Kandidaten nach Art. 32</w:t>
            </w:r>
            <w:r>
              <w:t>)</w:t>
            </w:r>
          </w:p>
        </w:tc>
      </w:tr>
      <w:tr w:rsidR="004E7CD1" w:rsidRPr="00C05959" w14:paraId="1975821F"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079C1828" w14:textId="77777777" w:rsidR="0008724B" w:rsidRDefault="0008724B" w:rsidP="00BD2BBF">
            <w:pPr>
              <w:pStyle w:val="Table0Normal"/>
              <w:rPr>
                <w:bCs/>
              </w:rPr>
            </w:pPr>
            <w:proofErr w:type="spellStart"/>
            <w:r>
              <w:rPr>
                <w:bCs/>
              </w:rPr>
              <w:t>educationDetails</w:t>
            </w:r>
            <w:proofErr w:type="spellEnd"/>
          </w:p>
        </w:tc>
        <w:tc>
          <w:tcPr>
            <w:tcW w:w="2035" w:type="dxa"/>
          </w:tcPr>
          <w:p w14:paraId="0A577194" w14:textId="130D6392" w:rsidR="0008724B" w:rsidRPr="00C05959" w:rsidRDefault="0008724B" w:rsidP="00BD2BBF">
            <w:pPr>
              <w:pStyle w:val="Table0Normal"/>
            </w:pPr>
            <w:proofErr w:type="spellStart"/>
            <w:r>
              <w:rPr>
                <w:bCs/>
              </w:rPr>
              <w:t>educationDetails</w:t>
            </w:r>
            <w:r>
              <w:t>Type</w:t>
            </w:r>
            <w:proofErr w:type="spellEnd"/>
          </w:p>
        </w:tc>
        <w:tc>
          <w:tcPr>
            <w:tcW w:w="958" w:type="dxa"/>
          </w:tcPr>
          <w:p w14:paraId="57ACF356" w14:textId="77777777" w:rsidR="0008724B" w:rsidRDefault="0008724B" w:rsidP="00BD2BBF">
            <w:pPr>
              <w:pStyle w:val="Table0Normal"/>
              <w:jc w:val="center"/>
            </w:pPr>
            <w:r>
              <w:t>1</w:t>
            </w:r>
          </w:p>
        </w:tc>
        <w:tc>
          <w:tcPr>
            <w:tcW w:w="4422" w:type="dxa"/>
          </w:tcPr>
          <w:p w14:paraId="21000967" w14:textId="77777777" w:rsidR="0008724B" w:rsidRPr="008F2277" w:rsidRDefault="0008724B" w:rsidP="00BD2BBF">
            <w:pPr>
              <w:pStyle w:val="Table0Normal"/>
            </w:pPr>
            <w:r w:rsidRPr="008F2277">
              <w:t>Ausbildungsdetails</w:t>
            </w:r>
          </w:p>
        </w:tc>
      </w:tr>
      <w:tr w:rsidR="004E7CD1" w:rsidRPr="00C05959" w14:paraId="65CEC956"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4C0DA099" w14:textId="77777777" w:rsidR="0008724B" w:rsidRDefault="0008724B" w:rsidP="00BD2BBF">
            <w:pPr>
              <w:pStyle w:val="Table0Normal"/>
              <w:rPr>
                <w:bCs/>
              </w:rPr>
            </w:pPr>
            <w:proofErr w:type="spellStart"/>
            <w:r>
              <w:rPr>
                <w:bCs/>
              </w:rPr>
              <w:t>contractPart</w:t>
            </w:r>
            <w:proofErr w:type="spellEnd"/>
          </w:p>
        </w:tc>
        <w:tc>
          <w:tcPr>
            <w:tcW w:w="2035" w:type="dxa"/>
          </w:tcPr>
          <w:p w14:paraId="41D6F668" w14:textId="77777777" w:rsidR="0008724B" w:rsidRPr="00C05959" w:rsidRDefault="0008724B" w:rsidP="00BD2BBF">
            <w:pPr>
              <w:pStyle w:val="Table0Normal"/>
            </w:pPr>
            <w:proofErr w:type="spellStart"/>
            <w:r>
              <w:t>contractPartType</w:t>
            </w:r>
            <w:proofErr w:type="spellEnd"/>
          </w:p>
        </w:tc>
        <w:tc>
          <w:tcPr>
            <w:tcW w:w="958" w:type="dxa"/>
          </w:tcPr>
          <w:p w14:paraId="6EB7D20A" w14:textId="77777777" w:rsidR="0008724B" w:rsidRDefault="0008724B" w:rsidP="00BD2BBF">
            <w:pPr>
              <w:pStyle w:val="Table0Normal"/>
              <w:jc w:val="center"/>
            </w:pPr>
            <w:r>
              <w:t>1..n</w:t>
            </w:r>
          </w:p>
        </w:tc>
        <w:tc>
          <w:tcPr>
            <w:tcW w:w="4422" w:type="dxa"/>
          </w:tcPr>
          <w:p w14:paraId="1D01B6CE" w14:textId="0832D71E" w:rsidR="0008724B" w:rsidRDefault="0008724B" w:rsidP="00BD2BBF">
            <w:pPr>
              <w:pStyle w:val="Table0Normal"/>
              <w:keepNext/>
            </w:pPr>
            <w:r>
              <w:t>Teilverhältnis</w:t>
            </w:r>
            <w:r w:rsidR="0025668B">
              <w:t xml:space="preserve"> (</w:t>
            </w:r>
            <w:r w:rsidR="0025668B" w:rsidRPr="0025668B">
              <w:t>In der Regel gibt es ein Teilverhältnis. Mehrere Teilverhältnisse gibt es z.B. bei Kettenlehrverträgen.</w:t>
            </w:r>
            <w:r w:rsidR="0025668B">
              <w:t>)</w:t>
            </w:r>
          </w:p>
        </w:tc>
      </w:tr>
      <w:tr w:rsidR="0067080A" w14:paraId="4B8A40FC"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238182A1" w14:textId="77777777" w:rsidR="0067080A" w:rsidRDefault="0067080A" w:rsidP="00BD2BBF">
            <w:pPr>
              <w:pStyle w:val="Table0Normal"/>
              <w:rPr>
                <w:bCs/>
              </w:rPr>
            </w:pPr>
            <w:proofErr w:type="spellStart"/>
            <w:r>
              <w:rPr>
                <w:bCs/>
              </w:rPr>
              <w:t>previousEducationRelationId</w:t>
            </w:r>
            <w:proofErr w:type="spellEnd"/>
          </w:p>
        </w:tc>
        <w:tc>
          <w:tcPr>
            <w:tcW w:w="2035" w:type="dxa"/>
          </w:tcPr>
          <w:p w14:paraId="3A7D2CFC" w14:textId="1C06165D" w:rsidR="0067080A" w:rsidRDefault="00EB3C93" w:rsidP="00BD2BBF">
            <w:pPr>
              <w:pStyle w:val="Table0Normal"/>
            </w:pPr>
            <w:proofErr w:type="spellStart"/>
            <w:r>
              <w:t>educationRelationIdType</w:t>
            </w:r>
            <w:proofErr w:type="spellEnd"/>
          </w:p>
        </w:tc>
        <w:tc>
          <w:tcPr>
            <w:tcW w:w="958" w:type="dxa"/>
          </w:tcPr>
          <w:p w14:paraId="6F3398DC" w14:textId="77777777" w:rsidR="0067080A" w:rsidRDefault="0067080A" w:rsidP="00BD2BBF">
            <w:pPr>
              <w:pStyle w:val="Table0Normal"/>
              <w:jc w:val="center"/>
            </w:pPr>
            <w:r>
              <w:t>0..1</w:t>
            </w:r>
          </w:p>
        </w:tc>
        <w:tc>
          <w:tcPr>
            <w:tcW w:w="4422" w:type="dxa"/>
          </w:tcPr>
          <w:p w14:paraId="19862D72" w14:textId="5C063696" w:rsidR="0067080A" w:rsidRDefault="00E71694" w:rsidP="00BD2BBF">
            <w:pPr>
              <w:pStyle w:val="Table0Normal"/>
            </w:pPr>
            <w:r>
              <w:t>Identifikator des v</w:t>
            </w:r>
            <w:r w:rsidR="0067080A">
              <w:t>orgäng</w:t>
            </w:r>
            <w:r w:rsidR="00000CC0">
              <w:t>ige</w:t>
            </w:r>
            <w:r>
              <w:t>n</w:t>
            </w:r>
            <w:r w:rsidR="0067080A">
              <w:t xml:space="preserve"> Bildungsverhältnis</w:t>
            </w:r>
            <w:r>
              <w:t>ses</w:t>
            </w:r>
            <w:r w:rsidR="00CE246D">
              <w:t xml:space="preserve"> (z.B. bei neuem Bildungsverhältnis nach einer Auflösung</w:t>
            </w:r>
            <w:r w:rsidR="00B85549">
              <w:t>, Zusatzlehre etc.</w:t>
            </w:r>
            <w:r w:rsidR="00CE246D">
              <w:t>)</w:t>
            </w:r>
            <w:r>
              <w:t>, vgl. Kapitel </w:t>
            </w:r>
            <w:r>
              <w:fldChar w:fldCharType="begin"/>
            </w:r>
            <w:r>
              <w:instrText xml:space="preserve"> REF _Ref103631215 \r \h </w:instrText>
            </w:r>
            <w:r>
              <w:fldChar w:fldCharType="separate"/>
            </w:r>
            <w:r w:rsidR="002A052A">
              <w:t>2.14</w:t>
            </w:r>
            <w:r>
              <w:fldChar w:fldCharType="end"/>
            </w:r>
          </w:p>
        </w:tc>
      </w:tr>
      <w:tr w:rsidR="00717FAA" w14:paraId="1F489251" w14:textId="77777777" w:rsidTr="00C8459C">
        <w:trPr>
          <w:cnfStyle w:val="000000010000" w:firstRow="0" w:lastRow="0" w:firstColumn="0" w:lastColumn="0" w:oddVBand="0" w:evenVBand="0" w:oddHBand="0" w:evenHBand="1" w:firstRowFirstColumn="0" w:firstRowLastColumn="0" w:lastRowFirstColumn="0" w:lastRowLastColumn="0"/>
        </w:trPr>
        <w:tc>
          <w:tcPr>
            <w:tcW w:w="1497" w:type="dxa"/>
          </w:tcPr>
          <w:p w14:paraId="3ACE2915" w14:textId="14C5AB6F" w:rsidR="00717FAA" w:rsidRDefault="00717FAA" w:rsidP="00717FAA">
            <w:pPr>
              <w:pStyle w:val="Table0Normal"/>
              <w:rPr>
                <w:bCs/>
              </w:rPr>
            </w:pPr>
            <w:proofErr w:type="spellStart"/>
            <w:r>
              <w:rPr>
                <w:bCs/>
              </w:rPr>
              <w:t>additionalEducationRelationship</w:t>
            </w:r>
            <w:proofErr w:type="spellEnd"/>
          </w:p>
        </w:tc>
        <w:tc>
          <w:tcPr>
            <w:tcW w:w="2035" w:type="dxa"/>
          </w:tcPr>
          <w:p w14:paraId="120AD8C8" w14:textId="7E4E891A" w:rsidR="00717FAA" w:rsidRDefault="00717FAA" w:rsidP="00717FAA">
            <w:pPr>
              <w:pStyle w:val="Table0Normal"/>
            </w:pPr>
            <w:proofErr w:type="spellStart"/>
            <w:r>
              <w:rPr>
                <w:bCs/>
              </w:rPr>
              <w:t>additionalEducationRelationshipType</w:t>
            </w:r>
            <w:proofErr w:type="spellEnd"/>
          </w:p>
        </w:tc>
        <w:tc>
          <w:tcPr>
            <w:tcW w:w="958" w:type="dxa"/>
          </w:tcPr>
          <w:p w14:paraId="452B3571" w14:textId="6751C2EE" w:rsidR="00717FAA" w:rsidRDefault="00D234DD" w:rsidP="00717FAA">
            <w:pPr>
              <w:pStyle w:val="Table0Normal"/>
              <w:jc w:val="center"/>
            </w:pPr>
            <w:r>
              <w:t>0..1</w:t>
            </w:r>
          </w:p>
        </w:tc>
        <w:tc>
          <w:tcPr>
            <w:tcW w:w="4422" w:type="dxa"/>
          </w:tcPr>
          <w:p w14:paraId="25AE0027" w14:textId="56C472E4" w:rsidR="00717FAA" w:rsidRDefault="00717FAA" w:rsidP="00717FAA">
            <w:pPr>
              <w:pStyle w:val="Table0Normal"/>
            </w:pPr>
            <w:r>
              <w:rPr>
                <w:bCs/>
              </w:rPr>
              <w:t>Zusätzliche Ausbildungsbeziehungen</w:t>
            </w:r>
            <w:r w:rsidR="00C217EA">
              <w:rPr>
                <w:bCs/>
              </w:rPr>
              <w:t xml:space="preserve">, welche im Austausch mit der </w:t>
            </w:r>
            <w:r w:rsidR="00440228">
              <w:rPr>
                <w:bCs/>
              </w:rPr>
              <w:t>Berufsfa</w:t>
            </w:r>
            <w:r w:rsidR="00C217EA">
              <w:rPr>
                <w:bCs/>
              </w:rPr>
              <w:t>ch</w:t>
            </w:r>
            <w:r w:rsidR="00890824">
              <w:rPr>
                <w:bCs/>
              </w:rPr>
              <w:t>sch</w:t>
            </w:r>
            <w:r w:rsidR="00C217EA">
              <w:rPr>
                <w:bCs/>
              </w:rPr>
              <w:t>ule von Relevanz sein können</w:t>
            </w:r>
            <w:r w:rsidR="00B85549">
              <w:rPr>
                <w:bCs/>
              </w:rPr>
              <w:t xml:space="preserve"> (z.B. </w:t>
            </w:r>
            <w:r w:rsidR="00C217EA">
              <w:rPr>
                <w:bCs/>
              </w:rPr>
              <w:t>fallführende Person im CM</w:t>
            </w:r>
            <w:r w:rsidR="00440228">
              <w:rPr>
                <w:bCs/>
              </w:rPr>
              <w:t xml:space="preserve"> BB, abgebende Lehrkraft etc.)</w:t>
            </w:r>
          </w:p>
        </w:tc>
      </w:tr>
      <w:tr w:rsidR="004E7CD1" w:rsidRPr="00C05959" w14:paraId="02FB39D3" w14:textId="77777777" w:rsidTr="00C8459C">
        <w:trPr>
          <w:cnfStyle w:val="000000100000" w:firstRow="0" w:lastRow="0" w:firstColumn="0" w:lastColumn="0" w:oddVBand="0" w:evenVBand="0" w:oddHBand="1" w:evenHBand="0" w:firstRowFirstColumn="0" w:firstRowLastColumn="0" w:lastRowFirstColumn="0" w:lastRowLastColumn="0"/>
        </w:trPr>
        <w:tc>
          <w:tcPr>
            <w:tcW w:w="1497" w:type="dxa"/>
          </w:tcPr>
          <w:p w14:paraId="490ED38A" w14:textId="77777777" w:rsidR="0008724B" w:rsidRDefault="0008724B" w:rsidP="00BD2BBF">
            <w:pPr>
              <w:pStyle w:val="Table0Normal"/>
              <w:rPr>
                <w:bCs/>
              </w:rPr>
            </w:pPr>
            <w:proofErr w:type="spellStart"/>
            <w:r>
              <w:rPr>
                <w:bCs/>
              </w:rPr>
              <w:t>comment</w:t>
            </w:r>
            <w:proofErr w:type="spellEnd"/>
          </w:p>
        </w:tc>
        <w:tc>
          <w:tcPr>
            <w:tcW w:w="2035" w:type="dxa"/>
          </w:tcPr>
          <w:p w14:paraId="58D6332B" w14:textId="77777777" w:rsidR="0008724B" w:rsidRDefault="0008724B" w:rsidP="00BD2BBF">
            <w:pPr>
              <w:pStyle w:val="Table0Normal"/>
            </w:pPr>
            <w:proofErr w:type="spellStart"/>
            <w:r>
              <w:t>commentType</w:t>
            </w:r>
            <w:proofErr w:type="spellEnd"/>
          </w:p>
        </w:tc>
        <w:tc>
          <w:tcPr>
            <w:tcW w:w="958" w:type="dxa"/>
          </w:tcPr>
          <w:p w14:paraId="2C75D0E3" w14:textId="77777777" w:rsidR="0008724B" w:rsidRDefault="0008724B" w:rsidP="00BD2BBF">
            <w:pPr>
              <w:pStyle w:val="Table0Normal"/>
              <w:jc w:val="center"/>
            </w:pPr>
            <w:r>
              <w:t>0..1</w:t>
            </w:r>
          </w:p>
        </w:tc>
        <w:tc>
          <w:tcPr>
            <w:tcW w:w="4422" w:type="dxa"/>
          </w:tcPr>
          <w:p w14:paraId="3EDB6D41" w14:textId="77777777" w:rsidR="0008724B" w:rsidRDefault="0008724B" w:rsidP="008916AE">
            <w:pPr>
              <w:pStyle w:val="Table0Normal"/>
              <w:keepNext/>
            </w:pPr>
            <w:r>
              <w:t>Bemerkungen</w:t>
            </w:r>
          </w:p>
        </w:tc>
      </w:tr>
    </w:tbl>
    <w:p w14:paraId="6F8424B5" w14:textId="76A2B7EC" w:rsidR="008916AE" w:rsidRPr="007D606C" w:rsidRDefault="008916AE" w:rsidP="00001FB5">
      <w:pPr>
        <w:pStyle w:val="Beschriftung"/>
        <w:rPr>
          <w:lang w:val="fr-CH"/>
        </w:rPr>
      </w:pPr>
      <w:bookmarkStart w:id="274" w:name="_Toc166050398"/>
      <w:r w:rsidRPr="007D606C">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9</w:t>
      </w:r>
      <w:r w:rsidR="009B57CD">
        <w:rPr>
          <w:lang w:val="fr-CH"/>
        </w:rPr>
        <w:fldChar w:fldCharType="end"/>
      </w:r>
      <w:r w:rsidR="007D606C">
        <w:rPr>
          <w:lang w:val="fr-CH"/>
        </w:rPr>
        <w:t xml:space="preserve">: </w:t>
      </w:r>
      <w:proofErr w:type="spellStart"/>
      <w:r w:rsidR="007D606C">
        <w:rPr>
          <w:lang w:val="fr-CH"/>
        </w:rPr>
        <w:t>Definition</w:t>
      </w:r>
      <w:proofErr w:type="spellEnd"/>
      <w:r w:rsidR="007D606C">
        <w:rPr>
          <w:lang w:val="fr-CH"/>
        </w:rPr>
        <w:t xml:space="preserve"> des </w:t>
      </w:r>
      <w:proofErr w:type="spellStart"/>
      <w:r w:rsidR="007D606C">
        <w:rPr>
          <w:lang w:val="fr-CH"/>
        </w:rPr>
        <w:t>Datentyps</w:t>
      </w:r>
      <w:proofErr w:type="spellEnd"/>
      <w:proofErr w:type="gramStart"/>
      <w:r w:rsidR="007D606C" w:rsidRPr="007D606C">
        <w:rPr>
          <w:lang w:val="fr-CH"/>
        </w:rPr>
        <w:t xml:space="preserve"> «</w:t>
      </w:r>
      <w:proofErr w:type="spellStart"/>
      <w:r w:rsidR="007D606C" w:rsidRPr="007D606C">
        <w:rPr>
          <w:lang w:val="fr-CH"/>
        </w:rPr>
        <w:t>educationRelationType</w:t>
      </w:r>
      <w:proofErr w:type="spellEnd"/>
      <w:proofErr w:type="gramEnd"/>
      <w:r w:rsidR="007D606C" w:rsidRPr="007D606C">
        <w:rPr>
          <w:lang w:val="fr-CH"/>
        </w:rPr>
        <w:t>»</w:t>
      </w:r>
      <w:r w:rsidR="007D606C">
        <w:rPr>
          <w:lang w:val="fr-CH"/>
        </w:rPr>
        <w:t>.</w:t>
      </w:r>
      <w:bookmarkEnd w:id="274"/>
    </w:p>
    <w:p w14:paraId="7AE5F3A5" w14:textId="044449A8" w:rsidR="0008724B" w:rsidRDefault="00E660C6" w:rsidP="004B2C82">
      <w:pPr>
        <w:pStyle w:val="berschrift2"/>
        <w:pageBreakBefore/>
        <w:ind w:left="578" w:hanging="578"/>
      </w:pPr>
      <w:bookmarkStart w:id="275" w:name="_Toc166050305"/>
      <w:proofErr w:type="spellStart"/>
      <w:r>
        <w:lastRenderedPageBreak/>
        <w:t>extende</w:t>
      </w:r>
      <w:r w:rsidR="00322E0E">
        <w:t>d</w:t>
      </w:r>
      <w:r>
        <w:t>EducationRelation</w:t>
      </w:r>
      <w:r w:rsidR="00B21837">
        <w:t>Type</w:t>
      </w:r>
      <w:proofErr w:type="spellEnd"/>
      <w:r w:rsidR="00B21837">
        <w:t xml:space="preserve"> </w:t>
      </w:r>
      <w:r w:rsidR="0008724B">
        <w:t>(</w:t>
      </w:r>
      <w:r>
        <w:t>Erweitertes Bildungsverhältnis</w:t>
      </w:r>
      <w:r w:rsidR="0008724B">
        <w:t>)</w:t>
      </w:r>
      <w:bookmarkEnd w:id="275"/>
    </w:p>
    <w:p w14:paraId="4856D48E" w14:textId="0D276E93" w:rsidR="008D055A" w:rsidRPr="008D055A" w:rsidRDefault="00DC33B0" w:rsidP="00DC33B0">
      <w:r>
        <w:t>Mit diesem Datentyp kann d</w:t>
      </w:r>
      <w:r w:rsidR="008D055A">
        <w:t xml:space="preserve">er Lehrortkanton die Daten der Lernenden sowie die Schulhalbtage der für den </w:t>
      </w:r>
      <w:proofErr w:type="spellStart"/>
      <w:r w:rsidR="008D055A">
        <w:t>üK</w:t>
      </w:r>
      <w:proofErr w:type="spellEnd"/>
      <w:r w:rsidR="008D055A">
        <w:t xml:space="preserve"> zuständigen </w:t>
      </w:r>
      <w:proofErr w:type="spellStart"/>
      <w:r w:rsidR="008D055A">
        <w:t>OdA</w:t>
      </w:r>
      <w:proofErr w:type="spellEnd"/>
      <w:r w:rsidRPr="00DC33B0">
        <w:t xml:space="preserve"> </w:t>
      </w:r>
      <w:r>
        <w:t>melden.</w:t>
      </w:r>
    </w:p>
    <w:tbl>
      <w:tblPr>
        <w:tblStyle w:val="AWK-Tabelle2mitEinzug"/>
        <w:tblW w:w="8944" w:type="dxa"/>
        <w:tblLook w:val="0420" w:firstRow="1" w:lastRow="0" w:firstColumn="0" w:lastColumn="0" w:noHBand="0" w:noVBand="1"/>
      </w:tblPr>
      <w:tblGrid>
        <w:gridCol w:w="2236"/>
        <w:gridCol w:w="2788"/>
        <w:gridCol w:w="1670"/>
        <w:gridCol w:w="2250"/>
      </w:tblGrid>
      <w:tr w:rsidR="0008724B" w14:paraId="2087B088" w14:textId="77777777" w:rsidTr="00380070">
        <w:trPr>
          <w:cnfStyle w:val="100000000000" w:firstRow="1" w:lastRow="0" w:firstColumn="0" w:lastColumn="0" w:oddVBand="0" w:evenVBand="0" w:oddHBand="0" w:evenHBand="0" w:firstRowFirstColumn="0" w:firstRowLastColumn="0" w:lastRowFirstColumn="0" w:lastRowLastColumn="0"/>
          <w:cantSplit/>
          <w:trHeight w:val="23"/>
          <w:tblHeader/>
        </w:trPr>
        <w:tc>
          <w:tcPr>
            <w:tcW w:w="0" w:type="auto"/>
            <w:hideMark/>
          </w:tcPr>
          <w:p w14:paraId="1ECF0E4B" w14:textId="2EE14A21" w:rsidR="0008724B" w:rsidRPr="003071AE" w:rsidRDefault="0008724B" w:rsidP="00BD2BBF">
            <w:pPr>
              <w:pStyle w:val="Table0Normal"/>
            </w:pPr>
            <w:r>
              <w:t>Element</w:t>
            </w:r>
          </w:p>
        </w:tc>
        <w:tc>
          <w:tcPr>
            <w:tcW w:w="0" w:type="auto"/>
            <w:hideMark/>
          </w:tcPr>
          <w:p w14:paraId="00FB1207" w14:textId="5BE6F089" w:rsidR="0008724B" w:rsidRPr="003071AE" w:rsidRDefault="007F49E5" w:rsidP="00BD2BBF">
            <w:pPr>
              <w:pStyle w:val="Table0Normal"/>
            </w:pPr>
            <w:r>
              <w:t>Datentyp</w:t>
            </w:r>
          </w:p>
        </w:tc>
        <w:tc>
          <w:tcPr>
            <w:tcW w:w="0" w:type="auto"/>
            <w:hideMark/>
          </w:tcPr>
          <w:p w14:paraId="3AEF5555" w14:textId="77777777" w:rsidR="0008724B" w:rsidRDefault="0008724B" w:rsidP="00BD2BBF">
            <w:pPr>
              <w:pStyle w:val="Table0Normal"/>
              <w:rPr>
                <w:b w:val="0"/>
                <w:bCs w:val="0"/>
              </w:rPr>
            </w:pPr>
            <w:r>
              <w:t>Vorkommen</w:t>
            </w:r>
          </w:p>
        </w:tc>
        <w:tc>
          <w:tcPr>
            <w:tcW w:w="0" w:type="auto"/>
            <w:hideMark/>
          </w:tcPr>
          <w:p w14:paraId="239EDCC1" w14:textId="72A87F13" w:rsidR="0008724B" w:rsidRPr="003071AE" w:rsidRDefault="0008724B" w:rsidP="00BD2BBF">
            <w:pPr>
              <w:pStyle w:val="Table0Normal"/>
            </w:pPr>
            <w:r>
              <w:t>Beschreibung</w:t>
            </w:r>
          </w:p>
        </w:tc>
      </w:tr>
      <w:tr w:rsidR="0008724B" w14:paraId="60D23CE1" w14:textId="77777777" w:rsidTr="00E25E0E">
        <w:trPr>
          <w:cnfStyle w:val="000000100000" w:firstRow="0" w:lastRow="0" w:firstColumn="0" w:lastColumn="0" w:oddVBand="0" w:evenVBand="0" w:oddHBand="1" w:evenHBand="0" w:firstRowFirstColumn="0" w:firstRowLastColumn="0" w:lastRowFirstColumn="0" w:lastRowLastColumn="0"/>
          <w:cantSplit/>
          <w:trHeight w:val="23"/>
        </w:trPr>
        <w:tc>
          <w:tcPr>
            <w:tcW w:w="0" w:type="auto"/>
            <w:hideMark/>
          </w:tcPr>
          <w:p w14:paraId="108C11C6" w14:textId="42B19526" w:rsidR="0008724B" w:rsidRDefault="0008724B" w:rsidP="00BD2BBF">
            <w:pPr>
              <w:pStyle w:val="Table0Normal"/>
              <w:rPr>
                <w:bCs/>
              </w:rPr>
            </w:pPr>
            <w:proofErr w:type="spellStart"/>
            <w:r>
              <w:t>educationRelation</w:t>
            </w:r>
            <w:proofErr w:type="spellEnd"/>
          </w:p>
        </w:tc>
        <w:tc>
          <w:tcPr>
            <w:tcW w:w="0" w:type="auto"/>
            <w:hideMark/>
          </w:tcPr>
          <w:p w14:paraId="68928D87" w14:textId="31B3AE25" w:rsidR="0008724B" w:rsidRDefault="002A3266" w:rsidP="00BD2BBF">
            <w:pPr>
              <w:pStyle w:val="Table0Normal"/>
            </w:pPr>
            <w:proofErr w:type="spellStart"/>
            <w:r>
              <w:t>educationRelationType</w:t>
            </w:r>
            <w:proofErr w:type="spellEnd"/>
          </w:p>
        </w:tc>
        <w:tc>
          <w:tcPr>
            <w:tcW w:w="0" w:type="auto"/>
            <w:hideMark/>
          </w:tcPr>
          <w:p w14:paraId="594C6183" w14:textId="77777777" w:rsidR="0008724B" w:rsidRDefault="0008724B" w:rsidP="00BD2BBF">
            <w:pPr>
              <w:pStyle w:val="Table0Normal"/>
              <w:jc w:val="center"/>
            </w:pPr>
            <w:r>
              <w:t>1</w:t>
            </w:r>
          </w:p>
        </w:tc>
        <w:tc>
          <w:tcPr>
            <w:tcW w:w="0" w:type="auto"/>
            <w:hideMark/>
          </w:tcPr>
          <w:p w14:paraId="5AE36623" w14:textId="4DFFD751" w:rsidR="0008724B" w:rsidRDefault="00804B18" w:rsidP="00804B18">
            <w:pPr>
              <w:pStyle w:val="Table0Normal"/>
            </w:pPr>
            <w:r>
              <w:t>Bildungsverhältnis</w:t>
            </w:r>
          </w:p>
        </w:tc>
      </w:tr>
      <w:tr w:rsidR="0008724B" w14:paraId="6B905604" w14:textId="77777777" w:rsidTr="00E25E0E">
        <w:trPr>
          <w:cnfStyle w:val="000000010000" w:firstRow="0" w:lastRow="0" w:firstColumn="0" w:lastColumn="0" w:oddVBand="0" w:evenVBand="0" w:oddHBand="0" w:evenHBand="1" w:firstRowFirstColumn="0" w:firstRowLastColumn="0" w:lastRowFirstColumn="0" w:lastRowLastColumn="0"/>
          <w:cantSplit/>
          <w:trHeight w:val="23"/>
        </w:trPr>
        <w:tc>
          <w:tcPr>
            <w:tcW w:w="0" w:type="auto"/>
            <w:hideMark/>
          </w:tcPr>
          <w:p w14:paraId="0EA30EDA" w14:textId="77777777" w:rsidR="0008724B" w:rsidRDefault="0008724B" w:rsidP="00BD2BBF">
            <w:pPr>
              <w:pStyle w:val="Table0Normal"/>
            </w:pPr>
            <w:proofErr w:type="spellStart"/>
            <w:r>
              <w:t>schoolYearDetails</w:t>
            </w:r>
            <w:proofErr w:type="spellEnd"/>
          </w:p>
        </w:tc>
        <w:tc>
          <w:tcPr>
            <w:tcW w:w="0" w:type="auto"/>
            <w:hideMark/>
          </w:tcPr>
          <w:p w14:paraId="207D7BB7" w14:textId="77777777" w:rsidR="0008724B" w:rsidRDefault="0008724B" w:rsidP="00BD2BBF">
            <w:pPr>
              <w:pStyle w:val="Table0Normal"/>
            </w:pPr>
            <w:proofErr w:type="spellStart"/>
            <w:r>
              <w:t>schoolYearDetailsType</w:t>
            </w:r>
            <w:proofErr w:type="spellEnd"/>
          </w:p>
        </w:tc>
        <w:tc>
          <w:tcPr>
            <w:tcW w:w="0" w:type="auto"/>
            <w:hideMark/>
          </w:tcPr>
          <w:p w14:paraId="08FFF001" w14:textId="77777777" w:rsidR="0008724B" w:rsidRDefault="0008724B" w:rsidP="00BD2BBF">
            <w:pPr>
              <w:pStyle w:val="Table0Normal"/>
              <w:jc w:val="center"/>
            </w:pPr>
            <w:r>
              <w:t>1..n</w:t>
            </w:r>
          </w:p>
        </w:tc>
        <w:tc>
          <w:tcPr>
            <w:tcW w:w="0" w:type="auto"/>
            <w:hideMark/>
          </w:tcPr>
          <w:p w14:paraId="5DA705A4" w14:textId="77777777" w:rsidR="0008724B" w:rsidRDefault="0008724B" w:rsidP="008916AE">
            <w:pPr>
              <w:pStyle w:val="Table0Normal"/>
              <w:keepNext/>
              <w:rPr>
                <w:highlight w:val="yellow"/>
              </w:rPr>
            </w:pPr>
            <w:r w:rsidRPr="00641A0B">
              <w:t>Schuljahrdetails</w:t>
            </w:r>
          </w:p>
        </w:tc>
      </w:tr>
    </w:tbl>
    <w:p w14:paraId="16FDB931" w14:textId="1F7C75B9" w:rsidR="008916AE" w:rsidRPr="00B75B9E" w:rsidRDefault="008916AE" w:rsidP="00001FB5">
      <w:pPr>
        <w:pStyle w:val="Beschriftung"/>
        <w:rPr>
          <w:lang w:val="fr-CH"/>
        </w:rPr>
      </w:pPr>
      <w:bookmarkStart w:id="276" w:name="_Toc166050399"/>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10</w:t>
      </w:r>
      <w:r w:rsidR="009B57CD">
        <w:rPr>
          <w:lang w:val="fr-CH"/>
        </w:rPr>
        <w:fldChar w:fldCharType="end"/>
      </w:r>
      <w:r w:rsidR="007D606C" w:rsidRPr="00B75B9E">
        <w:rPr>
          <w:lang w:val="fr-CH"/>
        </w:rPr>
        <w:t xml:space="preserve">: </w:t>
      </w:r>
      <w:proofErr w:type="spellStart"/>
      <w:r w:rsidR="007D606C" w:rsidRPr="00B75B9E">
        <w:rPr>
          <w:lang w:val="fr-CH"/>
        </w:rPr>
        <w:t>Definition</w:t>
      </w:r>
      <w:proofErr w:type="spellEnd"/>
      <w:r w:rsidR="007D606C" w:rsidRPr="00B75B9E">
        <w:rPr>
          <w:lang w:val="fr-CH"/>
        </w:rPr>
        <w:t xml:space="preserve"> des </w:t>
      </w:r>
      <w:proofErr w:type="spellStart"/>
      <w:r w:rsidR="007D606C" w:rsidRPr="00B75B9E">
        <w:rPr>
          <w:lang w:val="fr-CH"/>
        </w:rPr>
        <w:t>Datentyps</w:t>
      </w:r>
      <w:proofErr w:type="spellEnd"/>
      <w:proofErr w:type="gramStart"/>
      <w:r w:rsidR="00C247E8" w:rsidRPr="00B75B9E">
        <w:rPr>
          <w:lang w:val="fr-CH"/>
        </w:rPr>
        <w:t xml:space="preserve"> «</w:t>
      </w:r>
      <w:proofErr w:type="spellStart"/>
      <w:r w:rsidR="00C247E8" w:rsidRPr="00B75B9E">
        <w:rPr>
          <w:lang w:val="fr-CH"/>
        </w:rPr>
        <w:t>extendedEducationRelationType</w:t>
      </w:r>
      <w:proofErr w:type="spellEnd"/>
      <w:proofErr w:type="gramEnd"/>
      <w:r w:rsidR="00C247E8" w:rsidRPr="00B75B9E">
        <w:rPr>
          <w:lang w:val="fr-CH"/>
        </w:rPr>
        <w:t>».</w:t>
      </w:r>
      <w:bookmarkEnd w:id="276"/>
    </w:p>
    <w:p w14:paraId="2CF2B53B" w14:textId="77777777" w:rsidR="0008724B" w:rsidRDefault="0008724B" w:rsidP="0008724B">
      <w:pPr>
        <w:pStyle w:val="berschrift2"/>
      </w:pPr>
      <w:bookmarkStart w:id="277" w:name="_Toc166050306"/>
      <w:proofErr w:type="spellStart"/>
      <w:r>
        <w:t>examAssignmentType</w:t>
      </w:r>
      <w:proofErr w:type="spellEnd"/>
      <w:r>
        <w:t xml:space="preserve"> (Prüfungszuweisung)</w:t>
      </w:r>
      <w:bookmarkEnd w:id="277"/>
    </w:p>
    <w:p w14:paraId="505B3B06" w14:textId="2CE4C3B9" w:rsidR="00BC090C" w:rsidRPr="00BC090C" w:rsidRDefault="00BC090C" w:rsidP="00BC090C">
      <w:r>
        <w:t>Nach Eingang eines neuen Lehrvertrags meldet der Prüfungskanton die Daten der Lernenden der prüfungsdurchführenden Organisation.</w:t>
      </w:r>
      <w:r w:rsidR="00454005">
        <w:t xml:space="preserve"> Dafür kann </w:t>
      </w:r>
      <w:r w:rsidR="00291D69">
        <w:t>der vorliegende Datentyp verwendet werden.</w:t>
      </w:r>
    </w:p>
    <w:tbl>
      <w:tblPr>
        <w:tblStyle w:val="AWK-Tabelle2mitEinzug"/>
        <w:tblW w:w="0" w:type="auto"/>
        <w:tblLook w:val="0420" w:firstRow="1" w:lastRow="0" w:firstColumn="0" w:lastColumn="0" w:noHBand="0" w:noVBand="1"/>
      </w:tblPr>
      <w:tblGrid>
        <w:gridCol w:w="1620"/>
        <w:gridCol w:w="1766"/>
        <w:gridCol w:w="949"/>
        <w:gridCol w:w="4584"/>
      </w:tblGrid>
      <w:tr w:rsidR="00495E3D" w14:paraId="0F4797C8" w14:textId="77777777" w:rsidTr="00380070">
        <w:trPr>
          <w:cnfStyle w:val="100000000000" w:firstRow="1" w:lastRow="0" w:firstColumn="0" w:lastColumn="0" w:oddVBand="0" w:evenVBand="0" w:oddHBand="0" w:evenHBand="0" w:firstRowFirstColumn="0" w:firstRowLastColumn="0" w:lastRowFirstColumn="0" w:lastRowLastColumn="0"/>
          <w:trHeight w:val="20"/>
          <w:tblHeader/>
        </w:trPr>
        <w:tc>
          <w:tcPr>
            <w:tcW w:w="0" w:type="auto"/>
            <w:hideMark/>
          </w:tcPr>
          <w:p w14:paraId="761F7245" w14:textId="77777777" w:rsidR="0008724B" w:rsidRDefault="0008724B" w:rsidP="00BD2BBF">
            <w:pPr>
              <w:pStyle w:val="Table0Normal"/>
            </w:pPr>
            <w:r>
              <w:t>Element</w:t>
            </w:r>
          </w:p>
        </w:tc>
        <w:tc>
          <w:tcPr>
            <w:tcW w:w="0" w:type="auto"/>
            <w:hideMark/>
          </w:tcPr>
          <w:p w14:paraId="2F6FB91A" w14:textId="67B1B3D1" w:rsidR="0008724B" w:rsidRDefault="007F49E5" w:rsidP="00BD2BBF">
            <w:pPr>
              <w:pStyle w:val="Table0Normal"/>
            </w:pPr>
            <w:r>
              <w:t>Datentyp</w:t>
            </w:r>
          </w:p>
        </w:tc>
        <w:tc>
          <w:tcPr>
            <w:tcW w:w="0" w:type="auto"/>
            <w:hideMark/>
          </w:tcPr>
          <w:p w14:paraId="6C1CF3FB" w14:textId="77777777" w:rsidR="0008724B" w:rsidRDefault="0008724B" w:rsidP="00BD2BBF">
            <w:pPr>
              <w:pStyle w:val="Table0Normal"/>
            </w:pPr>
            <w:r>
              <w:t>Vorkommen</w:t>
            </w:r>
          </w:p>
        </w:tc>
        <w:tc>
          <w:tcPr>
            <w:tcW w:w="0" w:type="auto"/>
            <w:hideMark/>
          </w:tcPr>
          <w:p w14:paraId="2DC8E6B6" w14:textId="77777777" w:rsidR="0008724B" w:rsidRDefault="0008724B" w:rsidP="00BD2BBF">
            <w:pPr>
              <w:pStyle w:val="Table0Normal"/>
            </w:pPr>
            <w:r>
              <w:t xml:space="preserve">Beschreibung </w:t>
            </w:r>
          </w:p>
        </w:tc>
      </w:tr>
      <w:tr w:rsidR="00495E3D" w14:paraId="11B94370"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00EB8FED" w14:textId="3CFE18B5" w:rsidR="00274D0C" w:rsidRPr="004A021E" w:rsidRDefault="00A751AA" w:rsidP="00BD2BBF">
            <w:pPr>
              <w:pStyle w:val="Table0Normal"/>
              <w:rPr>
                <w:bCs/>
                <w:highlight w:val="yellow"/>
              </w:rPr>
            </w:pPr>
            <w:proofErr w:type="spellStart"/>
            <w:r>
              <w:t>examAssignmentKind</w:t>
            </w:r>
            <w:proofErr w:type="spellEnd"/>
          </w:p>
        </w:tc>
        <w:tc>
          <w:tcPr>
            <w:tcW w:w="0" w:type="auto"/>
          </w:tcPr>
          <w:p w14:paraId="67FD2FF7" w14:textId="3C892E40" w:rsidR="00274D0C" w:rsidRPr="005A613F" w:rsidRDefault="00A751AA" w:rsidP="00BD2BBF">
            <w:pPr>
              <w:pStyle w:val="Table0Normal"/>
            </w:pPr>
            <w:proofErr w:type="spellStart"/>
            <w:r w:rsidRPr="005A613F">
              <w:t>examAssignmentKindType</w:t>
            </w:r>
            <w:proofErr w:type="spellEnd"/>
          </w:p>
        </w:tc>
        <w:tc>
          <w:tcPr>
            <w:tcW w:w="0" w:type="auto"/>
          </w:tcPr>
          <w:p w14:paraId="772611C3" w14:textId="19B1FFEC" w:rsidR="00274D0C" w:rsidRPr="005A613F" w:rsidRDefault="00274D0C" w:rsidP="00BD2BBF">
            <w:pPr>
              <w:pStyle w:val="Table0Normal"/>
              <w:jc w:val="center"/>
            </w:pPr>
            <w:r w:rsidRPr="005A613F">
              <w:t>1</w:t>
            </w:r>
          </w:p>
        </w:tc>
        <w:tc>
          <w:tcPr>
            <w:tcW w:w="0" w:type="auto"/>
          </w:tcPr>
          <w:p w14:paraId="0A8454E3" w14:textId="3651E0AE" w:rsidR="00274D0C" w:rsidRPr="005A613F" w:rsidRDefault="00877F0F">
            <w:pPr>
              <w:pStyle w:val="Table0Normal"/>
            </w:pPr>
            <w:r w:rsidRPr="004A021E">
              <w:t>Art der Prüfungs</w:t>
            </w:r>
            <w:r w:rsidR="005A613F" w:rsidRPr="004A021E">
              <w:t>zuweisung (</w:t>
            </w:r>
            <w:r w:rsidR="003C7243">
              <w:t>Zuweisung</w:t>
            </w:r>
            <w:r w:rsidR="002A6E22">
              <w:t xml:space="preserve"> setzen</w:t>
            </w:r>
            <w:r w:rsidR="005A613F" w:rsidRPr="004A021E">
              <w:t xml:space="preserve">, </w:t>
            </w:r>
            <w:r w:rsidR="002A6E22">
              <w:t>Zuweisung austragen</w:t>
            </w:r>
            <w:r w:rsidR="005A613F" w:rsidRPr="004A021E">
              <w:t>)</w:t>
            </w:r>
          </w:p>
        </w:tc>
      </w:tr>
      <w:tr w:rsidR="00495E3D" w14:paraId="61C09083"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489687F5" w14:textId="59CE7A56" w:rsidR="0008724B" w:rsidRDefault="0008724B" w:rsidP="00BD2BBF">
            <w:pPr>
              <w:pStyle w:val="Table0Normal"/>
              <w:rPr>
                <w:bCs/>
              </w:rPr>
            </w:pPr>
            <w:proofErr w:type="spellStart"/>
            <w:r>
              <w:rPr>
                <w:bCs/>
              </w:rPr>
              <w:t>educationRelation</w:t>
            </w:r>
            <w:proofErr w:type="spellEnd"/>
          </w:p>
        </w:tc>
        <w:tc>
          <w:tcPr>
            <w:tcW w:w="0" w:type="auto"/>
            <w:hideMark/>
          </w:tcPr>
          <w:p w14:paraId="51EA939A" w14:textId="613822A3" w:rsidR="0008724B" w:rsidRDefault="00511DA7" w:rsidP="00BD2BBF">
            <w:pPr>
              <w:pStyle w:val="Table0Normal"/>
            </w:pPr>
            <w:proofErr w:type="spellStart"/>
            <w:r>
              <w:t>educationRelationType</w:t>
            </w:r>
            <w:proofErr w:type="spellEnd"/>
          </w:p>
        </w:tc>
        <w:tc>
          <w:tcPr>
            <w:tcW w:w="0" w:type="auto"/>
            <w:hideMark/>
          </w:tcPr>
          <w:p w14:paraId="2F2D4D5E" w14:textId="77777777" w:rsidR="0008724B" w:rsidRDefault="0008724B" w:rsidP="00BD2BBF">
            <w:pPr>
              <w:pStyle w:val="Table0Normal"/>
              <w:jc w:val="center"/>
            </w:pPr>
            <w:r>
              <w:t>1</w:t>
            </w:r>
          </w:p>
        </w:tc>
        <w:tc>
          <w:tcPr>
            <w:tcW w:w="0" w:type="auto"/>
            <w:hideMark/>
          </w:tcPr>
          <w:p w14:paraId="77FDE17E" w14:textId="4F2AB3EF" w:rsidR="0008724B" w:rsidRDefault="00837B39" w:rsidP="00804B18">
            <w:pPr>
              <w:pStyle w:val="Table0Normal"/>
            </w:pPr>
            <w:r>
              <w:t>Bildungsverhältnis</w:t>
            </w:r>
          </w:p>
        </w:tc>
      </w:tr>
      <w:tr w:rsidR="00960335" w14:paraId="4ED756A9"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3374E79A" w14:textId="77777777" w:rsidR="0008724B" w:rsidRDefault="0008724B" w:rsidP="00BD2BBF">
            <w:pPr>
              <w:pStyle w:val="Table0Normal"/>
              <w:rPr>
                <w:bCs/>
              </w:rPr>
            </w:pPr>
            <w:proofErr w:type="spellStart"/>
            <w:r>
              <w:rPr>
                <w:bCs/>
              </w:rPr>
              <w:t>examCompany</w:t>
            </w:r>
            <w:proofErr w:type="spellEnd"/>
          </w:p>
        </w:tc>
        <w:tc>
          <w:tcPr>
            <w:tcW w:w="0" w:type="auto"/>
          </w:tcPr>
          <w:p w14:paraId="26E5DC02" w14:textId="0F007B52" w:rsidR="0008724B" w:rsidRDefault="00824AF8" w:rsidP="00BD2BBF">
            <w:pPr>
              <w:pStyle w:val="Table0Normal"/>
            </w:pPr>
            <w:proofErr w:type="spellStart"/>
            <w:r>
              <w:t>hostCompanyType</w:t>
            </w:r>
            <w:proofErr w:type="spellEnd"/>
          </w:p>
        </w:tc>
        <w:tc>
          <w:tcPr>
            <w:tcW w:w="0" w:type="auto"/>
            <w:hideMark/>
          </w:tcPr>
          <w:p w14:paraId="5B360321" w14:textId="77777777" w:rsidR="0008724B" w:rsidRDefault="0008724B" w:rsidP="00BD2BBF">
            <w:pPr>
              <w:pStyle w:val="Table0Normal"/>
              <w:jc w:val="center"/>
            </w:pPr>
            <w:r>
              <w:t>0..1</w:t>
            </w:r>
          </w:p>
        </w:tc>
        <w:tc>
          <w:tcPr>
            <w:tcW w:w="0" w:type="auto"/>
            <w:hideMark/>
          </w:tcPr>
          <w:p w14:paraId="4222F0FD" w14:textId="77777777" w:rsidR="0008724B" w:rsidRDefault="0008724B" w:rsidP="00BD2BBF">
            <w:pPr>
              <w:pStyle w:val="Table0Normal"/>
            </w:pPr>
            <w:r>
              <w:t>Prüfungsbetrieb</w:t>
            </w:r>
          </w:p>
          <w:p w14:paraId="5183F83E" w14:textId="77777777" w:rsidR="0008724B" w:rsidRDefault="0008724B" w:rsidP="00BD2BBF">
            <w:pPr>
              <w:pStyle w:val="Table0Normal"/>
            </w:pPr>
            <w:r>
              <w:t>Nicht zu liefern z. B. bei Repetenten ohne Lehrvertrag</w:t>
            </w:r>
          </w:p>
        </w:tc>
      </w:tr>
      <w:tr w:rsidR="00D52779" w14:paraId="39E828A3"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tcPr>
          <w:p w14:paraId="2F361E5B" w14:textId="1C592232" w:rsidR="00D52779" w:rsidRDefault="00F93CA6" w:rsidP="00BD2BBF">
            <w:pPr>
              <w:pStyle w:val="Table0Normal"/>
              <w:rPr>
                <w:bCs/>
              </w:rPr>
            </w:pPr>
            <w:proofErr w:type="spellStart"/>
            <w:r>
              <w:rPr>
                <w:bCs/>
              </w:rPr>
              <w:t>repetitionWithoutContract</w:t>
            </w:r>
            <w:proofErr w:type="spellEnd"/>
          </w:p>
        </w:tc>
        <w:tc>
          <w:tcPr>
            <w:tcW w:w="0" w:type="auto"/>
          </w:tcPr>
          <w:p w14:paraId="4A375689" w14:textId="11D13B02" w:rsidR="00D52779" w:rsidRPr="00DA5D64" w:rsidRDefault="00F93CA6" w:rsidP="00BD2BBF">
            <w:pPr>
              <w:pStyle w:val="Table0Normal"/>
            </w:pPr>
            <w:proofErr w:type="spellStart"/>
            <w:proofErr w:type="gramStart"/>
            <w:r>
              <w:t>xs:boolean</w:t>
            </w:r>
            <w:proofErr w:type="spellEnd"/>
            <w:proofErr w:type="gramEnd"/>
          </w:p>
        </w:tc>
        <w:tc>
          <w:tcPr>
            <w:tcW w:w="0" w:type="auto"/>
          </w:tcPr>
          <w:p w14:paraId="47FF9891" w14:textId="1D85B233" w:rsidR="00D52779" w:rsidRDefault="00264FFA" w:rsidP="00BD2BBF">
            <w:pPr>
              <w:pStyle w:val="Table0Normal"/>
              <w:jc w:val="center"/>
            </w:pPr>
            <w:r>
              <w:t>0..</w:t>
            </w:r>
            <w:r w:rsidR="004856F5">
              <w:t>1</w:t>
            </w:r>
          </w:p>
        </w:tc>
        <w:tc>
          <w:tcPr>
            <w:tcW w:w="0" w:type="auto"/>
          </w:tcPr>
          <w:p w14:paraId="0370ED85" w14:textId="77777777" w:rsidR="00D52779" w:rsidRDefault="004856F5" w:rsidP="00BD2BBF">
            <w:pPr>
              <w:pStyle w:val="Table0Normal"/>
            </w:pPr>
            <w:r>
              <w:t xml:space="preserve">Wiederholung </w:t>
            </w:r>
            <w:r w:rsidR="00264FFA">
              <w:t>ohne Lehrvertrag</w:t>
            </w:r>
          </w:p>
          <w:p w14:paraId="239628DE" w14:textId="77777777" w:rsidR="00264FFA" w:rsidRDefault="00264FFA" w:rsidP="00BD2BBF">
            <w:pPr>
              <w:pStyle w:val="Table0Normal"/>
            </w:pPr>
            <w:r>
              <w:t>(</w:t>
            </w:r>
            <w:proofErr w:type="spellStart"/>
            <w:r>
              <w:t>false</w:t>
            </w:r>
            <w:proofErr w:type="spellEnd"/>
            <w:r>
              <w:t xml:space="preserve">: </w:t>
            </w:r>
            <w:r w:rsidRPr="00264FFA">
              <w:t>nicht relevant/mit Lehrvertrag;</w:t>
            </w:r>
            <w:r>
              <w:t xml:space="preserve"> </w:t>
            </w:r>
          </w:p>
          <w:p w14:paraId="338CC180" w14:textId="7D51DA64" w:rsidR="00264FFA" w:rsidRDefault="00264FFA" w:rsidP="00BD2BBF">
            <w:pPr>
              <w:pStyle w:val="Table0Normal"/>
            </w:pPr>
            <w:proofErr w:type="spellStart"/>
            <w:r>
              <w:t>true</w:t>
            </w:r>
            <w:proofErr w:type="spellEnd"/>
            <w:r>
              <w:t xml:space="preserve">: </w:t>
            </w:r>
            <w:r w:rsidRPr="00264FFA">
              <w:t>Wiederholung ohne Lehrvertrag</w:t>
            </w:r>
            <w:r>
              <w:t>)</w:t>
            </w:r>
          </w:p>
        </w:tc>
      </w:tr>
      <w:tr w:rsidR="00495E3D" w14:paraId="438E18DD"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62D40D4" w14:textId="77777777" w:rsidR="0008724B" w:rsidRDefault="0008724B" w:rsidP="00BD2BBF">
            <w:pPr>
              <w:pStyle w:val="Table0Normal"/>
              <w:rPr>
                <w:bCs/>
              </w:rPr>
            </w:pPr>
            <w:proofErr w:type="spellStart"/>
            <w:r>
              <w:rPr>
                <w:bCs/>
              </w:rPr>
              <w:t>examElementInitial</w:t>
            </w:r>
            <w:proofErr w:type="spellEnd"/>
          </w:p>
        </w:tc>
        <w:tc>
          <w:tcPr>
            <w:tcW w:w="0" w:type="auto"/>
            <w:hideMark/>
          </w:tcPr>
          <w:p w14:paraId="011CC708" w14:textId="77777777" w:rsidR="0008724B" w:rsidRDefault="0008724B" w:rsidP="00BD2BBF">
            <w:pPr>
              <w:pStyle w:val="Table0Normal"/>
            </w:pPr>
            <w:proofErr w:type="spellStart"/>
            <w:r>
              <w:t>examElementInitialType</w:t>
            </w:r>
            <w:proofErr w:type="spellEnd"/>
          </w:p>
        </w:tc>
        <w:tc>
          <w:tcPr>
            <w:tcW w:w="0" w:type="auto"/>
            <w:hideMark/>
          </w:tcPr>
          <w:p w14:paraId="480C325B" w14:textId="77777777" w:rsidR="0008724B" w:rsidRDefault="0008724B" w:rsidP="00BD2BBF">
            <w:pPr>
              <w:pStyle w:val="Table0Normal"/>
              <w:jc w:val="center"/>
            </w:pPr>
            <w:r>
              <w:t>1..n</w:t>
            </w:r>
          </w:p>
        </w:tc>
        <w:tc>
          <w:tcPr>
            <w:tcW w:w="0" w:type="auto"/>
            <w:hideMark/>
          </w:tcPr>
          <w:p w14:paraId="16F4AC99" w14:textId="69A5BC28" w:rsidR="0008724B" w:rsidRDefault="00274D0C" w:rsidP="00BD2BBF">
            <w:pPr>
              <w:pStyle w:val="Table0Normal"/>
            </w:pPr>
            <w:r>
              <w:t xml:space="preserve">Betroffene </w:t>
            </w:r>
            <w:r w:rsidR="0008724B">
              <w:t>Prüfungselemente</w:t>
            </w:r>
          </w:p>
        </w:tc>
      </w:tr>
      <w:tr w:rsidR="00495E3D" w14:paraId="617B4AD9" w14:textId="77777777" w:rsidTr="00C8459C">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3D5CA15D" w14:textId="77777777" w:rsidR="0008724B" w:rsidRDefault="0008724B" w:rsidP="00BD2BBF">
            <w:pPr>
              <w:pStyle w:val="Table0Normal"/>
              <w:rPr>
                <w:bCs/>
              </w:rPr>
            </w:pPr>
            <w:proofErr w:type="spellStart"/>
            <w:r>
              <w:rPr>
                <w:bCs/>
              </w:rPr>
              <w:t>examPeriod</w:t>
            </w:r>
            <w:proofErr w:type="spellEnd"/>
          </w:p>
        </w:tc>
        <w:tc>
          <w:tcPr>
            <w:tcW w:w="0" w:type="auto"/>
            <w:hideMark/>
          </w:tcPr>
          <w:p w14:paraId="25A746C7" w14:textId="77777777" w:rsidR="0008724B" w:rsidRDefault="0008724B" w:rsidP="00BD2BBF">
            <w:pPr>
              <w:pStyle w:val="Table0Normal"/>
            </w:pPr>
            <w:proofErr w:type="spellStart"/>
            <w:r>
              <w:t>xs:int</w:t>
            </w:r>
            <w:proofErr w:type="spellEnd"/>
            <w:r>
              <w:t xml:space="preserve"> (0, 1, 2, 3)</w:t>
            </w:r>
          </w:p>
        </w:tc>
        <w:tc>
          <w:tcPr>
            <w:tcW w:w="0" w:type="auto"/>
            <w:hideMark/>
          </w:tcPr>
          <w:p w14:paraId="1D52F98A" w14:textId="77777777" w:rsidR="0008724B" w:rsidRDefault="0008724B" w:rsidP="00BD2BBF">
            <w:pPr>
              <w:pStyle w:val="Table0Normal"/>
              <w:jc w:val="center"/>
            </w:pPr>
            <w:r>
              <w:t>1</w:t>
            </w:r>
          </w:p>
        </w:tc>
        <w:tc>
          <w:tcPr>
            <w:tcW w:w="0" w:type="auto"/>
            <w:hideMark/>
          </w:tcPr>
          <w:p w14:paraId="133BF449" w14:textId="16303AB4" w:rsidR="0008724B" w:rsidRDefault="0008724B" w:rsidP="00BD2BBF">
            <w:pPr>
              <w:pStyle w:val="Table0Normal"/>
            </w:pPr>
            <w:r>
              <w:rPr>
                <w:bCs/>
              </w:rPr>
              <w:t>Prüfungsperiode</w:t>
            </w:r>
          </w:p>
          <w:p w14:paraId="7E173D21" w14:textId="77777777" w:rsidR="0008724B" w:rsidRDefault="0008724B" w:rsidP="00BD2BBF">
            <w:pPr>
              <w:pStyle w:val="Table0Normal"/>
            </w:pPr>
            <w:r>
              <w:t>Code Bezeichnung:</w:t>
            </w:r>
          </w:p>
          <w:p w14:paraId="5C91060F" w14:textId="77777777" w:rsidR="0008724B" w:rsidRDefault="0008724B" w:rsidP="00BD2BBF">
            <w:pPr>
              <w:pStyle w:val="Table0Normal"/>
            </w:pPr>
            <w:r>
              <w:t>0 – Frühling</w:t>
            </w:r>
          </w:p>
          <w:p w14:paraId="42A25D05" w14:textId="1CE66873" w:rsidR="0008724B" w:rsidRDefault="0008724B" w:rsidP="00BD2BBF">
            <w:pPr>
              <w:pStyle w:val="Table0Normal"/>
            </w:pPr>
            <w:r>
              <w:t xml:space="preserve">1 – </w:t>
            </w:r>
            <w:r w:rsidR="00C561F3">
              <w:t>Sommer</w:t>
            </w:r>
            <w:r w:rsidR="00735FDC">
              <w:t xml:space="preserve"> </w:t>
            </w:r>
            <w:r w:rsidR="000E5AD7">
              <w:t>(Standardwert – zu setzen</w:t>
            </w:r>
            <w:r w:rsidR="00735FDC">
              <w:t>,</w:t>
            </w:r>
            <w:r w:rsidR="000E5AD7">
              <w:t xml:space="preserve"> wenn </w:t>
            </w:r>
            <w:r w:rsidR="00735FDC">
              <w:t>Prüfungsperiode nicht separat erhoben wird)</w:t>
            </w:r>
          </w:p>
          <w:p w14:paraId="69D74E0C" w14:textId="77777777" w:rsidR="0008724B" w:rsidRDefault="0008724B" w:rsidP="00BD2BBF">
            <w:pPr>
              <w:pStyle w:val="Table0Normal"/>
            </w:pPr>
            <w:r>
              <w:t>2 – Herbst</w:t>
            </w:r>
          </w:p>
          <w:p w14:paraId="03DA1C46" w14:textId="77777777" w:rsidR="0008724B" w:rsidRDefault="0008724B" w:rsidP="00BD2BBF">
            <w:pPr>
              <w:pStyle w:val="Table0Normal"/>
            </w:pPr>
            <w:r>
              <w:t>3 – Winter</w:t>
            </w:r>
          </w:p>
        </w:tc>
      </w:tr>
      <w:tr w:rsidR="00495E3D" w14:paraId="1A393B48"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51F3411F" w14:textId="77777777" w:rsidR="0008724B" w:rsidRDefault="0008724B" w:rsidP="00BD2BBF">
            <w:pPr>
              <w:pStyle w:val="Table0Normal"/>
              <w:rPr>
                <w:bCs/>
              </w:rPr>
            </w:pPr>
            <w:proofErr w:type="spellStart"/>
            <w:r>
              <w:rPr>
                <w:bCs/>
              </w:rPr>
              <w:t>examYear</w:t>
            </w:r>
            <w:proofErr w:type="spellEnd"/>
          </w:p>
        </w:tc>
        <w:tc>
          <w:tcPr>
            <w:tcW w:w="0" w:type="auto"/>
            <w:hideMark/>
          </w:tcPr>
          <w:p w14:paraId="7C161760" w14:textId="77777777" w:rsidR="0008724B" w:rsidRDefault="0008724B" w:rsidP="00BD2BBF">
            <w:pPr>
              <w:pStyle w:val="Table0Normal"/>
            </w:pPr>
            <w:proofErr w:type="spellStart"/>
            <w:proofErr w:type="gramStart"/>
            <w:r>
              <w:t>xs:gYear</w:t>
            </w:r>
            <w:proofErr w:type="spellEnd"/>
            <w:proofErr w:type="gramEnd"/>
          </w:p>
        </w:tc>
        <w:tc>
          <w:tcPr>
            <w:tcW w:w="0" w:type="auto"/>
            <w:hideMark/>
          </w:tcPr>
          <w:p w14:paraId="768BCB43" w14:textId="77777777" w:rsidR="0008724B" w:rsidRDefault="0008724B" w:rsidP="00BD2BBF">
            <w:pPr>
              <w:pStyle w:val="Table0Normal"/>
              <w:jc w:val="center"/>
            </w:pPr>
            <w:r>
              <w:t>1</w:t>
            </w:r>
          </w:p>
        </w:tc>
        <w:tc>
          <w:tcPr>
            <w:tcW w:w="0" w:type="auto"/>
            <w:hideMark/>
          </w:tcPr>
          <w:p w14:paraId="6C01C040" w14:textId="77777777" w:rsidR="0008724B" w:rsidRDefault="0008724B" w:rsidP="00BD2BBF">
            <w:pPr>
              <w:pStyle w:val="Table0Normal"/>
            </w:pPr>
            <w:r>
              <w:t>Prüfungsjahr im Format YYYY</w:t>
            </w:r>
          </w:p>
        </w:tc>
      </w:tr>
      <w:tr w:rsidR="00495E3D" w:rsidDel="005173B5" w14:paraId="55F1ADF1" w14:textId="3424D7A8" w:rsidTr="00C8459C">
        <w:trPr>
          <w:cnfStyle w:val="000000010000" w:firstRow="0" w:lastRow="0" w:firstColumn="0" w:lastColumn="0" w:oddVBand="0" w:evenVBand="0" w:oddHBand="0" w:evenHBand="1" w:firstRowFirstColumn="0" w:firstRowLastColumn="0" w:lastRowFirstColumn="0" w:lastRowLastColumn="0"/>
          <w:trHeight w:val="20"/>
          <w:del w:id="278" w:author="Fuhrer, Marc" w:date="2024-05-16T11:24:00Z"/>
        </w:trPr>
        <w:tc>
          <w:tcPr>
            <w:tcW w:w="0" w:type="auto"/>
            <w:hideMark/>
          </w:tcPr>
          <w:p w14:paraId="20A3FF84" w14:textId="054C527D" w:rsidR="0008724B" w:rsidDel="005173B5" w:rsidRDefault="0008724B" w:rsidP="00BD2BBF">
            <w:pPr>
              <w:pStyle w:val="Table0Normal"/>
              <w:rPr>
                <w:del w:id="279" w:author="Fuhrer, Marc" w:date="2024-05-16T11:24:00Z"/>
                <w:bCs/>
              </w:rPr>
            </w:pPr>
            <w:del w:id="280" w:author="Fuhrer, Marc" w:date="2024-05-16T11:24:00Z">
              <w:r w:rsidDel="005173B5">
                <w:rPr>
                  <w:bCs/>
                </w:rPr>
                <w:delText>apprentice</w:delText>
              </w:r>
            </w:del>
          </w:p>
        </w:tc>
        <w:tc>
          <w:tcPr>
            <w:tcW w:w="0" w:type="auto"/>
            <w:hideMark/>
          </w:tcPr>
          <w:p w14:paraId="4E8E33EF" w14:textId="4DD4A01D" w:rsidR="0008724B" w:rsidDel="005173B5" w:rsidRDefault="0008724B" w:rsidP="00BD2BBF">
            <w:pPr>
              <w:pStyle w:val="Table0Normal"/>
              <w:rPr>
                <w:del w:id="281" w:author="Fuhrer, Marc" w:date="2024-05-16T11:24:00Z"/>
              </w:rPr>
            </w:pPr>
            <w:del w:id="282" w:author="Fuhrer, Marc" w:date="2024-05-16T11:24:00Z">
              <w:r w:rsidDel="005173B5">
                <w:delText>apprenticeLightType</w:delText>
              </w:r>
            </w:del>
          </w:p>
        </w:tc>
        <w:tc>
          <w:tcPr>
            <w:tcW w:w="0" w:type="auto"/>
            <w:hideMark/>
          </w:tcPr>
          <w:p w14:paraId="406B2E84" w14:textId="736223D9" w:rsidR="0008724B" w:rsidDel="005173B5" w:rsidRDefault="0008724B" w:rsidP="00BD2BBF">
            <w:pPr>
              <w:pStyle w:val="Table0Normal"/>
              <w:jc w:val="center"/>
              <w:rPr>
                <w:del w:id="283" w:author="Fuhrer, Marc" w:date="2024-05-16T11:24:00Z"/>
              </w:rPr>
            </w:pPr>
            <w:del w:id="284" w:author="Fuhrer, Marc" w:date="2024-05-16T11:24:00Z">
              <w:r w:rsidDel="005173B5">
                <w:delText>1</w:delText>
              </w:r>
            </w:del>
          </w:p>
        </w:tc>
        <w:tc>
          <w:tcPr>
            <w:tcW w:w="0" w:type="auto"/>
            <w:hideMark/>
          </w:tcPr>
          <w:p w14:paraId="6AE45DDC" w14:textId="48BA74EF" w:rsidR="0008724B" w:rsidDel="005173B5" w:rsidRDefault="0008724B" w:rsidP="00BD2BBF">
            <w:pPr>
              <w:pStyle w:val="Table0Normal"/>
              <w:rPr>
                <w:del w:id="285" w:author="Fuhrer, Marc" w:date="2024-05-16T11:24:00Z"/>
              </w:rPr>
            </w:pPr>
            <w:del w:id="286" w:author="Fuhrer, Marc" w:date="2024-05-16T11:24:00Z">
              <w:r w:rsidDel="005173B5">
                <w:delText xml:space="preserve">Lernende Person ohne </w:delText>
              </w:r>
              <w:r w:rsidR="006514B8" w:rsidDel="005173B5">
                <w:delText xml:space="preserve">gesetzliche </w:delText>
              </w:r>
              <w:r w:rsidDel="005173B5">
                <w:delText>V</w:delText>
              </w:r>
              <w:r w:rsidR="006514B8" w:rsidDel="005173B5">
                <w:delText>ertretung</w:delText>
              </w:r>
            </w:del>
          </w:p>
        </w:tc>
      </w:tr>
      <w:tr w:rsidR="00495E3D" w14:paraId="7C1D2EF2" w14:textId="77777777" w:rsidTr="00C8459C">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3AADB7B" w14:textId="77777777" w:rsidR="0008724B" w:rsidRDefault="0008724B" w:rsidP="00BD2BBF">
            <w:pPr>
              <w:pStyle w:val="Table0Normal"/>
              <w:rPr>
                <w:bCs/>
              </w:rPr>
            </w:pPr>
            <w:proofErr w:type="spellStart"/>
            <w:r>
              <w:rPr>
                <w:bCs/>
              </w:rPr>
              <w:t>comments</w:t>
            </w:r>
            <w:proofErr w:type="spellEnd"/>
          </w:p>
        </w:tc>
        <w:tc>
          <w:tcPr>
            <w:tcW w:w="0" w:type="auto"/>
            <w:hideMark/>
          </w:tcPr>
          <w:p w14:paraId="3CB2CADC" w14:textId="77777777" w:rsidR="0008724B" w:rsidRDefault="0008724B" w:rsidP="00BD2BBF">
            <w:pPr>
              <w:pStyle w:val="Table0Normal"/>
            </w:pPr>
            <w:proofErr w:type="spellStart"/>
            <w:r>
              <w:t>commentType</w:t>
            </w:r>
            <w:proofErr w:type="spellEnd"/>
          </w:p>
        </w:tc>
        <w:tc>
          <w:tcPr>
            <w:tcW w:w="0" w:type="auto"/>
            <w:hideMark/>
          </w:tcPr>
          <w:p w14:paraId="321D3735" w14:textId="77777777" w:rsidR="0008724B" w:rsidRDefault="0008724B" w:rsidP="00BD2BBF">
            <w:pPr>
              <w:pStyle w:val="Table0Normal"/>
              <w:jc w:val="center"/>
            </w:pPr>
            <w:r>
              <w:t>0..1</w:t>
            </w:r>
          </w:p>
        </w:tc>
        <w:tc>
          <w:tcPr>
            <w:tcW w:w="0" w:type="auto"/>
            <w:hideMark/>
          </w:tcPr>
          <w:p w14:paraId="25DBCB91" w14:textId="77777777" w:rsidR="0008724B" w:rsidRDefault="0008724B" w:rsidP="008916AE">
            <w:pPr>
              <w:pStyle w:val="Table0Normal"/>
              <w:keepNext/>
            </w:pPr>
            <w:r>
              <w:t>Freitext-Bemerkungsfeld</w:t>
            </w:r>
          </w:p>
        </w:tc>
      </w:tr>
    </w:tbl>
    <w:p w14:paraId="333BB0F5" w14:textId="767FDCE6" w:rsidR="008916AE" w:rsidRPr="007D606C" w:rsidRDefault="008916AE" w:rsidP="00001FB5">
      <w:pPr>
        <w:pStyle w:val="Beschriftung"/>
        <w:rPr>
          <w:lang w:val="fr-CH"/>
        </w:rPr>
      </w:pPr>
      <w:bookmarkStart w:id="287" w:name="_Toc166050400"/>
      <w:r w:rsidRPr="007D606C">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11</w:t>
      </w:r>
      <w:r w:rsidR="009B57CD">
        <w:rPr>
          <w:lang w:val="fr-CH"/>
        </w:rPr>
        <w:fldChar w:fldCharType="end"/>
      </w:r>
      <w:r w:rsidR="007D606C">
        <w:rPr>
          <w:lang w:val="fr-CH"/>
        </w:rPr>
        <w:t xml:space="preserve">: </w:t>
      </w:r>
      <w:proofErr w:type="spellStart"/>
      <w:r w:rsidR="007D606C">
        <w:rPr>
          <w:lang w:val="fr-CH"/>
        </w:rPr>
        <w:t>Definition</w:t>
      </w:r>
      <w:proofErr w:type="spellEnd"/>
      <w:r w:rsidR="007D606C">
        <w:rPr>
          <w:lang w:val="fr-CH"/>
        </w:rPr>
        <w:t xml:space="preserve"> des </w:t>
      </w:r>
      <w:proofErr w:type="spellStart"/>
      <w:r w:rsidR="007D606C">
        <w:rPr>
          <w:lang w:val="fr-CH"/>
        </w:rPr>
        <w:t>Datentyps</w:t>
      </w:r>
      <w:proofErr w:type="spellEnd"/>
      <w:proofErr w:type="gramStart"/>
      <w:r w:rsidR="007D606C" w:rsidRPr="007D606C">
        <w:rPr>
          <w:lang w:val="fr-CH"/>
        </w:rPr>
        <w:t xml:space="preserve"> «</w:t>
      </w:r>
      <w:proofErr w:type="spellStart"/>
      <w:r w:rsidR="00C247E8">
        <w:t>examAssignmentType</w:t>
      </w:r>
      <w:proofErr w:type="spellEnd"/>
      <w:proofErr w:type="gramEnd"/>
      <w:r w:rsidR="007D606C" w:rsidRPr="007D606C">
        <w:rPr>
          <w:lang w:val="fr-CH"/>
        </w:rPr>
        <w:t>»</w:t>
      </w:r>
      <w:r w:rsidR="007D606C">
        <w:rPr>
          <w:lang w:val="fr-CH"/>
        </w:rPr>
        <w:t>.</w:t>
      </w:r>
      <w:bookmarkEnd w:id="287"/>
    </w:p>
    <w:p w14:paraId="069EFFBD" w14:textId="3ED09E94" w:rsidR="0008724B" w:rsidRDefault="0008724B" w:rsidP="004B2C82">
      <w:pPr>
        <w:pStyle w:val="berschrift2"/>
        <w:pageBreakBefore/>
        <w:ind w:left="578" w:hanging="578"/>
      </w:pPr>
      <w:bookmarkStart w:id="288" w:name="_Toc166050307"/>
      <w:proofErr w:type="spellStart"/>
      <w:r w:rsidRPr="00B465CF">
        <w:lastRenderedPageBreak/>
        <w:t>schoolAttendanceType</w:t>
      </w:r>
      <w:proofErr w:type="spellEnd"/>
      <w:r w:rsidRPr="00B465CF">
        <w:t xml:space="preserve"> (</w:t>
      </w:r>
      <w:r w:rsidR="00F045B8">
        <w:t>Schulbesuchsdaten</w:t>
      </w:r>
      <w:r>
        <w:t>)</w:t>
      </w:r>
      <w:bookmarkEnd w:id="288"/>
    </w:p>
    <w:p w14:paraId="0550CDFA" w14:textId="64607672" w:rsidR="00157291" w:rsidRPr="00157291" w:rsidRDefault="00454005" w:rsidP="00157291">
      <w:r>
        <w:t>Mit diesem Datentyp können d</w:t>
      </w:r>
      <w:r w:rsidR="00157291">
        <w:t>ie Berufsfachschulen die Schul</w:t>
      </w:r>
      <w:r w:rsidR="00DA37D3">
        <w:t>besuchsdaten</w:t>
      </w:r>
      <w:r w:rsidR="00157291">
        <w:t xml:space="preserve"> für die Lernenden dem</w:t>
      </w:r>
      <w:r w:rsidR="00721F13">
        <w:t xml:space="preserve"> Kanton</w:t>
      </w:r>
      <w:r>
        <w:t xml:space="preserve"> melden</w:t>
      </w:r>
      <w:r w:rsidR="00721F13">
        <w:t>.</w:t>
      </w:r>
    </w:p>
    <w:tbl>
      <w:tblPr>
        <w:tblStyle w:val="AWK-Tabelle2mitEinzug"/>
        <w:tblW w:w="8929" w:type="dxa"/>
        <w:tblLayout w:type="fixed"/>
        <w:tblLook w:val="0420" w:firstRow="1" w:lastRow="0" w:firstColumn="0" w:lastColumn="0" w:noHBand="0" w:noVBand="1"/>
      </w:tblPr>
      <w:tblGrid>
        <w:gridCol w:w="1242"/>
        <w:gridCol w:w="2061"/>
        <w:gridCol w:w="731"/>
        <w:gridCol w:w="4895"/>
      </w:tblGrid>
      <w:tr w:rsidR="0008724B" w14:paraId="0AD40E0E"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6857D9F8" w14:textId="4296F4A3" w:rsidR="0008724B" w:rsidRPr="003071AE" w:rsidRDefault="0008724B" w:rsidP="00BD2BBF">
            <w:pPr>
              <w:pStyle w:val="Table0Normal"/>
              <w:rPr>
                <w:rFonts w:cs="Arial"/>
              </w:rPr>
            </w:pPr>
            <w:r>
              <w:rPr>
                <w:rFonts w:cs="Arial"/>
              </w:rPr>
              <w:t>Element</w:t>
            </w:r>
          </w:p>
        </w:tc>
        <w:tc>
          <w:tcPr>
            <w:tcW w:w="0" w:type="dxa"/>
            <w:hideMark/>
          </w:tcPr>
          <w:p w14:paraId="19384C46" w14:textId="65084BD0" w:rsidR="0008724B" w:rsidRPr="003071AE" w:rsidRDefault="007F49E5" w:rsidP="00BD2BBF">
            <w:pPr>
              <w:pStyle w:val="Table0Normal"/>
              <w:rPr>
                <w:rFonts w:cs="Arial"/>
              </w:rPr>
            </w:pPr>
            <w:r>
              <w:rPr>
                <w:rFonts w:cs="Arial"/>
              </w:rPr>
              <w:t>Datentyp</w:t>
            </w:r>
          </w:p>
        </w:tc>
        <w:tc>
          <w:tcPr>
            <w:tcW w:w="0" w:type="dxa"/>
            <w:hideMark/>
          </w:tcPr>
          <w:p w14:paraId="1FD2D380" w14:textId="77777777" w:rsidR="0008724B" w:rsidRDefault="0008724B" w:rsidP="00BD2BBF">
            <w:pPr>
              <w:pStyle w:val="Table0Normal"/>
              <w:rPr>
                <w:b w:val="0"/>
                <w:bCs w:val="0"/>
              </w:rPr>
            </w:pPr>
            <w:r>
              <w:rPr>
                <w:rFonts w:cs="Arial"/>
              </w:rPr>
              <w:t>Vorkommen</w:t>
            </w:r>
          </w:p>
        </w:tc>
        <w:tc>
          <w:tcPr>
            <w:tcW w:w="0" w:type="dxa"/>
            <w:hideMark/>
          </w:tcPr>
          <w:p w14:paraId="44EB1D69" w14:textId="7D43DD18" w:rsidR="0008724B" w:rsidRPr="003071AE" w:rsidRDefault="0008724B" w:rsidP="00BD2BBF">
            <w:pPr>
              <w:pStyle w:val="Table0Normal"/>
              <w:rPr>
                <w:rFonts w:cs="Arial"/>
              </w:rPr>
            </w:pPr>
            <w:r>
              <w:rPr>
                <w:rFonts w:cs="Arial"/>
              </w:rPr>
              <w:t>Beschreibung</w:t>
            </w:r>
          </w:p>
        </w:tc>
      </w:tr>
      <w:tr w:rsidR="0008724B" w14:paraId="4B7EA372" w14:textId="77777777" w:rsidTr="007B0FED">
        <w:trPr>
          <w:cnfStyle w:val="000000100000" w:firstRow="0" w:lastRow="0" w:firstColumn="0" w:lastColumn="0" w:oddVBand="0" w:evenVBand="0" w:oddHBand="1" w:evenHBand="0" w:firstRowFirstColumn="0" w:firstRowLastColumn="0" w:lastRowFirstColumn="0" w:lastRowLastColumn="0"/>
        </w:trPr>
        <w:tc>
          <w:tcPr>
            <w:tcW w:w="0" w:type="dxa"/>
            <w:hideMark/>
          </w:tcPr>
          <w:p w14:paraId="042BD873" w14:textId="77777777" w:rsidR="0008724B" w:rsidRDefault="0008724B" w:rsidP="00BD2BBF">
            <w:pPr>
              <w:pStyle w:val="Table0Normal"/>
              <w:rPr>
                <w:bCs/>
              </w:rPr>
            </w:pPr>
            <w:proofErr w:type="spellStart"/>
            <w:r>
              <w:rPr>
                <w:bCs/>
              </w:rPr>
              <w:t>educationRelationId</w:t>
            </w:r>
            <w:proofErr w:type="spellEnd"/>
          </w:p>
        </w:tc>
        <w:tc>
          <w:tcPr>
            <w:tcW w:w="0" w:type="dxa"/>
            <w:hideMark/>
          </w:tcPr>
          <w:p w14:paraId="211B7172" w14:textId="5396738D" w:rsidR="0008724B" w:rsidRDefault="00511DA7" w:rsidP="00BD2BBF">
            <w:pPr>
              <w:pStyle w:val="Table0Normal"/>
            </w:pPr>
            <w:proofErr w:type="spellStart"/>
            <w:r>
              <w:t>educationRelationIdType</w:t>
            </w:r>
            <w:proofErr w:type="spellEnd"/>
          </w:p>
        </w:tc>
        <w:tc>
          <w:tcPr>
            <w:tcW w:w="0" w:type="dxa"/>
            <w:hideMark/>
          </w:tcPr>
          <w:p w14:paraId="34DBE8B3" w14:textId="77777777" w:rsidR="0008724B" w:rsidRDefault="0008724B" w:rsidP="00BD2BBF">
            <w:pPr>
              <w:pStyle w:val="Table0Normal"/>
              <w:jc w:val="center"/>
            </w:pPr>
            <w:r>
              <w:t>1</w:t>
            </w:r>
          </w:p>
        </w:tc>
        <w:tc>
          <w:tcPr>
            <w:tcW w:w="0" w:type="dxa"/>
            <w:hideMark/>
          </w:tcPr>
          <w:p w14:paraId="737ADD09" w14:textId="1BE76F88" w:rsidR="0008724B" w:rsidRDefault="00837B39" w:rsidP="00804B18">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p>
        </w:tc>
      </w:tr>
      <w:tr w:rsidR="0008724B" w14:paraId="1558A0D0"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hideMark/>
          </w:tcPr>
          <w:p w14:paraId="54512BF2" w14:textId="6EDD8E06" w:rsidR="0008724B" w:rsidRDefault="00CB11E8" w:rsidP="00BD2BBF">
            <w:pPr>
              <w:pStyle w:val="Table0Normal"/>
              <w:rPr>
                <w:bCs/>
              </w:rPr>
            </w:pPr>
            <w:proofErr w:type="spellStart"/>
            <w:r>
              <w:rPr>
                <w:bCs/>
              </w:rPr>
              <w:t>schoolC</w:t>
            </w:r>
            <w:r w:rsidR="0008724B">
              <w:rPr>
                <w:bCs/>
              </w:rPr>
              <w:t>anton</w:t>
            </w:r>
            <w:proofErr w:type="spellEnd"/>
          </w:p>
        </w:tc>
        <w:tc>
          <w:tcPr>
            <w:tcW w:w="0" w:type="dxa"/>
            <w:hideMark/>
          </w:tcPr>
          <w:p w14:paraId="490FD375" w14:textId="77777777" w:rsidR="0008724B" w:rsidRDefault="0008724B" w:rsidP="00BD2BBF">
            <w:pPr>
              <w:pStyle w:val="Table0Normal"/>
            </w:pPr>
            <w:r>
              <w:t>eCH-</w:t>
            </w:r>
            <w:proofErr w:type="gramStart"/>
            <w:r>
              <w:t>0007:cantonFlAbbreviationType</w:t>
            </w:r>
            <w:proofErr w:type="gramEnd"/>
          </w:p>
        </w:tc>
        <w:tc>
          <w:tcPr>
            <w:tcW w:w="0" w:type="dxa"/>
            <w:hideMark/>
          </w:tcPr>
          <w:p w14:paraId="7F300299" w14:textId="77777777" w:rsidR="0008724B" w:rsidRDefault="0008724B" w:rsidP="00BD2BBF">
            <w:pPr>
              <w:pStyle w:val="Table0Normal"/>
              <w:jc w:val="center"/>
            </w:pPr>
            <w:r>
              <w:t>1</w:t>
            </w:r>
          </w:p>
        </w:tc>
        <w:tc>
          <w:tcPr>
            <w:tcW w:w="0" w:type="dxa"/>
            <w:hideMark/>
          </w:tcPr>
          <w:p w14:paraId="6FE09247" w14:textId="77777777" w:rsidR="0008724B" w:rsidRDefault="0008724B" w:rsidP="00BD2BBF">
            <w:pPr>
              <w:pStyle w:val="Table0Normal"/>
            </w:pPr>
            <w:r>
              <w:t>Schulortkanton</w:t>
            </w:r>
          </w:p>
        </w:tc>
      </w:tr>
      <w:tr w:rsidR="0008724B" w14:paraId="02E125EB"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041DF826" w14:textId="77777777" w:rsidR="0008724B" w:rsidRDefault="0008724B" w:rsidP="00BD2BBF">
            <w:pPr>
              <w:pStyle w:val="Table0Normal"/>
              <w:rPr>
                <w:bCs/>
              </w:rPr>
            </w:pPr>
            <w:proofErr w:type="spellStart"/>
            <w:r>
              <w:rPr>
                <w:rFonts w:cs="Arial"/>
                <w:bCs/>
              </w:rPr>
              <w:t>personIdentification</w:t>
            </w:r>
            <w:proofErr w:type="spellEnd"/>
          </w:p>
        </w:tc>
        <w:tc>
          <w:tcPr>
            <w:tcW w:w="0" w:type="dxa"/>
            <w:hideMark/>
          </w:tcPr>
          <w:p w14:paraId="0CC58035" w14:textId="77777777" w:rsidR="0008724B" w:rsidRDefault="0008724B" w:rsidP="00BD2BBF">
            <w:pPr>
              <w:pStyle w:val="Table0Normal"/>
            </w:pPr>
            <w:r>
              <w:rPr>
                <w:rFonts w:cs="Arial"/>
              </w:rPr>
              <w:t>eCH-</w:t>
            </w:r>
            <w:proofErr w:type="gramStart"/>
            <w:r>
              <w:rPr>
                <w:rFonts w:cs="Arial"/>
              </w:rPr>
              <w:t>0044:personIdentificationType</w:t>
            </w:r>
            <w:proofErr w:type="gramEnd"/>
          </w:p>
        </w:tc>
        <w:tc>
          <w:tcPr>
            <w:tcW w:w="0" w:type="dxa"/>
            <w:hideMark/>
          </w:tcPr>
          <w:p w14:paraId="0FD41FCA" w14:textId="77777777" w:rsidR="0008724B" w:rsidRDefault="0008724B" w:rsidP="00BD2BBF">
            <w:pPr>
              <w:pStyle w:val="Table0Normal"/>
              <w:jc w:val="center"/>
            </w:pPr>
            <w:r>
              <w:rPr>
                <w:rFonts w:cs="Arial"/>
              </w:rPr>
              <w:t>1</w:t>
            </w:r>
          </w:p>
        </w:tc>
        <w:tc>
          <w:tcPr>
            <w:tcW w:w="0" w:type="dxa"/>
            <w:hideMark/>
          </w:tcPr>
          <w:p w14:paraId="57D43424" w14:textId="449E799C" w:rsidR="0008724B" w:rsidRDefault="0008724B" w:rsidP="00BD2BBF">
            <w:pPr>
              <w:pStyle w:val="Table0Normal"/>
            </w:pPr>
            <w:r>
              <w:rPr>
                <w:rFonts w:cs="Arial"/>
              </w:rPr>
              <w:t>Personenidentifikation (AHVN13, Name</w:t>
            </w:r>
            <w:r w:rsidR="00820B45">
              <w:rPr>
                <w:rFonts w:cs="Arial"/>
              </w:rPr>
              <w:t xml:space="preserve">, amtliche </w:t>
            </w:r>
            <w:r w:rsidR="008674EC">
              <w:rPr>
                <w:rFonts w:cs="Arial"/>
              </w:rPr>
              <w:t>Vorname</w:t>
            </w:r>
            <w:r w:rsidR="00820B45">
              <w:rPr>
                <w:rFonts w:cs="Arial"/>
              </w:rPr>
              <w:t>(n)</w:t>
            </w:r>
            <w:r>
              <w:rPr>
                <w:rFonts w:cs="Arial"/>
              </w:rPr>
              <w:t>, Geschlecht, Geburtsdatum, …)</w:t>
            </w:r>
          </w:p>
        </w:tc>
      </w:tr>
      <w:tr w:rsidR="0008724B" w14:paraId="221ACD3C" w14:textId="77777777" w:rsidTr="007B0FED">
        <w:trPr>
          <w:cnfStyle w:val="000000010000" w:firstRow="0" w:lastRow="0" w:firstColumn="0" w:lastColumn="0" w:oddVBand="0" w:evenVBand="0" w:oddHBand="0" w:evenHBand="1" w:firstRowFirstColumn="0" w:firstRowLastColumn="0" w:lastRowFirstColumn="0" w:lastRowLastColumn="0"/>
        </w:trPr>
        <w:tc>
          <w:tcPr>
            <w:tcW w:w="0" w:type="dxa"/>
            <w:hideMark/>
          </w:tcPr>
          <w:p w14:paraId="780795B2" w14:textId="77777777" w:rsidR="0008724B" w:rsidRDefault="0008724B" w:rsidP="00BD2BBF">
            <w:pPr>
              <w:pStyle w:val="Table0Normal"/>
            </w:pPr>
            <w:proofErr w:type="spellStart"/>
            <w:r>
              <w:t>schoolId</w:t>
            </w:r>
            <w:proofErr w:type="spellEnd"/>
          </w:p>
        </w:tc>
        <w:tc>
          <w:tcPr>
            <w:tcW w:w="0" w:type="dxa"/>
            <w:hideMark/>
          </w:tcPr>
          <w:p w14:paraId="5606BAC2" w14:textId="77777777" w:rsidR="0008724B" w:rsidRDefault="0008724B" w:rsidP="00BD2BBF">
            <w:pPr>
              <w:pStyle w:val="Table0Normal"/>
            </w:pPr>
            <w:proofErr w:type="spellStart"/>
            <w:r>
              <w:t>schoolIdType</w:t>
            </w:r>
            <w:proofErr w:type="spellEnd"/>
          </w:p>
        </w:tc>
        <w:tc>
          <w:tcPr>
            <w:tcW w:w="0" w:type="dxa"/>
            <w:hideMark/>
          </w:tcPr>
          <w:p w14:paraId="5B37904C" w14:textId="77777777" w:rsidR="0008724B" w:rsidRDefault="0008724B" w:rsidP="00BD2BBF">
            <w:pPr>
              <w:pStyle w:val="Table0Normal"/>
              <w:jc w:val="center"/>
            </w:pPr>
            <w:r>
              <w:t>1</w:t>
            </w:r>
          </w:p>
        </w:tc>
        <w:tc>
          <w:tcPr>
            <w:tcW w:w="0" w:type="dxa"/>
            <w:hideMark/>
          </w:tcPr>
          <w:p w14:paraId="7DA79C0E" w14:textId="7924149E" w:rsidR="0008724B" w:rsidRDefault="00BA5FCF" w:rsidP="00BD2BBF">
            <w:pPr>
              <w:pStyle w:val="Table0Normal"/>
              <w:rPr>
                <w:bCs/>
              </w:rPr>
            </w:pPr>
            <w:r>
              <w:rPr>
                <w:bCs/>
              </w:rPr>
              <w:t xml:space="preserve">Identifikator </w:t>
            </w:r>
            <w:r w:rsidR="008955FB">
              <w:rPr>
                <w:bCs/>
              </w:rPr>
              <w:t>Berufsfachs</w:t>
            </w:r>
            <w:r>
              <w:rPr>
                <w:bCs/>
              </w:rPr>
              <w:t>chule gemäss Kapitel </w:t>
            </w:r>
            <w:r>
              <w:rPr>
                <w:bCs/>
              </w:rPr>
              <w:fldChar w:fldCharType="begin"/>
            </w:r>
            <w:r>
              <w:rPr>
                <w:bCs/>
              </w:rPr>
              <w:instrText xml:space="preserve"> REF _Ref103631215 \r \h </w:instrText>
            </w:r>
            <w:r>
              <w:rPr>
                <w:bCs/>
              </w:rPr>
            </w:r>
            <w:r>
              <w:rPr>
                <w:bCs/>
              </w:rPr>
              <w:fldChar w:fldCharType="separate"/>
            </w:r>
            <w:r w:rsidR="002A052A">
              <w:rPr>
                <w:bCs/>
              </w:rPr>
              <w:t>2.14</w:t>
            </w:r>
            <w:r>
              <w:rPr>
                <w:bCs/>
              </w:rPr>
              <w:fldChar w:fldCharType="end"/>
            </w:r>
          </w:p>
        </w:tc>
      </w:tr>
      <w:tr w:rsidR="00BF207C" w14:paraId="31F8EDB3" w14:textId="77777777" w:rsidTr="00BF207C">
        <w:trPr>
          <w:cnfStyle w:val="000000100000" w:firstRow="0" w:lastRow="0" w:firstColumn="0" w:lastColumn="0" w:oddVBand="0" w:evenVBand="0" w:oddHBand="1" w:evenHBand="0" w:firstRowFirstColumn="0" w:firstRowLastColumn="0" w:lastRowFirstColumn="0" w:lastRowLastColumn="0"/>
        </w:trPr>
        <w:tc>
          <w:tcPr>
            <w:tcW w:w="1242" w:type="dxa"/>
          </w:tcPr>
          <w:p w14:paraId="40D39941" w14:textId="01BB764F" w:rsidR="00BF207C" w:rsidRDefault="00BF207C" w:rsidP="00BF207C">
            <w:pPr>
              <w:pStyle w:val="Table0Normal"/>
            </w:pPr>
            <w:proofErr w:type="spellStart"/>
            <w:r>
              <w:t>schoolYearDetails</w:t>
            </w:r>
            <w:proofErr w:type="spellEnd"/>
          </w:p>
        </w:tc>
        <w:tc>
          <w:tcPr>
            <w:tcW w:w="2061" w:type="dxa"/>
          </w:tcPr>
          <w:p w14:paraId="10AB27F6" w14:textId="0FB66F72" w:rsidR="00BF207C" w:rsidRDefault="00BF207C" w:rsidP="00BF207C">
            <w:pPr>
              <w:pStyle w:val="Table0Normal"/>
            </w:pPr>
            <w:proofErr w:type="spellStart"/>
            <w:r>
              <w:t>schoolYearDetailsType</w:t>
            </w:r>
            <w:proofErr w:type="spellEnd"/>
          </w:p>
        </w:tc>
        <w:tc>
          <w:tcPr>
            <w:tcW w:w="731" w:type="dxa"/>
          </w:tcPr>
          <w:p w14:paraId="1128B793" w14:textId="64DE2B7A" w:rsidR="00BF207C" w:rsidRDefault="00BF207C" w:rsidP="00BF207C">
            <w:pPr>
              <w:pStyle w:val="Table0Normal"/>
              <w:jc w:val="center"/>
            </w:pPr>
            <w:r>
              <w:rPr>
                <w:rFonts w:cs="Arial"/>
              </w:rPr>
              <w:t>1</w:t>
            </w:r>
          </w:p>
        </w:tc>
        <w:tc>
          <w:tcPr>
            <w:tcW w:w="4895" w:type="dxa"/>
          </w:tcPr>
          <w:p w14:paraId="62174683" w14:textId="3A36C79B" w:rsidR="00BF207C" w:rsidRDefault="00BF207C" w:rsidP="00BF207C">
            <w:pPr>
              <w:pStyle w:val="Table0Normal"/>
              <w:rPr>
                <w:bCs/>
              </w:rPr>
            </w:pPr>
            <w:r>
              <w:rPr>
                <w:rFonts w:cs="Arial"/>
              </w:rPr>
              <w:t>Schuljahrdetails</w:t>
            </w:r>
          </w:p>
        </w:tc>
      </w:tr>
    </w:tbl>
    <w:p w14:paraId="7AA3C693" w14:textId="36921281" w:rsidR="008916AE" w:rsidRDefault="008916AE" w:rsidP="00001FB5">
      <w:pPr>
        <w:pStyle w:val="Beschriftung"/>
      </w:pPr>
      <w:bookmarkStart w:id="289" w:name="_Toc166050401"/>
      <w:r>
        <w:t xml:space="preserve">Tabelle </w:t>
      </w:r>
      <w:r w:rsidR="005137A2">
        <w:fldChar w:fldCharType="begin"/>
      </w:r>
      <w:r w:rsidR="005137A2">
        <w:instrText xml:space="preserve"> SEQ Tabelle \* ARABIC </w:instrText>
      </w:r>
      <w:r w:rsidR="005137A2">
        <w:fldChar w:fldCharType="separate"/>
      </w:r>
      <w:r w:rsidR="002A052A">
        <w:rPr>
          <w:noProof/>
        </w:rPr>
        <w:t>12</w:t>
      </w:r>
      <w:r w:rsidR="005137A2">
        <w:rPr>
          <w:noProof/>
        </w:rPr>
        <w:fldChar w:fldCharType="end"/>
      </w:r>
      <w:r w:rsidR="007D606C">
        <w:t>: Definition des Datentyps</w:t>
      </w:r>
      <w:r w:rsidR="00C247E8">
        <w:t xml:space="preserve"> «</w:t>
      </w:r>
      <w:proofErr w:type="spellStart"/>
      <w:r w:rsidR="00C247E8" w:rsidRPr="00B465CF">
        <w:t>schoolAttendanceType</w:t>
      </w:r>
      <w:proofErr w:type="spellEnd"/>
      <w:r w:rsidR="00C247E8">
        <w:t>».</w:t>
      </w:r>
      <w:bookmarkEnd w:id="289"/>
    </w:p>
    <w:p w14:paraId="5D03A06D" w14:textId="3565CB1D" w:rsidR="005E31FC" w:rsidRDefault="00450988" w:rsidP="003426DE">
      <w:pPr>
        <w:pStyle w:val="berschrift2"/>
      </w:pPr>
      <w:bookmarkStart w:id="290" w:name="_Toc166050308"/>
      <w:proofErr w:type="spellStart"/>
      <w:r>
        <w:t>mutationPersonType</w:t>
      </w:r>
      <w:proofErr w:type="spellEnd"/>
      <w:r>
        <w:t xml:space="preserve"> (Mutation Personendaten)</w:t>
      </w:r>
      <w:bookmarkEnd w:id="290"/>
    </w:p>
    <w:p w14:paraId="7E6FA98F" w14:textId="6631E240" w:rsidR="005C0792" w:rsidRPr="005C0792" w:rsidRDefault="0024573F" w:rsidP="005C0792">
      <w:r>
        <w:t>Diese</w:t>
      </w:r>
      <w:r w:rsidR="00E140E2">
        <w:t>r</w:t>
      </w:r>
      <w:r>
        <w:t xml:space="preserve"> Daten</w:t>
      </w:r>
      <w:r w:rsidR="00E140E2">
        <w:t>typ</w:t>
      </w:r>
      <w:r>
        <w:t xml:space="preserve"> wird zur Meldung </w:t>
      </w:r>
      <w:r w:rsidR="00530D41">
        <w:t xml:space="preserve">von </w:t>
      </w:r>
      <w:r w:rsidR="005C0792">
        <w:t>Mutationen an den Personendaten von Lernenden und Berufsbildner</w:t>
      </w:r>
      <w:r w:rsidR="004A2317">
        <w:t>/</w:t>
      </w:r>
      <w:r w:rsidR="005C0792">
        <w:t>innen</w:t>
      </w:r>
      <w:r>
        <w:t xml:space="preserve"> </w:t>
      </w:r>
      <w:r w:rsidR="00A45C00">
        <w:t>oder juristischen Personen (</w:t>
      </w:r>
      <w:r w:rsidR="009E201C">
        <w:t xml:space="preserve">rechtliche Einheit/Unternehmen, </w:t>
      </w:r>
      <w:r w:rsidR="00A45C00">
        <w:t xml:space="preserve">Lehrbetriebe) </w:t>
      </w:r>
      <w:r>
        <w:t>verwendet</w:t>
      </w:r>
      <w:r w:rsidR="00530D41">
        <w:t xml:space="preserve">. </w:t>
      </w:r>
    </w:p>
    <w:tbl>
      <w:tblPr>
        <w:tblStyle w:val="AWK-Tabelle2mitEinzug"/>
        <w:tblW w:w="8913" w:type="dxa"/>
        <w:tblLayout w:type="fixed"/>
        <w:tblLook w:val="0420" w:firstRow="1" w:lastRow="0" w:firstColumn="0" w:lastColumn="0" w:noHBand="0" w:noVBand="1"/>
      </w:tblPr>
      <w:tblGrid>
        <w:gridCol w:w="2135"/>
        <w:gridCol w:w="2011"/>
        <w:gridCol w:w="1502"/>
        <w:gridCol w:w="3265"/>
      </w:tblGrid>
      <w:tr w:rsidR="00D63679" w14:paraId="55DDBD20" w14:textId="77777777" w:rsidTr="00380070">
        <w:trPr>
          <w:cnfStyle w:val="100000000000" w:firstRow="1" w:lastRow="0" w:firstColumn="0" w:lastColumn="0" w:oddVBand="0" w:evenVBand="0" w:oddHBand="0" w:evenHBand="0" w:firstRowFirstColumn="0" w:firstRowLastColumn="0" w:lastRowFirstColumn="0" w:lastRowLastColumn="0"/>
          <w:trHeight w:val="671"/>
          <w:tblHeader/>
        </w:trPr>
        <w:tc>
          <w:tcPr>
            <w:tcW w:w="2135" w:type="dxa"/>
            <w:hideMark/>
          </w:tcPr>
          <w:p w14:paraId="10AF45D2" w14:textId="257A9C2E" w:rsidR="00D63679" w:rsidRPr="003071AE" w:rsidRDefault="00D63679" w:rsidP="00BD2BBF">
            <w:pPr>
              <w:pStyle w:val="Table0Normal"/>
              <w:rPr>
                <w:rFonts w:cs="Arial"/>
              </w:rPr>
            </w:pPr>
            <w:r>
              <w:rPr>
                <w:rFonts w:cs="Arial"/>
              </w:rPr>
              <w:t>Element</w:t>
            </w:r>
          </w:p>
        </w:tc>
        <w:tc>
          <w:tcPr>
            <w:tcW w:w="2011" w:type="dxa"/>
            <w:hideMark/>
          </w:tcPr>
          <w:p w14:paraId="05B55F64" w14:textId="7F911244" w:rsidR="00D63679" w:rsidRPr="003071AE" w:rsidRDefault="007F49E5" w:rsidP="00BD2BBF">
            <w:pPr>
              <w:pStyle w:val="Table0Normal"/>
              <w:rPr>
                <w:rFonts w:cs="Arial"/>
              </w:rPr>
            </w:pPr>
            <w:r>
              <w:rPr>
                <w:rFonts w:cs="Arial"/>
              </w:rPr>
              <w:t>Datentyp</w:t>
            </w:r>
          </w:p>
        </w:tc>
        <w:tc>
          <w:tcPr>
            <w:tcW w:w="1502" w:type="dxa"/>
            <w:hideMark/>
          </w:tcPr>
          <w:p w14:paraId="1A1945D7" w14:textId="77777777" w:rsidR="00D63679" w:rsidRDefault="00D63679" w:rsidP="00BD2BBF">
            <w:pPr>
              <w:pStyle w:val="Table0Normal"/>
              <w:rPr>
                <w:b w:val="0"/>
                <w:bCs w:val="0"/>
              </w:rPr>
            </w:pPr>
            <w:r>
              <w:rPr>
                <w:rFonts w:cs="Arial"/>
              </w:rPr>
              <w:t>Vorkommen</w:t>
            </w:r>
          </w:p>
        </w:tc>
        <w:tc>
          <w:tcPr>
            <w:tcW w:w="3265" w:type="dxa"/>
            <w:hideMark/>
          </w:tcPr>
          <w:p w14:paraId="45AE96D8" w14:textId="6A0B740A" w:rsidR="00D63679" w:rsidRPr="003071AE" w:rsidRDefault="00D63679" w:rsidP="00BD2BBF">
            <w:pPr>
              <w:pStyle w:val="Table0Normal"/>
              <w:rPr>
                <w:rFonts w:cs="Arial"/>
              </w:rPr>
            </w:pPr>
            <w:r>
              <w:rPr>
                <w:rFonts w:cs="Arial"/>
              </w:rPr>
              <w:t>Beschreibung</w:t>
            </w:r>
          </w:p>
        </w:tc>
      </w:tr>
      <w:tr w:rsidR="00D63679" w14:paraId="1E055405" w14:textId="77777777" w:rsidTr="00C8459C">
        <w:trPr>
          <w:cnfStyle w:val="000000100000" w:firstRow="0" w:lastRow="0" w:firstColumn="0" w:lastColumn="0" w:oddVBand="0" w:evenVBand="0" w:oddHBand="1" w:evenHBand="0" w:firstRowFirstColumn="0" w:firstRowLastColumn="0" w:lastRowFirstColumn="0" w:lastRowLastColumn="0"/>
          <w:trHeight w:val="364"/>
        </w:trPr>
        <w:tc>
          <w:tcPr>
            <w:tcW w:w="2135" w:type="dxa"/>
            <w:hideMark/>
          </w:tcPr>
          <w:p w14:paraId="36AD5A9A" w14:textId="512A8C29" w:rsidR="00D63679" w:rsidRDefault="00D63679" w:rsidP="00BD2BBF">
            <w:pPr>
              <w:pStyle w:val="Table0Normal"/>
              <w:rPr>
                <w:bCs/>
              </w:rPr>
            </w:pPr>
            <w:proofErr w:type="spellStart"/>
            <w:r>
              <w:rPr>
                <w:bCs/>
              </w:rPr>
              <w:t>mutationApprentice</w:t>
            </w:r>
            <w:proofErr w:type="spellEnd"/>
          </w:p>
        </w:tc>
        <w:tc>
          <w:tcPr>
            <w:tcW w:w="2011" w:type="dxa"/>
            <w:hideMark/>
          </w:tcPr>
          <w:p w14:paraId="3379A7F4" w14:textId="69C953C4" w:rsidR="00D63679" w:rsidRDefault="00D63679" w:rsidP="00BD2BBF">
            <w:pPr>
              <w:pStyle w:val="Table0Normal"/>
            </w:pPr>
            <w:proofErr w:type="spellStart"/>
            <w:r>
              <w:t>apprenticeType</w:t>
            </w:r>
            <w:proofErr w:type="spellEnd"/>
          </w:p>
        </w:tc>
        <w:tc>
          <w:tcPr>
            <w:tcW w:w="1502" w:type="dxa"/>
            <w:hideMark/>
          </w:tcPr>
          <w:p w14:paraId="5D2D0598" w14:textId="539D360E" w:rsidR="00D63679" w:rsidRDefault="00D63679" w:rsidP="00BD2BBF">
            <w:pPr>
              <w:pStyle w:val="Table0Normal"/>
              <w:jc w:val="center"/>
            </w:pPr>
            <w:r>
              <w:t>0..n</w:t>
            </w:r>
          </w:p>
        </w:tc>
        <w:tc>
          <w:tcPr>
            <w:tcW w:w="3265" w:type="dxa"/>
          </w:tcPr>
          <w:p w14:paraId="628B88A0" w14:textId="0B224204" w:rsidR="00D63679" w:rsidRDefault="00A94910" w:rsidP="00BD2BBF">
            <w:pPr>
              <w:pStyle w:val="Table0Normal"/>
            </w:pPr>
            <w:r>
              <w:t>Lernende Personen</w:t>
            </w:r>
          </w:p>
        </w:tc>
      </w:tr>
      <w:tr w:rsidR="00D63679" w14:paraId="4159C1A4" w14:textId="77777777" w:rsidTr="00C8459C">
        <w:trPr>
          <w:cnfStyle w:val="000000010000" w:firstRow="0" w:lastRow="0" w:firstColumn="0" w:lastColumn="0" w:oddVBand="0" w:evenVBand="0" w:oddHBand="0" w:evenHBand="1" w:firstRowFirstColumn="0" w:firstRowLastColumn="0" w:lastRowFirstColumn="0" w:lastRowLastColumn="0"/>
          <w:trHeight w:val="364"/>
        </w:trPr>
        <w:tc>
          <w:tcPr>
            <w:tcW w:w="2135" w:type="dxa"/>
            <w:hideMark/>
          </w:tcPr>
          <w:p w14:paraId="4D74FAE3" w14:textId="672F8261" w:rsidR="00D63679" w:rsidRDefault="00D63679" w:rsidP="00BD2BBF">
            <w:pPr>
              <w:pStyle w:val="Table0Normal"/>
              <w:rPr>
                <w:bCs/>
              </w:rPr>
            </w:pPr>
            <w:proofErr w:type="spellStart"/>
            <w:r>
              <w:rPr>
                <w:bCs/>
              </w:rPr>
              <w:t>mutationVET</w:t>
            </w:r>
            <w:r w:rsidR="003426DE">
              <w:rPr>
                <w:bCs/>
              </w:rPr>
              <w:t>trainer</w:t>
            </w:r>
            <w:proofErr w:type="spellEnd"/>
          </w:p>
        </w:tc>
        <w:tc>
          <w:tcPr>
            <w:tcW w:w="2011" w:type="dxa"/>
            <w:hideMark/>
          </w:tcPr>
          <w:p w14:paraId="1BC9C3B6" w14:textId="32AC0756" w:rsidR="00D63679" w:rsidRDefault="003426DE" w:rsidP="00BD2BBF">
            <w:pPr>
              <w:pStyle w:val="Table0Normal"/>
              <w:rPr>
                <w:bCs/>
              </w:rPr>
            </w:pPr>
            <w:proofErr w:type="spellStart"/>
            <w:r>
              <w:rPr>
                <w:bCs/>
              </w:rPr>
              <w:t>VETtrainerType</w:t>
            </w:r>
            <w:proofErr w:type="spellEnd"/>
          </w:p>
        </w:tc>
        <w:tc>
          <w:tcPr>
            <w:tcW w:w="1502" w:type="dxa"/>
            <w:hideMark/>
          </w:tcPr>
          <w:p w14:paraId="2665F084" w14:textId="4713520E" w:rsidR="00D63679" w:rsidRDefault="00D63679" w:rsidP="00BD2BBF">
            <w:pPr>
              <w:pStyle w:val="Table0Normal"/>
              <w:jc w:val="center"/>
            </w:pPr>
            <w:r>
              <w:t>0..</w:t>
            </w:r>
            <w:r w:rsidR="003426DE">
              <w:t>n</w:t>
            </w:r>
          </w:p>
        </w:tc>
        <w:tc>
          <w:tcPr>
            <w:tcW w:w="3265" w:type="dxa"/>
          </w:tcPr>
          <w:p w14:paraId="2FC8B1CD" w14:textId="36D08383" w:rsidR="00D63679" w:rsidRDefault="00720B14" w:rsidP="008916AE">
            <w:pPr>
              <w:pStyle w:val="Table0Normal"/>
              <w:keepNext/>
              <w:rPr>
                <w:bCs/>
              </w:rPr>
            </w:pPr>
            <w:r>
              <w:rPr>
                <w:bCs/>
              </w:rPr>
              <w:t>Berufsbildner</w:t>
            </w:r>
            <w:r w:rsidR="004A2317">
              <w:rPr>
                <w:bCs/>
              </w:rPr>
              <w:t>/</w:t>
            </w:r>
            <w:r>
              <w:rPr>
                <w:bCs/>
              </w:rPr>
              <w:t>innen</w:t>
            </w:r>
          </w:p>
        </w:tc>
      </w:tr>
      <w:tr w:rsidR="00A45C00" w14:paraId="5697A2B0" w14:textId="77777777" w:rsidTr="00C8459C">
        <w:trPr>
          <w:cnfStyle w:val="000000100000" w:firstRow="0" w:lastRow="0" w:firstColumn="0" w:lastColumn="0" w:oddVBand="0" w:evenVBand="0" w:oddHBand="1" w:evenHBand="0" w:firstRowFirstColumn="0" w:firstRowLastColumn="0" w:lastRowFirstColumn="0" w:lastRowLastColumn="0"/>
          <w:trHeight w:val="364"/>
        </w:trPr>
        <w:tc>
          <w:tcPr>
            <w:tcW w:w="2135" w:type="dxa"/>
          </w:tcPr>
          <w:p w14:paraId="4D7E7C70" w14:textId="21E27210" w:rsidR="00A45C00" w:rsidRDefault="002B0F8B" w:rsidP="00BD2BBF">
            <w:pPr>
              <w:pStyle w:val="Table0Normal"/>
              <w:rPr>
                <w:bCs/>
              </w:rPr>
            </w:pPr>
            <w:proofErr w:type="spellStart"/>
            <w:r>
              <w:rPr>
                <w:bCs/>
              </w:rPr>
              <w:t>mutationLegalUnit</w:t>
            </w:r>
            <w:proofErr w:type="spellEnd"/>
          </w:p>
        </w:tc>
        <w:tc>
          <w:tcPr>
            <w:tcW w:w="2011" w:type="dxa"/>
          </w:tcPr>
          <w:p w14:paraId="0878A517" w14:textId="073E9D38" w:rsidR="00A45C00" w:rsidRDefault="002B0F8B" w:rsidP="00BD2BBF">
            <w:pPr>
              <w:pStyle w:val="Table0Normal"/>
              <w:rPr>
                <w:bCs/>
              </w:rPr>
            </w:pPr>
            <w:proofErr w:type="spellStart"/>
            <w:r>
              <w:rPr>
                <w:bCs/>
              </w:rPr>
              <w:t>legalUnitType</w:t>
            </w:r>
            <w:proofErr w:type="spellEnd"/>
          </w:p>
        </w:tc>
        <w:tc>
          <w:tcPr>
            <w:tcW w:w="1502" w:type="dxa"/>
          </w:tcPr>
          <w:p w14:paraId="17621303" w14:textId="7473A499" w:rsidR="00A45C00" w:rsidRDefault="00A45C00" w:rsidP="00BD2BBF">
            <w:pPr>
              <w:pStyle w:val="Table0Normal"/>
              <w:jc w:val="center"/>
            </w:pPr>
            <w:r>
              <w:t>0..n</w:t>
            </w:r>
          </w:p>
        </w:tc>
        <w:tc>
          <w:tcPr>
            <w:tcW w:w="3265" w:type="dxa"/>
          </w:tcPr>
          <w:p w14:paraId="288021A6" w14:textId="741A0233" w:rsidR="00A45C00" w:rsidRDefault="002B0F8B" w:rsidP="008916AE">
            <w:pPr>
              <w:pStyle w:val="Table0Normal"/>
              <w:keepNext/>
              <w:rPr>
                <w:bCs/>
              </w:rPr>
            </w:pPr>
            <w:r>
              <w:rPr>
                <w:bCs/>
              </w:rPr>
              <w:t>Rechtliche Einheit</w:t>
            </w:r>
            <w:r w:rsidR="00A45C00">
              <w:rPr>
                <w:bCs/>
              </w:rPr>
              <w:t xml:space="preserve"> (</w:t>
            </w:r>
            <w:r w:rsidR="000E3B99">
              <w:rPr>
                <w:bCs/>
              </w:rPr>
              <w:t>Unternehmen</w:t>
            </w:r>
            <w:r w:rsidR="00A45C00">
              <w:rPr>
                <w:bCs/>
              </w:rPr>
              <w:t>)</w:t>
            </w:r>
          </w:p>
        </w:tc>
      </w:tr>
      <w:tr w:rsidR="000E3B99" w14:paraId="01F38DB6" w14:textId="77777777" w:rsidTr="00C8459C">
        <w:trPr>
          <w:cnfStyle w:val="000000010000" w:firstRow="0" w:lastRow="0" w:firstColumn="0" w:lastColumn="0" w:oddVBand="0" w:evenVBand="0" w:oddHBand="0" w:evenHBand="1" w:firstRowFirstColumn="0" w:firstRowLastColumn="0" w:lastRowFirstColumn="0" w:lastRowLastColumn="0"/>
          <w:trHeight w:val="364"/>
        </w:trPr>
        <w:tc>
          <w:tcPr>
            <w:tcW w:w="2135" w:type="dxa"/>
          </w:tcPr>
          <w:p w14:paraId="7D3EEA14" w14:textId="71E8741C" w:rsidR="002B0F8B" w:rsidRDefault="000E3B99" w:rsidP="00BD2BBF">
            <w:pPr>
              <w:pStyle w:val="Table0Normal"/>
              <w:rPr>
                <w:bCs/>
              </w:rPr>
            </w:pPr>
            <w:proofErr w:type="spellStart"/>
            <w:r>
              <w:rPr>
                <w:bCs/>
              </w:rPr>
              <w:t>mutationHostCo</w:t>
            </w:r>
            <w:r w:rsidR="002B0F8B">
              <w:rPr>
                <w:bCs/>
              </w:rPr>
              <w:t>mpany</w:t>
            </w:r>
            <w:proofErr w:type="spellEnd"/>
          </w:p>
        </w:tc>
        <w:tc>
          <w:tcPr>
            <w:tcW w:w="2011" w:type="dxa"/>
          </w:tcPr>
          <w:p w14:paraId="71A6F3C1" w14:textId="670EEC0F" w:rsidR="000E3B99" w:rsidRDefault="000E3B99" w:rsidP="00BD2BBF">
            <w:pPr>
              <w:pStyle w:val="Table0Normal"/>
              <w:rPr>
                <w:bCs/>
              </w:rPr>
            </w:pPr>
            <w:proofErr w:type="spellStart"/>
            <w:r>
              <w:rPr>
                <w:bCs/>
              </w:rPr>
              <w:t>hostCo</w:t>
            </w:r>
            <w:r w:rsidR="002B0F8B">
              <w:rPr>
                <w:bCs/>
              </w:rPr>
              <w:t>mpany</w:t>
            </w:r>
            <w:r>
              <w:rPr>
                <w:bCs/>
              </w:rPr>
              <w:t>Type</w:t>
            </w:r>
            <w:proofErr w:type="spellEnd"/>
          </w:p>
        </w:tc>
        <w:tc>
          <w:tcPr>
            <w:tcW w:w="1502" w:type="dxa"/>
          </w:tcPr>
          <w:p w14:paraId="2CE221EF" w14:textId="4F4F1CB9" w:rsidR="000E3B99" w:rsidRDefault="000E3B99" w:rsidP="00BD2BBF">
            <w:pPr>
              <w:pStyle w:val="Table0Normal"/>
              <w:jc w:val="center"/>
            </w:pPr>
            <w:r>
              <w:t>0..n</w:t>
            </w:r>
          </w:p>
        </w:tc>
        <w:tc>
          <w:tcPr>
            <w:tcW w:w="3265" w:type="dxa"/>
          </w:tcPr>
          <w:p w14:paraId="7A3C9A2C" w14:textId="1D02E958" w:rsidR="000E3B99" w:rsidRDefault="000E3B99" w:rsidP="008916AE">
            <w:pPr>
              <w:pStyle w:val="Table0Normal"/>
              <w:keepNext/>
              <w:rPr>
                <w:bCs/>
              </w:rPr>
            </w:pPr>
            <w:r>
              <w:rPr>
                <w:bCs/>
              </w:rPr>
              <w:t>Lehrbetrieb</w:t>
            </w:r>
          </w:p>
        </w:tc>
      </w:tr>
    </w:tbl>
    <w:p w14:paraId="357CBCD4" w14:textId="15DA212F" w:rsidR="008916AE" w:rsidRDefault="008916AE" w:rsidP="00001FB5">
      <w:pPr>
        <w:pStyle w:val="Beschriftung"/>
      </w:pPr>
      <w:bookmarkStart w:id="291" w:name="_Toc166050402"/>
      <w:bookmarkStart w:id="292" w:name="_Ref103237809"/>
      <w:r>
        <w:t xml:space="preserve">Tabelle </w:t>
      </w:r>
      <w:r w:rsidR="005137A2">
        <w:fldChar w:fldCharType="begin"/>
      </w:r>
      <w:r w:rsidR="005137A2">
        <w:instrText xml:space="preserve"> SEQ Tabelle \* ARABIC </w:instrText>
      </w:r>
      <w:r w:rsidR="005137A2">
        <w:fldChar w:fldCharType="separate"/>
      </w:r>
      <w:r w:rsidR="002A052A">
        <w:rPr>
          <w:noProof/>
        </w:rPr>
        <w:t>13</w:t>
      </w:r>
      <w:r w:rsidR="005137A2">
        <w:rPr>
          <w:noProof/>
        </w:rPr>
        <w:fldChar w:fldCharType="end"/>
      </w:r>
      <w:r w:rsidR="007D606C">
        <w:t>: Definition des Datentyps</w:t>
      </w:r>
      <w:r w:rsidR="00C247E8">
        <w:t xml:space="preserve"> «</w:t>
      </w:r>
      <w:proofErr w:type="spellStart"/>
      <w:r w:rsidR="00C247E8">
        <w:t>mutationPersonType</w:t>
      </w:r>
      <w:proofErr w:type="spellEnd"/>
      <w:r w:rsidR="00C247E8">
        <w:t>».</w:t>
      </w:r>
      <w:bookmarkEnd w:id="291"/>
    </w:p>
    <w:p w14:paraId="6AFE3DE5" w14:textId="77777777" w:rsidR="0008724B" w:rsidRDefault="0008724B" w:rsidP="004B2C82">
      <w:pPr>
        <w:pStyle w:val="berschrift2"/>
        <w:pageBreakBefore/>
        <w:ind w:left="578" w:hanging="578"/>
      </w:pPr>
      <w:bookmarkStart w:id="293" w:name="_Ref107574641"/>
      <w:bookmarkStart w:id="294" w:name="_Toc166050309"/>
      <w:proofErr w:type="spellStart"/>
      <w:r>
        <w:lastRenderedPageBreak/>
        <w:t>mutationEducationRelationType</w:t>
      </w:r>
      <w:proofErr w:type="spellEnd"/>
      <w:r>
        <w:t xml:space="preserve"> (Mutation Bildungsverhältnis)</w:t>
      </w:r>
      <w:bookmarkEnd w:id="292"/>
      <w:bookmarkEnd w:id="293"/>
      <w:bookmarkEnd w:id="294"/>
    </w:p>
    <w:p w14:paraId="311DC70C" w14:textId="4811FC94" w:rsidR="00530D41" w:rsidRPr="00530D41" w:rsidRDefault="0024573F" w:rsidP="00530D41">
      <w:r>
        <w:t>Diese</w:t>
      </w:r>
      <w:r w:rsidR="00E140E2">
        <w:t>r</w:t>
      </w:r>
      <w:r>
        <w:t xml:space="preserve"> Datent</w:t>
      </w:r>
      <w:r w:rsidR="00E140E2">
        <w:t>yp</w:t>
      </w:r>
      <w:r>
        <w:t xml:space="preserve"> wird zur </w:t>
      </w:r>
      <w:r w:rsidR="00530D41">
        <w:t>Meldung von Mutationen an einem Bildungsverhältnis</w:t>
      </w:r>
      <w:r>
        <w:t xml:space="preserve"> verwendet</w:t>
      </w:r>
      <w:r w:rsidR="00530D41">
        <w:t xml:space="preserve">. </w:t>
      </w:r>
    </w:p>
    <w:tbl>
      <w:tblPr>
        <w:tblStyle w:val="AWK-Tabelle2mitEinzug"/>
        <w:tblW w:w="0" w:type="auto"/>
        <w:tblLayout w:type="fixed"/>
        <w:tblLook w:val="0420" w:firstRow="1" w:lastRow="0" w:firstColumn="0" w:lastColumn="0" w:noHBand="0" w:noVBand="1"/>
      </w:tblPr>
      <w:tblGrid>
        <w:gridCol w:w="2026"/>
        <w:gridCol w:w="2374"/>
        <w:gridCol w:w="1107"/>
        <w:gridCol w:w="3422"/>
      </w:tblGrid>
      <w:tr w:rsidR="0008724B" w14:paraId="25588F2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026" w:type="dxa"/>
            <w:hideMark/>
          </w:tcPr>
          <w:p w14:paraId="34D77608" w14:textId="0BF5DC47" w:rsidR="0008724B" w:rsidRPr="003071AE" w:rsidRDefault="0008724B" w:rsidP="00BD2BBF">
            <w:pPr>
              <w:pStyle w:val="Table0Normal"/>
              <w:rPr>
                <w:rFonts w:cs="Arial"/>
              </w:rPr>
            </w:pPr>
            <w:r>
              <w:rPr>
                <w:rFonts w:cs="Arial"/>
              </w:rPr>
              <w:t>Element</w:t>
            </w:r>
          </w:p>
        </w:tc>
        <w:tc>
          <w:tcPr>
            <w:tcW w:w="2374" w:type="dxa"/>
            <w:hideMark/>
          </w:tcPr>
          <w:p w14:paraId="1C9DA6D9" w14:textId="3F97D900" w:rsidR="0008724B" w:rsidRPr="003071AE" w:rsidRDefault="007F49E5" w:rsidP="00BD2BBF">
            <w:pPr>
              <w:pStyle w:val="Table0Normal"/>
              <w:rPr>
                <w:rFonts w:cs="Arial"/>
              </w:rPr>
            </w:pPr>
            <w:r>
              <w:rPr>
                <w:rFonts w:cs="Arial"/>
              </w:rPr>
              <w:t>Datentyp</w:t>
            </w:r>
          </w:p>
        </w:tc>
        <w:tc>
          <w:tcPr>
            <w:tcW w:w="1107" w:type="dxa"/>
            <w:hideMark/>
          </w:tcPr>
          <w:p w14:paraId="67169691" w14:textId="77777777" w:rsidR="0008724B" w:rsidRDefault="0008724B" w:rsidP="00BD2BBF">
            <w:pPr>
              <w:pStyle w:val="Table0Normal"/>
              <w:rPr>
                <w:b w:val="0"/>
                <w:bCs w:val="0"/>
              </w:rPr>
            </w:pPr>
            <w:r>
              <w:rPr>
                <w:rFonts w:cs="Arial"/>
              </w:rPr>
              <w:t>Vorkommen</w:t>
            </w:r>
          </w:p>
        </w:tc>
        <w:tc>
          <w:tcPr>
            <w:tcW w:w="3422" w:type="dxa"/>
            <w:hideMark/>
          </w:tcPr>
          <w:p w14:paraId="214D162D" w14:textId="4CE03066" w:rsidR="0008724B" w:rsidRPr="003071AE" w:rsidRDefault="0008724B" w:rsidP="00BD2BBF">
            <w:pPr>
              <w:pStyle w:val="Table0Normal"/>
              <w:rPr>
                <w:rFonts w:cs="Arial"/>
              </w:rPr>
            </w:pPr>
            <w:r>
              <w:rPr>
                <w:rFonts w:cs="Arial"/>
              </w:rPr>
              <w:t>Beschreibung</w:t>
            </w:r>
          </w:p>
        </w:tc>
      </w:tr>
      <w:tr w:rsidR="0008724B" w14:paraId="78CBD092"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51784D44" w14:textId="77777777" w:rsidR="0008724B" w:rsidRDefault="0008724B" w:rsidP="00BD2BBF">
            <w:pPr>
              <w:pStyle w:val="Table0Normal"/>
              <w:rPr>
                <w:bCs/>
              </w:rPr>
            </w:pPr>
            <w:proofErr w:type="spellStart"/>
            <w:r>
              <w:rPr>
                <w:bCs/>
              </w:rPr>
              <w:t>educationRelationId</w:t>
            </w:r>
            <w:proofErr w:type="spellEnd"/>
          </w:p>
        </w:tc>
        <w:tc>
          <w:tcPr>
            <w:tcW w:w="2374" w:type="dxa"/>
            <w:hideMark/>
          </w:tcPr>
          <w:p w14:paraId="0F3906D8" w14:textId="5CC36278" w:rsidR="0008724B" w:rsidRDefault="00511DA7" w:rsidP="00BD2BBF">
            <w:pPr>
              <w:pStyle w:val="Table0Normal"/>
            </w:pPr>
            <w:proofErr w:type="spellStart"/>
            <w:r>
              <w:t>educationRelationIdType</w:t>
            </w:r>
            <w:proofErr w:type="spellEnd"/>
          </w:p>
        </w:tc>
        <w:tc>
          <w:tcPr>
            <w:tcW w:w="1107" w:type="dxa"/>
            <w:hideMark/>
          </w:tcPr>
          <w:p w14:paraId="19C8377B" w14:textId="77777777" w:rsidR="0008724B" w:rsidRDefault="0008724B" w:rsidP="00BD2BBF">
            <w:pPr>
              <w:pStyle w:val="Table0Normal"/>
              <w:jc w:val="center"/>
            </w:pPr>
            <w:r>
              <w:t>1</w:t>
            </w:r>
          </w:p>
        </w:tc>
        <w:tc>
          <w:tcPr>
            <w:tcW w:w="3422" w:type="dxa"/>
            <w:hideMark/>
          </w:tcPr>
          <w:p w14:paraId="60D2246A" w14:textId="316D9E89" w:rsidR="0008724B" w:rsidRDefault="00837B39" w:rsidP="00804B18">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p>
        </w:tc>
      </w:tr>
      <w:tr w:rsidR="0008724B" w14:paraId="710A4C52" w14:textId="77777777" w:rsidTr="00C8459C">
        <w:trPr>
          <w:cnfStyle w:val="000000010000" w:firstRow="0" w:lastRow="0" w:firstColumn="0" w:lastColumn="0" w:oddVBand="0" w:evenVBand="0" w:oddHBand="0" w:evenHBand="1" w:firstRowFirstColumn="0" w:firstRowLastColumn="0" w:lastRowFirstColumn="0" w:lastRowLastColumn="0"/>
        </w:trPr>
        <w:tc>
          <w:tcPr>
            <w:tcW w:w="2026" w:type="dxa"/>
            <w:hideMark/>
          </w:tcPr>
          <w:p w14:paraId="3E0D579E" w14:textId="77777777" w:rsidR="0008724B" w:rsidRDefault="0008724B" w:rsidP="00BD2BBF">
            <w:pPr>
              <w:pStyle w:val="Table0Normal"/>
              <w:rPr>
                <w:bCs/>
              </w:rPr>
            </w:pPr>
            <w:proofErr w:type="spellStart"/>
            <w:r>
              <w:rPr>
                <w:bCs/>
              </w:rPr>
              <w:t>educationDetails</w:t>
            </w:r>
            <w:proofErr w:type="spellEnd"/>
          </w:p>
        </w:tc>
        <w:tc>
          <w:tcPr>
            <w:tcW w:w="2374" w:type="dxa"/>
            <w:hideMark/>
          </w:tcPr>
          <w:p w14:paraId="20E71580" w14:textId="77777777" w:rsidR="0008724B" w:rsidRDefault="0008724B" w:rsidP="00BD2BBF">
            <w:pPr>
              <w:pStyle w:val="Table0Normal"/>
              <w:rPr>
                <w:bCs/>
              </w:rPr>
            </w:pPr>
            <w:proofErr w:type="spellStart"/>
            <w:r>
              <w:rPr>
                <w:bCs/>
              </w:rPr>
              <w:t>educationDetails</w:t>
            </w:r>
            <w:r>
              <w:t>Type</w:t>
            </w:r>
            <w:proofErr w:type="spellEnd"/>
          </w:p>
        </w:tc>
        <w:tc>
          <w:tcPr>
            <w:tcW w:w="1107" w:type="dxa"/>
            <w:hideMark/>
          </w:tcPr>
          <w:p w14:paraId="5C30A5D1" w14:textId="77777777" w:rsidR="0008724B" w:rsidRDefault="0008724B" w:rsidP="00BD2BBF">
            <w:pPr>
              <w:pStyle w:val="Table0Normal"/>
              <w:jc w:val="center"/>
            </w:pPr>
            <w:r>
              <w:t>0..1</w:t>
            </w:r>
          </w:p>
        </w:tc>
        <w:tc>
          <w:tcPr>
            <w:tcW w:w="3422" w:type="dxa"/>
            <w:hideMark/>
          </w:tcPr>
          <w:p w14:paraId="5156265B" w14:textId="77777777" w:rsidR="0008724B" w:rsidRDefault="0008724B" w:rsidP="00BD2BBF">
            <w:pPr>
              <w:pStyle w:val="Table0Normal"/>
              <w:rPr>
                <w:bCs/>
              </w:rPr>
            </w:pPr>
            <w:r>
              <w:t>Ausbildungsdetails</w:t>
            </w:r>
          </w:p>
        </w:tc>
      </w:tr>
      <w:tr w:rsidR="0008724B" w14:paraId="441B7B5C"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331EC8C5" w14:textId="77777777" w:rsidR="0008724B" w:rsidRDefault="0008724B" w:rsidP="00BD2BBF">
            <w:pPr>
              <w:pStyle w:val="Table0Normal"/>
              <w:rPr>
                <w:bCs/>
              </w:rPr>
            </w:pPr>
            <w:proofErr w:type="spellStart"/>
            <w:r>
              <w:rPr>
                <w:bCs/>
              </w:rPr>
              <w:t>contractPart</w:t>
            </w:r>
            <w:proofErr w:type="spellEnd"/>
          </w:p>
        </w:tc>
        <w:tc>
          <w:tcPr>
            <w:tcW w:w="2374" w:type="dxa"/>
            <w:hideMark/>
          </w:tcPr>
          <w:p w14:paraId="3F090575" w14:textId="77777777" w:rsidR="0008724B" w:rsidRDefault="0008724B" w:rsidP="00BD2BBF">
            <w:pPr>
              <w:pStyle w:val="Table0Normal"/>
              <w:rPr>
                <w:bCs/>
              </w:rPr>
            </w:pPr>
            <w:proofErr w:type="spellStart"/>
            <w:r>
              <w:t>contractPartType</w:t>
            </w:r>
            <w:proofErr w:type="spellEnd"/>
          </w:p>
        </w:tc>
        <w:tc>
          <w:tcPr>
            <w:tcW w:w="1107" w:type="dxa"/>
            <w:hideMark/>
          </w:tcPr>
          <w:p w14:paraId="582335D0" w14:textId="77777777" w:rsidR="0008724B" w:rsidRDefault="0008724B" w:rsidP="00BD2BBF">
            <w:pPr>
              <w:pStyle w:val="Table0Normal"/>
              <w:jc w:val="center"/>
            </w:pPr>
            <w:r>
              <w:t>0..n</w:t>
            </w:r>
          </w:p>
        </w:tc>
        <w:tc>
          <w:tcPr>
            <w:tcW w:w="3422" w:type="dxa"/>
            <w:hideMark/>
          </w:tcPr>
          <w:p w14:paraId="59D4645F" w14:textId="77777777" w:rsidR="0008724B" w:rsidRDefault="0008724B" w:rsidP="00BD2BBF">
            <w:pPr>
              <w:pStyle w:val="Table0Normal"/>
              <w:rPr>
                <w:bCs/>
              </w:rPr>
            </w:pPr>
            <w:r>
              <w:t>Teilverhältnis</w:t>
            </w:r>
          </w:p>
        </w:tc>
      </w:tr>
      <w:tr w:rsidR="0008724B" w14:paraId="62B3B5F5" w14:textId="77777777" w:rsidTr="00C8459C">
        <w:trPr>
          <w:cnfStyle w:val="000000010000" w:firstRow="0" w:lastRow="0" w:firstColumn="0" w:lastColumn="0" w:oddVBand="0" w:evenVBand="0" w:oddHBand="0" w:evenHBand="1" w:firstRowFirstColumn="0" w:firstRowLastColumn="0" w:lastRowFirstColumn="0" w:lastRowLastColumn="0"/>
        </w:trPr>
        <w:tc>
          <w:tcPr>
            <w:tcW w:w="2026" w:type="dxa"/>
            <w:hideMark/>
          </w:tcPr>
          <w:p w14:paraId="6D585302" w14:textId="77777777" w:rsidR="0008724B" w:rsidRDefault="0008724B" w:rsidP="00BD2BBF">
            <w:pPr>
              <w:pStyle w:val="Table0Normal"/>
              <w:rPr>
                <w:bCs/>
              </w:rPr>
            </w:pPr>
            <w:proofErr w:type="spellStart"/>
            <w:r>
              <w:rPr>
                <w:bCs/>
              </w:rPr>
              <w:t>educationMutationReason</w:t>
            </w:r>
            <w:proofErr w:type="spellEnd"/>
          </w:p>
        </w:tc>
        <w:tc>
          <w:tcPr>
            <w:tcW w:w="2374" w:type="dxa"/>
            <w:hideMark/>
          </w:tcPr>
          <w:p w14:paraId="707564B7" w14:textId="77777777" w:rsidR="0008724B" w:rsidRDefault="0008724B" w:rsidP="00BD2BBF">
            <w:pPr>
              <w:pStyle w:val="Table0Normal"/>
              <w:rPr>
                <w:bCs/>
              </w:rPr>
            </w:pPr>
            <w:proofErr w:type="spellStart"/>
            <w:r>
              <w:rPr>
                <w:bCs/>
              </w:rPr>
              <w:t>educationMutationReason</w:t>
            </w:r>
            <w:r>
              <w:t>Type</w:t>
            </w:r>
            <w:proofErr w:type="spellEnd"/>
          </w:p>
        </w:tc>
        <w:tc>
          <w:tcPr>
            <w:tcW w:w="1107" w:type="dxa"/>
            <w:hideMark/>
          </w:tcPr>
          <w:p w14:paraId="62A5BD62" w14:textId="77777777" w:rsidR="0008724B" w:rsidRDefault="0008724B" w:rsidP="00BD2BBF">
            <w:pPr>
              <w:pStyle w:val="Table0Normal"/>
              <w:jc w:val="center"/>
            </w:pPr>
            <w:r>
              <w:t>1</w:t>
            </w:r>
          </w:p>
        </w:tc>
        <w:tc>
          <w:tcPr>
            <w:tcW w:w="3422" w:type="dxa"/>
            <w:hideMark/>
          </w:tcPr>
          <w:p w14:paraId="0B5F5104" w14:textId="04C132A1" w:rsidR="0008724B" w:rsidRDefault="0008724B" w:rsidP="00BD2BBF">
            <w:pPr>
              <w:pStyle w:val="Table0Normal"/>
              <w:rPr>
                <w:bCs/>
              </w:rPr>
            </w:pPr>
            <w:r>
              <w:rPr>
                <w:bCs/>
              </w:rPr>
              <w:t>Mutationsgrund</w:t>
            </w:r>
            <w:r w:rsidR="00467BB9">
              <w:rPr>
                <w:bCs/>
              </w:rPr>
              <w:t>, vgl. Kapitel </w:t>
            </w:r>
            <w:r w:rsidR="00467BB9">
              <w:rPr>
                <w:bCs/>
              </w:rPr>
              <w:fldChar w:fldCharType="begin"/>
            </w:r>
            <w:r w:rsidR="00467BB9">
              <w:rPr>
                <w:bCs/>
              </w:rPr>
              <w:instrText xml:space="preserve"> REF _Ref103791911 \r \h </w:instrText>
            </w:r>
            <w:r w:rsidR="00467BB9">
              <w:rPr>
                <w:bCs/>
              </w:rPr>
            </w:r>
            <w:r w:rsidR="00467BB9">
              <w:rPr>
                <w:bCs/>
              </w:rPr>
              <w:fldChar w:fldCharType="separate"/>
            </w:r>
            <w:r w:rsidR="002A052A">
              <w:rPr>
                <w:bCs/>
              </w:rPr>
              <w:t>2.15</w:t>
            </w:r>
            <w:r w:rsidR="00467BB9">
              <w:rPr>
                <w:bCs/>
              </w:rPr>
              <w:fldChar w:fldCharType="end"/>
            </w:r>
          </w:p>
        </w:tc>
      </w:tr>
      <w:tr w:rsidR="0008724B" w:rsidRPr="00CF04C7" w14:paraId="0AE2044E" w14:textId="77777777" w:rsidTr="00C8459C">
        <w:trPr>
          <w:cnfStyle w:val="000000100000" w:firstRow="0" w:lastRow="0" w:firstColumn="0" w:lastColumn="0" w:oddVBand="0" w:evenVBand="0" w:oddHBand="1" w:evenHBand="0" w:firstRowFirstColumn="0" w:firstRowLastColumn="0" w:lastRowFirstColumn="0" w:lastRowLastColumn="0"/>
        </w:trPr>
        <w:tc>
          <w:tcPr>
            <w:tcW w:w="2026" w:type="dxa"/>
            <w:hideMark/>
          </w:tcPr>
          <w:p w14:paraId="235857FD" w14:textId="77777777" w:rsidR="0008724B" w:rsidRPr="00CF04C7" w:rsidRDefault="0008724B" w:rsidP="00BD2BBF">
            <w:pPr>
              <w:pStyle w:val="Table0Normal"/>
              <w:rPr>
                <w:bCs/>
              </w:rPr>
            </w:pPr>
            <w:proofErr w:type="spellStart"/>
            <w:r w:rsidRPr="00CF04C7">
              <w:rPr>
                <w:bCs/>
              </w:rPr>
              <w:t>comment</w:t>
            </w:r>
            <w:proofErr w:type="spellEnd"/>
          </w:p>
        </w:tc>
        <w:tc>
          <w:tcPr>
            <w:tcW w:w="2374" w:type="dxa"/>
            <w:hideMark/>
          </w:tcPr>
          <w:p w14:paraId="0F34528A" w14:textId="77777777" w:rsidR="0008724B" w:rsidRPr="00CF04C7" w:rsidRDefault="0008724B" w:rsidP="00BD2BBF">
            <w:pPr>
              <w:pStyle w:val="Table0Normal"/>
              <w:rPr>
                <w:bCs/>
              </w:rPr>
            </w:pPr>
            <w:proofErr w:type="spellStart"/>
            <w:r w:rsidRPr="00CF04C7">
              <w:rPr>
                <w:bCs/>
              </w:rPr>
              <w:t>commentType</w:t>
            </w:r>
            <w:proofErr w:type="spellEnd"/>
          </w:p>
        </w:tc>
        <w:tc>
          <w:tcPr>
            <w:tcW w:w="1107" w:type="dxa"/>
            <w:hideMark/>
          </w:tcPr>
          <w:p w14:paraId="654F3280" w14:textId="77777777" w:rsidR="0008724B" w:rsidRPr="00CF04C7" w:rsidRDefault="0008724B" w:rsidP="00BD2BBF">
            <w:pPr>
              <w:pStyle w:val="Table0Normal"/>
              <w:jc w:val="center"/>
            </w:pPr>
            <w:r w:rsidRPr="00CF04C7">
              <w:t>0..1</w:t>
            </w:r>
          </w:p>
        </w:tc>
        <w:tc>
          <w:tcPr>
            <w:tcW w:w="3422" w:type="dxa"/>
            <w:hideMark/>
          </w:tcPr>
          <w:p w14:paraId="2A514573" w14:textId="1BE8EE1C" w:rsidR="0008724B" w:rsidRPr="00CF04C7" w:rsidRDefault="0008724B" w:rsidP="008916AE">
            <w:pPr>
              <w:pStyle w:val="Table0Normal"/>
              <w:keepNext/>
              <w:rPr>
                <w:bCs/>
              </w:rPr>
            </w:pPr>
            <w:r w:rsidRPr="00CF04C7">
              <w:rPr>
                <w:bCs/>
              </w:rPr>
              <w:t>Kommentar (nur wenn Grund = Anderer Grund</w:t>
            </w:r>
            <w:r w:rsidR="00467BB9" w:rsidRPr="00CF04C7">
              <w:rPr>
                <w:bCs/>
              </w:rPr>
              <w:t>, vgl. Kapitel </w:t>
            </w:r>
            <w:r w:rsidR="00467BB9" w:rsidRPr="00CF04C7">
              <w:rPr>
                <w:bCs/>
              </w:rPr>
              <w:fldChar w:fldCharType="begin"/>
            </w:r>
            <w:r w:rsidR="00467BB9" w:rsidRPr="00CF04C7">
              <w:rPr>
                <w:bCs/>
              </w:rPr>
              <w:instrText xml:space="preserve"> REF _Ref103791911 \r \h </w:instrText>
            </w:r>
            <w:r w:rsidR="00467BB9">
              <w:rPr>
                <w:bCs/>
              </w:rPr>
              <w:instrText xml:space="preserve"> \* MERGEFORMAT </w:instrText>
            </w:r>
            <w:r w:rsidR="00467BB9" w:rsidRPr="00CF04C7">
              <w:rPr>
                <w:bCs/>
              </w:rPr>
            </w:r>
            <w:r w:rsidR="00467BB9" w:rsidRPr="00CF04C7">
              <w:rPr>
                <w:bCs/>
              </w:rPr>
              <w:fldChar w:fldCharType="separate"/>
            </w:r>
            <w:r w:rsidR="002A052A">
              <w:rPr>
                <w:bCs/>
              </w:rPr>
              <w:t>2.15</w:t>
            </w:r>
            <w:r w:rsidR="00467BB9" w:rsidRPr="00CF04C7">
              <w:rPr>
                <w:bCs/>
              </w:rPr>
              <w:fldChar w:fldCharType="end"/>
            </w:r>
            <w:r w:rsidRPr="00CF04C7">
              <w:rPr>
                <w:bCs/>
              </w:rPr>
              <w:t>)</w:t>
            </w:r>
          </w:p>
        </w:tc>
      </w:tr>
    </w:tbl>
    <w:p w14:paraId="1C9B0753" w14:textId="1D436152" w:rsidR="008916AE" w:rsidRDefault="008916AE" w:rsidP="00001FB5">
      <w:pPr>
        <w:pStyle w:val="Beschriftung"/>
      </w:pPr>
      <w:bookmarkStart w:id="295" w:name="_Toc166050403"/>
      <w:r>
        <w:t xml:space="preserve">Tabelle </w:t>
      </w:r>
      <w:r w:rsidR="005137A2">
        <w:fldChar w:fldCharType="begin"/>
      </w:r>
      <w:r w:rsidR="005137A2">
        <w:instrText xml:space="preserve"> SEQ Tabelle \* ARABIC </w:instrText>
      </w:r>
      <w:r w:rsidR="005137A2">
        <w:fldChar w:fldCharType="separate"/>
      </w:r>
      <w:r w:rsidR="002A052A">
        <w:rPr>
          <w:noProof/>
        </w:rPr>
        <w:t>14</w:t>
      </w:r>
      <w:r w:rsidR="005137A2">
        <w:rPr>
          <w:noProof/>
        </w:rPr>
        <w:fldChar w:fldCharType="end"/>
      </w:r>
      <w:r w:rsidR="007D606C">
        <w:t>: Definition des Datentyps</w:t>
      </w:r>
      <w:r w:rsidR="00C247E8">
        <w:t xml:space="preserve"> «</w:t>
      </w:r>
      <w:proofErr w:type="spellStart"/>
      <w:r w:rsidR="00C247E8">
        <w:t>mutationEducationRelationType</w:t>
      </w:r>
      <w:proofErr w:type="spellEnd"/>
      <w:r w:rsidR="00C247E8">
        <w:t>».</w:t>
      </w:r>
      <w:bookmarkEnd w:id="295"/>
    </w:p>
    <w:p w14:paraId="7665CB3E" w14:textId="7E6085BA" w:rsidR="003E2559" w:rsidRPr="00CF04C7" w:rsidRDefault="005B593C" w:rsidP="0008724B">
      <w:pPr>
        <w:pStyle w:val="berschrift2"/>
        <w:rPr>
          <w:lang w:val="de-DE"/>
        </w:rPr>
      </w:pPr>
      <w:bookmarkStart w:id="296" w:name="_Toc166050310"/>
      <w:proofErr w:type="spellStart"/>
      <w:r w:rsidRPr="00CF04C7">
        <w:rPr>
          <w:lang w:val="de-DE"/>
        </w:rPr>
        <w:t>deregistration</w:t>
      </w:r>
      <w:r w:rsidR="00514469" w:rsidRPr="00CF04C7">
        <w:rPr>
          <w:lang w:val="de-DE"/>
        </w:rPr>
        <w:t>FromOrganisation</w:t>
      </w:r>
      <w:r w:rsidR="00AE22ED" w:rsidRPr="00CF04C7">
        <w:rPr>
          <w:lang w:val="de-DE"/>
        </w:rPr>
        <w:t>Type</w:t>
      </w:r>
      <w:proofErr w:type="spellEnd"/>
      <w:r w:rsidR="00514469" w:rsidRPr="00CF04C7">
        <w:rPr>
          <w:lang w:val="de-DE"/>
        </w:rPr>
        <w:t xml:space="preserve"> (</w:t>
      </w:r>
      <w:r w:rsidR="00EB74A8" w:rsidRPr="00CF04C7">
        <w:rPr>
          <w:lang w:val="de-DE"/>
        </w:rPr>
        <w:t>A</w:t>
      </w:r>
      <w:r w:rsidR="00516F14" w:rsidRPr="00CF04C7">
        <w:rPr>
          <w:lang w:val="de-DE"/>
        </w:rPr>
        <w:t>bmeldung</w:t>
      </w:r>
      <w:r w:rsidR="00514469" w:rsidRPr="00CF04C7">
        <w:rPr>
          <w:lang w:val="de-DE"/>
        </w:rPr>
        <w:t xml:space="preserve"> </w:t>
      </w:r>
      <w:r w:rsidR="00F63758">
        <w:rPr>
          <w:rFonts w:cs="Arial"/>
        </w:rPr>
        <w:t>Person an eine Organisation</w:t>
      </w:r>
      <w:r w:rsidR="00514469" w:rsidRPr="00CF04C7">
        <w:rPr>
          <w:lang w:val="de-DE"/>
        </w:rPr>
        <w:t>)</w:t>
      </w:r>
      <w:bookmarkEnd w:id="296"/>
    </w:p>
    <w:p w14:paraId="5AF1667A" w14:textId="7987561E" w:rsidR="00751442" w:rsidRPr="00CF04C7" w:rsidRDefault="0002242C" w:rsidP="00CF04C7">
      <w:pPr>
        <w:rPr>
          <w:lang w:val="de-DE"/>
        </w:rPr>
      </w:pPr>
      <w:r w:rsidRPr="00CF04C7">
        <w:rPr>
          <w:lang w:val="de-DE"/>
        </w:rPr>
        <w:t>Diese</w:t>
      </w:r>
      <w:r w:rsidR="00E140E2">
        <w:rPr>
          <w:lang w:val="de-DE"/>
        </w:rPr>
        <w:t>r</w:t>
      </w:r>
      <w:r w:rsidRPr="00CF04C7">
        <w:rPr>
          <w:lang w:val="de-DE"/>
        </w:rPr>
        <w:t xml:space="preserve"> Datent</w:t>
      </w:r>
      <w:r w:rsidR="00E140E2">
        <w:rPr>
          <w:lang w:val="de-DE"/>
        </w:rPr>
        <w:t>yp</w:t>
      </w:r>
      <w:r w:rsidRPr="00CF04C7">
        <w:rPr>
          <w:lang w:val="de-DE"/>
        </w:rPr>
        <w:t xml:space="preserve"> wird verwendet, wenn </w:t>
      </w:r>
      <w:r w:rsidR="006E72D7" w:rsidRPr="00CF04C7">
        <w:rPr>
          <w:lang w:val="de-DE"/>
        </w:rPr>
        <w:t xml:space="preserve">Lernende ohne Auflösung des Bildungsverhältnisses </w:t>
      </w:r>
      <w:r w:rsidR="008500A7" w:rsidRPr="00CF04C7">
        <w:rPr>
          <w:lang w:val="de-DE"/>
        </w:rPr>
        <w:t xml:space="preserve">von </w:t>
      </w:r>
      <w:r w:rsidR="006E72D7" w:rsidRPr="00CF04C7">
        <w:rPr>
          <w:lang w:val="de-DE"/>
        </w:rPr>
        <w:t>eine</w:t>
      </w:r>
      <w:r w:rsidR="008500A7" w:rsidRPr="00CF04C7">
        <w:rPr>
          <w:lang w:val="de-DE"/>
        </w:rPr>
        <w:t>r</w:t>
      </w:r>
      <w:r w:rsidR="006E72D7" w:rsidRPr="00CF04C7">
        <w:rPr>
          <w:lang w:val="de-DE"/>
        </w:rPr>
        <w:t xml:space="preserve"> Organisation (Prüfungsorganisation, Berufsfachschule, </w:t>
      </w:r>
      <w:proofErr w:type="spellStart"/>
      <w:r w:rsidR="006E72D7" w:rsidRPr="00CF04C7">
        <w:rPr>
          <w:lang w:val="de-DE"/>
        </w:rPr>
        <w:t>üK</w:t>
      </w:r>
      <w:proofErr w:type="spellEnd"/>
      <w:r w:rsidR="006E72D7" w:rsidRPr="00CF04C7">
        <w:rPr>
          <w:lang w:val="de-DE"/>
        </w:rPr>
        <w:t>-Organisation</w:t>
      </w:r>
      <w:r w:rsidR="00E55531" w:rsidRPr="00CF04C7">
        <w:rPr>
          <w:lang w:val="de-DE"/>
        </w:rPr>
        <w:t xml:space="preserve">) </w:t>
      </w:r>
      <w:r w:rsidR="008500A7" w:rsidRPr="00CF04C7">
        <w:rPr>
          <w:lang w:val="de-DE"/>
        </w:rPr>
        <w:t>abgemeldet werden</w:t>
      </w:r>
      <w:r w:rsidR="00B07479" w:rsidRPr="00CF04C7">
        <w:rPr>
          <w:lang w:val="de-DE"/>
        </w:rPr>
        <w:t xml:space="preserve"> (z.B. bei einem Wechsel der </w:t>
      </w:r>
      <w:r w:rsidR="00FE63D8" w:rsidRPr="00CF04C7">
        <w:rPr>
          <w:lang w:val="de-DE"/>
        </w:rPr>
        <w:t>Berufsfachschule</w:t>
      </w:r>
      <w:r w:rsidR="00B07479" w:rsidRPr="00CF04C7">
        <w:rPr>
          <w:lang w:val="de-DE"/>
        </w:rPr>
        <w:t>)</w:t>
      </w:r>
      <w:r w:rsidR="000B0FEF" w:rsidRPr="00CF04C7">
        <w:rPr>
          <w:lang w:val="de-DE"/>
        </w:rPr>
        <w:t xml:space="preserve">. </w:t>
      </w:r>
      <w:r w:rsidR="00C4737A" w:rsidRPr="00CF04C7">
        <w:rPr>
          <w:lang w:val="de-DE"/>
        </w:rPr>
        <w:t>Das</w:t>
      </w:r>
      <w:r w:rsidR="000B0FEF" w:rsidRPr="00CF04C7">
        <w:rPr>
          <w:lang w:val="de-DE"/>
        </w:rPr>
        <w:t xml:space="preserve"> Datenelement </w:t>
      </w:r>
      <w:r w:rsidR="000F3FDB" w:rsidRPr="00CF04C7">
        <w:rPr>
          <w:lang w:val="de-DE"/>
        </w:rPr>
        <w:t>dient der Kommunikation der Abmeldung an die</w:t>
      </w:r>
      <w:r w:rsidR="000B0FEF" w:rsidRPr="00CF04C7">
        <w:rPr>
          <w:lang w:val="de-DE"/>
        </w:rPr>
        <w:t xml:space="preserve"> abgehende Organisation.</w:t>
      </w:r>
    </w:p>
    <w:tbl>
      <w:tblPr>
        <w:tblStyle w:val="AWK-Tabelle2mitEinzug"/>
        <w:tblW w:w="0" w:type="auto"/>
        <w:tblLayout w:type="fixed"/>
        <w:tblLook w:val="0420" w:firstRow="1" w:lastRow="0" w:firstColumn="0" w:lastColumn="0" w:noHBand="0" w:noVBand="1"/>
      </w:tblPr>
      <w:tblGrid>
        <w:gridCol w:w="709"/>
        <w:gridCol w:w="1701"/>
        <w:gridCol w:w="1843"/>
        <w:gridCol w:w="567"/>
        <w:gridCol w:w="4109"/>
      </w:tblGrid>
      <w:tr w:rsidR="004D0356" w14:paraId="4D4C588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410" w:type="dxa"/>
            <w:gridSpan w:val="2"/>
            <w:hideMark/>
          </w:tcPr>
          <w:p w14:paraId="669CE664" w14:textId="689579C8" w:rsidR="003E2559" w:rsidRPr="004D0356" w:rsidRDefault="003E2559" w:rsidP="008E2396">
            <w:pPr>
              <w:pStyle w:val="Table0Normal"/>
              <w:keepNext/>
              <w:rPr>
                <w:rFonts w:cs="Arial"/>
              </w:rPr>
            </w:pPr>
            <w:r>
              <w:rPr>
                <w:rFonts w:cs="Arial"/>
              </w:rPr>
              <w:t>Element</w:t>
            </w:r>
          </w:p>
        </w:tc>
        <w:tc>
          <w:tcPr>
            <w:tcW w:w="1843" w:type="dxa"/>
            <w:hideMark/>
          </w:tcPr>
          <w:p w14:paraId="19BE5718" w14:textId="755F8198" w:rsidR="003E2559" w:rsidRPr="004D0356" w:rsidRDefault="007F49E5" w:rsidP="008E2396">
            <w:pPr>
              <w:pStyle w:val="Table0Normal"/>
              <w:keepNext/>
              <w:rPr>
                <w:rFonts w:cs="Arial"/>
              </w:rPr>
            </w:pPr>
            <w:r>
              <w:rPr>
                <w:rFonts w:cs="Arial"/>
              </w:rPr>
              <w:t>Datentyp</w:t>
            </w:r>
          </w:p>
        </w:tc>
        <w:tc>
          <w:tcPr>
            <w:tcW w:w="567" w:type="dxa"/>
            <w:hideMark/>
          </w:tcPr>
          <w:p w14:paraId="361FF069" w14:textId="77777777" w:rsidR="003E2559" w:rsidRDefault="003E2559" w:rsidP="008E2396">
            <w:pPr>
              <w:pStyle w:val="Table0Normal"/>
              <w:keepNext/>
              <w:rPr>
                <w:b w:val="0"/>
                <w:bCs w:val="0"/>
              </w:rPr>
            </w:pPr>
            <w:r>
              <w:rPr>
                <w:rFonts w:cs="Arial"/>
              </w:rPr>
              <w:t>Vorkommen</w:t>
            </w:r>
          </w:p>
        </w:tc>
        <w:tc>
          <w:tcPr>
            <w:tcW w:w="4109" w:type="dxa"/>
            <w:hideMark/>
          </w:tcPr>
          <w:p w14:paraId="56B3DDAF" w14:textId="1C7604C3" w:rsidR="003E2559" w:rsidRPr="004D0356" w:rsidRDefault="003E2559" w:rsidP="008E2396">
            <w:pPr>
              <w:pStyle w:val="Table0Normal"/>
              <w:keepNext/>
              <w:rPr>
                <w:rFonts w:cs="Arial"/>
              </w:rPr>
            </w:pPr>
            <w:r>
              <w:rPr>
                <w:rFonts w:cs="Arial"/>
              </w:rPr>
              <w:t>Beschreibung</w:t>
            </w:r>
          </w:p>
        </w:tc>
      </w:tr>
      <w:tr w:rsidR="00BE5D7E" w14:paraId="10DB62D9"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04ECBDE9" w14:textId="7FE2B1B5" w:rsidR="00BE5D7E" w:rsidRDefault="00C4737A" w:rsidP="008E2396">
            <w:pPr>
              <w:pStyle w:val="Table0Normal"/>
              <w:keepNext/>
              <w:rPr>
                <w:bCs/>
              </w:rPr>
            </w:pPr>
            <w:proofErr w:type="spellStart"/>
            <w:r>
              <w:rPr>
                <w:bCs/>
              </w:rPr>
              <w:t>deregistrationDate</w:t>
            </w:r>
            <w:proofErr w:type="spellEnd"/>
          </w:p>
        </w:tc>
        <w:tc>
          <w:tcPr>
            <w:tcW w:w="1843" w:type="dxa"/>
          </w:tcPr>
          <w:p w14:paraId="093E5416" w14:textId="3E23B64A" w:rsidR="00BE5D7E" w:rsidRDefault="0008305C" w:rsidP="008E2396">
            <w:pPr>
              <w:pStyle w:val="Table0Normal"/>
              <w:keepNext/>
            </w:pPr>
            <w:proofErr w:type="spellStart"/>
            <w:proofErr w:type="gramStart"/>
            <w:r>
              <w:t>xs:date</w:t>
            </w:r>
            <w:proofErr w:type="spellEnd"/>
            <w:proofErr w:type="gramEnd"/>
          </w:p>
        </w:tc>
        <w:tc>
          <w:tcPr>
            <w:tcW w:w="567" w:type="dxa"/>
          </w:tcPr>
          <w:p w14:paraId="372C8B90" w14:textId="18AD221F" w:rsidR="00BE5D7E" w:rsidRDefault="0008305C" w:rsidP="008E2396">
            <w:pPr>
              <w:pStyle w:val="Table0Normal"/>
              <w:keepNext/>
              <w:jc w:val="center"/>
            </w:pPr>
            <w:r>
              <w:t>1</w:t>
            </w:r>
          </w:p>
        </w:tc>
        <w:tc>
          <w:tcPr>
            <w:tcW w:w="4109" w:type="dxa"/>
          </w:tcPr>
          <w:p w14:paraId="79140A48" w14:textId="1C2C1792" w:rsidR="00BE5D7E" w:rsidRDefault="00CD5789" w:rsidP="008E2396">
            <w:pPr>
              <w:pStyle w:val="Table0Normal"/>
              <w:keepNext/>
            </w:pPr>
            <w:r>
              <w:rPr>
                <w:bCs/>
              </w:rPr>
              <w:t xml:space="preserve">Abmeldungsdatum </w:t>
            </w:r>
            <w:r w:rsidR="00D15496">
              <w:rPr>
                <w:bCs/>
              </w:rPr>
              <w:t>(letzter Tag, an dem die alte Organisation gültig ist</w:t>
            </w:r>
            <w:r w:rsidR="00C84CD1">
              <w:rPr>
                <w:bCs/>
              </w:rPr>
              <w:t xml:space="preserve"> bzw. </w:t>
            </w:r>
            <w:r w:rsidR="006522D0">
              <w:rPr>
                <w:bCs/>
              </w:rPr>
              <w:t>war</w:t>
            </w:r>
            <w:r w:rsidR="00D15496">
              <w:rPr>
                <w:bCs/>
              </w:rPr>
              <w:t>)</w:t>
            </w:r>
          </w:p>
        </w:tc>
      </w:tr>
      <w:tr w:rsidR="00BE5D7E" w14:paraId="33DFB090" w14:textId="77777777" w:rsidTr="00C8459C">
        <w:trPr>
          <w:cnfStyle w:val="000000010000" w:firstRow="0" w:lastRow="0" w:firstColumn="0" w:lastColumn="0" w:oddVBand="0" w:evenVBand="0" w:oddHBand="0" w:evenHBand="1" w:firstRowFirstColumn="0" w:firstRowLastColumn="0" w:lastRowFirstColumn="0" w:lastRowLastColumn="0"/>
        </w:trPr>
        <w:tc>
          <w:tcPr>
            <w:tcW w:w="2410" w:type="dxa"/>
            <w:gridSpan w:val="2"/>
          </w:tcPr>
          <w:p w14:paraId="4B6BC785" w14:textId="358E84A6" w:rsidR="00BE5D7E" w:rsidRDefault="00A9077F" w:rsidP="008E2396">
            <w:pPr>
              <w:pStyle w:val="Table0Normal"/>
              <w:keepNext/>
              <w:rPr>
                <w:bCs/>
              </w:rPr>
            </w:pPr>
            <w:proofErr w:type="spellStart"/>
            <w:r>
              <w:rPr>
                <w:bCs/>
              </w:rPr>
              <w:t>deregistrationKind</w:t>
            </w:r>
            <w:proofErr w:type="spellEnd"/>
          </w:p>
        </w:tc>
        <w:tc>
          <w:tcPr>
            <w:tcW w:w="1843" w:type="dxa"/>
          </w:tcPr>
          <w:p w14:paraId="00D20500" w14:textId="53F7D3CA" w:rsidR="00BE5D7E" w:rsidRDefault="00D22D94" w:rsidP="008E2396">
            <w:pPr>
              <w:pStyle w:val="Table0Normal"/>
              <w:keepNext/>
              <w:rPr>
                <w:bCs/>
              </w:rPr>
            </w:pPr>
            <w:proofErr w:type="spellStart"/>
            <w:r>
              <w:rPr>
                <w:bCs/>
              </w:rPr>
              <w:t>xs:int</w:t>
            </w:r>
            <w:proofErr w:type="spellEnd"/>
            <w:r>
              <w:rPr>
                <w:bCs/>
              </w:rPr>
              <w:t xml:space="preserve"> (</w:t>
            </w:r>
            <w:proofErr w:type="spellStart"/>
            <w:r>
              <w:rPr>
                <w:bCs/>
              </w:rPr>
              <w:t>enum</w:t>
            </w:r>
            <w:proofErr w:type="spellEnd"/>
            <w:r>
              <w:rPr>
                <w:bCs/>
              </w:rPr>
              <w:t>)</w:t>
            </w:r>
          </w:p>
        </w:tc>
        <w:tc>
          <w:tcPr>
            <w:tcW w:w="567" w:type="dxa"/>
          </w:tcPr>
          <w:p w14:paraId="14166FA6" w14:textId="1E1440D9" w:rsidR="00BE5D7E" w:rsidRDefault="00D22D94" w:rsidP="008E2396">
            <w:pPr>
              <w:pStyle w:val="Table0Normal"/>
              <w:keepNext/>
              <w:jc w:val="center"/>
            </w:pPr>
            <w:r>
              <w:t>1</w:t>
            </w:r>
          </w:p>
        </w:tc>
        <w:tc>
          <w:tcPr>
            <w:tcW w:w="4109" w:type="dxa"/>
          </w:tcPr>
          <w:p w14:paraId="438FB32A" w14:textId="77777777" w:rsidR="00BE5D7E" w:rsidRDefault="00C13C1F" w:rsidP="008E2396">
            <w:pPr>
              <w:pStyle w:val="Table0Normal"/>
              <w:keepNext/>
              <w:rPr>
                <w:bCs/>
              </w:rPr>
            </w:pPr>
            <w:r>
              <w:rPr>
                <w:bCs/>
              </w:rPr>
              <w:t>Art der Abmeldung (</w:t>
            </w:r>
            <w:r w:rsidR="00D22D94">
              <w:rPr>
                <w:bCs/>
              </w:rPr>
              <w:t xml:space="preserve">Grundbildung, BM, </w:t>
            </w:r>
            <w:proofErr w:type="spellStart"/>
            <w:r w:rsidR="00D22D94">
              <w:rPr>
                <w:bCs/>
              </w:rPr>
              <w:t>üK</w:t>
            </w:r>
            <w:proofErr w:type="spellEnd"/>
            <w:r w:rsidR="00D22D94">
              <w:rPr>
                <w:bCs/>
              </w:rPr>
              <w:t>)</w:t>
            </w:r>
          </w:p>
          <w:p w14:paraId="197AF940" w14:textId="5831FF9B" w:rsidR="00C4737A" w:rsidRDefault="00C4737A" w:rsidP="008E2396">
            <w:pPr>
              <w:pStyle w:val="Table0Normal"/>
              <w:keepNext/>
              <w:rPr>
                <w:bCs/>
              </w:rPr>
            </w:pPr>
            <w:r>
              <w:rPr>
                <w:bCs/>
              </w:rPr>
              <w:t>1 – Grundbildung</w:t>
            </w:r>
          </w:p>
          <w:p w14:paraId="581A77FD" w14:textId="0503BF5E" w:rsidR="00C4737A" w:rsidRDefault="00C4737A" w:rsidP="008E2396">
            <w:pPr>
              <w:pStyle w:val="Table0Normal"/>
              <w:keepNext/>
              <w:rPr>
                <w:bCs/>
              </w:rPr>
            </w:pPr>
            <w:r>
              <w:rPr>
                <w:bCs/>
              </w:rPr>
              <w:t>2 – BM</w:t>
            </w:r>
          </w:p>
          <w:p w14:paraId="419A03DD" w14:textId="77777777" w:rsidR="00C4737A" w:rsidRDefault="00C4737A" w:rsidP="008E2396">
            <w:pPr>
              <w:pStyle w:val="Table0Normal"/>
              <w:keepNext/>
              <w:rPr>
                <w:bCs/>
              </w:rPr>
            </w:pPr>
            <w:r>
              <w:rPr>
                <w:bCs/>
              </w:rPr>
              <w:t xml:space="preserve">3 – </w:t>
            </w:r>
            <w:proofErr w:type="spellStart"/>
            <w:r>
              <w:rPr>
                <w:bCs/>
              </w:rPr>
              <w:t>üK</w:t>
            </w:r>
            <w:proofErr w:type="spellEnd"/>
          </w:p>
          <w:p w14:paraId="3BC5F1F2" w14:textId="2D8D3BDD" w:rsidR="00D234DD" w:rsidRDefault="00D234DD" w:rsidP="008E2396">
            <w:pPr>
              <w:pStyle w:val="Table0Normal"/>
              <w:keepNext/>
              <w:rPr>
                <w:bCs/>
              </w:rPr>
            </w:pPr>
            <w:r w:rsidRPr="009478F7">
              <w:rPr>
                <w:bCs/>
              </w:rPr>
              <w:t>4 – Prüfung</w:t>
            </w:r>
          </w:p>
        </w:tc>
      </w:tr>
      <w:tr w:rsidR="00022AD0" w14:paraId="2346729E"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278545CD" w14:textId="0E4D6ECA" w:rsidR="00022AD0" w:rsidRDefault="00022AD0" w:rsidP="008E2396">
            <w:pPr>
              <w:pStyle w:val="Table0Normal"/>
              <w:keepNext/>
              <w:rPr>
                <w:bCs/>
              </w:rPr>
            </w:pPr>
            <w:proofErr w:type="spellStart"/>
            <w:r>
              <w:rPr>
                <w:bCs/>
              </w:rPr>
              <w:t>contractPartId</w:t>
            </w:r>
            <w:proofErr w:type="spellEnd"/>
          </w:p>
        </w:tc>
        <w:tc>
          <w:tcPr>
            <w:tcW w:w="1843" w:type="dxa"/>
          </w:tcPr>
          <w:p w14:paraId="3ED399DF" w14:textId="1FA69336" w:rsidR="00022AD0" w:rsidRDefault="005B27F1" w:rsidP="008E2396">
            <w:pPr>
              <w:pStyle w:val="Table0Normal"/>
              <w:keepNext/>
              <w:rPr>
                <w:bCs/>
              </w:rPr>
            </w:pPr>
            <w:proofErr w:type="spellStart"/>
            <w:r>
              <w:rPr>
                <w:bCs/>
              </w:rPr>
              <w:t>contractPartId</w:t>
            </w:r>
            <w:r w:rsidR="0025668B">
              <w:t>Type</w:t>
            </w:r>
            <w:proofErr w:type="spellEnd"/>
          </w:p>
        </w:tc>
        <w:tc>
          <w:tcPr>
            <w:tcW w:w="567" w:type="dxa"/>
          </w:tcPr>
          <w:p w14:paraId="56C2D607" w14:textId="53EB64F4" w:rsidR="00022AD0" w:rsidRDefault="00022AD0" w:rsidP="008E2396">
            <w:pPr>
              <w:pStyle w:val="Table0Normal"/>
              <w:keepNext/>
              <w:jc w:val="center"/>
            </w:pPr>
            <w:r>
              <w:t>1</w:t>
            </w:r>
          </w:p>
        </w:tc>
        <w:tc>
          <w:tcPr>
            <w:tcW w:w="4109" w:type="dxa"/>
          </w:tcPr>
          <w:p w14:paraId="0B99B877" w14:textId="42289E43" w:rsidR="00022AD0" w:rsidRDefault="00C4737A" w:rsidP="008E2396">
            <w:pPr>
              <w:pStyle w:val="Table0Normal"/>
              <w:keepNext/>
              <w:rPr>
                <w:bCs/>
              </w:rPr>
            </w:pPr>
            <w:r w:rsidRPr="00CF04C7">
              <w:t xml:space="preserve">Identifikator für </w:t>
            </w:r>
            <w:r w:rsidR="00022AD0" w:rsidRPr="00CF04C7">
              <w:t>Teilverhältnis</w:t>
            </w:r>
            <w:r>
              <w:t xml:space="preserve"> (vgl. Kapitel </w:t>
            </w:r>
            <w:r>
              <w:fldChar w:fldCharType="begin"/>
            </w:r>
            <w:r>
              <w:instrText xml:space="preserve"> REF _Ref103631215 \r \h </w:instrText>
            </w:r>
            <w:r>
              <w:fldChar w:fldCharType="separate"/>
            </w:r>
            <w:r w:rsidR="002A052A">
              <w:t>2.14</w:t>
            </w:r>
            <w:r>
              <w:fldChar w:fldCharType="end"/>
            </w:r>
            <w:r>
              <w:t>)</w:t>
            </w:r>
          </w:p>
        </w:tc>
      </w:tr>
      <w:tr w:rsidR="004D0356" w14:paraId="7C06DF35" w14:textId="77777777" w:rsidTr="00C8459C">
        <w:trPr>
          <w:cnfStyle w:val="000000010000" w:firstRow="0" w:lastRow="0" w:firstColumn="0" w:lastColumn="0" w:oddVBand="0" w:evenVBand="0" w:oddHBand="0" w:evenHBand="1" w:firstRowFirstColumn="0" w:firstRowLastColumn="0" w:lastRowFirstColumn="0" w:lastRowLastColumn="0"/>
        </w:trPr>
        <w:tc>
          <w:tcPr>
            <w:tcW w:w="709" w:type="dxa"/>
            <w:vMerge w:val="restart"/>
            <w:textDirection w:val="btLr"/>
          </w:tcPr>
          <w:p w14:paraId="50D10C0F" w14:textId="1E129011" w:rsidR="004D0356" w:rsidRDefault="004D0356" w:rsidP="008E2396">
            <w:pPr>
              <w:pStyle w:val="Table0Normal"/>
              <w:keepNext/>
              <w:ind w:left="113" w:right="113"/>
              <w:jc w:val="center"/>
              <w:rPr>
                <w:bCs/>
              </w:rPr>
            </w:pPr>
            <w:r w:rsidRPr="00A26241">
              <w:rPr>
                <w:bCs/>
                <w:noProof/>
              </w:rPr>
              <mc:AlternateContent>
                <mc:Choice Requires="wps">
                  <w:drawing>
                    <wp:anchor distT="0" distB="0" distL="114300" distR="114300" simplePos="0" relativeHeight="251658240" behindDoc="0" locked="0" layoutInCell="1" allowOverlap="1" wp14:anchorId="2E6D6317" wp14:editId="48D017BE">
                      <wp:simplePos x="0" y="0"/>
                      <wp:positionH relativeFrom="column">
                        <wp:posOffset>191902</wp:posOffset>
                      </wp:positionH>
                      <wp:positionV relativeFrom="paragraph">
                        <wp:posOffset>-1010501</wp:posOffset>
                      </wp:positionV>
                      <wp:extent cx="215660" cy="948463"/>
                      <wp:effectExtent l="0" t="0" r="13335" b="23495"/>
                      <wp:wrapNone/>
                      <wp:docPr id="2" name="Geschweifte Klammer links 2"/>
                      <wp:cNvGraphicFramePr/>
                      <a:graphic xmlns:a="http://schemas.openxmlformats.org/drawingml/2006/main">
                        <a:graphicData uri="http://schemas.microsoft.com/office/word/2010/wordprocessingShape">
                          <wps:wsp>
                            <wps:cNvSpPr/>
                            <wps:spPr>
                              <a:xfrm>
                                <a:off x="0" y="0"/>
                                <a:ext cx="215660" cy="948463"/>
                              </a:xfrm>
                              <a:prstGeom prst="leftBrace">
                                <a:avLst/>
                              </a:prstGeom>
                            </wps:spPr>
                            <wps:style>
                              <a:lnRef idx="1">
                                <a:schemeClr val="dk1"/>
                              </a:lnRef>
                              <a:fillRef idx="0">
                                <a:schemeClr val="dk1"/>
                              </a:fillRef>
                              <a:effectRef idx="0">
                                <a:schemeClr val="dk1"/>
                              </a:effectRef>
                              <a:fontRef idx="minor">
                                <a:schemeClr val="tx1"/>
                              </a:fontRef>
                            </wps:style>
                            <wps:txbx>
                              <w:txbxContent>
                                <w:p w14:paraId="3B386C90" w14:textId="742C8D22" w:rsidR="008B4039" w:rsidRPr="00A26241" w:rsidRDefault="008B4039"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D631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2" o:spid="_x0000_s1026" type="#_x0000_t87" style="position:absolute;left:0;text-align:left;margin-left:15.1pt;margin-top:-79.55pt;width:17pt;height:7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" adj="409" strokecolor="black [3040]">
                      <v:textbox style="layout-flow:vertical;mso-layout-flow-alt:bottom-to-top">
                        <w:txbxContent>
                          <w:p w14:paraId="3B386C90" w14:textId="742C8D22" w:rsidR="008B4039" w:rsidRPr="00A26241" w:rsidRDefault="008B4039"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roofErr w:type="spellStart"/>
            <w:r>
              <w:rPr>
                <w:bCs/>
              </w:rPr>
              <w:t>choice</w:t>
            </w:r>
            <w:proofErr w:type="spellEnd"/>
          </w:p>
        </w:tc>
        <w:tc>
          <w:tcPr>
            <w:tcW w:w="1701" w:type="dxa"/>
          </w:tcPr>
          <w:p w14:paraId="60A7D284" w14:textId="331A8FC9" w:rsidR="004D0356" w:rsidRDefault="004D0356" w:rsidP="008E2396">
            <w:pPr>
              <w:pStyle w:val="Table0Normal"/>
              <w:keepNext/>
              <w:rPr>
                <w:bCs/>
              </w:rPr>
            </w:pPr>
            <w:proofErr w:type="spellStart"/>
            <w:r w:rsidRPr="00E736B8">
              <w:rPr>
                <w:bCs/>
              </w:rPr>
              <w:t>schoolId</w:t>
            </w:r>
            <w:proofErr w:type="spellEnd"/>
          </w:p>
        </w:tc>
        <w:tc>
          <w:tcPr>
            <w:tcW w:w="1843" w:type="dxa"/>
          </w:tcPr>
          <w:p w14:paraId="3A5766D8" w14:textId="189B6418" w:rsidR="004D0356" w:rsidRPr="00E736B8" w:rsidRDefault="004D0356" w:rsidP="008E2396">
            <w:pPr>
              <w:pStyle w:val="Table0Normal"/>
              <w:keepNext/>
              <w:rPr>
                <w:bCs/>
              </w:rPr>
            </w:pPr>
            <w:proofErr w:type="spellStart"/>
            <w:r w:rsidRPr="00E736B8">
              <w:rPr>
                <w:bCs/>
              </w:rPr>
              <w:t>schoolIdType</w:t>
            </w:r>
            <w:proofErr w:type="spellEnd"/>
          </w:p>
          <w:p w14:paraId="2143F7DC" w14:textId="01FF9208" w:rsidR="004D0356" w:rsidRDefault="004D0356" w:rsidP="008E2396">
            <w:pPr>
              <w:pStyle w:val="Table0Normal"/>
              <w:keepNext/>
              <w:rPr>
                <w:bCs/>
              </w:rPr>
            </w:pPr>
          </w:p>
        </w:tc>
        <w:tc>
          <w:tcPr>
            <w:tcW w:w="567" w:type="dxa"/>
            <w:vMerge w:val="restart"/>
          </w:tcPr>
          <w:p w14:paraId="47886799" w14:textId="547AA119" w:rsidR="004D0356" w:rsidRDefault="004D0356" w:rsidP="008E2396">
            <w:pPr>
              <w:pStyle w:val="Table0Normal"/>
              <w:keepNext/>
              <w:jc w:val="center"/>
            </w:pPr>
            <w:r>
              <w:t>1</w:t>
            </w:r>
          </w:p>
        </w:tc>
        <w:tc>
          <w:tcPr>
            <w:tcW w:w="4109" w:type="dxa"/>
            <w:vMerge w:val="restart"/>
          </w:tcPr>
          <w:p w14:paraId="318667F3" w14:textId="08FC754D" w:rsidR="004D0356" w:rsidRDefault="004D0356" w:rsidP="008E2396">
            <w:pPr>
              <w:pStyle w:val="Table0Normal"/>
              <w:keepNext/>
              <w:rPr>
                <w:bCs/>
              </w:rPr>
            </w:pPr>
            <w:r>
              <w:rPr>
                <w:bCs/>
              </w:rPr>
              <w:t>Identifikator der abgehenden Organisation</w:t>
            </w:r>
          </w:p>
          <w:p w14:paraId="56FB26A8" w14:textId="2696119A" w:rsidR="004D0356" w:rsidRDefault="004D0356" w:rsidP="008E2396">
            <w:pPr>
              <w:pStyle w:val="Table0Normal"/>
              <w:keepNext/>
              <w:rPr>
                <w:bCs/>
              </w:rPr>
            </w:pPr>
            <w:r>
              <w:rPr>
                <w:bCs/>
              </w:rPr>
              <w:t>(vgl. Kapitel </w:t>
            </w:r>
            <w:r>
              <w:rPr>
                <w:bCs/>
              </w:rPr>
              <w:fldChar w:fldCharType="begin"/>
            </w:r>
            <w:r>
              <w:rPr>
                <w:bCs/>
              </w:rPr>
              <w:instrText xml:space="preserve"> REF _Ref103631215 \r \h  \* MERGEFORMAT </w:instrText>
            </w:r>
            <w:r>
              <w:rPr>
                <w:bCs/>
              </w:rPr>
            </w:r>
            <w:r>
              <w:rPr>
                <w:bCs/>
              </w:rPr>
              <w:fldChar w:fldCharType="separate"/>
            </w:r>
            <w:r w:rsidR="002A052A">
              <w:rPr>
                <w:bCs/>
              </w:rPr>
              <w:t>2.14</w:t>
            </w:r>
            <w:r>
              <w:rPr>
                <w:bCs/>
              </w:rPr>
              <w:fldChar w:fldCharType="end"/>
            </w:r>
            <w:r>
              <w:rPr>
                <w:bCs/>
              </w:rPr>
              <w:t>)</w:t>
            </w:r>
          </w:p>
        </w:tc>
      </w:tr>
      <w:tr w:rsidR="004D0356" w14:paraId="7A30E125" w14:textId="77777777" w:rsidTr="00C8459C">
        <w:trPr>
          <w:cnfStyle w:val="000000100000" w:firstRow="0" w:lastRow="0" w:firstColumn="0" w:lastColumn="0" w:oddVBand="0" w:evenVBand="0" w:oddHBand="1" w:evenHBand="0" w:firstRowFirstColumn="0" w:firstRowLastColumn="0" w:lastRowFirstColumn="0" w:lastRowLastColumn="0"/>
        </w:trPr>
        <w:tc>
          <w:tcPr>
            <w:tcW w:w="709" w:type="dxa"/>
            <w:vMerge/>
            <w:textDirection w:val="btLr"/>
          </w:tcPr>
          <w:p w14:paraId="3C9CEBF3" w14:textId="77777777" w:rsidR="004D0356" w:rsidRPr="00A26241" w:rsidRDefault="004D0356" w:rsidP="008E2396">
            <w:pPr>
              <w:pStyle w:val="Table0Normal"/>
              <w:keepNext/>
              <w:ind w:left="113" w:right="113"/>
              <w:jc w:val="center"/>
              <w:rPr>
                <w:bCs/>
                <w:noProof/>
              </w:rPr>
            </w:pPr>
          </w:p>
        </w:tc>
        <w:tc>
          <w:tcPr>
            <w:tcW w:w="1701" w:type="dxa"/>
          </w:tcPr>
          <w:p w14:paraId="6B14975A" w14:textId="068A0A03" w:rsidR="004D0356" w:rsidRDefault="004D0356" w:rsidP="008E2396">
            <w:pPr>
              <w:pStyle w:val="Table0Normal"/>
              <w:keepNext/>
              <w:rPr>
                <w:bCs/>
              </w:rPr>
            </w:pPr>
            <w:proofErr w:type="spellStart"/>
            <w:r w:rsidRPr="00E736B8">
              <w:t>branchCoursesOrganisationId</w:t>
            </w:r>
            <w:proofErr w:type="spellEnd"/>
          </w:p>
        </w:tc>
        <w:tc>
          <w:tcPr>
            <w:tcW w:w="1843" w:type="dxa"/>
          </w:tcPr>
          <w:p w14:paraId="0FFF3BE1" w14:textId="6195C38D" w:rsidR="004D0356" w:rsidRPr="00E736B8" w:rsidRDefault="004D0356" w:rsidP="008E2396">
            <w:pPr>
              <w:pStyle w:val="Table0Normal"/>
              <w:keepNext/>
              <w:rPr>
                <w:bCs/>
              </w:rPr>
            </w:pPr>
            <w:proofErr w:type="spellStart"/>
            <w:r w:rsidRPr="00E736B8">
              <w:t>branchCoursesOrganisationIdType</w:t>
            </w:r>
            <w:proofErr w:type="spellEnd"/>
          </w:p>
        </w:tc>
        <w:tc>
          <w:tcPr>
            <w:tcW w:w="567" w:type="dxa"/>
            <w:vMerge/>
          </w:tcPr>
          <w:p w14:paraId="4DA8D4AB" w14:textId="77777777" w:rsidR="004D0356" w:rsidRDefault="004D0356" w:rsidP="008E2396">
            <w:pPr>
              <w:pStyle w:val="Table0Normal"/>
              <w:keepNext/>
              <w:jc w:val="center"/>
            </w:pPr>
          </w:p>
        </w:tc>
        <w:tc>
          <w:tcPr>
            <w:tcW w:w="4109" w:type="dxa"/>
            <w:vMerge/>
          </w:tcPr>
          <w:p w14:paraId="60F38B39" w14:textId="77777777" w:rsidR="004D0356" w:rsidRDefault="004D0356" w:rsidP="008E2396">
            <w:pPr>
              <w:pStyle w:val="Table0Normal"/>
              <w:keepNext/>
              <w:rPr>
                <w:bCs/>
              </w:rPr>
            </w:pPr>
          </w:p>
        </w:tc>
      </w:tr>
      <w:tr w:rsidR="004D0356" w14:paraId="45E0AAB6" w14:textId="77777777" w:rsidTr="00C8459C">
        <w:trPr>
          <w:cnfStyle w:val="000000010000" w:firstRow="0" w:lastRow="0" w:firstColumn="0" w:lastColumn="0" w:oddVBand="0" w:evenVBand="0" w:oddHBand="0" w:evenHBand="1" w:firstRowFirstColumn="0" w:firstRowLastColumn="0" w:lastRowFirstColumn="0" w:lastRowLastColumn="0"/>
        </w:trPr>
        <w:tc>
          <w:tcPr>
            <w:tcW w:w="709" w:type="dxa"/>
            <w:vMerge/>
            <w:textDirection w:val="btLr"/>
          </w:tcPr>
          <w:p w14:paraId="403A47AC" w14:textId="77777777" w:rsidR="004D0356" w:rsidRPr="00A26241" w:rsidRDefault="004D0356" w:rsidP="008E2396">
            <w:pPr>
              <w:pStyle w:val="Table0Normal"/>
              <w:keepNext/>
              <w:ind w:left="113" w:right="113"/>
              <w:jc w:val="center"/>
              <w:rPr>
                <w:bCs/>
                <w:noProof/>
              </w:rPr>
            </w:pPr>
          </w:p>
        </w:tc>
        <w:tc>
          <w:tcPr>
            <w:tcW w:w="1701" w:type="dxa"/>
          </w:tcPr>
          <w:p w14:paraId="16DC5572" w14:textId="5FDD8886" w:rsidR="004D0356" w:rsidRDefault="00BB41D7" w:rsidP="008E2396">
            <w:pPr>
              <w:pStyle w:val="Table0Normal"/>
              <w:keepNext/>
              <w:rPr>
                <w:bCs/>
              </w:rPr>
            </w:pPr>
            <w:proofErr w:type="spellStart"/>
            <w:r>
              <w:t>examCommissionId</w:t>
            </w:r>
            <w:proofErr w:type="spellEnd"/>
          </w:p>
        </w:tc>
        <w:tc>
          <w:tcPr>
            <w:tcW w:w="1843" w:type="dxa"/>
          </w:tcPr>
          <w:p w14:paraId="1DC6C697" w14:textId="3D722D5F" w:rsidR="004D0356" w:rsidRPr="00E736B8" w:rsidRDefault="00BB41D7" w:rsidP="008E2396">
            <w:pPr>
              <w:pStyle w:val="Table0Normal"/>
              <w:keepNext/>
              <w:rPr>
                <w:bCs/>
              </w:rPr>
            </w:pPr>
            <w:proofErr w:type="spellStart"/>
            <w:r>
              <w:t>examCommissionIdType</w:t>
            </w:r>
            <w:proofErr w:type="spellEnd"/>
          </w:p>
        </w:tc>
        <w:tc>
          <w:tcPr>
            <w:tcW w:w="567" w:type="dxa"/>
            <w:vMerge/>
          </w:tcPr>
          <w:p w14:paraId="6DBD4FF7" w14:textId="77777777" w:rsidR="004D0356" w:rsidRDefault="004D0356" w:rsidP="008E2396">
            <w:pPr>
              <w:pStyle w:val="Table0Normal"/>
              <w:keepNext/>
              <w:jc w:val="center"/>
            </w:pPr>
          </w:p>
        </w:tc>
        <w:tc>
          <w:tcPr>
            <w:tcW w:w="4109" w:type="dxa"/>
            <w:vMerge/>
          </w:tcPr>
          <w:p w14:paraId="12B1B104" w14:textId="77777777" w:rsidR="004D0356" w:rsidRDefault="004D0356" w:rsidP="008E2396">
            <w:pPr>
              <w:pStyle w:val="Table0Normal"/>
              <w:keepNext/>
              <w:rPr>
                <w:bCs/>
              </w:rPr>
            </w:pPr>
          </w:p>
        </w:tc>
      </w:tr>
      <w:tr w:rsidR="00410529" w14:paraId="09B4DC8C" w14:textId="77777777" w:rsidTr="00C8459C">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2EADEED7" w14:textId="0F01C248" w:rsidR="00410529" w:rsidRDefault="00410529" w:rsidP="008E2396">
            <w:pPr>
              <w:pStyle w:val="Table0Normal"/>
              <w:keepNext/>
              <w:rPr>
                <w:bCs/>
              </w:rPr>
            </w:pPr>
            <w:proofErr w:type="spellStart"/>
            <w:r>
              <w:rPr>
                <w:bCs/>
              </w:rPr>
              <w:t>comment</w:t>
            </w:r>
            <w:proofErr w:type="spellEnd"/>
          </w:p>
        </w:tc>
        <w:tc>
          <w:tcPr>
            <w:tcW w:w="1843" w:type="dxa"/>
          </w:tcPr>
          <w:p w14:paraId="61B067E0" w14:textId="5186F323" w:rsidR="00410529" w:rsidRDefault="00410529" w:rsidP="008E2396">
            <w:pPr>
              <w:pStyle w:val="Table0Normal"/>
              <w:keepNext/>
              <w:rPr>
                <w:bCs/>
              </w:rPr>
            </w:pPr>
            <w:proofErr w:type="spellStart"/>
            <w:r>
              <w:rPr>
                <w:bCs/>
              </w:rPr>
              <w:t>commentType</w:t>
            </w:r>
            <w:proofErr w:type="spellEnd"/>
          </w:p>
        </w:tc>
        <w:tc>
          <w:tcPr>
            <w:tcW w:w="567" w:type="dxa"/>
          </w:tcPr>
          <w:p w14:paraId="478DD7F0" w14:textId="412A5B49" w:rsidR="00410529" w:rsidRDefault="00410529" w:rsidP="008E2396">
            <w:pPr>
              <w:pStyle w:val="Table0Normal"/>
              <w:keepNext/>
              <w:jc w:val="center"/>
            </w:pPr>
            <w:r>
              <w:t>0..1</w:t>
            </w:r>
          </w:p>
        </w:tc>
        <w:tc>
          <w:tcPr>
            <w:tcW w:w="4109" w:type="dxa"/>
          </w:tcPr>
          <w:p w14:paraId="27A1EAAE" w14:textId="32E2B85B" w:rsidR="00410529" w:rsidRDefault="00410529" w:rsidP="008916AE">
            <w:pPr>
              <w:pStyle w:val="Table0Normal"/>
              <w:keepNext/>
              <w:rPr>
                <w:bCs/>
              </w:rPr>
            </w:pPr>
            <w:r w:rsidRPr="004A021E">
              <w:rPr>
                <w:bCs/>
              </w:rPr>
              <w:t xml:space="preserve">Kommentar </w:t>
            </w:r>
          </w:p>
        </w:tc>
      </w:tr>
    </w:tbl>
    <w:p w14:paraId="703F1D4B" w14:textId="6CD572D5" w:rsidR="003E2559" w:rsidRPr="00C247E8" w:rsidRDefault="008916AE" w:rsidP="00001FB5">
      <w:pPr>
        <w:pStyle w:val="Beschriftung"/>
      </w:pPr>
      <w:bookmarkStart w:id="297" w:name="_Toc166050404"/>
      <w:r>
        <w:t xml:space="preserve">Tabelle </w:t>
      </w:r>
      <w:r w:rsidR="005137A2">
        <w:fldChar w:fldCharType="begin"/>
      </w:r>
      <w:r w:rsidR="005137A2">
        <w:instrText xml:space="preserve"> SEQ Tabelle \* ARABIC </w:instrText>
      </w:r>
      <w:r w:rsidR="005137A2">
        <w:fldChar w:fldCharType="separate"/>
      </w:r>
      <w:r w:rsidR="002A052A">
        <w:rPr>
          <w:noProof/>
        </w:rPr>
        <w:t>15</w:t>
      </w:r>
      <w:r w:rsidR="005137A2">
        <w:rPr>
          <w:noProof/>
        </w:rPr>
        <w:fldChar w:fldCharType="end"/>
      </w:r>
      <w:r w:rsidR="007D606C">
        <w:t>: Definition des Datentyps</w:t>
      </w:r>
      <w:r w:rsidR="00C247E8">
        <w:t xml:space="preserve"> «</w:t>
      </w:r>
      <w:proofErr w:type="spellStart"/>
      <w:r w:rsidR="00C247E8" w:rsidRPr="00CF04C7">
        <w:rPr>
          <w:lang w:val="de-DE"/>
        </w:rPr>
        <w:t>deregistrationFromOrganisationType</w:t>
      </w:r>
      <w:proofErr w:type="spellEnd"/>
      <w:r w:rsidR="00C247E8">
        <w:t>».</w:t>
      </w:r>
      <w:bookmarkEnd w:id="297"/>
    </w:p>
    <w:p w14:paraId="1BCBC84E" w14:textId="5B0774BC" w:rsidR="0008724B" w:rsidRDefault="0008724B" w:rsidP="004B2C82">
      <w:pPr>
        <w:pStyle w:val="berschrift2"/>
        <w:pageBreakBefore/>
        <w:ind w:left="578" w:hanging="578"/>
        <w:rPr>
          <w:lang w:val="de-DE"/>
        </w:rPr>
      </w:pPr>
      <w:bookmarkStart w:id="298" w:name="_Toc166050311"/>
      <w:bookmarkStart w:id="299" w:name="_Ref176782178"/>
      <w:proofErr w:type="spellStart"/>
      <w:r>
        <w:rPr>
          <w:lang w:val="de-DE"/>
        </w:rPr>
        <w:lastRenderedPageBreak/>
        <w:t>terminationEducationRelationType</w:t>
      </w:r>
      <w:proofErr w:type="spellEnd"/>
      <w:r>
        <w:rPr>
          <w:lang w:val="de-DE"/>
        </w:rPr>
        <w:t xml:space="preserve"> (Auflösung Bildungsverhältnis / Lehrvertrag)</w:t>
      </w:r>
      <w:bookmarkEnd w:id="298"/>
      <w:bookmarkEnd w:id="299"/>
    </w:p>
    <w:p w14:paraId="5C03F187" w14:textId="10480860" w:rsidR="0024573F" w:rsidRPr="0024573F" w:rsidRDefault="00E140E2" w:rsidP="0024573F">
      <w:r w:rsidRPr="00CF04C7">
        <w:rPr>
          <w:lang w:val="de-DE"/>
        </w:rPr>
        <w:t>Diese</w:t>
      </w:r>
      <w:r>
        <w:rPr>
          <w:lang w:val="de-DE"/>
        </w:rPr>
        <w:t>r</w:t>
      </w:r>
      <w:r w:rsidRPr="00CF04C7">
        <w:rPr>
          <w:lang w:val="de-DE"/>
        </w:rPr>
        <w:t xml:space="preserve"> Datent</w:t>
      </w:r>
      <w:r>
        <w:rPr>
          <w:lang w:val="de-DE"/>
        </w:rPr>
        <w:t>yp</w:t>
      </w:r>
      <w:r w:rsidRPr="00CF04C7">
        <w:rPr>
          <w:lang w:val="de-DE"/>
        </w:rPr>
        <w:t xml:space="preserve"> </w:t>
      </w:r>
      <w:r w:rsidR="0024573F">
        <w:t xml:space="preserve">wird zur Meldung </w:t>
      </w:r>
      <w:r w:rsidR="00F56294">
        <w:t>der Auflösung eines</w:t>
      </w:r>
      <w:r w:rsidR="0024573F">
        <w:t xml:space="preserve"> Bildungsverhältnis</w:t>
      </w:r>
      <w:r w:rsidR="00F56294">
        <w:t xml:space="preserve">ses </w:t>
      </w:r>
      <w:r w:rsidR="0024573F">
        <w:t xml:space="preserve">verwendet. </w:t>
      </w:r>
    </w:p>
    <w:tbl>
      <w:tblPr>
        <w:tblStyle w:val="AWK-Tabelle2mitEinzug"/>
        <w:tblW w:w="0" w:type="auto"/>
        <w:tblLayout w:type="fixed"/>
        <w:tblLook w:val="0420" w:firstRow="1" w:lastRow="0" w:firstColumn="0" w:lastColumn="0" w:noHBand="0" w:noVBand="1"/>
      </w:tblPr>
      <w:tblGrid>
        <w:gridCol w:w="1413"/>
        <w:gridCol w:w="1397"/>
        <w:gridCol w:w="795"/>
        <w:gridCol w:w="5324"/>
      </w:tblGrid>
      <w:tr w:rsidR="0008724B" w14:paraId="7C53B3E5"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1413" w:type="dxa"/>
            <w:hideMark/>
          </w:tcPr>
          <w:p w14:paraId="1075EFD3" w14:textId="6E6DEC31" w:rsidR="0008724B" w:rsidRPr="003071AE" w:rsidRDefault="0008724B" w:rsidP="00BD2BBF">
            <w:pPr>
              <w:pStyle w:val="Table0Normal"/>
              <w:rPr>
                <w:rFonts w:cs="Arial"/>
              </w:rPr>
            </w:pPr>
            <w:r>
              <w:rPr>
                <w:rFonts w:cs="Arial"/>
              </w:rPr>
              <w:t>Element</w:t>
            </w:r>
          </w:p>
        </w:tc>
        <w:tc>
          <w:tcPr>
            <w:tcW w:w="1397" w:type="dxa"/>
            <w:hideMark/>
          </w:tcPr>
          <w:p w14:paraId="5B8BC9DE" w14:textId="6EC82233" w:rsidR="0008724B" w:rsidRPr="003071AE" w:rsidRDefault="007F49E5" w:rsidP="00BD2BBF">
            <w:pPr>
              <w:pStyle w:val="Table0Normal"/>
              <w:rPr>
                <w:rFonts w:cs="Arial"/>
              </w:rPr>
            </w:pPr>
            <w:r>
              <w:rPr>
                <w:rFonts w:cs="Arial"/>
              </w:rPr>
              <w:t>Datentyp</w:t>
            </w:r>
          </w:p>
        </w:tc>
        <w:tc>
          <w:tcPr>
            <w:tcW w:w="795" w:type="dxa"/>
            <w:hideMark/>
          </w:tcPr>
          <w:p w14:paraId="1CCC3AB8" w14:textId="77777777" w:rsidR="0008724B" w:rsidRDefault="0008724B" w:rsidP="00BD2BBF">
            <w:pPr>
              <w:pStyle w:val="Table0Normal"/>
              <w:rPr>
                <w:b w:val="0"/>
                <w:bCs w:val="0"/>
              </w:rPr>
            </w:pPr>
            <w:r>
              <w:rPr>
                <w:rFonts w:cs="Arial"/>
              </w:rPr>
              <w:t>Vorkommen</w:t>
            </w:r>
          </w:p>
        </w:tc>
        <w:tc>
          <w:tcPr>
            <w:tcW w:w="5324" w:type="dxa"/>
            <w:hideMark/>
          </w:tcPr>
          <w:p w14:paraId="1CD6ED20" w14:textId="5E93C78E" w:rsidR="0008724B" w:rsidRPr="003071AE" w:rsidRDefault="0008724B" w:rsidP="00BD2BBF">
            <w:pPr>
              <w:pStyle w:val="Table0Normal"/>
              <w:rPr>
                <w:rFonts w:cs="Arial"/>
              </w:rPr>
            </w:pPr>
            <w:r>
              <w:rPr>
                <w:rFonts w:cs="Arial"/>
              </w:rPr>
              <w:t>Beschreibung</w:t>
            </w:r>
          </w:p>
        </w:tc>
      </w:tr>
      <w:tr w:rsidR="0008724B" w14:paraId="0E1FF4CF" w14:textId="77777777" w:rsidTr="00C8459C">
        <w:trPr>
          <w:cnfStyle w:val="000000100000" w:firstRow="0" w:lastRow="0" w:firstColumn="0" w:lastColumn="0" w:oddVBand="0" w:evenVBand="0" w:oddHBand="1" w:evenHBand="0" w:firstRowFirstColumn="0" w:firstRowLastColumn="0" w:lastRowFirstColumn="0" w:lastRowLastColumn="0"/>
        </w:trPr>
        <w:tc>
          <w:tcPr>
            <w:tcW w:w="1413" w:type="dxa"/>
            <w:hideMark/>
          </w:tcPr>
          <w:p w14:paraId="32295F23" w14:textId="77777777" w:rsidR="0008724B" w:rsidRDefault="0008724B" w:rsidP="00BD2BBF">
            <w:pPr>
              <w:pStyle w:val="Table0Normal"/>
              <w:rPr>
                <w:bCs/>
              </w:rPr>
            </w:pPr>
            <w:proofErr w:type="spellStart"/>
            <w:r>
              <w:rPr>
                <w:bCs/>
              </w:rPr>
              <w:t>educationRelationId</w:t>
            </w:r>
            <w:proofErr w:type="spellEnd"/>
          </w:p>
        </w:tc>
        <w:tc>
          <w:tcPr>
            <w:tcW w:w="1397" w:type="dxa"/>
            <w:hideMark/>
          </w:tcPr>
          <w:p w14:paraId="7833A0CC" w14:textId="4EA56ADD" w:rsidR="0008724B" w:rsidRDefault="00511DA7" w:rsidP="00BD2BBF">
            <w:pPr>
              <w:pStyle w:val="Table0Normal"/>
            </w:pPr>
            <w:proofErr w:type="spellStart"/>
            <w:r>
              <w:t>educationRelationIdType</w:t>
            </w:r>
            <w:proofErr w:type="spellEnd"/>
          </w:p>
        </w:tc>
        <w:tc>
          <w:tcPr>
            <w:tcW w:w="795" w:type="dxa"/>
            <w:hideMark/>
          </w:tcPr>
          <w:p w14:paraId="6FAC9F34" w14:textId="77777777" w:rsidR="0008724B" w:rsidRDefault="0008724B" w:rsidP="00BD2BBF">
            <w:pPr>
              <w:pStyle w:val="Table0Normal"/>
              <w:jc w:val="center"/>
            </w:pPr>
            <w:r>
              <w:t>1</w:t>
            </w:r>
          </w:p>
        </w:tc>
        <w:tc>
          <w:tcPr>
            <w:tcW w:w="5324" w:type="dxa"/>
            <w:hideMark/>
          </w:tcPr>
          <w:p w14:paraId="5ECA3354" w14:textId="3A25BD53" w:rsidR="0008724B" w:rsidRDefault="00804B18" w:rsidP="00804B18">
            <w:pPr>
              <w:pStyle w:val="Table0Normal"/>
            </w:pPr>
            <w:r>
              <w:t>Identifikator für Bildungsverhältni</w:t>
            </w:r>
            <w:r w:rsidR="005B6104">
              <w:t>s gemäss Kapitel </w:t>
            </w:r>
            <w:r w:rsidR="005B6104">
              <w:fldChar w:fldCharType="begin"/>
            </w:r>
            <w:r w:rsidR="005B6104">
              <w:instrText xml:space="preserve"> REF _Ref103631215 \r \h </w:instrText>
            </w:r>
            <w:r w:rsidR="005B6104">
              <w:fldChar w:fldCharType="separate"/>
            </w:r>
            <w:r w:rsidR="002A052A">
              <w:t>2.14</w:t>
            </w:r>
            <w:r w:rsidR="005B6104">
              <w:fldChar w:fldCharType="end"/>
            </w:r>
          </w:p>
        </w:tc>
      </w:tr>
      <w:tr w:rsidR="0008724B" w14:paraId="76264F52" w14:textId="77777777" w:rsidTr="00C8459C">
        <w:trPr>
          <w:cnfStyle w:val="000000010000" w:firstRow="0" w:lastRow="0" w:firstColumn="0" w:lastColumn="0" w:oddVBand="0" w:evenVBand="0" w:oddHBand="0" w:evenHBand="1" w:firstRowFirstColumn="0" w:firstRowLastColumn="0" w:lastRowFirstColumn="0" w:lastRowLastColumn="0"/>
        </w:trPr>
        <w:tc>
          <w:tcPr>
            <w:tcW w:w="1413" w:type="dxa"/>
          </w:tcPr>
          <w:p w14:paraId="7AFF7420" w14:textId="77777777" w:rsidR="0008724B" w:rsidRDefault="0008724B" w:rsidP="00BD2BBF">
            <w:pPr>
              <w:pStyle w:val="Table0Normal"/>
              <w:rPr>
                <w:bCs/>
              </w:rPr>
            </w:pPr>
            <w:proofErr w:type="spellStart"/>
            <w:r>
              <w:rPr>
                <w:bCs/>
              </w:rPr>
              <w:t>terminateEducationRelation</w:t>
            </w:r>
            <w:proofErr w:type="spellEnd"/>
          </w:p>
        </w:tc>
        <w:tc>
          <w:tcPr>
            <w:tcW w:w="1397" w:type="dxa"/>
            <w:hideMark/>
          </w:tcPr>
          <w:p w14:paraId="3516E20B" w14:textId="77777777" w:rsidR="0008724B" w:rsidRDefault="0008724B" w:rsidP="00BD2BBF">
            <w:pPr>
              <w:pStyle w:val="Table0Normal"/>
            </w:pPr>
            <w:proofErr w:type="spellStart"/>
            <w:proofErr w:type="gramStart"/>
            <w:r>
              <w:t>xs:boolean</w:t>
            </w:r>
            <w:proofErr w:type="spellEnd"/>
            <w:proofErr w:type="gramEnd"/>
          </w:p>
        </w:tc>
        <w:tc>
          <w:tcPr>
            <w:tcW w:w="795" w:type="dxa"/>
            <w:hideMark/>
          </w:tcPr>
          <w:p w14:paraId="49EA818F" w14:textId="77777777" w:rsidR="0008724B" w:rsidRDefault="0008724B" w:rsidP="00BD2BBF">
            <w:pPr>
              <w:pStyle w:val="Table0Normal"/>
              <w:jc w:val="center"/>
            </w:pPr>
            <w:r>
              <w:t>1</w:t>
            </w:r>
          </w:p>
        </w:tc>
        <w:tc>
          <w:tcPr>
            <w:tcW w:w="5324" w:type="dxa"/>
            <w:hideMark/>
          </w:tcPr>
          <w:p w14:paraId="44792251" w14:textId="77777777" w:rsidR="0008724B" w:rsidRDefault="0008724B" w:rsidP="00BD2BBF">
            <w:pPr>
              <w:pStyle w:val="Table0Normal"/>
            </w:pPr>
            <w:r w:rsidRPr="002D4990">
              <w:t>Wird ganzes BV aufgelöst?</w:t>
            </w:r>
          </w:p>
        </w:tc>
      </w:tr>
      <w:tr w:rsidR="0008724B" w14:paraId="00D0FAE1" w14:textId="77777777" w:rsidTr="00C8459C">
        <w:trPr>
          <w:cnfStyle w:val="000000100000" w:firstRow="0" w:lastRow="0" w:firstColumn="0" w:lastColumn="0" w:oddVBand="0" w:evenVBand="0" w:oddHBand="1" w:evenHBand="0" w:firstRowFirstColumn="0" w:firstRowLastColumn="0" w:lastRowFirstColumn="0" w:lastRowLastColumn="0"/>
        </w:trPr>
        <w:tc>
          <w:tcPr>
            <w:tcW w:w="1413" w:type="dxa"/>
            <w:hideMark/>
          </w:tcPr>
          <w:p w14:paraId="36BDEB16" w14:textId="7BDA62EA" w:rsidR="0008724B" w:rsidRDefault="0008724B" w:rsidP="00BD2BBF">
            <w:pPr>
              <w:pStyle w:val="Table0Normal"/>
              <w:rPr>
                <w:bCs/>
              </w:rPr>
            </w:pPr>
            <w:proofErr w:type="spellStart"/>
            <w:r>
              <w:rPr>
                <w:bCs/>
              </w:rPr>
              <w:t>contract</w:t>
            </w:r>
            <w:r w:rsidR="0051283C">
              <w:rPr>
                <w:bCs/>
              </w:rPr>
              <w:t>Part</w:t>
            </w:r>
            <w:r>
              <w:rPr>
                <w:bCs/>
              </w:rPr>
              <w:t>Id</w:t>
            </w:r>
            <w:proofErr w:type="spellEnd"/>
          </w:p>
        </w:tc>
        <w:tc>
          <w:tcPr>
            <w:tcW w:w="1397" w:type="dxa"/>
            <w:hideMark/>
          </w:tcPr>
          <w:p w14:paraId="2EF06CDB" w14:textId="416C6572" w:rsidR="0008724B" w:rsidRDefault="0051283C" w:rsidP="00BD2BBF">
            <w:pPr>
              <w:pStyle w:val="Table0Normal"/>
            </w:pPr>
            <w:proofErr w:type="spellStart"/>
            <w:r>
              <w:rPr>
                <w:bCs/>
              </w:rPr>
              <w:t>contractPartIdType</w:t>
            </w:r>
            <w:proofErr w:type="spellEnd"/>
          </w:p>
        </w:tc>
        <w:tc>
          <w:tcPr>
            <w:tcW w:w="795" w:type="dxa"/>
            <w:hideMark/>
          </w:tcPr>
          <w:p w14:paraId="588CDA6F" w14:textId="77777777" w:rsidR="0008724B" w:rsidRDefault="0008724B" w:rsidP="00BD2BBF">
            <w:pPr>
              <w:pStyle w:val="Table0Normal"/>
              <w:jc w:val="center"/>
            </w:pPr>
            <w:r>
              <w:t>0..n</w:t>
            </w:r>
          </w:p>
        </w:tc>
        <w:tc>
          <w:tcPr>
            <w:tcW w:w="5324" w:type="dxa"/>
            <w:hideMark/>
          </w:tcPr>
          <w:p w14:paraId="2EA4BC1A" w14:textId="29FA20E1" w:rsidR="00644F60" w:rsidRDefault="00EC7DBD" w:rsidP="009B434E">
            <w:pPr>
              <w:pStyle w:val="Table0Normal"/>
            </w:pPr>
            <w:r>
              <w:t>Teilverhältnis-IDs</w:t>
            </w:r>
            <w:r w:rsidR="009B434E">
              <w:t>, welche aufgelöst werden. Wird das ganze Bildungsverhältnis aufgelöst, sollen keine Teilverhältnis-IDs geliefert werden.</w:t>
            </w:r>
          </w:p>
        </w:tc>
      </w:tr>
      <w:tr w:rsidR="0008724B" w14:paraId="3EAB7A3D" w14:textId="77777777" w:rsidTr="00C8459C">
        <w:trPr>
          <w:cnfStyle w:val="000000010000" w:firstRow="0" w:lastRow="0" w:firstColumn="0" w:lastColumn="0" w:oddVBand="0" w:evenVBand="0" w:oddHBand="0" w:evenHBand="1" w:firstRowFirstColumn="0" w:firstRowLastColumn="0" w:lastRowFirstColumn="0" w:lastRowLastColumn="0"/>
        </w:trPr>
        <w:tc>
          <w:tcPr>
            <w:tcW w:w="1413" w:type="dxa"/>
            <w:hideMark/>
          </w:tcPr>
          <w:p w14:paraId="6C353D83" w14:textId="3B016EE3" w:rsidR="0008724B" w:rsidRDefault="00FE1FC3" w:rsidP="00BD2BBF">
            <w:pPr>
              <w:pStyle w:val="Table0Normal"/>
              <w:rPr>
                <w:bCs/>
              </w:rPr>
            </w:pPr>
            <w:proofErr w:type="spellStart"/>
            <w:r w:rsidRPr="00CF2F80">
              <w:t>contractTerminationDate</w:t>
            </w:r>
            <w:proofErr w:type="spellEnd"/>
          </w:p>
        </w:tc>
        <w:tc>
          <w:tcPr>
            <w:tcW w:w="1397" w:type="dxa"/>
            <w:hideMark/>
          </w:tcPr>
          <w:p w14:paraId="5185B823" w14:textId="77777777" w:rsidR="0008724B" w:rsidRDefault="0008724B" w:rsidP="00BD2BBF">
            <w:pPr>
              <w:pStyle w:val="Table0Normal"/>
            </w:pPr>
            <w:proofErr w:type="spellStart"/>
            <w:proofErr w:type="gramStart"/>
            <w:r>
              <w:t>xs:date</w:t>
            </w:r>
            <w:proofErr w:type="spellEnd"/>
            <w:proofErr w:type="gramEnd"/>
          </w:p>
        </w:tc>
        <w:tc>
          <w:tcPr>
            <w:tcW w:w="795" w:type="dxa"/>
            <w:hideMark/>
          </w:tcPr>
          <w:p w14:paraId="11F5EB2A" w14:textId="77777777" w:rsidR="0008724B" w:rsidRDefault="0008724B" w:rsidP="00BD2BBF">
            <w:pPr>
              <w:pStyle w:val="Table0Normal"/>
              <w:jc w:val="center"/>
            </w:pPr>
            <w:r>
              <w:t>1</w:t>
            </w:r>
          </w:p>
        </w:tc>
        <w:tc>
          <w:tcPr>
            <w:tcW w:w="5324" w:type="dxa"/>
            <w:hideMark/>
          </w:tcPr>
          <w:p w14:paraId="224B5292" w14:textId="3D0A05FF" w:rsidR="0008724B" w:rsidRDefault="0008724B" w:rsidP="008916AE">
            <w:pPr>
              <w:pStyle w:val="Table0Normal"/>
              <w:keepNext/>
            </w:pPr>
            <w:r>
              <w:rPr>
                <w:bCs/>
              </w:rPr>
              <w:t>Datum</w:t>
            </w:r>
            <w:r w:rsidR="00CF2F80">
              <w:rPr>
                <w:bCs/>
              </w:rPr>
              <w:t xml:space="preserve"> der</w:t>
            </w:r>
            <w:r>
              <w:rPr>
                <w:bCs/>
              </w:rPr>
              <w:t xml:space="preserve"> Auflösung</w:t>
            </w:r>
          </w:p>
        </w:tc>
      </w:tr>
      <w:tr w:rsidR="00646C9B" w14:paraId="52493486" w14:textId="77777777" w:rsidTr="00C8459C">
        <w:trPr>
          <w:cnfStyle w:val="000000100000" w:firstRow="0" w:lastRow="0" w:firstColumn="0" w:lastColumn="0" w:oddVBand="0" w:evenVBand="0" w:oddHBand="1" w:evenHBand="0" w:firstRowFirstColumn="0" w:firstRowLastColumn="0" w:lastRowFirstColumn="0" w:lastRowLastColumn="0"/>
          <w:ins w:id="300" w:author="Lars Steffen" w:date="2024-09-09T14:01:00Z"/>
        </w:trPr>
        <w:tc>
          <w:tcPr>
            <w:tcW w:w="1413" w:type="dxa"/>
          </w:tcPr>
          <w:p w14:paraId="23407FEA" w14:textId="12B7E52C" w:rsidR="00646C9B" w:rsidRPr="00CF2F80" w:rsidRDefault="00646C9B" w:rsidP="00BD2BBF">
            <w:pPr>
              <w:pStyle w:val="Table0Normal"/>
              <w:rPr>
                <w:ins w:id="301" w:author="Lars Steffen" w:date="2024-09-09T14:01:00Z" w16du:dateUtc="2024-09-09T12:01:00Z"/>
              </w:rPr>
            </w:pPr>
            <w:proofErr w:type="spellStart"/>
            <w:ins w:id="302" w:author="Lars Steffen" w:date="2024-09-09T14:01:00Z" w16du:dateUtc="2024-09-09T12:01:00Z">
              <w:r>
                <w:t>educationTerminationReason</w:t>
              </w:r>
              <w:proofErr w:type="spellEnd"/>
            </w:ins>
          </w:p>
        </w:tc>
        <w:tc>
          <w:tcPr>
            <w:tcW w:w="1397" w:type="dxa"/>
          </w:tcPr>
          <w:p w14:paraId="7C77FA83" w14:textId="3D1B5C88" w:rsidR="00646C9B" w:rsidRDefault="00646C9B" w:rsidP="00BD2BBF">
            <w:pPr>
              <w:pStyle w:val="Table0Normal"/>
              <w:rPr>
                <w:ins w:id="303" w:author="Lars Steffen" w:date="2024-09-09T14:01:00Z" w16du:dateUtc="2024-09-09T12:01:00Z"/>
              </w:rPr>
            </w:pPr>
            <w:proofErr w:type="spellStart"/>
            <w:ins w:id="304" w:author="Lars Steffen" w:date="2024-09-09T14:01:00Z" w16du:dateUtc="2024-09-09T12:01:00Z">
              <w:r>
                <w:t>educationTerminationReasonType</w:t>
              </w:r>
              <w:proofErr w:type="spellEnd"/>
            </w:ins>
          </w:p>
        </w:tc>
        <w:tc>
          <w:tcPr>
            <w:tcW w:w="795" w:type="dxa"/>
          </w:tcPr>
          <w:p w14:paraId="21D270DF" w14:textId="224E9C2D" w:rsidR="00646C9B" w:rsidRDefault="00646C9B" w:rsidP="00BD2BBF">
            <w:pPr>
              <w:pStyle w:val="Table0Normal"/>
              <w:jc w:val="center"/>
              <w:rPr>
                <w:ins w:id="305" w:author="Lars Steffen" w:date="2024-09-09T14:01:00Z" w16du:dateUtc="2024-09-09T12:01:00Z"/>
              </w:rPr>
            </w:pPr>
            <w:ins w:id="306" w:author="Lars Steffen" w:date="2024-09-09T14:01:00Z" w16du:dateUtc="2024-09-09T12:01:00Z">
              <w:r>
                <w:t>1</w:t>
              </w:r>
            </w:ins>
          </w:p>
        </w:tc>
        <w:tc>
          <w:tcPr>
            <w:tcW w:w="5324" w:type="dxa"/>
          </w:tcPr>
          <w:p w14:paraId="2140E977" w14:textId="368F656E" w:rsidR="00646C9B" w:rsidRDefault="00646C9B" w:rsidP="008916AE">
            <w:pPr>
              <w:pStyle w:val="Table0Normal"/>
              <w:keepNext/>
              <w:rPr>
                <w:ins w:id="307" w:author="Lars Steffen" w:date="2024-09-09T14:01:00Z" w16du:dateUtc="2024-09-09T12:01:00Z"/>
                <w:bCs/>
              </w:rPr>
            </w:pPr>
            <w:ins w:id="308" w:author="Lars Steffen" w:date="2024-09-09T14:01:00Z" w16du:dateUtc="2024-09-09T12:01:00Z">
              <w:r>
                <w:rPr>
                  <w:bCs/>
                </w:rPr>
                <w:t>Auflösungsgrund, vgl. Kap. </w:t>
              </w:r>
            </w:ins>
            <w:ins w:id="309" w:author="Lars Steffen" w:date="2024-09-09T14:02:00Z" w16du:dateUtc="2024-09-09T12:02:00Z">
              <w:r>
                <w:rPr>
                  <w:bCs/>
                </w:rPr>
                <w:fldChar w:fldCharType="begin"/>
              </w:r>
              <w:r>
                <w:rPr>
                  <w:bCs/>
                </w:rPr>
                <w:instrText xml:space="preserve"> REF _Ref176782376 \r \h </w:instrText>
              </w:r>
            </w:ins>
            <w:r>
              <w:rPr>
                <w:bCs/>
              </w:rPr>
            </w:r>
            <w:r>
              <w:rPr>
                <w:bCs/>
              </w:rPr>
              <w:fldChar w:fldCharType="separate"/>
            </w:r>
            <w:ins w:id="310" w:author="Lars Steffen" w:date="2024-09-09T14:02:00Z" w16du:dateUtc="2024-09-09T12:02:00Z">
              <w:r>
                <w:rPr>
                  <w:bCs/>
                </w:rPr>
                <w:t>2.16</w:t>
              </w:r>
              <w:r>
                <w:rPr>
                  <w:bCs/>
                </w:rPr>
                <w:fldChar w:fldCharType="end"/>
              </w:r>
            </w:ins>
          </w:p>
        </w:tc>
      </w:tr>
    </w:tbl>
    <w:p w14:paraId="6152D658" w14:textId="5ED813DE" w:rsidR="008916AE" w:rsidRPr="00B75B9E" w:rsidRDefault="008916AE" w:rsidP="00001FB5">
      <w:pPr>
        <w:pStyle w:val="Beschriftung"/>
        <w:rPr>
          <w:lang w:val="fr-CH"/>
        </w:rPr>
      </w:pPr>
      <w:bookmarkStart w:id="311" w:name="_Toc166050405"/>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16</w:t>
      </w:r>
      <w:r w:rsidR="009B57CD">
        <w:rPr>
          <w:lang w:val="fr-CH"/>
        </w:rPr>
        <w:fldChar w:fldCharType="end"/>
      </w:r>
      <w:r w:rsidR="007D606C" w:rsidRPr="00B75B9E">
        <w:rPr>
          <w:lang w:val="fr-CH"/>
        </w:rPr>
        <w:t xml:space="preserve">: </w:t>
      </w:r>
      <w:proofErr w:type="spellStart"/>
      <w:r w:rsidR="007D606C" w:rsidRPr="00B75B9E">
        <w:rPr>
          <w:lang w:val="fr-CH"/>
        </w:rPr>
        <w:t>Definition</w:t>
      </w:r>
      <w:proofErr w:type="spellEnd"/>
      <w:r w:rsidR="007D606C" w:rsidRPr="00B75B9E">
        <w:rPr>
          <w:lang w:val="fr-CH"/>
        </w:rPr>
        <w:t xml:space="preserve"> des </w:t>
      </w:r>
      <w:proofErr w:type="spellStart"/>
      <w:r w:rsidR="007D606C" w:rsidRPr="00B75B9E">
        <w:rPr>
          <w:lang w:val="fr-CH"/>
        </w:rPr>
        <w:t>Datentyps</w:t>
      </w:r>
      <w:proofErr w:type="spellEnd"/>
      <w:proofErr w:type="gramStart"/>
      <w:r w:rsidR="00C247E8" w:rsidRPr="00B75B9E">
        <w:rPr>
          <w:lang w:val="fr-CH"/>
        </w:rPr>
        <w:t xml:space="preserve"> «</w:t>
      </w:r>
      <w:proofErr w:type="spellStart"/>
      <w:r w:rsidR="00C247E8" w:rsidRPr="00B75B9E">
        <w:rPr>
          <w:lang w:val="fr-CH"/>
        </w:rPr>
        <w:t>terminationEducationRelationType</w:t>
      </w:r>
      <w:proofErr w:type="spellEnd"/>
      <w:proofErr w:type="gramEnd"/>
      <w:r w:rsidR="0023550E" w:rsidRPr="00B75B9E">
        <w:rPr>
          <w:lang w:val="fr-CH"/>
        </w:rPr>
        <w:t>».</w:t>
      </w:r>
      <w:bookmarkEnd w:id="311"/>
    </w:p>
    <w:p w14:paraId="35EC3C49" w14:textId="77777777" w:rsidR="0008724B" w:rsidRDefault="0008724B" w:rsidP="0008724B">
      <w:pPr>
        <w:pStyle w:val="berschrift2"/>
        <w:rPr>
          <w:lang w:val="de-DE"/>
        </w:rPr>
      </w:pPr>
      <w:bookmarkStart w:id="312" w:name="_Toc166050312"/>
      <w:proofErr w:type="spellStart"/>
      <w:r>
        <w:rPr>
          <w:lang w:val="de-DE"/>
        </w:rPr>
        <w:t>QPgradesType</w:t>
      </w:r>
      <w:proofErr w:type="spellEnd"/>
      <w:r>
        <w:rPr>
          <w:lang w:val="de-DE"/>
        </w:rPr>
        <w:t xml:space="preserve"> (QV-Noten)</w:t>
      </w:r>
      <w:bookmarkEnd w:id="312"/>
    </w:p>
    <w:p w14:paraId="47EF23E1" w14:textId="48C75E43" w:rsidR="00B360C9" w:rsidRPr="00B360C9" w:rsidRDefault="00B22D89" w:rsidP="00B360C9">
      <w:pPr>
        <w:rPr>
          <w:lang w:val="de-DE"/>
        </w:rPr>
      </w:pPr>
      <w:r w:rsidRPr="00F72953">
        <w:t>Zum Abschluss des Qualifikationsverfahrens müssen dem Lehrortkanton für die Erstellung des Zeugnisses alle relevanten Noten bekannt sein</w:t>
      </w:r>
      <w:r>
        <w:t xml:space="preserve">. Mithilfe des vorliegenden Datenelements können Daten zu den Noten ausgetauscht werden. </w:t>
      </w:r>
    </w:p>
    <w:tbl>
      <w:tblPr>
        <w:tblStyle w:val="AWK-Tabelle2mitEinzug"/>
        <w:tblW w:w="8929" w:type="dxa"/>
        <w:tblLayout w:type="fixed"/>
        <w:tblLook w:val="0420" w:firstRow="1" w:lastRow="0" w:firstColumn="0" w:lastColumn="0" w:noHBand="0" w:noVBand="1"/>
      </w:tblPr>
      <w:tblGrid>
        <w:gridCol w:w="2233"/>
        <w:gridCol w:w="2232"/>
        <w:gridCol w:w="2232"/>
        <w:gridCol w:w="2232"/>
      </w:tblGrid>
      <w:tr w:rsidR="0008724B" w14:paraId="185F0FD2"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42D197C8" w14:textId="77777777" w:rsidR="0008724B" w:rsidRDefault="0008724B" w:rsidP="00BD2BBF">
            <w:pPr>
              <w:pStyle w:val="Table0Normal"/>
            </w:pPr>
            <w:r>
              <w:t>Element</w:t>
            </w:r>
          </w:p>
        </w:tc>
        <w:tc>
          <w:tcPr>
            <w:tcW w:w="0" w:type="dxa"/>
            <w:hideMark/>
          </w:tcPr>
          <w:p w14:paraId="7DB8B6A2" w14:textId="6370D8D7" w:rsidR="0008724B" w:rsidRDefault="007F49E5" w:rsidP="00BD2BBF">
            <w:pPr>
              <w:pStyle w:val="Table0Normal"/>
            </w:pPr>
            <w:r>
              <w:t>Datentyp</w:t>
            </w:r>
          </w:p>
        </w:tc>
        <w:tc>
          <w:tcPr>
            <w:tcW w:w="0" w:type="dxa"/>
            <w:hideMark/>
          </w:tcPr>
          <w:p w14:paraId="32436308" w14:textId="77777777" w:rsidR="0008724B" w:rsidRDefault="0008724B" w:rsidP="00BD2BBF">
            <w:pPr>
              <w:pStyle w:val="Table0Normal"/>
            </w:pPr>
            <w:r>
              <w:t>Vorkommen</w:t>
            </w:r>
          </w:p>
        </w:tc>
        <w:tc>
          <w:tcPr>
            <w:tcW w:w="0" w:type="dxa"/>
            <w:hideMark/>
          </w:tcPr>
          <w:p w14:paraId="5E3AFF40" w14:textId="77777777" w:rsidR="0008724B" w:rsidRDefault="0008724B" w:rsidP="00BD2BBF">
            <w:pPr>
              <w:pStyle w:val="Table0Normal"/>
            </w:pPr>
            <w:r>
              <w:t xml:space="preserve">Beschreibung </w:t>
            </w:r>
          </w:p>
        </w:tc>
      </w:tr>
      <w:tr w:rsidR="0008724B" w14:paraId="1FFF8CC8" w14:textId="77777777" w:rsidTr="007B0FED">
        <w:trPr>
          <w:cnfStyle w:val="000000100000" w:firstRow="0" w:lastRow="0" w:firstColumn="0" w:lastColumn="0" w:oddVBand="0" w:evenVBand="0" w:oddHBand="1" w:evenHBand="0" w:firstRowFirstColumn="0" w:firstRowLastColumn="0" w:lastRowFirstColumn="0" w:lastRowLastColumn="0"/>
        </w:trPr>
        <w:tc>
          <w:tcPr>
            <w:tcW w:w="0" w:type="dxa"/>
            <w:hideMark/>
          </w:tcPr>
          <w:p w14:paraId="11EEAF67" w14:textId="77777777" w:rsidR="0008724B" w:rsidRDefault="0008724B" w:rsidP="00BD2BBF">
            <w:pPr>
              <w:pStyle w:val="Table0Normal"/>
              <w:rPr>
                <w:bCs/>
              </w:rPr>
            </w:pPr>
            <w:proofErr w:type="spellStart"/>
            <w:r>
              <w:rPr>
                <w:bCs/>
              </w:rPr>
              <w:t>educationRelationId</w:t>
            </w:r>
            <w:proofErr w:type="spellEnd"/>
          </w:p>
        </w:tc>
        <w:tc>
          <w:tcPr>
            <w:tcW w:w="0" w:type="dxa"/>
            <w:hideMark/>
          </w:tcPr>
          <w:p w14:paraId="0CCBBA2B" w14:textId="4107C2B2" w:rsidR="0008724B" w:rsidRDefault="00511DA7" w:rsidP="00BD2BBF">
            <w:pPr>
              <w:pStyle w:val="Table0Normal"/>
            </w:pPr>
            <w:proofErr w:type="spellStart"/>
            <w:r>
              <w:t>educationRelationIdType</w:t>
            </w:r>
            <w:proofErr w:type="spellEnd"/>
          </w:p>
        </w:tc>
        <w:tc>
          <w:tcPr>
            <w:tcW w:w="0" w:type="dxa"/>
            <w:hideMark/>
          </w:tcPr>
          <w:p w14:paraId="7EB1BC7D" w14:textId="77777777" w:rsidR="0008724B" w:rsidRDefault="0008724B" w:rsidP="00BD2BBF">
            <w:pPr>
              <w:pStyle w:val="Table0Normal"/>
              <w:jc w:val="center"/>
            </w:pPr>
            <w:r>
              <w:t>1</w:t>
            </w:r>
          </w:p>
        </w:tc>
        <w:tc>
          <w:tcPr>
            <w:tcW w:w="0" w:type="dxa"/>
            <w:hideMark/>
          </w:tcPr>
          <w:p w14:paraId="03990272" w14:textId="01D0D23F" w:rsidR="0008724B" w:rsidRDefault="005B6104" w:rsidP="00804B18">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p>
        </w:tc>
      </w:tr>
      <w:tr w:rsidR="00D930CF" w14:paraId="1D31DD7D"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1185D519" w14:textId="0E083547" w:rsidR="00D930CF" w:rsidRDefault="005C2EA9" w:rsidP="00BD2BBF">
            <w:pPr>
              <w:pStyle w:val="Table0Normal"/>
              <w:rPr>
                <w:bCs/>
              </w:rPr>
            </w:pPr>
            <w:proofErr w:type="spellStart"/>
            <w:r>
              <w:rPr>
                <w:bCs/>
              </w:rPr>
              <w:t>profession</w:t>
            </w:r>
            <w:proofErr w:type="spellEnd"/>
          </w:p>
        </w:tc>
        <w:tc>
          <w:tcPr>
            <w:tcW w:w="0" w:type="dxa"/>
          </w:tcPr>
          <w:p w14:paraId="564CD0A2" w14:textId="2DC400A2" w:rsidR="00D930CF" w:rsidRDefault="005C2EA9" w:rsidP="00BD2BBF">
            <w:pPr>
              <w:pStyle w:val="Table0Normal"/>
            </w:pPr>
            <w:proofErr w:type="spellStart"/>
            <w:r>
              <w:t>professionType</w:t>
            </w:r>
            <w:proofErr w:type="spellEnd"/>
          </w:p>
        </w:tc>
        <w:tc>
          <w:tcPr>
            <w:tcW w:w="0" w:type="dxa"/>
          </w:tcPr>
          <w:p w14:paraId="5BECCBAA" w14:textId="0D351080" w:rsidR="00D930CF" w:rsidRDefault="005C2EA9" w:rsidP="00BD2BBF">
            <w:pPr>
              <w:pStyle w:val="Table0Normal"/>
              <w:jc w:val="center"/>
            </w:pPr>
            <w:r>
              <w:t>1</w:t>
            </w:r>
          </w:p>
        </w:tc>
        <w:tc>
          <w:tcPr>
            <w:tcW w:w="0" w:type="dxa"/>
          </w:tcPr>
          <w:p w14:paraId="264E196B" w14:textId="12B00D0A" w:rsidR="00D930CF" w:rsidRDefault="006C73C2" w:rsidP="00804B18">
            <w:pPr>
              <w:pStyle w:val="Table0Normal"/>
            </w:pPr>
            <w:r>
              <w:t>Beruf</w:t>
            </w:r>
          </w:p>
        </w:tc>
      </w:tr>
      <w:tr w:rsidR="0008724B" w14:paraId="67108C20"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0FBA0CD6" w14:textId="77777777" w:rsidR="0008724B" w:rsidRDefault="0008724B" w:rsidP="00BD2BBF">
            <w:pPr>
              <w:pStyle w:val="Table0Normal"/>
              <w:rPr>
                <w:bCs/>
              </w:rPr>
            </w:pPr>
            <w:proofErr w:type="spellStart"/>
            <w:r>
              <w:rPr>
                <w:bCs/>
              </w:rPr>
              <w:t>examYear</w:t>
            </w:r>
            <w:proofErr w:type="spellEnd"/>
          </w:p>
        </w:tc>
        <w:tc>
          <w:tcPr>
            <w:tcW w:w="0" w:type="dxa"/>
            <w:hideMark/>
          </w:tcPr>
          <w:p w14:paraId="6F8B2B08" w14:textId="77777777" w:rsidR="0008724B" w:rsidRDefault="0008724B" w:rsidP="00BD2BBF">
            <w:pPr>
              <w:pStyle w:val="Table0Normal"/>
            </w:pPr>
            <w:proofErr w:type="spellStart"/>
            <w:proofErr w:type="gramStart"/>
            <w:r>
              <w:t>xs:gYear</w:t>
            </w:r>
            <w:proofErr w:type="spellEnd"/>
            <w:proofErr w:type="gramEnd"/>
          </w:p>
        </w:tc>
        <w:tc>
          <w:tcPr>
            <w:tcW w:w="0" w:type="dxa"/>
            <w:hideMark/>
          </w:tcPr>
          <w:p w14:paraId="48FEC213" w14:textId="77777777" w:rsidR="0008724B" w:rsidRDefault="0008724B" w:rsidP="00BD2BBF">
            <w:pPr>
              <w:pStyle w:val="Table0Normal"/>
              <w:jc w:val="center"/>
            </w:pPr>
            <w:r>
              <w:t>1</w:t>
            </w:r>
          </w:p>
        </w:tc>
        <w:tc>
          <w:tcPr>
            <w:tcW w:w="0" w:type="dxa"/>
            <w:hideMark/>
          </w:tcPr>
          <w:p w14:paraId="70682997" w14:textId="77777777" w:rsidR="0008724B" w:rsidRDefault="0008724B" w:rsidP="00BD2BBF">
            <w:pPr>
              <w:pStyle w:val="Table0Normal"/>
            </w:pPr>
            <w:r>
              <w:t>Prüfungsjahr im Format YYYY</w:t>
            </w:r>
          </w:p>
        </w:tc>
      </w:tr>
      <w:tr w:rsidR="0008724B" w14:paraId="7BF606A5"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hideMark/>
          </w:tcPr>
          <w:p w14:paraId="53F20A5F" w14:textId="77777777" w:rsidR="0008724B" w:rsidRDefault="0008724B" w:rsidP="00BD2BBF">
            <w:pPr>
              <w:pStyle w:val="Table0Normal"/>
              <w:rPr>
                <w:bCs/>
              </w:rPr>
            </w:pPr>
            <w:proofErr w:type="spellStart"/>
            <w:r>
              <w:rPr>
                <w:bCs/>
              </w:rPr>
              <w:t>examElementFinal</w:t>
            </w:r>
            <w:proofErr w:type="spellEnd"/>
          </w:p>
        </w:tc>
        <w:tc>
          <w:tcPr>
            <w:tcW w:w="0" w:type="dxa"/>
            <w:hideMark/>
          </w:tcPr>
          <w:p w14:paraId="0784D07B" w14:textId="77777777" w:rsidR="0008724B" w:rsidRDefault="0008724B" w:rsidP="00BD2BBF">
            <w:pPr>
              <w:pStyle w:val="Table0Normal"/>
            </w:pPr>
            <w:proofErr w:type="spellStart"/>
            <w:r>
              <w:t>examElementFinalType</w:t>
            </w:r>
            <w:proofErr w:type="spellEnd"/>
          </w:p>
        </w:tc>
        <w:tc>
          <w:tcPr>
            <w:tcW w:w="0" w:type="dxa"/>
            <w:hideMark/>
          </w:tcPr>
          <w:p w14:paraId="0D3EBCBA" w14:textId="77777777" w:rsidR="0008724B" w:rsidRDefault="0008724B" w:rsidP="00BD2BBF">
            <w:pPr>
              <w:pStyle w:val="Table0Normal"/>
              <w:jc w:val="center"/>
            </w:pPr>
            <w:r>
              <w:t>1..n</w:t>
            </w:r>
          </w:p>
        </w:tc>
        <w:tc>
          <w:tcPr>
            <w:tcW w:w="0" w:type="dxa"/>
            <w:hideMark/>
          </w:tcPr>
          <w:p w14:paraId="3ADAEE55" w14:textId="77777777" w:rsidR="0008724B" w:rsidRDefault="0008724B" w:rsidP="008916AE">
            <w:pPr>
              <w:pStyle w:val="Table0Normal"/>
              <w:keepNext/>
            </w:pPr>
            <w:r>
              <w:t xml:space="preserve">Prüfungselemente (inkl. </w:t>
            </w:r>
            <w:r>
              <w:rPr>
                <w:bCs/>
              </w:rPr>
              <w:t xml:space="preserve">Noten pro Fach. </w:t>
            </w:r>
            <w:r>
              <w:t>Es muss sichergestellt werden, dass die Note nach Ablauf Beschwerdefrist nicht mehr geändert werden kann)</w:t>
            </w:r>
          </w:p>
        </w:tc>
      </w:tr>
    </w:tbl>
    <w:p w14:paraId="1272EB37" w14:textId="6FCEE761" w:rsidR="008916AE" w:rsidRDefault="008916AE" w:rsidP="00001FB5">
      <w:pPr>
        <w:pStyle w:val="Beschriftung"/>
      </w:pPr>
      <w:bookmarkStart w:id="313" w:name="_Toc166050406"/>
      <w:r>
        <w:t xml:space="preserve">Tabelle </w:t>
      </w:r>
      <w:r w:rsidR="005137A2">
        <w:fldChar w:fldCharType="begin"/>
      </w:r>
      <w:r w:rsidR="005137A2">
        <w:instrText xml:space="preserve"> SEQ Tabelle \* ARABIC </w:instrText>
      </w:r>
      <w:r w:rsidR="005137A2">
        <w:fldChar w:fldCharType="separate"/>
      </w:r>
      <w:r w:rsidR="002A052A">
        <w:rPr>
          <w:noProof/>
        </w:rPr>
        <w:t>17</w:t>
      </w:r>
      <w:r w:rsidR="005137A2">
        <w:rPr>
          <w:noProof/>
        </w:rPr>
        <w:fldChar w:fldCharType="end"/>
      </w:r>
      <w:r w:rsidR="007D606C">
        <w:t>: Definition des Datentyps</w:t>
      </w:r>
      <w:r w:rsidR="0023550E">
        <w:t xml:space="preserve"> «</w:t>
      </w:r>
      <w:proofErr w:type="spellStart"/>
      <w:r w:rsidR="0023550E">
        <w:rPr>
          <w:lang w:val="de-DE"/>
        </w:rPr>
        <w:t>QPgradesType</w:t>
      </w:r>
      <w:proofErr w:type="spellEnd"/>
      <w:r w:rsidR="0023550E">
        <w:t>».</w:t>
      </w:r>
      <w:bookmarkEnd w:id="313"/>
    </w:p>
    <w:p w14:paraId="43EC4AC3" w14:textId="5866483A" w:rsidR="00B9607C" w:rsidRDefault="00B9607C" w:rsidP="004B2C82">
      <w:pPr>
        <w:pStyle w:val="berschrift2"/>
        <w:pageBreakBefore/>
        <w:ind w:left="578" w:hanging="578"/>
      </w:pPr>
      <w:bookmarkStart w:id="314" w:name="_Toc166050313"/>
      <w:proofErr w:type="spellStart"/>
      <w:r>
        <w:lastRenderedPageBreak/>
        <w:t>QPgradesResponseType</w:t>
      </w:r>
      <w:proofErr w:type="spellEnd"/>
      <w:r w:rsidR="002B2E48">
        <w:t xml:space="preserve"> (Antwort auf QV-Noten)</w:t>
      </w:r>
      <w:bookmarkEnd w:id="314"/>
    </w:p>
    <w:p w14:paraId="5EEB0E4A" w14:textId="71BA08A3" w:rsidR="006804F6" w:rsidRDefault="006804F6" w:rsidP="0055527F">
      <w:r>
        <w:t xml:space="preserve">Für eine im Rahmen des Qualifikationsverfahrens relevante Meldung einer Note mittels </w:t>
      </w:r>
      <w:r w:rsidR="00BD679C">
        <w:t xml:space="preserve">des Datenelements </w:t>
      </w:r>
      <w:proofErr w:type="spellStart"/>
      <w:r w:rsidR="00BD679C">
        <w:t>QPgradesType</w:t>
      </w:r>
      <w:proofErr w:type="spellEnd"/>
      <w:r w:rsidR="00BD679C">
        <w:t xml:space="preserve"> kann eine standardisierte Antwort gemäss vorliegendem Datenelement gesendet werden. Die </w:t>
      </w:r>
      <w:r w:rsidR="00404D4C">
        <w:t xml:space="preserve">möglichen Werte für </w:t>
      </w:r>
      <w:r w:rsidR="0025587A">
        <w:t xml:space="preserve">den </w:t>
      </w:r>
      <w:proofErr w:type="spellStart"/>
      <w:r w:rsidR="0025587A" w:rsidRPr="00B92F6B">
        <w:rPr>
          <w:bCs/>
        </w:rPr>
        <w:t>examResponseCode</w:t>
      </w:r>
      <w:proofErr w:type="spellEnd"/>
      <w:r w:rsidR="00BD679C">
        <w:t xml:space="preserve"> </w:t>
      </w:r>
      <w:r w:rsidR="00404D4C">
        <w:t xml:space="preserve">können ausserhalb des eCH-Standards definiert werden. </w:t>
      </w:r>
    </w:p>
    <w:tbl>
      <w:tblPr>
        <w:tblStyle w:val="AWK-Tabelle2mitEinzug"/>
        <w:tblW w:w="8929" w:type="dxa"/>
        <w:tblLayout w:type="fixed"/>
        <w:tblLook w:val="0420" w:firstRow="1" w:lastRow="0" w:firstColumn="0" w:lastColumn="0" w:noHBand="0" w:noVBand="1"/>
      </w:tblPr>
      <w:tblGrid>
        <w:gridCol w:w="2233"/>
        <w:gridCol w:w="2232"/>
        <w:gridCol w:w="2232"/>
        <w:gridCol w:w="2232"/>
      </w:tblGrid>
      <w:tr w:rsidR="00404D4C" w14:paraId="2B96EE04" w14:textId="77777777" w:rsidTr="00B92F6B">
        <w:trPr>
          <w:cnfStyle w:val="100000000000" w:firstRow="1" w:lastRow="0" w:firstColumn="0" w:lastColumn="0" w:oddVBand="0" w:evenVBand="0" w:oddHBand="0" w:evenHBand="0" w:firstRowFirstColumn="0" w:firstRowLastColumn="0" w:lastRowFirstColumn="0" w:lastRowLastColumn="0"/>
          <w:tblHeader/>
        </w:trPr>
        <w:tc>
          <w:tcPr>
            <w:tcW w:w="0" w:type="dxa"/>
            <w:hideMark/>
          </w:tcPr>
          <w:p w14:paraId="03DC4E87" w14:textId="77777777" w:rsidR="00404D4C" w:rsidRDefault="00404D4C" w:rsidP="004E6F39">
            <w:pPr>
              <w:pStyle w:val="Table0Normal"/>
            </w:pPr>
            <w:r>
              <w:t>Element</w:t>
            </w:r>
          </w:p>
        </w:tc>
        <w:tc>
          <w:tcPr>
            <w:tcW w:w="0" w:type="dxa"/>
            <w:hideMark/>
          </w:tcPr>
          <w:p w14:paraId="35BD3A1B" w14:textId="77777777" w:rsidR="00404D4C" w:rsidRDefault="00404D4C" w:rsidP="004E6F39">
            <w:pPr>
              <w:pStyle w:val="Table0Normal"/>
            </w:pPr>
            <w:r>
              <w:t>Datentyp</w:t>
            </w:r>
          </w:p>
        </w:tc>
        <w:tc>
          <w:tcPr>
            <w:tcW w:w="0" w:type="dxa"/>
            <w:hideMark/>
          </w:tcPr>
          <w:p w14:paraId="376AE5F7" w14:textId="77777777" w:rsidR="00404D4C" w:rsidRDefault="00404D4C" w:rsidP="004E6F39">
            <w:pPr>
              <w:pStyle w:val="Table0Normal"/>
            </w:pPr>
            <w:r>
              <w:t>Vorkommen</w:t>
            </w:r>
          </w:p>
        </w:tc>
        <w:tc>
          <w:tcPr>
            <w:tcW w:w="0" w:type="dxa"/>
            <w:hideMark/>
          </w:tcPr>
          <w:p w14:paraId="1B050B80" w14:textId="77777777" w:rsidR="00404D4C" w:rsidRDefault="00404D4C" w:rsidP="004E6F39">
            <w:pPr>
              <w:pStyle w:val="Table0Normal"/>
            </w:pPr>
            <w:r>
              <w:t xml:space="preserve">Beschreibung </w:t>
            </w:r>
          </w:p>
        </w:tc>
      </w:tr>
      <w:tr w:rsidR="00404D4C" w14:paraId="1EAF4E3F"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5835D1FD" w14:textId="77777777" w:rsidR="00404D4C" w:rsidRDefault="00404D4C" w:rsidP="004E6F39">
            <w:pPr>
              <w:pStyle w:val="Table0Normal"/>
              <w:rPr>
                <w:bCs/>
              </w:rPr>
            </w:pPr>
            <w:proofErr w:type="spellStart"/>
            <w:r>
              <w:rPr>
                <w:bCs/>
              </w:rPr>
              <w:t>educationRelationId</w:t>
            </w:r>
            <w:proofErr w:type="spellEnd"/>
          </w:p>
        </w:tc>
        <w:tc>
          <w:tcPr>
            <w:tcW w:w="0" w:type="dxa"/>
            <w:hideMark/>
          </w:tcPr>
          <w:p w14:paraId="23C5BC24" w14:textId="77777777" w:rsidR="00404D4C" w:rsidRDefault="00404D4C" w:rsidP="004E6F39">
            <w:pPr>
              <w:pStyle w:val="Table0Normal"/>
            </w:pPr>
            <w:proofErr w:type="spellStart"/>
            <w:r>
              <w:t>educationRelationIdType</w:t>
            </w:r>
            <w:proofErr w:type="spellEnd"/>
          </w:p>
        </w:tc>
        <w:tc>
          <w:tcPr>
            <w:tcW w:w="0" w:type="dxa"/>
            <w:hideMark/>
          </w:tcPr>
          <w:p w14:paraId="73CF73C3" w14:textId="77777777" w:rsidR="00404D4C" w:rsidRDefault="00404D4C" w:rsidP="004E6F39">
            <w:pPr>
              <w:pStyle w:val="Table0Normal"/>
              <w:jc w:val="center"/>
            </w:pPr>
            <w:r>
              <w:t>1</w:t>
            </w:r>
          </w:p>
        </w:tc>
        <w:tc>
          <w:tcPr>
            <w:tcW w:w="0" w:type="dxa"/>
            <w:hideMark/>
          </w:tcPr>
          <w:p w14:paraId="7898F300" w14:textId="6D19C8BB" w:rsidR="00404D4C" w:rsidRDefault="00404D4C" w:rsidP="004E6F39">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p>
        </w:tc>
      </w:tr>
      <w:tr w:rsidR="00404D4C" w14:paraId="33735897"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46599B7B" w14:textId="77777777" w:rsidR="00404D4C" w:rsidRDefault="00404D4C" w:rsidP="004E6F39">
            <w:pPr>
              <w:pStyle w:val="Table0Normal"/>
              <w:rPr>
                <w:bCs/>
              </w:rPr>
            </w:pPr>
            <w:proofErr w:type="spellStart"/>
            <w:r>
              <w:rPr>
                <w:bCs/>
              </w:rPr>
              <w:t>profession</w:t>
            </w:r>
            <w:proofErr w:type="spellEnd"/>
          </w:p>
        </w:tc>
        <w:tc>
          <w:tcPr>
            <w:tcW w:w="0" w:type="dxa"/>
          </w:tcPr>
          <w:p w14:paraId="76AE9A4B" w14:textId="77777777" w:rsidR="00404D4C" w:rsidRDefault="00404D4C" w:rsidP="004E6F39">
            <w:pPr>
              <w:pStyle w:val="Table0Normal"/>
            </w:pPr>
            <w:proofErr w:type="spellStart"/>
            <w:r>
              <w:t>professionType</w:t>
            </w:r>
            <w:proofErr w:type="spellEnd"/>
          </w:p>
        </w:tc>
        <w:tc>
          <w:tcPr>
            <w:tcW w:w="0" w:type="dxa"/>
          </w:tcPr>
          <w:p w14:paraId="23621C92" w14:textId="77777777" w:rsidR="00404D4C" w:rsidRDefault="00404D4C" w:rsidP="004E6F39">
            <w:pPr>
              <w:pStyle w:val="Table0Normal"/>
              <w:jc w:val="center"/>
            </w:pPr>
            <w:r>
              <w:t>1</w:t>
            </w:r>
          </w:p>
        </w:tc>
        <w:tc>
          <w:tcPr>
            <w:tcW w:w="0" w:type="dxa"/>
          </w:tcPr>
          <w:p w14:paraId="05EEC11E" w14:textId="77777777" w:rsidR="00404D4C" w:rsidRDefault="00404D4C" w:rsidP="004E6F39">
            <w:pPr>
              <w:pStyle w:val="Table0Normal"/>
            </w:pPr>
            <w:r>
              <w:t>Beruf</w:t>
            </w:r>
          </w:p>
        </w:tc>
      </w:tr>
      <w:tr w:rsidR="00404D4C" w14:paraId="49CBF651" w14:textId="77777777" w:rsidTr="00B92F6B">
        <w:trPr>
          <w:cnfStyle w:val="000000100000" w:firstRow="0" w:lastRow="0" w:firstColumn="0" w:lastColumn="0" w:oddVBand="0" w:evenVBand="0" w:oddHBand="1" w:evenHBand="0" w:firstRowFirstColumn="0" w:firstRowLastColumn="0" w:lastRowFirstColumn="0" w:lastRowLastColumn="0"/>
        </w:trPr>
        <w:tc>
          <w:tcPr>
            <w:tcW w:w="0" w:type="dxa"/>
            <w:hideMark/>
          </w:tcPr>
          <w:p w14:paraId="6B1A77A3" w14:textId="77777777" w:rsidR="00404D4C" w:rsidRDefault="00404D4C" w:rsidP="004E6F39">
            <w:pPr>
              <w:pStyle w:val="Table0Normal"/>
              <w:rPr>
                <w:bCs/>
              </w:rPr>
            </w:pPr>
            <w:proofErr w:type="spellStart"/>
            <w:r>
              <w:rPr>
                <w:bCs/>
              </w:rPr>
              <w:t>examYear</w:t>
            </w:r>
            <w:proofErr w:type="spellEnd"/>
          </w:p>
        </w:tc>
        <w:tc>
          <w:tcPr>
            <w:tcW w:w="0" w:type="dxa"/>
            <w:hideMark/>
          </w:tcPr>
          <w:p w14:paraId="716C9FCC" w14:textId="77777777" w:rsidR="00404D4C" w:rsidRDefault="00404D4C" w:rsidP="004E6F39">
            <w:pPr>
              <w:pStyle w:val="Table0Normal"/>
            </w:pPr>
            <w:proofErr w:type="spellStart"/>
            <w:proofErr w:type="gramStart"/>
            <w:r>
              <w:t>xs:gYear</w:t>
            </w:r>
            <w:proofErr w:type="spellEnd"/>
            <w:proofErr w:type="gramEnd"/>
          </w:p>
        </w:tc>
        <w:tc>
          <w:tcPr>
            <w:tcW w:w="0" w:type="dxa"/>
            <w:hideMark/>
          </w:tcPr>
          <w:p w14:paraId="6F3B516A" w14:textId="77777777" w:rsidR="00404D4C" w:rsidRDefault="00404D4C" w:rsidP="004E6F39">
            <w:pPr>
              <w:pStyle w:val="Table0Normal"/>
              <w:jc w:val="center"/>
            </w:pPr>
            <w:r>
              <w:t>1</w:t>
            </w:r>
          </w:p>
        </w:tc>
        <w:tc>
          <w:tcPr>
            <w:tcW w:w="0" w:type="dxa"/>
            <w:hideMark/>
          </w:tcPr>
          <w:p w14:paraId="51AF3689" w14:textId="77777777" w:rsidR="00404D4C" w:rsidRDefault="00404D4C" w:rsidP="004E6F39">
            <w:pPr>
              <w:pStyle w:val="Table0Normal"/>
            </w:pPr>
            <w:r>
              <w:t>Prüfungsjahr im Format YYYY</w:t>
            </w:r>
          </w:p>
        </w:tc>
      </w:tr>
      <w:tr w:rsidR="00404D4C" w14:paraId="456DC007" w14:textId="77777777" w:rsidTr="00B92F6B">
        <w:trPr>
          <w:cnfStyle w:val="000000010000" w:firstRow="0" w:lastRow="0" w:firstColumn="0" w:lastColumn="0" w:oddVBand="0" w:evenVBand="0" w:oddHBand="0" w:evenHBand="1" w:firstRowFirstColumn="0" w:firstRowLastColumn="0" w:lastRowFirstColumn="0" w:lastRowLastColumn="0"/>
        </w:trPr>
        <w:tc>
          <w:tcPr>
            <w:tcW w:w="0" w:type="dxa"/>
          </w:tcPr>
          <w:p w14:paraId="30B56562" w14:textId="53DB573F" w:rsidR="00404D4C" w:rsidRDefault="00F53284" w:rsidP="004E6F39">
            <w:pPr>
              <w:pStyle w:val="Table0Normal"/>
              <w:rPr>
                <w:bCs/>
              </w:rPr>
            </w:pPr>
            <w:proofErr w:type="spellStart"/>
            <w:r>
              <w:rPr>
                <w:bCs/>
              </w:rPr>
              <w:t>examElementFinalResponse</w:t>
            </w:r>
            <w:proofErr w:type="spellEnd"/>
          </w:p>
        </w:tc>
        <w:tc>
          <w:tcPr>
            <w:tcW w:w="0" w:type="dxa"/>
          </w:tcPr>
          <w:p w14:paraId="39FF1FEB" w14:textId="738565CE" w:rsidR="00404D4C" w:rsidRDefault="00F53284" w:rsidP="004E6F39">
            <w:pPr>
              <w:pStyle w:val="Table0Normal"/>
            </w:pPr>
            <w:proofErr w:type="spellStart"/>
            <w:r>
              <w:rPr>
                <w:bCs/>
              </w:rPr>
              <w:t>examElementFinalResponseType</w:t>
            </w:r>
            <w:proofErr w:type="spellEnd"/>
          </w:p>
        </w:tc>
        <w:tc>
          <w:tcPr>
            <w:tcW w:w="0" w:type="dxa"/>
          </w:tcPr>
          <w:p w14:paraId="0B784082" w14:textId="002F35DC" w:rsidR="00404D4C" w:rsidRDefault="00F53284" w:rsidP="004E6F39">
            <w:pPr>
              <w:pStyle w:val="Table0Normal"/>
              <w:jc w:val="center"/>
            </w:pPr>
            <w:r>
              <w:t>1..n</w:t>
            </w:r>
          </w:p>
        </w:tc>
        <w:tc>
          <w:tcPr>
            <w:tcW w:w="0" w:type="dxa"/>
          </w:tcPr>
          <w:p w14:paraId="1F4F6F4E" w14:textId="196795B1" w:rsidR="00404D4C" w:rsidRDefault="002B5DB9" w:rsidP="004E6F39">
            <w:pPr>
              <w:pStyle w:val="Table0Normal"/>
            </w:pPr>
            <w:r>
              <w:t xml:space="preserve">Rückmeldung für die in der ursprünglichen Meldung gesendeten Prüfungselemente (Antwortcode). </w:t>
            </w:r>
          </w:p>
        </w:tc>
      </w:tr>
    </w:tbl>
    <w:p w14:paraId="7520F54B" w14:textId="01AC5DC4" w:rsidR="00404D4C" w:rsidRDefault="00404D4C" w:rsidP="00001FB5">
      <w:pPr>
        <w:pStyle w:val="Beschriftung"/>
      </w:pPr>
      <w:bookmarkStart w:id="315" w:name="_Toc166050407"/>
      <w:r>
        <w:t xml:space="preserve">Tabelle </w:t>
      </w:r>
      <w:r w:rsidR="005137A2">
        <w:fldChar w:fldCharType="begin"/>
      </w:r>
      <w:r w:rsidR="005137A2">
        <w:instrText xml:space="preserve"> SEQ Tabelle \* ARABIC </w:instrText>
      </w:r>
      <w:r w:rsidR="005137A2">
        <w:fldChar w:fldCharType="separate"/>
      </w:r>
      <w:r w:rsidR="002A052A">
        <w:rPr>
          <w:noProof/>
        </w:rPr>
        <w:t>18</w:t>
      </w:r>
      <w:r w:rsidR="005137A2">
        <w:rPr>
          <w:noProof/>
        </w:rPr>
        <w:fldChar w:fldCharType="end"/>
      </w:r>
      <w:r>
        <w:t>: Definition des Datentyps «</w:t>
      </w:r>
      <w:proofErr w:type="spellStart"/>
      <w:r>
        <w:rPr>
          <w:lang w:val="de-DE"/>
        </w:rPr>
        <w:t>QPgradesResponseType</w:t>
      </w:r>
      <w:proofErr w:type="spellEnd"/>
      <w:r>
        <w:t>».</w:t>
      </w:r>
      <w:bookmarkEnd w:id="315"/>
    </w:p>
    <w:p w14:paraId="67B487F3" w14:textId="00973581" w:rsidR="0008724B" w:rsidRDefault="00E572BD">
      <w:pPr>
        <w:pStyle w:val="berschrift2"/>
      </w:pPr>
      <w:bookmarkStart w:id="316" w:name="_Toc166050314"/>
      <w:proofErr w:type="spellStart"/>
      <w:r>
        <w:t>db</w:t>
      </w:r>
      <w:r w:rsidR="00E30B16">
        <w:t>R</w:t>
      </w:r>
      <w:r w:rsidR="004509F4">
        <w:t>esponseEx</w:t>
      </w:r>
      <w:r w:rsidR="004361F9">
        <w:t>amOrganisation</w:t>
      </w:r>
      <w:r w:rsidR="00AE22ED">
        <w:t>Type</w:t>
      </w:r>
      <w:proofErr w:type="spellEnd"/>
      <w:r>
        <w:t xml:space="preserve"> (</w:t>
      </w:r>
      <w:r w:rsidR="00D23AC1">
        <w:t>Daten zur Prüfungsorganisation aus der zentralen Datenbank)</w:t>
      </w:r>
      <w:bookmarkEnd w:id="316"/>
    </w:p>
    <w:p w14:paraId="3711AE04" w14:textId="69BEA411" w:rsidR="00E76FA7" w:rsidRDefault="00E76FA7" w:rsidP="00E76FA7">
      <w:pPr>
        <w:pStyle w:val="Body0Normal"/>
      </w:pPr>
      <w:r>
        <w:t>In einigen Fällen kann der Austausch der Daten der Lernenden für die Prüfungsorganisation teilweise über eine zentrale Datenbank</w:t>
      </w:r>
      <w:r w:rsidR="00981366">
        <w:t xml:space="preserve"> erfolgen</w:t>
      </w:r>
      <w:r>
        <w:t xml:space="preserve">. In diesem Fall übermittelt der Lehrortkanton die Daten an die Datenbank und die prüfungsdurchführende Organisation kann die Daten in der Datenbank abfragen. </w:t>
      </w:r>
      <w:r w:rsidR="00981366">
        <w:t xml:space="preserve">In </w:t>
      </w:r>
      <w:r>
        <w:t xml:space="preserve">der Antwortmeldung von der Datenbank </w:t>
      </w:r>
      <w:r w:rsidR="00981366">
        <w:t xml:space="preserve">sind </w:t>
      </w:r>
      <w:r>
        <w:t>alle Mutationen (An- und Abmeldungen) enthalten</w:t>
      </w:r>
      <w:r w:rsidR="00981366">
        <w:t xml:space="preserve">. Für die Antwortmeldung wird </w:t>
      </w:r>
      <w:r w:rsidR="00E1420C">
        <w:t>der</w:t>
      </w:r>
      <w:r w:rsidR="00981366">
        <w:t xml:space="preserve"> hier beschriebene </w:t>
      </w:r>
      <w:r w:rsidR="00E1420C" w:rsidRPr="00CF04C7">
        <w:rPr>
          <w:lang w:val="de-DE"/>
        </w:rPr>
        <w:t>Datent</w:t>
      </w:r>
      <w:r w:rsidR="00E1420C">
        <w:rPr>
          <w:lang w:val="de-DE"/>
        </w:rPr>
        <w:t>yp</w:t>
      </w:r>
      <w:r w:rsidR="00E1420C" w:rsidRPr="00CF04C7">
        <w:rPr>
          <w:lang w:val="de-DE"/>
        </w:rPr>
        <w:t xml:space="preserve"> </w:t>
      </w:r>
      <w:r w:rsidR="00981366">
        <w:t xml:space="preserve">verwendet. </w:t>
      </w:r>
    </w:p>
    <w:p w14:paraId="326EA917" w14:textId="77777777" w:rsidR="00981366" w:rsidRDefault="00981366" w:rsidP="00E76FA7">
      <w:pPr>
        <w:pStyle w:val="Body0Normal"/>
      </w:pPr>
    </w:p>
    <w:tbl>
      <w:tblPr>
        <w:tblStyle w:val="AWK-Tabelle2mitEinzug"/>
        <w:tblW w:w="0" w:type="auto"/>
        <w:tblLook w:val="0420" w:firstRow="1" w:lastRow="0" w:firstColumn="0" w:lastColumn="0" w:noHBand="0" w:noVBand="1"/>
      </w:tblPr>
      <w:tblGrid>
        <w:gridCol w:w="2391"/>
        <w:gridCol w:w="2787"/>
        <w:gridCol w:w="1121"/>
        <w:gridCol w:w="2620"/>
      </w:tblGrid>
      <w:tr w:rsidR="005052D8" w14:paraId="5B0DF3A9"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7C0059F" w14:textId="77777777" w:rsidR="006D7D1C" w:rsidRDefault="006D7D1C" w:rsidP="00BD2BBF">
            <w:pPr>
              <w:pStyle w:val="Table0Normal"/>
            </w:pPr>
            <w:r>
              <w:t>Element</w:t>
            </w:r>
          </w:p>
        </w:tc>
        <w:tc>
          <w:tcPr>
            <w:tcW w:w="0" w:type="auto"/>
            <w:hideMark/>
          </w:tcPr>
          <w:p w14:paraId="1CA4AFC2" w14:textId="77777777" w:rsidR="006D7D1C" w:rsidRDefault="006D7D1C" w:rsidP="00BD2BBF">
            <w:pPr>
              <w:pStyle w:val="Table0Normal"/>
            </w:pPr>
            <w:r>
              <w:t>Datentyp</w:t>
            </w:r>
          </w:p>
        </w:tc>
        <w:tc>
          <w:tcPr>
            <w:tcW w:w="0" w:type="auto"/>
            <w:hideMark/>
          </w:tcPr>
          <w:p w14:paraId="74F756DA" w14:textId="77777777" w:rsidR="006D7D1C" w:rsidRDefault="006D7D1C" w:rsidP="00BD2BBF">
            <w:pPr>
              <w:pStyle w:val="Table0Normal"/>
            </w:pPr>
            <w:r>
              <w:t>Vorkommen</w:t>
            </w:r>
          </w:p>
        </w:tc>
        <w:tc>
          <w:tcPr>
            <w:tcW w:w="0" w:type="auto"/>
            <w:hideMark/>
          </w:tcPr>
          <w:p w14:paraId="4FCBDDEF" w14:textId="77777777" w:rsidR="006D7D1C" w:rsidRDefault="006D7D1C" w:rsidP="00BD2BBF">
            <w:pPr>
              <w:pStyle w:val="Table0Normal"/>
            </w:pPr>
            <w:r>
              <w:t xml:space="preserve">Beschreibung </w:t>
            </w:r>
          </w:p>
        </w:tc>
      </w:tr>
      <w:tr w:rsidR="005052D8" w14:paraId="757BF3D8"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4149926E" w14:textId="00013621" w:rsidR="005052D8" w:rsidRDefault="005052D8" w:rsidP="005052D8">
            <w:pPr>
              <w:pStyle w:val="Table0Normal"/>
              <w:rPr>
                <w:bCs/>
              </w:rPr>
            </w:pPr>
            <w:proofErr w:type="spellStart"/>
            <w:r>
              <w:rPr>
                <w:bCs/>
              </w:rPr>
              <w:t>examAssignment</w:t>
            </w:r>
            <w:proofErr w:type="spellEnd"/>
          </w:p>
        </w:tc>
        <w:tc>
          <w:tcPr>
            <w:tcW w:w="0" w:type="auto"/>
          </w:tcPr>
          <w:p w14:paraId="3E835F5A" w14:textId="63694B2B" w:rsidR="005052D8" w:rsidRDefault="005052D8" w:rsidP="005052D8">
            <w:pPr>
              <w:pStyle w:val="Table0Normal"/>
            </w:pPr>
            <w:proofErr w:type="spellStart"/>
            <w:r>
              <w:t>examAssignmentType</w:t>
            </w:r>
            <w:proofErr w:type="spellEnd"/>
          </w:p>
        </w:tc>
        <w:tc>
          <w:tcPr>
            <w:tcW w:w="0" w:type="auto"/>
          </w:tcPr>
          <w:p w14:paraId="50EDCDEB" w14:textId="78AF08E3" w:rsidR="005052D8" w:rsidRDefault="005052D8" w:rsidP="005052D8">
            <w:pPr>
              <w:pStyle w:val="Table0Normal"/>
              <w:jc w:val="center"/>
            </w:pPr>
            <w:r>
              <w:t>0..n</w:t>
            </w:r>
          </w:p>
        </w:tc>
        <w:tc>
          <w:tcPr>
            <w:tcW w:w="0" w:type="auto"/>
          </w:tcPr>
          <w:p w14:paraId="2FC36164" w14:textId="1AD428EA" w:rsidR="005052D8" w:rsidRDefault="005052D8" w:rsidP="005052D8">
            <w:pPr>
              <w:pStyle w:val="Table0Normal"/>
            </w:pPr>
            <w:r>
              <w:rPr>
                <w:bCs/>
              </w:rPr>
              <w:t>Prüfungszuweisung</w:t>
            </w:r>
          </w:p>
        </w:tc>
      </w:tr>
      <w:tr w:rsidR="005052D8" w14:paraId="1BCF332E"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2F46A05A" w14:textId="2143C60F" w:rsidR="005052D8" w:rsidRDefault="005052D8" w:rsidP="005052D8">
            <w:pPr>
              <w:pStyle w:val="Table0Normal"/>
              <w:rPr>
                <w:bCs/>
              </w:rPr>
            </w:pPr>
            <w:proofErr w:type="spellStart"/>
            <w:r>
              <w:rPr>
                <w:bCs/>
              </w:rPr>
              <w:t>deregistrationFromOrganisation</w:t>
            </w:r>
            <w:proofErr w:type="spellEnd"/>
          </w:p>
        </w:tc>
        <w:tc>
          <w:tcPr>
            <w:tcW w:w="0" w:type="auto"/>
          </w:tcPr>
          <w:p w14:paraId="43827257" w14:textId="5D3B8D12" w:rsidR="005052D8" w:rsidRDefault="005052D8" w:rsidP="005052D8">
            <w:pPr>
              <w:pStyle w:val="Table0Normal"/>
            </w:pPr>
            <w:proofErr w:type="spellStart"/>
            <w:r>
              <w:rPr>
                <w:bCs/>
              </w:rPr>
              <w:t>deregistrationFromOrganisationType</w:t>
            </w:r>
            <w:proofErr w:type="spellEnd"/>
          </w:p>
        </w:tc>
        <w:tc>
          <w:tcPr>
            <w:tcW w:w="0" w:type="auto"/>
          </w:tcPr>
          <w:p w14:paraId="7E693EAE" w14:textId="02B13F6C" w:rsidR="005052D8" w:rsidRDefault="005052D8" w:rsidP="005052D8">
            <w:pPr>
              <w:pStyle w:val="Table0Normal"/>
              <w:jc w:val="center"/>
            </w:pPr>
            <w:r>
              <w:t>0..n</w:t>
            </w:r>
          </w:p>
        </w:tc>
        <w:tc>
          <w:tcPr>
            <w:tcW w:w="0" w:type="auto"/>
          </w:tcPr>
          <w:p w14:paraId="1E3614F8" w14:textId="58324B35" w:rsidR="005052D8" w:rsidRDefault="005052D8" w:rsidP="008916AE">
            <w:pPr>
              <w:pStyle w:val="Table0Normal"/>
              <w:keepNext/>
            </w:pPr>
            <w:r>
              <w:rPr>
                <w:bCs/>
              </w:rPr>
              <w:t>Abmeldung von einer Organisation</w:t>
            </w:r>
          </w:p>
        </w:tc>
      </w:tr>
    </w:tbl>
    <w:p w14:paraId="4B61888A" w14:textId="556F696E" w:rsidR="006D7D1C" w:rsidRPr="00B75B9E" w:rsidRDefault="008916AE" w:rsidP="00001FB5">
      <w:pPr>
        <w:pStyle w:val="Beschriftung"/>
        <w:rPr>
          <w:lang w:val="fr-CH"/>
        </w:rPr>
      </w:pPr>
      <w:bookmarkStart w:id="317" w:name="_Toc166050408"/>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19</w:t>
      </w:r>
      <w:r w:rsidR="009B57CD">
        <w:rPr>
          <w:lang w:val="fr-CH"/>
        </w:rPr>
        <w:fldChar w:fldCharType="end"/>
      </w:r>
      <w:r w:rsidR="007D606C" w:rsidRPr="00B75B9E">
        <w:rPr>
          <w:lang w:val="fr-CH"/>
        </w:rPr>
        <w:t xml:space="preserve">: </w:t>
      </w:r>
      <w:proofErr w:type="spellStart"/>
      <w:r w:rsidR="007D606C" w:rsidRPr="00B75B9E">
        <w:rPr>
          <w:lang w:val="fr-CH"/>
        </w:rPr>
        <w:t>Definition</w:t>
      </w:r>
      <w:proofErr w:type="spellEnd"/>
      <w:r w:rsidR="007D606C" w:rsidRPr="00B75B9E">
        <w:rPr>
          <w:lang w:val="fr-CH"/>
        </w:rPr>
        <w:t xml:space="preserve"> des </w:t>
      </w:r>
      <w:proofErr w:type="spellStart"/>
      <w:r w:rsidR="007D606C" w:rsidRPr="00B75B9E">
        <w:rPr>
          <w:lang w:val="fr-CH"/>
        </w:rPr>
        <w:t>Datentyps</w:t>
      </w:r>
      <w:proofErr w:type="spellEnd"/>
      <w:proofErr w:type="gramStart"/>
      <w:r w:rsidR="0023550E" w:rsidRPr="00B75B9E">
        <w:rPr>
          <w:lang w:val="fr-CH"/>
        </w:rPr>
        <w:t xml:space="preserve"> «</w:t>
      </w:r>
      <w:proofErr w:type="spellStart"/>
      <w:r w:rsidR="0023550E" w:rsidRPr="00B75B9E">
        <w:rPr>
          <w:lang w:val="fr-CH"/>
        </w:rPr>
        <w:t>dbResponseExamOrganisationType</w:t>
      </w:r>
      <w:proofErr w:type="spellEnd"/>
      <w:proofErr w:type="gramEnd"/>
      <w:r w:rsidR="0023550E" w:rsidRPr="00B75B9E">
        <w:rPr>
          <w:lang w:val="fr-CH"/>
        </w:rPr>
        <w:t>».</w:t>
      </w:r>
      <w:bookmarkEnd w:id="317"/>
    </w:p>
    <w:p w14:paraId="6D6D8EE5" w14:textId="05C2DE2C" w:rsidR="009E7510" w:rsidRDefault="00E572BD" w:rsidP="009E7510">
      <w:pPr>
        <w:pStyle w:val="berschrift2"/>
      </w:pPr>
      <w:bookmarkStart w:id="318" w:name="_Toc166050315"/>
      <w:proofErr w:type="spellStart"/>
      <w:r>
        <w:t>db</w:t>
      </w:r>
      <w:r w:rsidR="00E30B16">
        <w:t>Response</w:t>
      </w:r>
      <w:r w:rsidR="002D74C5">
        <w:t>CourseOrganisation</w:t>
      </w:r>
      <w:r w:rsidR="00AE22ED">
        <w:t>Type</w:t>
      </w:r>
      <w:proofErr w:type="spellEnd"/>
      <w:r w:rsidR="003D4263">
        <w:t xml:space="preserve"> (</w:t>
      </w:r>
      <w:r w:rsidR="00D23AC1">
        <w:t xml:space="preserve">Daten zur </w:t>
      </w:r>
      <w:proofErr w:type="spellStart"/>
      <w:r w:rsidR="00D23AC1">
        <w:t>üK</w:t>
      </w:r>
      <w:proofErr w:type="spellEnd"/>
      <w:r w:rsidR="00D23AC1">
        <w:t>-Organisation aus der</w:t>
      </w:r>
      <w:r w:rsidR="003D4263">
        <w:t xml:space="preserve"> zentralen D</w:t>
      </w:r>
      <w:r w:rsidR="00D23AC1">
        <w:t>atenbank)</w:t>
      </w:r>
      <w:bookmarkEnd w:id="318"/>
    </w:p>
    <w:p w14:paraId="1D8B7D44" w14:textId="0366A056" w:rsidR="00E35E5D" w:rsidRPr="00A51FBC" w:rsidRDefault="00E35E5D" w:rsidP="00E35E5D">
      <w:pPr>
        <w:pStyle w:val="Body0Normal"/>
      </w:pPr>
      <w:r>
        <w:t xml:space="preserve">Bei einigen Berufen oder in einigen Regionen erfolgt der Austausch der Daten der Lernenden über eine zentrale Datenbank. In diesem Fall übermittelt der Lehrortkanton die Daten an die Datenbank und die </w:t>
      </w:r>
      <w:proofErr w:type="spellStart"/>
      <w:r>
        <w:t>OdA</w:t>
      </w:r>
      <w:proofErr w:type="spellEnd"/>
      <w:r>
        <w:t xml:space="preserve"> kann die Daten in der Datenbank abfragen. In der Antwort von der Datenbank an die </w:t>
      </w:r>
      <w:proofErr w:type="spellStart"/>
      <w:r>
        <w:t>OdA</w:t>
      </w:r>
      <w:proofErr w:type="spellEnd"/>
      <w:r>
        <w:t xml:space="preserve"> werden neben neuen Daten auch Änderungen respektive Abmeldungen von </w:t>
      </w:r>
      <w:proofErr w:type="spellStart"/>
      <w:r>
        <w:t>üK</w:t>
      </w:r>
      <w:proofErr w:type="spellEnd"/>
      <w:r>
        <w:t xml:space="preserve"> übermittelt. </w:t>
      </w:r>
      <w:r w:rsidR="008166A7">
        <w:t xml:space="preserve">Hierfür wird </w:t>
      </w:r>
      <w:r w:rsidR="00E1420C">
        <w:t>der</w:t>
      </w:r>
      <w:r w:rsidR="008166A7">
        <w:t xml:space="preserve"> nachfolgend beschriebene </w:t>
      </w:r>
      <w:r w:rsidR="00E1420C" w:rsidRPr="00CF04C7">
        <w:rPr>
          <w:lang w:val="de-DE"/>
        </w:rPr>
        <w:t>Datent</w:t>
      </w:r>
      <w:r w:rsidR="00E1420C">
        <w:rPr>
          <w:lang w:val="de-DE"/>
        </w:rPr>
        <w:t>yp</w:t>
      </w:r>
      <w:r w:rsidR="00E1420C" w:rsidRPr="00CF04C7">
        <w:rPr>
          <w:lang w:val="de-DE"/>
        </w:rPr>
        <w:t xml:space="preserve"> </w:t>
      </w:r>
      <w:r w:rsidR="008166A7">
        <w:t xml:space="preserve">verwendet. </w:t>
      </w:r>
    </w:p>
    <w:p w14:paraId="41420A21" w14:textId="77777777" w:rsidR="00E35E5D" w:rsidRDefault="00E35E5D" w:rsidP="002D74C5"/>
    <w:tbl>
      <w:tblPr>
        <w:tblStyle w:val="AWK-Tabelle2mitEinzug"/>
        <w:tblW w:w="0" w:type="auto"/>
        <w:tblLook w:val="0420" w:firstRow="1" w:lastRow="0" w:firstColumn="0" w:lastColumn="0" w:noHBand="0" w:noVBand="1"/>
      </w:tblPr>
      <w:tblGrid>
        <w:gridCol w:w="2422"/>
        <w:gridCol w:w="2763"/>
        <w:gridCol w:w="1119"/>
        <w:gridCol w:w="2615"/>
      </w:tblGrid>
      <w:tr w:rsidR="00892A6B" w14:paraId="048BC48D"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FF04E72" w14:textId="77777777" w:rsidR="00B52837" w:rsidRDefault="00B52837" w:rsidP="00BD2BBF">
            <w:pPr>
              <w:pStyle w:val="Table0Normal"/>
            </w:pPr>
            <w:r>
              <w:lastRenderedPageBreak/>
              <w:t>Element</w:t>
            </w:r>
          </w:p>
        </w:tc>
        <w:tc>
          <w:tcPr>
            <w:tcW w:w="0" w:type="auto"/>
            <w:hideMark/>
          </w:tcPr>
          <w:p w14:paraId="40FE69BE" w14:textId="77777777" w:rsidR="00B52837" w:rsidRDefault="00B52837" w:rsidP="00BD2BBF">
            <w:pPr>
              <w:pStyle w:val="Table0Normal"/>
            </w:pPr>
            <w:r>
              <w:t>Datentyp</w:t>
            </w:r>
          </w:p>
        </w:tc>
        <w:tc>
          <w:tcPr>
            <w:tcW w:w="0" w:type="auto"/>
            <w:hideMark/>
          </w:tcPr>
          <w:p w14:paraId="7B2B8173" w14:textId="77777777" w:rsidR="00B52837" w:rsidRDefault="00B52837" w:rsidP="00BD2BBF">
            <w:pPr>
              <w:pStyle w:val="Table0Normal"/>
            </w:pPr>
            <w:r>
              <w:t>Vorkommen</w:t>
            </w:r>
          </w:p>
        </w:tc>
        <w:tc>
          <w:tcPr>
            <w:tcW w:w="0" w:type="auto"/>
            <w:hideMark/>
          </w:tcPr>
          <w:p w14:paraId="4F121A67" w14:textId="77777777" w:rsidR="00B52837" w:rsidRDefault="00B52837" w:rsidP="00BD2BBF">
            <w:pPr>
              <w:pStyle w:val="Table0Normal"/>
            </w:pPr>
            <w:r>
              <w:t xml:space="preserve">Beschreibung </w:t>
            </w:r>
          </w:p>
        </w:tc>
      </w:tr>
      <w:tr w:rsidR="005052D8" w14:paraId="4C5BDD97"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0100149E" w14:textId="305CCF7A" w:rsidR="005052D8" w:rsidRDefault="005052D8" w:rsidP="005052D8">
            <w:pPr>
              <w:pStyle w:val="Table0Normal"/>
              <w:rPr>
                <w:bCs/>
              </w:rPr>
            </w:pPr>
            <w:proofErr w:type="spellStart"/>
            <w:r>
              <w:t>extendedEducationRelation</w:t>
            </w:r>
            <w:proofErr w:type="spellEnd"/>
          </w:p>
        </w:tc>
        <w:tc>
          <w:tcPr>
            <w:tcW w:w="0" w:type="auto"/>
          </w:tcPr>
          <w:p w14:paraId="7B239822" w14:textId="5F2C1C7D" w:rsidR="005052D8" w:rsidRDefault="005052D8" w:rsidP="005052D8">
            <w:pPr>
              <w:pStyle w:val="Table0Normal"/>
            </w:pPr>
            <w:proofErr w:type="spellStart"/>
            <w:r>
              <w:t>extendedEducationRelationType</w:t>
            </w:r>
            <w:proofErr w:type="spellEnd"/>
          </w:p>
        </w:tc>
        <w:tc>
          <w:tcPr>
            <w:tcW w:w="0" w:type="auto"/>
          </w:tcPr>
          <w:p w14:paraId="1F904D09" w14:textId="5D2813C9" w:rsidR="005052D8" w:rsidRDefault="005052D8" w:rsidP="005052D8">
            <w:pPr>
              <w:pStyle w:val="Table0Normal"/>
              <w:jc w:val="center"/>
            </w:pPr>
            <w:r>
              <w:t>0..n</w:t>
            </w:r>
          </w:p>
        </w:tc>
        <w:tc>
          <w:tcPr>
            <w:tcW w:w="0" w:type="auto"/>
          </w:tcPr>
          <w:p w14:paraId="7DE81ADF" w14:textId="056E3429" w:rsidR="005052D8" w:rsidRDefault="005052D8" w:rsidP="005052D8">
            <w:pPr>
              <w:pStyle w:val="Table0Normal"/>
            </w:pPr>
            <w:r>
              <w:rPr>
                <w:bCs/>
              </w:rPr>
              <w:t>Erweitertes Bildungsverhältnis</w:t>
            </w:r>
          </w:p>
        </w:tc>
      </w:tr>
      <w:tr w:rsidR="005052D8" w14:paraId="1DCA473D"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7B50B801" w14:textId="0DF31F95" w:rsidR="005052D8" w:rsidRDefault="005052D8" w:rsidP="005052D8">
            <w:pPr>
              <w:pStyle w:val="Table0Normal"/>
              <w:rPr>
                <w:bCs/>
              </w:rPr>
            </w:pPr>
            <w:proofErr w:type="spellStart"/>
            <w:r>
              <w:t>mutationPerson</w:t>
            </w:r>
            <w:proofErr w:type="spellEnd"/>
          </w:p>
        </w:tc>
        <w:tc>
          <w:tcPr>
            <w:tcW w:w="0" w:type="auto"/>
          </w:tcPr>
          <w:p w14:paraId="62AFE982" w14:textId="6E10D677" w:rsidR="005052D8" w:rsidRDefault="005052D8" w:rsidP="005052D8">
            <w:pPr>
              <w:pStyle w:val="Table0Normal"/>
            </w:pPr>
            <w:proofErr w:type="spellStart"/>
            <w:r>
              <w:t>mutationPersonType</w:t>
            </w:r>
            <w:proofErr w:type="spellEnd"/>
          </w:p>
        </w:tc>
        <w:tc>
          <w:tcPr>
            <w:tcW w:w="0" w:type="auto"/>
          </w:tcPr>
          <w:p w14:paraId="119E16D7" w14:textId="771BC342" w:rsidR="005052D8" w:rsidRDefault="005052D8" w:rsidP="005052D8">
            <w:pPr>
              <w:pStyle w:val="Table0Normal"/>
              <w:jc w:val="center"/>
            </w:pPr>
            <w:r>
              <w:t>0..n</w:t>
            </w:r>
          </w:p>
        </w:tc>
        <w:tc>
          <w:tcPr>
            <w:tcW w:w="0" w:type="auto"/>
          </w:tcPr>
          <w:p w14:paraId="78DEFE2F" w14:textId="6FD3A969" w:rsidR="005052D8" w:rsidRDefault="005052D8" w:rsidP="005052D8">
            <w:pPr>
              <w:pStyle w:val="Table0Normal"/>
            </w:pPr>
            <w:r>
              <w:rPr>
                <w:bCs/>
              </w:rPr>
              <w:t>Mutation Personendaten</w:t>
            </w:r>
          </w:p>
        </w:tc>
      </w:tr>
      <w:tr w:rsidR="005052D8" w14:paraId="6BB529A4"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741BB3DE" w14:textId="7AF8CF55" w:rsidR="005052D8" w:rsidRDefault="005052D8" w:rsidP="005052D8">
            <w:pPr>
              <w:pStyle w:val="Table0Normal"/>
              <w:rPr>
                <w:bCs/>
              </w:rPr>
            </w:pPr>
            <w:proofErr w:type="spellStart"/>
            <w:r>
              <w:t>mutationEducationRelation</w:t>
            </w:r>
            <w:proofErr w:type="spellEnd"/>
          </w:p>
        </w:tc>
        <w:tc>
          <w:tcPr>
            <w:tcW w:w="0" w:type="auto"/>
          </w:tcPr>
          <w:p w14:paraId="65D03B24" w14:textId="46AC73BD" w:rsidR="005052D8" w:rsidRDefault="005052D8" w:rsidP="005052D8">
            <w:pPr>
              <w:pStyle w:val="Table0Normal"/>
            </w:pPr>
            <w:proofErr w:type="spellStart"/>
            <w:r>
              <w:t>mutationEducationRelationType</w:t>
            </w:r>
            <w:proofErr w:type="spellEnd"/>
          </w:p>
        </w:tc>
        <w:tc>
          <w:tcPr>
            <w:tcW w:w="0" w:type="auto"/>
          </w:tcPr>
          <w:p w14:paraId="0079B8B6" w14:textId="65225081" w:rsidR="005052D8" w:rsidRDefault="005052D8" w:rsidP="005052D8">
            <w:pPr>
              <w:pStyle w:val="Table0Normal"/>
              <w:jc w:val="center"/>
            </w:pPr>
            <w:r>
              <w:t>0..n</w:t>
            </w:r>
          </w:p>
        </w:tc>
        <w:tc>
          <w:tcPr>
            <w:tcW w:w="0" w:type="auto"/>
          </w:tcPr>
          <w:p w14:paraId="58AFCF6B" w14:textId="26171AE8" w:rsidR="005052D8" w:rsidRDefault="005052D8" w:rsidP="005052D8">
            <w:pPr>
              <w:pStyle w:val="Table0Normal"/>
            </w:pPr>
            <w:r>
              <w:rPr>
                <w:bCs/>
              </w:rPr>
              <w:t>Mutation Bildungsverhältnis</w:t>
            </w:r>
          </w:p>
        </w:tc>
      </w:tr>
      <w:tr w:rsidR="005052D8" w14:paraId="3B554345" w14:textId="77777777" w:rsidTr="00C8459C">
        <w:trPr>
          <w:cnfStyle w:val="000000010000" w:firstRow="0" w:lastRow="0" w:firstColumn="0" w:lastColumn="0" w:oddVBand="0" w:evenVBand="0" w:oddHBand="0" w:evenHBand="1" w:firstRowFirstColumn="0" w:firstRowLastColumn="0" w:lastRowFirstColumn="0" w:lastRowLastColumn="0"/>
        </w:trPr>
        <w:tc>
          <w:tcPr>
            <w:tcW w:w="0" w:type="auto"/>
          </w:tcPr>
          <w:p w14:paraId="200B61DB" w14:textId="6F7E35BF" w:rsidR="005052D8" w:rsidRDefault="005052D8" w:rsidP="005052D8">
            <w:pPr>
              <w:pStyle w:val="Table0Normal"/>
              <w:rPr>
                <w:bCs/>
              </w:rPr>
            </w:pPr>
            <w:proofErr w:type="spellStart"/>
            <w:r>
              <w:t>deregistrationFromOrganisation</w:t>
            </w:r>
            <w:proofErr w:type="spellEnd"/>
          </w:p>
        </w:tc>
        <w:tc>
          <w:tcPr>
            <w:tcW w:w="0" w:type="auto"/>
          </w:tcPr>
          <w:p w14:paraId="6FB5C9F9" w14:textId="56DEC958" w:rsidR="005052D8" w:rsidRDefault="005052D8" w:rsidP="005052D8">
            <w:pPr>
              <w:pStyle w:val="Table0Normal"/>
            </w:pPr>
            <w:proofErr w:type="spellStart"/>
            <w:r>
              <w:t>deregistrationFromOrganisationType</w:t>
            </w:r>
            <w:proofErr w:type="spellEnd"/>
          </w:p>
        </w:tc>
        <w:tc>
          <w:tcPr>
            <w:tcW w:w="0" w:type="auto"/>
          </w:tcPr>
          <w:p w14:paraId="2C12573C" w14:textId="0CBD0D7F" w:rsidR="005052D8" w:rsidRDefault="005052D8" w:rsidP="005052D8">
            <w:pPr>
              <w:pStyle w:val="Table0Normal"/>
              <w:jc w:val="center"/>
            </w:pPr>
            <w:r>
              <w:t>0..n</w:t>
            </w:r>
          </w:p>
        </w:tc>
        <w:tc>
          <w:tcPr>
            <w:tcW w:w="0" w:type="auto"/>
          </w:tcPr>
          <w:p w14:paraId="56A96359" w14:textId="5F6FF033" w:rsidR="005052D8" w:rsidRDefault="005052D8" w:rsidP="005052D8">
            <w:pPr>
              <w:pStyle w:val="Table0Normal"/>
            </w:pPr>
            <w:r>
              <w:rPr>
                <w:bCs/>
              </w:rPr>
              <w:t>Abmeldung von einer Organisation</w:t>
            </w:r>
          </w:p>
        </w:tc>
      </w:tr>
      <w:tr w:rsidR="005052D8" w14:paraId="2DA98AA8" w14:textId="77777777" w:rsidTr="00C8459C">
        <w:trPr>
          <w:cnfStyle w:val="000000100000" w:firstRow="0" w:lastRow="0" w:firstColumn="0" w:lastColumn="0" w:oddVBand="0" w:evenVBand="0" w:oddHBand="1" w:evenHBand="0" w:firstRowFirstColumn="0" w:firstRowLastColumn="0" w:lastRowFirstColumn="0" w:lastRowLastColumn="0"/>
        </w:trPr>
        <w:tc>
          <w:tcPr>
            <w:tcW w:w="0" w:type="auto"/>
          </w:tcPr>
          <w:p w14:paraId="51028429" w14:textId="2200A8A8" w:rsidR="005052D8" w:rsidRDefault="005052D8" w:rsidP="005052D8">
            <w:pPr>
              <w:pStyle w:val="Table0Normal"/>
              <w:rPr>
                <w:bCs/>
              </w:rPr>
            </w:pPr>
            <w:proofErr w:type="spellStart"/>
            <w:r>
              <w:t>terminationEducationRelation</w:t>
            </w:r>
            <w:proofErr w:type="spellEnd"/>
          </w:p>
        </w:tc>
        <w:tc>
          <w:tcPr>
            <w:tcW w:w="0" w:type="auto"/>
          </w:tcPr>
          <w:p w14:paraId="6894E76B" w14:textId="15CCDD54" w:rsidR="005052D8" w:rsidRDefault="005052D8" w:rsidP="005052D8">
            <w:pPr>
              <w:pStyle w:val="Table0Normal"/>
            </w:pPr>
            <w:proofErr w:type="spellStart"/>
            <w:r>
              <w:t>terminationEducationRelationType</w:t>
            </w:r>
            <w:proofErr w:type="spellEnd"/>
          </w:p>
        </w:tc>
        <w:tc>
          <w:tcPr>
            <w:tcW w:w="0" w:type="auto"/>
          </w:tcPr>
          <w:p w14:paraId="337EDB7F" w14:textId="7D53C1E7" w:rsidR="005052D8" w:rsidRDefault="005052D8" w:rsidP="005052D8">
            <w:pPr>
              <w:pStyle w:val="Table0Normal"/>
              <w:jc w:val="center"/>
            </w:pPr>
            <w:r>
              <w:t>0..n</w:t>
            </w:r>
          </w:p>
        </w:tc>
        <w:tc>
          <w:tcPr>
            <w:tcW w:w="0" w:type="auto"/>
          </w:tcPr>
          <w:p w14:paraId="24B778FF" w14:textId="645EBE06" w:rsidR="005052D8" w:rsidRDefault="005052D8" w:rsidP="008916AE">
            <w:pPr>
              <w:pStyle w:val="Table0Normal"/>
              <w:keepNext/>
            </w:pPr>
            <w:r>
              <w:rPr>
                <w:bCs/>
              </w:rPr>
              <w:t>Auflösung Bildungsverhältnis</w:t>
            </w:r>
          </w:p>
        </w:tc>
      </w:tr>
    </w:tbl>
    <w:p w14:paraId="043853B7" w14:textId="5F2FEACD" w:rsidR="00B52837" w:rsidRPr="0023550E" w:rsidRDefault="008916AE" w:rsidP="00001FB5">
      <w:pPr>
        <w:pStyle w:val="Beschriftung"/>
        <w:rPr>
          <w:lang w:val="fr-CH"/>
        </w:rPr>
      </w:pPr>
      <w:bookmarkStart w:id="319" w:name="_Toc166050409"/>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20</w:t>
      </w:r>
      <w:r w:rsidR="009B57CD">
        <w:rPr>
          <w:lang w:val="fr-CH"/>
        </w:rPr>
        <w:fldChar w:fldCharType="end"/>
      </w:r>
      <w:r w:rsidR="007D606C" w:rsidRPr="0023550E">
        <w:rPr>
          <w:lang w:val="fr-CH"/>
        </w:rPr>
        <w:t xml:space="preserve">: </w:t>
      </w:r>
      <w:proofErr w:type="spellStart"/>
      <w:r w:rsidR="007D606C" w:rsidRPr="0023550E">
        <w:rPr>
          <w:lang w:val="fr-CH"/>
        </w:rPr>
        <w:t>Definition</w:t>
      </w:r>
      <w:proofErr w:type="spellEnd"/>
      <w:r w:rsidR="007D606C" w:rsidRPr="0023550E">
        <w:rPr>
          <w:lang w:val="fr-CH"/>
        </w:rPr>
        <w:t xml:space="preserve"> des </w:t>
      </w:r>
      <w:proofErr w:type="spellStart"/>
      <w:r w:rsidR="007D606C" w:rsidRPr="0023550E">
        <w:rPr>
          <w:lang w:val="fr-CH"/>
        </w:rPr>
        <w:t>Datentyps</w:t>
      </w:r>
      <w:proofErr w:type="spellEnd"/>
      <w:proofErr w:type="gramStart"/>
      <w:r w:rsidR="0023550E" w:rsidRPr="0023550E">
        <w:rPr>
          <w:lang w:val="fr-CH"/>
        </w:rPr>
        <w:t xml:space="preserve"> «</w:t>
      </w:r>
      <w:proofErr w:type="spellStart"/>
      <w:r w:rsidR="0023550E" w:rsidRPr="0023550E">
        <w:rPr>
          <w:lang w:val="fr-CH"/>
        </w:rPr>
        <w:t>dbResponseCourseOrganisationType</w:t>
      </w:r>
      <w:proofErr w:type="spellEnd"/>
      <w:proofErr w:type="gramEnd"/>
      <w:r w:rsidR="0023550E" w:rsidRPr="0023550E">
        <w:rPr>
          <w:lang w:val="fr-CH"/>
        </w:rPr>
        <w:t>».</w:t>
      </w:r>
      <w:bookmarkEnd w:id="319"/>
    </w:p>
    <w:p w14:paraId="583632FF" w14:textId="697EC303" w:rsidR="00917215" w:rsidRDefault="004C53AD" w:rsidP="00917215">
      <w:pPr>
        <w:pStyle w:val="berschrift1"/>
      </w:pPr>
      <w:bookmarkStart w:id="320" w:name="_Ref104787906"/>
      <w:bookmarkStart w:id="321" w:name="_Toc166050316"/>
      <w:r>
        <w:t>Spezifikation Hilfs</w:t>
      </w:r>
      <w:bookmarkEnd w:id="320"/>
      <w:r w:rsidR="00E21695">
        <w:t>datentypen</w:t>
      </w:r>
      <w:bookmarkEnd w:id="321"/>
    </w:p>
    <w:p w14:paraId="7C3E6808" w14:textId="77777777" w:rsidR="002D4C4D" w:rsidRDefault="002D4C4D" w:rsidP="002D4C4D">
      <w:pPr>
        <w:pStyle w:val="berschrift2"/>
      </w:pPr>
      <w:bookmarkStart w:id="322" w:name="_Toc166050317"/>
      <w:proofErr w:type="spellStart"/>
      <w:r>
        <w:t>additionalEducationRelationshipType</w:t>
      </w:r>
      <w:proofErr w:type="spellEnd"/>
      <w:r>
        <w:t xml:space="preserve"> (Zusätzliche Ausbildungsbeziehungen)</w:t>
      </w:r>
      <w:bookmarkEnd w:id="322"/>
    </w:p>
    <w:tbl>
      <w:tblPr>
        <w:tblStyle w:val="AWK-Tabelle2mitEinzug"/>
        <w:tblW w:w="0" w:type="auto"/>
        <w:tblLayout w:type="fixed"/>
        <w:tblLook w:val="0420" w:firstRow="1" w:lastRow="0" w:firstColumn="0" w:lastColumn="0" w:noHBand="0" w:noVBand="1"/>
      </w:tblPr>
      <w:tblGrid>
        <w:gridCol w:w="2002"/>
        <w:gridCol w:w="3232"/>
        <w:gridCol w:w="1172"/>
        <w:gridCol w:w="2523"/>
      </w:tblGrid>
      <w:tr w:rsidR="002D4C4D" w14:paraId="7519E114" w14:textId="77777777" w:rsidTr="00380070">
        <w:trPr>
          <w:cnfStyle w:val="100000000000" w:firstRow="1" w:lastRow="0" w:firstColumn="0" w:lastColumn="0" w:oddVBand="0" w:evenVBand="0" w:oddHBand="0" w:evenHBand="0" w:firstRowFirstColumn="0" w:firstRowLastColumn="0" w:lastRowFirstColumn="0" w:lastRowLastColumn="0"/>
          <w:tblHeader/>
        </w:trPr>
        <w:tc>
          <w:tcPr>
            <w:tcW w:w="2002" w:type="dxa"/>
            <w:hideMark/>
          </w:tcPr>
          <w:p w14:paraId="414B81A9" w14:textId="3CF780F9" w:rsidR="002D4C4D" w:rsidRPr="003071AE" w:rsidRDefault="002D4C4D" w:rsidP="00BD2BBF">
            <w:pPr>
              <w:pStyle w:val="Table0Normal"/>
              <w:rPr>
                <w:rFonts w:cs="Arial"/>
              </w:rPr>
            </w:pPr>
            <w:r>
              <w:rPr>
                <w:rFonts w:cs="Arial"/>
              </w:rPr>
              <w:t>Element</w:t>
            </w:r>
          </w:p>
        </w:tc>
        <w:tc>
          <w:tcPr>
            <w:tcW w:w="3232" w:type="dxa"/>
            <w:hideMark/>
          </w:tcPr>
          <w:p w14:paraId="668BC162" w14:textId="72ACF84C" w:rsidR="002D4C4D" w:rsidRPr="003071AE" w:rsidRDefault="007F49E5" w:rsidP="00BD2BBF">
            <w:pPr>
              <w:pStyle w:val="Table0Normal"/>
              <w:rPr>
                <w:rFonts w:cs="Arial"/>
              </w:rPr>
            </w:pPr>
            <w:r>
              <w:rPr>
                <w:rFonts w:cs="Arial"/>
              </w:rPr>
              <w:t>Datentyp</w:t>
            </w:r>
          </w:p>
        </w:tc>
        <w:tc>
          <w:tcPr>
            <w:tcW w:w="1172" w:type="dxa"/>
            <w:hideMark/>
          </w:tcPr>
          <w:p w14:paraId="1A86C8E9" w14:textId="77777777" w:rsidR="002D4C4D" w:rsidRDefault="002D4C4D" w:rsidP="00BD2BBF">
            <w:pPr>
              <w:pStyle w:val="Table0Normal"/>
              <w:rPr>
                <w:b w:val="0"/>
                <w:bCs w:val="0"/>
              </w:rPr>
            </w:pPr>
            <w:r>
              <w:rPr>
                <w:rFonts w:cs="Arial"/>
              </w:rPr>
              <w:t>Vorkommen</w:t>
            </w:r>
          </w:p>
        </w:tc>
        <w:tc>
          <w:tcPr>
            <w:tcW w:w="2523" w:type="dxa"/>
            <w:hideMark/>
          </w:tcPr>
          <w:p w14:paraId="1C43EE4E" w14:textId="6B1995B2" w:rsidR="002D4C4D" w:rsidRPr="003071AE" w:rsidRDefault="002D4C4D" w:rsidP="00BD2BBF">
            <w:pPr>
              <w:pStyle w:val="Table0Normal"/>
              <w:rPr>
                <w:rFonts w:cs="Arial"/>
              </w:rPr>
            </w:pPr>
            <w:r>
              <w:rPr>
                <w:rFonts w:cs="Arial"/>
              </w:rPr>
              <w:t>Beschreibung</w:t>
            </w:r>
          </w:p>
        </w:tc>
      </w:tr>
      <w:tr w:rsidR="002D4C4D" w14:paraId="7DF16E95"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CDCA5B0" w14:textId="77777777" w:rsidR="002D4C4D" w:rsidRDefault="002D4C4D" w:rsidP="00BD2BBF">
            <w:pPr>
              <w:pStyle w:val="Table0Normal"/>
              <w:rPr>
                <w:bCs/>
              </w:rPr>
            </w:pPr>
            <w:proofErr w:type="spellStart"/>
            <w:r>
              <w:rPr>
                <w:bCs/>
              </w:rPr>
              <w:t>caseManager</w:t>
            </w:r>
            <w:proofErr w:type="spellEnd"/>
          </w:p>
        </w:tc>
        <w:tc>
          <w:tcPr>
            <w:tcW w:w="3232" w:type="dxa"/>
          </w:tcPr>
          <w:p w14:paraId="37CD40A8" w14:textId="24322120" w:rsidR="002D4C4D" w:rsidRDefault="002D4C4D" w:rsidP="00BD2BBF">
            <w:pPr>
              <w:pStyle w:val="Table0Normal"/>
            </w:pPr>
            <w:r w:rsidRPr="003D35AE">
              <w:rPr>
                <w:rFonts w:cs="Arial"/>
              </w:rPr>
              <w:t>eCH-</w:t>
            </w:r>
            <w:proofErr w:type="gramStart"/>
            <w:r w:rsidRPr="003D35AE">
              <w:rPr>
                <w:rFonts w:cs="Arial"/>
              </w:rPr>
              <w:t>0044:personIdentification</w:t>
            </w:r>
            <w:r w:rsidR="00D234DD" w:rsidRPr="003D35AE">
              <w:rPr>
                <w:rFonts w:cs="Arial"/>
              </w:rPr>
              <w:t>Light</w:t>
            </w:r>
            <w:r w:rsidRPr="003D35AE">
              <w:rPr>
                <w:rFonts w:cs="Arial"/>
              </w:rPr>
              <w:t>Type</w:t>
            </w:r>
            <w:proofErr w:type="gramEnd"/>
          </w:p>
        </w:tc>
        <w:tc>
          <w:tcPr>
            <w:tcW w:w="1172" w:type="dxa"/>
          </w:tcPr>
          <w:p w14:paraId="58364047" w14:textId="77777777" w:rsidR="002D4C4D" w:rsidRDefault="002D4C4D" w:rsidP="00BD2BBF">
            <w:pPr>
              <w:pStyle w:val="Table0Normal"/>
              <w:jc w:val="center"/>
            </w:pPr>
            <w:r>
              <w:t>0..1</w:t>
            </w:r>
          </w:p>
        </w:tc>
        <w:tc>
          <w:tcPr>
            <w:tcW w:w="2523" w:type="dxa"/>
          </w:tcPr>
          <w:p w14:paraId="344CB611" w14:textId="77777777" w:rsidR="002D4C4D" w:rsidRDefault="002D4C4D" w:rsidP="00BD2BBF">
            <w:pPr>
              <w:pStyle w:val="Table0Normal"/>
            </w:pPr>
            <w:r>
              <w:t>Fallführende Person</w:t>
            </w:r>
          </w:p>
        </w:tc>
      </w:tr>
      <w:tr w:rsidR="002D4C4D" w14:paraId="2F5F5D78" w14:textId="77777777" w:rsidTr="00C8459C">
        <w:trPr>
          <w:cnfStyle w:val="000000010000" w:firstRow="0" w:lastRow="0" w:firstColumn="0" w:lastColumn="0" w:oddVBand="0" w:evenVBand="0" w:oddHBand="0" w:evenHBand="1" w:firstRowFirstColumn="0" w:firstRowLastColumn="0" w:lastRowFirstColumn="0" w:lastRowLastColumn="0"/>
        </w:trPr>
        <w:tc>
          <w:tcPr>
            <w:tcW w:w="2002" w:type="dxa"/>
          </w:tcPr>
          <w:p w14:paraId="322C441D" w14:textId="77777777" w:rsidR="002D4C4D" w:rsidRDefault="002D4C4D" w:rsidP="00BD2BBF">
            <w:pPr>
              <w:pStyle w:val="Table0Normal"/>
              <w:rPr>
                <w:bCs/>
              </w:rPr>
            </w:pPr>
            <w:proofErr w:type="spellStart"/>
            <w:r>
              <w:rPr>
                <w:bCs/>
              </w:rPr>
              <w:t>handingOverTeacher</w:t>
            </w:r>
            <w:proofErr w:type="spellEnd"/>
          </w:p>
        </w:tc>
        <w:tc>
          <w:tcPr>
            <w:tcW w:w="3232" w:type="dxa"/>
          </w:tcPr>
          <w:p w14:paraId="673DDB48" w14:textId="328C8DFB" w:rsidR="002D4C4D" w:rsidRDefault="002D4C4D" w:rsidP="00BD2BBF">
            <w:pPr>
              <w:pStyle w:val="Table0Normal"/>
              <w:rPr>
                <w:rFonts w:cs="Arial"/>
              </w:rPr>
            </w:pPr>
            <w:r>
              <w:rPr>
                <w:rFonts w:cs="Arial"/>
              </w:rPr>
              <w:t>eCH-</w:t>
            </w:r>
            <w:proofErr w:type="gramStart"/>
            <w:r>
              <w:rPr>
                <w:rFonts w:cs="Arial"/>
              </w:rPr>
              <w:t>0010</w:t>
            </w:r>
            <w:r w:rsidR="006C038F">
              <w:rPr>
                <w:rFonts w:cs="Arial"/>
              </w:rPr>
              <w:t>:</w:t>
            </w:r>
            <w:r w:rsidR="00081A4C" w:rsidRPr="00081A4C">
              <w:rPr>
                <w:rFonts w:cs="Arial"/>
              </w:rPr>
              <w:t>personMailAddressInfoType</w:t>
            </w:r>
            <w:proofErr w:type="gramEnd"/>
          </w:p>
        </w:tc>
        <w:tc>
          <w:tcPr>
            <w:tcW w:w="1172" w:type="dxa"/>
          </w:tcPr>
          <w:p w14:paraId="4B1255B0" w14:textId="77777777" w:rsidR="002D4C4D" w:rsidRDefault="002D4C4D" w:rsidP="00BD2BBF">
            <w:pPr>
              <w:pStyle w:val="Table0Normal"/>
              <w:jc w:val="center"/>
            </w:pPr>
            <w:r>
              <w:t>0..1</w:t>
            </w:r>
          </w:p>
        </w:tc>
        <w:tc>
          <w:tcPr>
            <w:tcW w:w="2523" w:type="dxa"/>
          </w:tcPr>
          <w:p w14:paraId="196E166F" w14:textId="77777777" w:rsidR="002D4C4D" w:rsidRDefault="002D4C4D" w:rsidP="00BD2BBF">
            <w:pPr>
              <w:pStyle w:val="Table0Normal"/>
            </w:pPr>
            <w:r>
              <w:t>Abgebende Lehrkraft</w:t>
            </w:r>
          </w:p>
        </w:tc>
      </w:tr>
      <w:tr w:rsidR="002D4C4D" w14:paraId="1491AC02"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8918075" w14:textId="77777777" w:rsidR="002D4C4D" w:rsidRDefault="002D4C4D" w:rsidP="00BD2BBF">
            <w:pPr>
              <w:pStyle w:val="Table0Normal"/>
              <w:rPr>
                <w:bCs/>
              </w:rPr>
            </w:pPr>
            <w:proofErr w:type="spellStart"/>
            <w:r>
              <w:rPr>
                <w:bCs/>
              </w:rPr>
              <w:t>associatedOrganisation</w:t>
            </w:r>
            <w:proofErr w:type="spellEnd"/>
          </w:p>
        </w:tc>
        <w:tc>
          <w:tcPr>
            <w:tcW w:w="3232" w:type="dxa"/>
          </w:tcPr>
          <w:p w14:paraId="00FA0DBB" w14:textId="77777777" w:rsidR="002D4C4D" w:rsidRDefault="002D4C4D" w:rsidP="00BD2BBF">
            <w:pPr>
              <w:pStyle w:val="Table0Normal"/>
              <w:rPr>
                <w:rFonts w:cs="Arial"/>
              </w:rPr>
            </w:pPr>
            <w:r>
              <w:rPr>
                <w:rFonts w:cs="Arial"/>
              </w:rPr>
              <w:t>eCH-</w:t>
            </w:r>
            <w:proofErr w:type="gramStart"/>
            <w:r>
              <w:rPr>
                <w:rFonts w:cs="Arial"/>
              </w:rPr>
              <w:t>0010:organisationNameType</w:t>
            </w:r>
            <w:proofErr w:type="gramEnd"/>
          </w:p>
        </w:tc>
        <w:tc>
          <w:tcPr>
            <w:tcW w:w="1172" w:type="dxa"/>
          </w:tcPr>
          <w:p w14:paraId="13ED70EA" w14:textId="77777777" w:rsidR="002D4C4D" w:rsidRDefault="002D4C4D" w:rsidP="00BD2BBF">
            <w:pPr>
              <w:pStyle w:val="Table0Normal"/>
              <w:jc w:val="center"/>
            </w:pPr>
            <w:r>
              <w:t>0..1</w:t>
            </w:r>
          </w:p>
        </w:tc>
        <w:tc>
          <w:tcPr>
            <w:tcW w:w="2523" w:type="dxa"/>
          </w:tcPr>
          <w:p w14:paraId="17117A68" w14:textId="77777777" w:rsidR="002D4C4D" w:rsidRDefault="002D4C4D" w:rsidP="00BD2BBF">
            <w:pPr>
              <w:pStyle w:val="Table0Normal"/>
            </w:pPr>
            <w:r>
              <w:t>Zugehörige Organisation</w:t>
            </w:r>
          </w:p>
        </w:tc>
      </w:tr>
      <w:tr w:rsidR="002D4C4D" w14:paraId="544F22C2" w14:textId="77777777" w:rsidTr="00C8459C">
        <w:trPr>
          <w:cnfStyle w:val="000000010000" w:firstRow="0" w:lastRow="0" w:firstColumn="0" w:lastColumn="0" w:oddVBand="0" w:evenVBand="0" w:oddHBand="0" w:evenHBand="1" w:firstRowFirstColumn="0" w:firstRowLastColumn="0" w:lastRowFirstColumn="0" w:lastRowLastColumn="0"/>
        </w:trPr>
        <w:tc>
          <w:tcPr>
            <w:tcW w:w="2002" w:type="dxa"/>
          </w:tcPr>
          <w:p w14:paraId="338077BF" w14:textId="77777777" w:rsidR="002D4C4D" w:rsidRDefault="002D4C4D" w:rsidP="00BD2BBF">
            <w:pPr>
              <w:pStyle w:val="Table0Normal"/>
              <w:rPr>
                <w:bCs/>
              </w:rPr>
            </w:pPr>
            <w:proofErr w:type="gramStart"/>
            <w:r>
              <w:rPr>
                <w:bCs/>
              </w:rPr>
              <w:t>email</w:t>
            </w:r>
            <w:proofErr w:type="gramEnd"/>
          </w:p>
        </w:tc>
        <w:tc>
          <w:tcPr>
            <w:tcW w:w="3232" w:type="dxa"/>
          </w:tcPr>
          <w:p w14:paraId="627EA041" w14:textId="3F58C256" w:rsidR="002D4C4D" w:rsidRDefault="009A45F4" w:rsidP="00BD2BBF">
            <w:pPr>
              <w:pStyle w:val="Table0Normal"/>
              <w:rPr>
                <w:rFonts w:cs="Arial"/>
              </w:rPr>
            </w:pPr>
            <w:proofErr w:type="spellStart"/>
            <w:r>
              <w:rPr>
                <w:rFonts w:cs="Arial"/>
              </w:rPr>
              <w:t>emailContactType</w:t>
            </w:r>
            <w:proofErr w:type="spellEnd"/>
          </w:p>
        </w:tc>
        <w:tc>
          <w:tcPr>
            <w:tcW w:w="1172" w:type="dxa"/>
          </w:tcPr>
          <w:p w14:paraId="2ED6D935" w14:textId="77777777" w:rsidR="002D4C4D" w:rsidRDefault="002D4C4D" w:rsidP="00BD2BBF">
            <w:pPr>
              <w:pStyle w:val="Table0Normal"/>
              <w:jc w:val="center"/>
            </w:pPr>
            <w:r>
              <w:t>0..1</w:t>
            </w:r>
          </w:p>
        </w:tc>
        <w:tc>
          <w:tcPr>
            <w:tcW w:w="2523" w:type="dxa"/>
          </w:tcPr>
          <w:p w14:paraId="0357A485" w14:textId="77777777" w:rsidR="002D4C4D" w:rsidRDefault="002D4C4D" w:rsidP="00BD2BBF">
            <w:pPr>
              <w:pStyle w:val="Table0Normal"/>
            </w:pPr>
            <w:r>
              <w:t>E-Mail-Adresse des Kontakts</w:t>
            </w:r>
          </w:p>
        </w:tc>
      </w:tr>
      <w:tr w:rsidR="002D4C4D" w14:paraId="49FBDDBE" w14:textId="77777777" w:rsidTr="00C8459C">
        <w:trPr>
          <w:cnfStyle w:val="000000100000" w:firstRow="0" w:lastRow="0" w:firstColumn="0" w:lastColumn="0" w:oddVBand="0" w:evenVBand="0" w:oddHBand="1" w:evenHBand="0" w:firstRowFirstColumn="0" w:firstRowLastColumn="0" w:lastRowFirstColumn="0" w:lastRowLastColumn="0"/>
        </w:trPr>
        <w:tc>
          <w:tcPr>
            <w:tcW w:w="2002" w:type="dxa"/>
          </w:tcPr>
          <w:p w14:paraId="7AF55F43" w14:textId="77777777" w:rsidR="002D4C4D" w:rsidRDefault="002D4C4D" w:rsidP="00BD2BBF">
            <w:pPr>
              <w:pStyle w:val="Table0Normal"/>
              <w:rPr>
                <w:bCs/>
              </w:rPr>
            </w:pPr>
            <w:proofErr w:type="spellStart"/>
            <w:r>
              <w:rPr>
                <w:bCs/>
              </w:rPr>
              <w:t>relation</w:t>
            </w:r>
            <w:proofErr w:type="spellEnd"/>
          </w:p>
        </w:tc>
        <w:tc>
          <w:tcPr>
            <w:tcW w:w="3232" w:type="dxa"/>
          </w:tcPr>
          <w:p w14:paraId="32549809" w14:textId="78138B42" w:rsidR="002D4C4D" w:rsidRDefault="002D4C4D" w:rsidP="00BD2BBF">
            <w:pPr>
              <w:pStyle w:val="Table0Normal"/>
              <w:rPr>
                <w:rFonts w:cs="Arial"/>
              </w:rPr>
            </w:pPr>
            <w:proofErr w:type="spellStart"/>
            <w:proofErr w:type="gramStart"/>
            <w:r>
              <w:rPr>
                <w:rFonts w:cs="Arial"/>
              </w:rPr>
              <w:t>xs:token</w:t>
            </w:r>
            <w:proofErr w:type="spellEnd"/>
            <w:proofErr w:type="gramEnd"/>
            <w:r w:rsidR="000B1379">
              <w:rPr>
                <w:rFonts w:cs="Arial"/>
              </w:rPr>
              <w:t xml:space="preserve"> (</w:t>
            </w:r>
            <w:proofErr w:type="spellStart"/>
            <w:r w:rsidR="000B1379">
              <w:rPr>
                <w:rFonts w:cs="Arial"/>
              </w:rPr>
              <w:t>maxLength</w:t>
            </w:r>
            <w:proofErr w:type="spellEnd"/>
            <w:r w:rsidR="000B1379">
              <w:rPr>
                <w:rFonts w:cs="Arial"/>
              </w:rPr>
              <w:t xml:space="preserve"> = 50)</w:t>
            </w:r>
          </w:p>
        </w:tc>
        <w:tc>
          <w:tcPr>
            <w:tcW w:w="1172" w:type="dxa"/>
          </w:tcPr>
          <w:p w14:paraId="72594D22" w14:textId="77777777" w:rsidR="002D4C4D" w:rsidRDefault="002D4C4D" w:rsidP="00BD2BBF">
            <w:pPr>
              <w:pStyle w:val="Table0Normal"/>
              <w:jc w:val="center"/>
            </w:pPr>
            <w:r>
              <w:t>0..1</w:t>
            </w:r>
          </w:p>
        </w:tc>
        <w:tc>
          <w:tcPr>
            <w:tcW w:w="2523" w:type="dxa"/>
          </w:tcPr>
          <w:p w14:paraId="66F11692" w14:textId="77777777" w:rsidR="002D4C4D" w:rsidRDefault="002D4C4D" w:rsidP="008916AE">
            <w:pPr>
              <w:pStyle w:val="Table0Normal"/>
              <w:keepNext/>
            </w:pPr>
            <w:r>
              <w:t>Art der Beziehung</w:t>
            </w:r>
          </w:p>
        </w:tc>
      </w:tr>
    </w:tbl>
    <w:p w14:paraId="101B9188" w14:textId="318333D6" w:rsidR="008916AE" w:rsidRPr="00B92F6B" w:rsidRDefault="008916AE" w:rsidP="00001FB5">
      <w:pPr>
        <w:pStyle w:val="Beschriftung"/>
        <w:rPr>
          <w:lang w:val="fr-CH"/>
        </w:rPr>
      </w:pPr>
      <w:bookmarkStart w:id="323" w:name="_Toc166050410"/>
      <w:r w:rsidRPr="00B92F6B">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21</w:t>
      </w:r>
      <w:r w:rsidR="009B57CD">
        <w:rPr>
          <w:lang w:val="fr-CH"/>
        </w:rPr>
        <w:fldChar w:fldCharType="end"/>
      </w:r>
      <w:r w:rsidR="007D606C" w:rsidRPr="00B92F6B">
        <w:rPr>
          <w:lang w:val="fr-CH"/>
        </w:rPr>
        <w:t xml:space="preserve">: </w:t>
      </w:r>
      <w:proofErr w:type="spellStart"/>
      <w:r w:rsidR="007D606C" w:rsidRPr="00B92F6B">
        <w:rPr>
          <w:lang w:val="fr-CH"/>
        </w:rPr>
        <w:t>Definition</w:t>
      </w:r>
      <w:proofErr w:type="spellEnd"/>
      <w:r w:rsidR="007D606C" w:rsidRPr="00B92F6B">
        <w:rPr>
          <w:lang w:val="fr-CH"/>
        </w:rPr>
        <w:t xml:space="preserve"> des </w:t>
      </w:r>
      <w:proofErr w:type="spellStart"/>
      <w:r w:rsidR="007D606C" w:rsidRPr="00B92F6B">
        <w:rPr>
          <w:lang w:val="fr-CH"/>
        </w:rPr>
        <w:t>Datentyps</w:t>
      </w:r>
      <w:proofErr w:type="spellEnd"/>
      <w:proofErr w:type="gramStart"/>
      <w:r w:rsidR="0023550E" w:rsidRPr="00B92F6B">
        <w:rPr>
          <w:lang w:val="fr-CH"/>
        </w:rPr>
        <w:t xml:space="preserve"> «</w:t>
      </w:r>
      <w:proofErr w:type="spellStart"/>
      <w:r w:rsidR="0023550E" w:rsidRPr="00B92F6B">
        <w:rPr>
          <w:lang w:val="fr-CH"/>
        </w:rPr>
        <w:t>additionalEducationRelationshipType</w:t>
      </w:r>
      <w:proofErr w:type="spellEnd"/>
      <w:proofErr w:type="gramEnd"/>
      <w:r w:rsidR="0023550E" w:rsidRPr="00B92F6B">
        <w:rPr>
          <w:lang w:val="fr-CH"/>
        </w:rPr>
        <w:t>».</w:t>
      </w:r>
      <w:bookmarkEnd w:id="323"/>
    </w:p>
    <w:p w14:paraId="59ED536E" w14:textId="696FFE92" w:rsidR="00CC4078" w:rsidRDefault="004E65A8" w:rsidP="004B2C82">
      <w:pPr>
        <w:pStyle w:val="berschrift2"/>
        <w:pageBreakBefore/>
        <w:ind w:left="578" w:hanging="578"/>
      </w:pPr>
      <w:bookmarkStart w:id="324" w:name="_Toc166050318"/>
      <w:proofErr w:type="spellStart"/>
      <w:r>
        <w:lastRenderedPageBreak/>
        <w:t>trial</w:t>
      </w:r>
      <w:r w:rsidR="00571526">
        <w:t>OrPre</w:t>
      </w:r>
      <w:r w:rsidR="00CC4078">
        <w:t>ApprenticeshipContactType</w:t>
      </w:r>
      <w:proofErr w:type="spellEnd"/>
      <w:r w:rsidR="00CC4078">
        <w:t xml:space="preserve"> (</w:t>
      </w:r>
      <w:r w:rsidR="00640B4A">
        <w:t>K</w:t>
      </w:r>
      <w:r w:rsidR="00CC4078">
        <w:t>ontakt</w:t>
      </w:r>
      <w:r w:rsidR="00640B4A">
        <w:t xml:space="preserve"> bei Vorlehre oder Schnupperlehre</w:t>
      </w:r>
      <w:r w:rsidR="00CC4078">
        <w:t>)</w:t>
      </w:r>
      <w:bookmarkEnd w:id="324"/>
    </w:p>
    <w:tbl>
      <w:tblPr>
        <w:tblStyle w:val="AWK-Tabelle2mitEinzug"/>
        <w:tblW w:w="0" w:type="auto"/>
        <w:tblLayout w:type="fixed"/>
        <w:tblLook w:val="0420" w:firstRow="1" w:lastRow="0" w:firstColumn="0" w:lastColumn="0" w:noHBand="0" w:noVBand="1"/>
      </w:tblPr>
      <w:tblGrid>
        <w:gridCol w:w="1980"/>
        <w:gridCol w:w="3260"/>
        <w:gridCol w:w="1134"/>
        <w:gridCol w:w="2210"/>
      </w:tblGrid>
      <w:tr w:rsidR="00CC4078" w:rsidRPr="00C05959" w14:paraId="2DDA01A4"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tcPr>
          <w:p w14:paraId="00A67DB4" w14:textId="65F76934" w:rsidR="00CC4078" w:rsidRPr="00B92F6B" w:rsidRDefault="00CC4078" w:rsidP="00CC4078">
            <w:pPr>
              <w:pStyle w:val="Table0Normal"/>
            </w:pPr>
            <w:r w:rsidRPr="00CC4078">
              <w:t>Element</w:t>
            </w:r>
          </w:p>
        </w:tc>
        <w:tc>
          <w:tcPr>
            <w:tcW w:w="3260" w:type="dxa"/>
          </w:tcPr>
          <w:p w14:paraId="0E311499" w14:textId="1111993F" w:rsidR="00CC4078" w:rsidRPr="00B92F6B" w:rsidRDefault="00CC4078" w:rsidP="00CC4078">
            <w:pPr>
              <w:pStyle w:val="Table0Normal"/>
            </w:pPr>
            <w:r w:rsidRPr="00CC4078">
              <w:t>Datentyp</w:t>
            </w:r>
          </w:p>
        </w:tc>
        <w:tc>
          <w:tcPr>
            <w:tcW w:w="1134" w:type="dxa"/>
          </w:tcPr>
          <w:p w14:paraId="0BEFD986" w14:textId="48636986" w:rsidR="00CC4078" w:rsidRPr="00B92F6B" w:rsidRDefault="00CC4078" w:rsidP="00CC4078">
            <w:pPr>
              <w:pStyle w:val="Table0Normal"/>
            </w:pPr>
            <w:r w:rsidRPr="00CC4078">
              <w:t>Vorkommen</w:t>
            </w:r>
          </w:p>
        </w:tc>
        <w:tc>
          <w:tcPr>
            <w:tcW w:w="2210" w:type="dxa"/>
          </w:tcPr>
          <w:p w14:paraId="0B78A18B" w14:textId="6C6D966F" w:rsidR="00CC4078" w:rsidRPr="00B92F6B" w:rsidRDefault="00CC4078" w:rsidP="00CC4078">
            <w:pPr>
              <w:pStyle w:val="Table0Normal"/>
            </w:pPr>
            <w:r w:rsidRPr="00CC4078">
              <w:t>Beschreibung</w:t>
            </w:r>
          </w:p>
        </w:tc>
      </w:tr>
      <w:tr w:rsidR="00CC4078" w:rsidRPr="00154D67" w14:paraId="56BB856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46806622" w14:textId="0E0B864A" w:rsidR="00CC4078" w:rsidRPr="00B92F6B" w:rsidRDefault="00CC4078" w:rsidP="00CC4078">
            <w:pPr>
              <w:pStyle w:val="Table0Normal"/>
              <w:rPr>
                <w:rFonts w:cs="Arial"/>
                <w:bCs/>
                <w:szCs w:val="18"/>
              </w:rPr>
            </w:pPr>
            <w:proofErr w:type="spellStart"/>
            <w:r w:rsidRPr="00CC4078">
              <w:rPr>
                <w:rFonts w:cs="Arial"/>
                <w:bCs/>
                <w:szCs w:val="18"/>
              </w:rPr>
              <w:t>contactPersonName</w:t>
            </w:r>
            <w:proofErr w:type="spellEnd"/>
          </w:p>
        </w:tc>
        <w:tc>
          <w:tcPr>
            <w:tcW w:w="3260" w:type="dxa"/>
          </w:tcPr>
          <w:p w14:paraId="46DB0669" w14:textId="7BB869FB" w:rsidR="00CC4078" w:rsidRPr="00CC4078" w:rsidRDefault="00CC4078" w:rsidP="00CC4078">
            <w:pPr>
              <w:pStyle w:val="Table0Normal"/>
              <w:rPr>
                <w:rFonts w:cs="Arial"/>
                <w:bCs/>
                <w:szCs w:val="18"/>
              </w:rPr>
            </w:pPr>
            <w:r w:rsidRPr="00CC4078">
              <w:rPr>
                <w:rFonts w:cs="Arial"/>
                <w:bCs/>
                <w:szCs w:val="18"/>
              </w:rPr>
              <w:t>eCH-</w:t>
            </w:r>
            <w:proofErr w:type="gramStart"/>
            <w:r w:rsidRPr="00CC4078">
              <w:rPr>
                <w:rFonts w:cs="Arial"/>
                <w:bCs/>
                <w:szCs w:val="18"/>
              </w:rPr>
              <w:t>0044:baseNameType</w:t>
            </w:r>
            <w:proofErr w:type="gramEnd"/>
          </w:p>
        </w:tc>
        <w:tc>
          <w:tcPr>
            <w:tcW w:w="1134" w:type="dxa"/>
          </w:tcPr>
          <w:p w14:paraId="5B91BEBD" w14:textId="2021E175"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014F3547" w14:textId="0E6749B4" w:rsidR="00CC4078" w:rsidRPr="00CC4078" w:rsidRDefault="00CC4078" w:rsidP="00CC4078">
            <w:pPr>
              <w:pStyle w:val="Table0Normal"/>
              <w:rPr>
                <w:rFonts w:cs="Arial"/>
                <w:bCs/>
                <w:szCs w:val="18"/>
              </w:rPr>
            </w:pPr>
            <w:r w:rsidRPr="00CC4078">
              <w:rPr>
                <w:rFonts w:cs="Arial"/>
                <w:bCs/>
                <w:szCs w:val="18"/>
              </w:rPr>
              <w:t>Kontaktperson Name</w:t>
            </w:r>
          </w:p>
        </w:tc>
      </w:tr>
      <w:tr w:rsidR="00CC4078" w:rsidRPr="00154D67" w14:paraId="013F7F45"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72F90154" w14:textId="65224C0A" w:rsidR="00CC4078" w:rsidRPr="00B92F6B" w:rsidRDefault="00CC4078" w:rsidP="00CC4078">
            <w:pPr>
              <w:pStyle w:val="Table0Normal"/>
              <w:rPr>
                <w:rFonts w:cs="Arial"/>
                <w:bCs/>
                <w:szCs w:val="18"/>
              </w:rPr>
            </w:pPr>
            <w:proofErr w:type="spellStart"/>
            <w:r w:rsidRPr="00CC4078">
              <w:rPr>
                <w:rFonts w:cs="Arial"/>
                <w:bCs/>
                <w:szCs w:val="18"/>
              </w:rPr>
              <w:t>contactPersonFirstName</w:t>
            </w:r>
            <w:proofErr w:type="spellEnd"/>
          </w:p>
        </w:tc>
        <w:tc>
          <w:tcPr>
            <w:tcW w:w="3260" w:type="dxa"/>
          </w:tcPr>
          <w:p w14:paraId="55B4DB11" w14:textId="02550970" w:rsidR="00CC4078" w:rsidRPr="00CC4078" w:rsidRDefault="00CC4078" w:rsidP="00CC4078">
            <w:pPr>
              <w:pStyle w:val="Table0Normal"/>
              <w:rPr>
                <w:rFonts w:cs="Arial"/>
                <w:bCs/>
                <w:szCs w:val="18"/>
              </w:rPr>
            </w:pPr>
            <w:r w:rsidRPr="00CC4078">
              <w:rPr>
                <w:rFonts w:cs="Arial"/>
                <w:bCs/>
                <w:szCs w:val="18"/>
              </w:rPr>
              <w:t>eCH-</w:t>
            </w:r>
            <w:proofErr w:type="gramStart"/>
            <w:r w:rsidRPr="00CC4078">
              <w:rPr>
                <w:rFonts w:cs="Arial"/>
                <w:bCs/>
                <w:szCs w:val="18"/>
              </w:rPr>
              <w:t>0044:baseNameType</w:t>
            </w:r>
            <w:proofErr w:type="gramEnd"/>
          </w:p>
        </w:tc>
        <w:tc>
          <w:tcPr>
            <w:tcW w:w="1134" w:type="dxa"/>
          </w:tcPr>
          <w:p w14:paraId="1644F637" w14:textId="293B32B1"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6EA66A0E" w14:textId="2F8ED513" w:rsidR="00CC4078" w:rsidRPr="00CC4078" w:rsidRDefault="00CC4078" w:rsidP="00CC4078">
            <w:pPr>
              <w:pStyle w:val="Table0Normal"/>
              <w:rPr>
                <w:rFonts w:cs="Arial"/>
                <w:bCs/>
                <w:szCs w:val="18"/>
              </w:rPr>
            </w:pPr>
            <w:r w:rsidRPr="00CC4078">
              <w:rPr>
                <w:rFonts w:cs="Arial"/>
                <w:bCs/>
                <w:szCs w:val="18"/>
              </w:rPr>
              <w:t>Kontaktperson Vorname</w:t>
            </w:r>
          </w:p>
        </w:tc>
      </w:tr>
      <w:tr w:rsidR="00CC4078" w:rsidRPr="00154D67" w14:paraId="292EBBE8"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C0227FE" w14:textId="76E371E5" w:rsidR="00CC4078" w:rsidRPr="00B92F6B" w:rsidRDefault="00CC4078" w:rsidP="00CC4078">
            <w:pPr>
              <w:pStyle w:val="Table0Normal"/>
              <w:rPr>
                <w:rFonts w:cs="Arial"/>
                <w:bCs/>
                <w:szCs w:val="18"/>
              </w:rPr>
            </w:pPr>
            <w:proofErr w:type="spellStart"/>
            <w:r w:rsidRPr="00CC4078">
              <w:rPr>
                <w:rFonts w:cs="Arial"/>
                <w:bCs/>
                <w:szCs w:val="18"/>
              </w:rPr>
              <w:t>contactPersonSex</w:t>
            </w:r>
            <w:proofErr w:type="spellEnd"/>
          </w:p>
        </w:tc>
        <w:tc>
          <w:tcPr>
            <w:tcW w:w="3260" w:type="dxa"/>
          </w:tcPr>
          <w:p w14:paraId="79C548BC" w14:textId="11CF0BD3" w:rsidR="00CC4078" w:rsidRPr="00CC4078" w:rsidRDefault="00CC4078" w:rsidP="00CC4078">
            <w:pPr>
              <w:pStyle w:val="Table0Normal"/>
              <w:rPr>
                <w:rFonts w:cs="Arial"/>
                <w:bCs/>
                <w:szCs w:val="18"/>
              </w:rPr>
            </w:pPr>
            <w:r w:rsidRPr="00CC4078">
              <w:rPr>
                <w:rFonts w:cs="Arial"/>
                <w:bCs/>
                <w:szCs w:val="18"/>
              </w:rPr>
              <w:t>eCH-</w:t>
            </w:r>
            <w:proofErr w:type="gramStart"/>
            <w:r w:rsidRPr="00CC4078">
              <w:rPr>
                <w:rFonts w:cs="Arial"/>
                <w:bCs/>
                <w:szCs w:val="18"/>
              </w:rPr>
              <w:t>0044:sexType</w:t>
            </w:r>
            <w:proofErr w:type="gramEnd"/>
          </w:p>
        </w:tc>
        <w:tc>
          <w:tcPr>
            <w:tcW w:w="1134" w:type="dxa"/>
          </w:tcPr>
          <w:p w14:paraId="20845DA5" w14:textId="1CD7B034"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11093479" w14:textId="3364F16F" w:rsidR="00CC4078" w:rsidRPr="00CC4078" w:rsidRDefault="00CC4078" w:rsidP="00CC4078">
            <w:pPr>
              <w:pStyle w:val="Table0Normal"/>
              <w:rPr>
                <w:rFonts w:cs="Arial"/>
                <w:bCs/>
                <w:szCs w:val="18"/>
              </w:rPr>
            </w:pPr>
            <w:r w:rsidRPr="00CC4078">
              <w:rPr>
                <w:rFonts w:cs="Arial"/>
                <w:bCs/>
                <w:szCs w:val="18"/>
              </w:rPr>
              <w:t>Kontaktperson Geschlecht (1=männlich, 2=weiblich, 3=unbestimmt)</w:t>
            </w:r>
          </w:p>
        </w:tc>
      </w:tr>
      <w:tr w:rsidR="00CC4078" w:rsidRPr="00154D67" w14:paraId="2ABF0733"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387A6274" w14:textId="710F3576" w:rsidR="00CC4078" w:rsidRPr="00B92F6B" w:rsidRDefault="00CC4078" w:rsidP="00CC4078">
            <w:pPr>
              <w:pStyle w:val="Table0Normal"/>
              <w:rPr>
                <w:rFonts w:cs="Arial"/>
                <w:bCs/>
                <w:szCs w:val="18"/>
              </w:rPr>
            </w:pPr>
            <w:proofErr w:type="spellStart"/>
            <w:r w:rsidRPr="00CC4078">
              <w:rPr>
                <w:rFonts w:cs="Arial"/>
                <w:bCs/>
                <w:szCs w:val="18"/>
              </w:rPr>
              <w:t>languageOfCorrespondance</w:t>
            </w:r>
            <w:proofErr w:type="spellEnd"/>
          </w:p>
        </w:tc>
        <w:tc>
          <w:tcPr>
            <w:tcW w:w="3260" w:type="dxa"/>
          </w:tcPr>
          <w:p w14:paraId="4A1FDDFF" w14:textId="0CE79839" w:rsidR="00CC4078" w:rsidRPr="00CC4078" w:rsidRDefault="00CC4078" w:rsidP="00CC4078">
            <w:pPr>
              <w:pStyle w:val="Table0Normal"/>
              <w:rPr>
                <w:rFonts w:cs="Arial"/>
                <w:bCs/>
                <w:szCs w:val="18"/>
              </w:rPr>
            </w:pPr>
            <w:r w:rsidRPr="00CC4078">
              <w:rPr>
                <w:rFonts w:cs="Arial"/>
                <w:bCs/>
                <w:szCs w:val="18"/>
              </w:rPr>
              <w:t>eCH-</w:t>
            </w:r>
            <w:proofErr w:type="gramStart"/>
            <w:r w:rsidRPr="00CC4078">
              <w:rPr>
                <w:rFonts w:cs="Arial"/>
                <w:bCs/>
                <w:szCs w:val="18"/>
              </w:rPr>
              <w:t>0011:languageType</w:t>
            </w:r>
            <w:proofErr w:type="gramEnd"/>
          </w:p>
        </w:tc>
        <w:tc>
          <w:tcPr>
            <w:tcW w:w="1134" w:type="dxa"/>
          </w:tcPr>
          <w:p w14:paraId="43946205" w14:textId="1FE5258A" w:rsidR="00CC4078" w:rsidRPr="00CC4078" w:rsidRDefault="00CC4078" w:rsidP="00B92F6B">
            <w:pPr>
              <w:pStyle w:val="Table0Normal"/>
              <w:rPr>
                <w:rFonts w:cs="Arial"/>
                <w:bCs/>
                <w:szCs w:val="18"/>
              </w:rPr>
            </w:pPr>
            <w:r w:rsidRPr="00CC4078">
              <w:rPr>
                <w:rFonts w:cs="Arial"/>
                <w:bCs/>
                <w:szCs w:val="18"/>
              </w:rPr>
              <w:t>1</w:t>
            </w:r>
          </w:p>
        </w:tc>
        <w:tc>
          <w:tcPr>
            <w:tcW w:w="2210" w:type="dxa"/>
          </w:tcPr>
          <w:p w14:paraId="2E812040" w14:textId="3F07A3C6" w:rsidR="00CC4078" w:rsidRPr="00CC4078" w:rsidRDefault="00CC4078" w:rsidP="00CC4078">
            <w:pPr>
              <w:pStyle w:val="Table0Normal"/>
              <w:rPr>
                <w:rFonts w:cs="Arial"/>
                <w:bCs/>
                <w:szCs w:val="18"/>
              </w:rPr>
            </w:pPr>
            <w:r w:rsidRPr="00CC4078">
              <w:rPr>
                <w:rFonts w:cs="Arial"/>
                <w:bCs/>
                <w:szCs w:val="18"/>
              </w:rPr>
              <w:t>Korrespondenzsprache</w:t>
            </w:r>
          </w:p>
        </w:tc>
      </w:tr>
      <w:tr w:rsidR="00CC4078" w:rsidRPr="00154D67" w14:paraId="4EF9958A"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D840218" w14:textId="0443BF2D" w:rsidR="00CC4078" w:rsidRPr="00CC4078" w:rsidRDefault="00CC4078" w:rsidP="00CC4078">
            <w:pPr>
              <w:pStyle w:val="Table0Normal"/>
              <w:rPr>
                <w:rFonts w:cs="Arial"/>
                <w:bCs/>
                <w:szCs w:val="18"/>
              </w:rPr>
            </w:pPr>
            <w:proofErr w:type="spellStart"/>
            <w:r w:rsidRPr="00CC4078">
              <w:rPr>
                <w:rFonts w:cs="Arial"/>
                <w:bCs/>
                <w:szCs w:val="18"/>
              </w:rPr>
              <w:t>phone</w:t>
            </w:r>
            <w:proofErr w:type="spellEnd"/>
          </w:p>
        </w:tc>
        <w:tc>
          <w:tcPr>
            <w:tcW w:w="3260" w:type="dxa"/>
          </w:tcPr>
          <w:p w14:paraId="4C51595D" w14:textId="08860920" w:rsidR="00CC4078" w:rsidRPr="00CC4078" w:rsidRDefault="005E05C2" w:rsidP="00CC4078">
            <w:pPr>
              <w:pStyle w:val="Table0Normal"/>
              <w:rPr>
                <w:rFonts w:cs="Arial"/>
                <w:bCs/>
                <w:szCs w:val="18"/>
              </w:rPr>
            </w:pPr>
            <w:proofErr w:type="spellStart"/>
            <w:r>
              <w:rPr>
                <w:rFonts w:cs="Arial"/>
                <w:bCs/>
                <w:szCs w:val="18"/>
              </w:rPr>
              <w:t>phoneContactType</w:t>
            </w:r>
            <w:proofErr w:type="spellEnd"/>
          </w:p>
        </w:tc>
        <w:tc>
          <w:tcPr>
            <w:tcW w:w="1134" w:type="dxa"/>
          </w:tcPr>
          <w:p w14:paraId="67DE2E5B" w14:textId="23C2EF98" w:rsidR="00CC4078" w:rsidRPr="00CC4078" w:rsidRDefault="00CC4078" w:rsidP="00B92F6B">
            <w:pPr>
              <w:pStyle w:val="Table0Normal"/>
              <w:rPr>
                <w:rFonts w:cs="Arial"/>
                <w:bCs/>
                <w:szCs w:val="18"/>
              </w:rPr>
            </w:pPr>
            <w:r w:rsidRPr="00CC4078">
              <w:rPr>
                <w:rFonts w:cs="Arial"/>
                <w:bCs/>
                <w:szCs w:val="18"/>
              </w:rPr>
              <w:t>0..2</w:t>
            </w:r>
          </w:p>
        </w:tc>
        <w:tc>
          <w:tcPr>
            <w:tcW w:w="2210" w:type="dxa"/>
          </w:tcPr>
          <w:p w14:paraId="51A556A3" w14:textId="1918BB30" w:rsidR="00CC4078" w:rsidRPr="00CC4078" w:rsidRDefault="00CC4078" w:rsidP="00CC4078">
            <w:pPr>
              <w:pStyle w:val="Table0Normal"/>
              <w:rPr>
                <w:rFonts w:cs="Arial"/>
                <w:bCs/>
                <w:szCs w:val="18"/>
              </w:rPr>
            </w:pPr>
            <w:r w:rsidRPr="00CC4078">
              <w:rPr>
                <w:rFonts w:cs="Arial"/>
                <w:bCs/>
                <w:szCs w:val="18"/>
              </w:rPr>
              <w:t>Telefonnummer (Geschäft, Mobil</w:t>
            </w:r>
            <w:r w:rsidR="00F1429E">
              <w:rPr>
                <w:rFonts w:cs="Arial"/>
                <w:bCs/>
                <w:szCs w:val="18"/>
              </w:rPr>
              <w:t>; a</w:t>
            </w:r>
            <w:r w:rsidR="00F1429E" w:rsidRPr="00F0590C">
              <w:t xml:space="preserve">usschliesslich Ziffern (keine Leerschläge oder Trennzeichen) </w:t>
            </w:r>
            <w:r w:rsidR="00F1429E">
              <w:t>m</w:t>
            </w:r>
            <w:r w:rsidR="00F1429E" w:rsidRPr="00F0590C">
              <w:t xml:space="preserve">it </w:t>
            </w:r>
            <w:r w:rsidR="004E2AE6">
              <w:t>lokaler (0)</w:t>
            </w:r>
            <w:r w:rsidR="00F1429E" w:rsidRPr="00F0590C">
              <w:t xml:space="preserve"> oder internationaler (00) Vorwah</w:t>
            </w:r>
            <w:r w:rsidR="00F1429E">
              <w:t>l)</w:t>
            </w:r>
          </w:p>
        </w:tc>
      </w:tr>
      <w:tr w:rsidR="00CC4078" w:rsidRPr="00154D67" w14:paraId="6D77EA7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7EA9F4E" w14:textId="13B69D50" w:rsidR="00CC4078" w:rsidRPr="00CC4078" w:rsidRDefault="00CC4078" w:rsidP="00CC4078">
            <w:pPr>
              <w:pStyle w:val="Table0Normal"/>
              <w:rPr>
                <w:rFonts w:cs="Arial"/>
                <w:bCs/>
                <w:szCs w:val="18"/>
              </w:rPr>
            </w:pPr>
            <w:proofErr w:type="spellStart"/>
            <w:r w:rsidRPr="00CC4078">
              <w:rPr>
                <w:rFonts w:cs="Arial"/>
                <w:bCs/>
                <w:szCs w:val="18"/>
              </w:rPr>
              <w:t>emailAddress</w:t>
            </w:r>
            <w:proofErr w:type="spellEnd"/>
          </w:p>
        </w:tc>
        <w:tc>
          <w:tcPr>
            <w:tcW w:w="3260" w:type="dxa"/>
          </w:tcPr>
          <w:p w14:paraId="5EEE5ACF" w14:textId="64D1DA81" w:rsidR="00CC4078" w:rsidRPr="00CC4078" w:rsidRDefault="005E05C2" w:rsidP="00CC4078">
            <w:pPr>
              <w:pStyle w:val="Table0Normal"/>
              <w:rPr>
                <w:rFonts w:cs="Arial"/>
                <w:bCs/>
                <w:szCs w:val="18"/>
              </w:rPr>
            </w:pPr>
            <w:proofErr w:type="spellStart"/>
            <w:r>
              <w:rPr>
                <w:rFonts w:cs="Arial"/>
                <w:bCs/>
                <w:szCs w:val="18"/>
              </w:rPr>
              <w:t>emailContactType</w:t>
            </w:r>
            <w:proofErr w:type="spellEnd"/>
          </w:p>
        </w:tc>
        <w:tc>
          <w:tcPr>
            <w:tcW w:w="1134" w:type="dxa"/>
          </w:tcPr>
          <w:p w14:paraId="791EB17B" w14:textId="4EB1B169" w:rsidR="00CC4078" w:rsidRPr="00CC4078" w:rsidRDefault="00EF34CD" w:rsidP="00B92F6B">
            <w:pPr>
              <w:pStyle w:val="Table0Normal"/>
              <w:rPr>
                <w:rFonts w:cs="Arial"/>
                <w:bCs/>
                <w:szCs w:val="18"/>
              </w:rPr>
            </w:pPr>
            <w:r>
              <w:rPr>
                <w:rFonts w:cs="Arial"/>
                <w:bCs/>
                <w:szCs w:val="18"/>
              </w:rPr>
              <w:t>0..</w:t>
            </w:r>
            <w:r w:rsidR="00CC4078" w:rsidRPr="00CC4078">
              <w:rPr>
                <w:rFonts w:cs="Arial"/>
                <w:bCs/>
                <w:szCs w:val="18"/>
              </w:rPr>
              <w:t>1</w:t>
            </w:r>
          </w:p>
        </w:tc>
        <w:tc>
          <w:tcPr>
            <w:tcW w:w="2210" w:type="dxa"/>
          </w:tcPr>
          <w:p w14:paraId="298BA64F" w14:textId="36403182" w:rsidR="00CC4078" w:rsidRPr="00CC4078" w:rsidRDefault="00CC4078" w:rsidP="00CC4078">
            <w:pPr>
              <w:pStyle w:val="Table0Normal"/>
              <w:rPr>
                <w:rFonts w:cs="Arial"/>
                <w:bCs/>
                <w:szCs w:val="18"/>
              </w:rPr>
            </w:pPr>
            <w:r w:rsidRPr="00CC4078">
              <w:rPr>
                <w:rFonts w:cs="Arial"/>
                <w:bCs/>
                <w:szCs w:val="18"/>
              </w:rPr>
              <w:t>E-Mail-Adresse</w:t>
            </w:r>
          </w:p>
        </w:tc>
      </w:tr>
      <w:tr w:rsidR="00CC4078" w:rsidRPr="00154D67" w14:paraId="1BB6883F"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C6A6877" w14:textId="4C678A36" w:rsidR="00CC4078" w:rsidRPr="00CC4078" w:rsidRDefault="00CC4078" w:rsidP="00CC4078">
            <w:pPr>
              <w:pStyle w:val="Table0Normal"/>
              <w:rPr>
                <w:rFonts w:cs="Arial"/>
                <w:bCs/>
                <w:szCs w:val="18"/>
              </w:rPr>
            </w:pPr>
            <w:proofErr w:type="spellStart"/>
            <w:r w:rsidRPr="00CC4078">
              <w:rPr>
                <w:rFonts w:cs="Arial"/>
                <w:bCs/>
                <w:szCs w:val="18"/>
              </w:rPr>
              <w:t>url</w:t>
            </w:r>
            <w:proofErr w:type="spellEnd"/>
          </w:p>
        </w:tc>
        <w:tc>
          <w:tcPr>
            <w:tcW w:w="3260" w:type="dxa"/>
          </w:tcPr>
          <w:p w14:paraId="09366EAE" w14:textId="7311B123" w:rsidR="00CC4078" w:rsidRPr="00CC4078" w:rsidRDefault="00CC4078" w:rsidP="00CC4078">
            <w:pPr>
              <w:pStyle w:val="Table0Normal"/>
              <w:rPr>
                <w:rFonts w:cs="Arial"/>
                <w:bCs/>
                <w:szCs w:val="18"/>
              </w:rPr>
            </w:pPr>
            <w:proofErr w:type="spellStart"/>
            <w:proofErr w:type="gramStart"/>
            <w:r w:rsidRPr="00CC4078">
              <w:rPr>
                <w:rFonts w:cs="Arial"/>
                <w:bCs/>
                <w:szCs w:val="18"/>
              </w:rPr>
              <w:t>xs:anyURI</w:t>
            </w:r>
            <w:proofErr w:type="spellEnd"/>
            <w:proofErr w:type="gramEnd"/>
          </w:p>
        </w:tc>
        <w:tc>
          <w:tcPr>
            <w:tcW w:w="1134" w:type="dxa"/>
          </w:tcPr>
          <w:p w14:paraId="0840CDB3" w14:textId="1BACDE1B" w:rsidR="00CC4078" w:rsidRPr="00CC4078" w:rsidRDefault="00CC4078" w:rsidP="00B92F6B">
            <w:pPr>
              <w:pStyle w:val="Table0Normal"/>
              <w:rPr>
                <w:rFonts w:cs="Arial"/>
                <w:bCs/>
                <w:szCs w:val="18"/>
              </w:rPr>
            </w:pPr>
            <w:r w:rsidRPr="00CC4078">
              <w:rPr>
                <w:rFonts w:cs="Arial"/>
                <w:bCs/>
                <w:szCs w:val="18"/>
              </w:rPr>
              <w:t>0..1</w:t>
            </w:r>
          </w:p>
        </w:tc>
        <w:tc>
          <w:tcPr>
            <w:tcW w:w="2210" w:type="dxa"/>
          </w:tcPr>
          <w:p w14:paraId="39200041" w14:textId="6BA2B69C" w:rsidR="00CC4078" w:rsidRPr="00CC4078" w:rsidRDefault="00CC4078" w:rsidP="00CC4078">
            <w:pPr>
              <w:pStyle w:val="Table0Normal"/>
              <w:keepNext/>
              <w:rPr>
                <w:rFonts w:cs="Arial"/>
                <w:bCs/>
                <w:szCs w:val="18"/>
              </w:rPr>
            </w:pPr>
            <w:r w:rsidRPr="00CC4078">
              <w:rPr>
                <w:rFonts w:cs="Arial"/>
                <w:bCs/>
                <w:szCs w:val="18"/>
              </w:rPr>
              <w:t>URL</w:t>
            </w:r>
          </w:p>
        </w:tc>
      </w:tr>
      <w:tr w:rsidR="00DD4A3C" w:rsidRPr="00154D67" w14:paraId="42E3B006"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12564E0A" w14:textId="69CC4EC3" w:rsidR="00DD4A3C" w:rsidRPr="00CC4078" w:rsidRDefault="00DD4A3C" w:rsidP="00DD4A3C">
            <w:pPr>
              <w:pStyle w:val="Table0Normal"/>
              <w:rPr>
                <w:rFonts w:cs="Arial"/>
                <w:bCs/>
                <w:szCs w:val="18"/>
              </w:rPr>
            </w:pPr>
            <w:proofErr w:type="spellStart"/>
            <w:r>
              <w:rPr>
                <w:rFonts w:cs="Arial"/>
                <w:bCs/>
              </w:rPr>
              <w:t>comment</w:t>
            </w:r>
            <w:proofErr w:type="spellEnd"/>
          </w:p>
        </w:tc>
        <w:tc>
          <w:tcPr>
            <w:tcW w:w="3260" w:type="dxa"/>
          </w:tcPr>
          <w:p w14:paraId="13FC85BD" w14:textId="5DF690B0" w:rsidR="00DD4A3C" w:rsidRPr="00CC4078" w:rsidRDefault="00DD4A3C" w:rsidP="00DD4A3C">
            <w:pPr>
              <w:pStyle w:val="Table0Normal"/>
              <w:rPr>
                <w:rFonts w:cs="Arial"/>
                <w:bCs/>
                <w:szCs w:val="18"/>
              </w:rPr>
            </w:pPr>
            <w:proofErr w:type="spellStart"/>
            <w:r>
              <w:rPr>
                <w:rFonts w:cs="Arial"/>
              </w:rPr>
              <w:t>commentType</w:t>
            </w:r>
            <w:proofErr w:type="spellEnd"/>
          </w:p>
        </w:tc>
        <w:tc>
          <w:tcPr>
            <w:tcW w:w="1134" w:type="dxa"/>
          </w:tcPr>
          <w:p w14:paraId="59A36EAA" w14:textId="5719A7D2" w:rsidR="00DD4A3C" w:rsidRPr="00CC4078" w:rsidRDefault="00DD4A3C" w:rsidP="00DD4A3C">
            <w:pPr>
              <w:pStyle w:val="Table0Normal"/>
              <w:rPr>
                <w:rFonts w:cs="Arial"/>
                <w:bCs/>
                <w:szCs w:val="18"/>
              </w:rPr>
            </w:pPr>
            <w:r>
              <w:rPr>
                <w:rFonts w:cs="Arial"/>
              </w:rPr>
              <w:t>0..1</w:t>
            </w:r>
          </w:p>
        </w:tc>
        <w:tc>
          <w:tcPr>
            <w:tcW w:w="2210" w:type="dxa"/>
          </w:tcPr>
          <w:p w14:paraId="6DD942C7" w14:textId="0E48151C" w:rsidR="00DD4A3C" w:rsidRPr="00CC4078" w:rsidRDefault="00DD4A3C" w:rsidP="00DD4A3C">
            <w:pPr>
              <w:pStyle w:val="Table0Normal"/>
              <w:keepNext/>
              <w:rPr>
                <w:rFonts w:cs="Arial"/>
                <w:bCs/>
                <w:szCs w:val="18"/>
              </w:rPr>
            </w:pPr>
            <w:r w:rsidRPr="0038197D">
              <w:rPr>
                <w:szCs w:val="22"/>
              </w:rPr>
              <w:t>Bemerkungen</w:t>
            </w:r>
          </w:p>
        </w:tc>
      </w:tr>
    </w:tbl>
    <w:p w14:paraId="0992DEB0" w14:textId="46B489D2" w:rsidR="006713BF" w:rsidRPr="00B92F6B" w:rsidRDefault="00CC4078" w:rsidP="00001FB5">
      <w:pPr>
        <w:pStyle w:val="Beschriftung"/>
        <w:rPr>
          <w:lang w:val="fr-CH"/>
        </w:rPr>
      </w:pPr>
      <w:bookmarkStart w:id="325" w:name="_Toc166050411"/>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22</w:t>
      </w:r>
      <w:r w:rsidR="009B57CD">
        <w:rPr>
          <w:lang w:val="fr-CH"/>
        </w:rPr>
        <w:fldChar w:fldCharType="end"/>
      </w:r>
      <w:r w:rsidRPr="0023550E">
        <w:rPr>
          <w:lang w:val="fr-CH"/>
        </w:rPr>
        <w:t xml:space="preserve">: </w:t>
      </w:r>
      <w:proofErr w:type="spellStart"/>
      <w:r w:rsidRPr="0023550E">
        <w:rPr>
          <w:lang w:val="fr-CH"/>
        </w:rPr>
        <w:t>Definition</w:t>
      </w:r>
      <w:proofErr w:type="spellEnd"/>
      <w:r w:rsidRPr="0023550E">
        <w:rPr>
          <w:lang w:val="fr-CH"/>
        </w:rPr>
        <w:t xml:space="preserve"> des </w:t>
      </w:r>
      <w:proofErr w:type="spellStart"/>
      <w:r w:rsidRPr="0023550E">
        <w:rPr>
          <w:lang w:val="fr-CH"/>
        </w:rPr>
        <w:t>Datentyps</w:t>
      </w:r>
      <w:proofErr w:type="spellEnd"/>
      <w:proofErr w:type="gramStart"/>
      <w:r w:rsidRPr="0023550E">
        <w:rPr>
          <w:lang w:val="fr-CH"/>
        </w:rPr>
        <w:t xml:space="preserve"> «</w:t>
      </w:r>
      <w:proofErr w:type="spellStart"/>
      <w:r w:rsidR="004E65A8">
        <w:rPr>
          <w:lang w:val="fr-CH"/>
        </w:rPr>
        <w:t>trial</w:t>
      </w:r>
      <w:r>
        <w:rPr>
          <w:lang w:val="fr-CH"/>
        </w:rPr>
        <w:t>Apprenticeship</w:t>
      </w:r>
      <w:r w:rsidRPr="0023550E">
        <w:rPr>
          <w:lang w:val="fr-CH"/>
        </w:rPr>
        <w:t>ContactType</w:t>
      </w:r>
      <w:proofErr w:type="spellEnd"/>
      <w:proofErr w:type="gramEnd"/>
      <w:r w:rsidRPr="0023550E">
        <w:rPr>
          <w:lang w:val="fr-CH"/>
        </w:rPr>
        <w:t>».</w:t>
      </w:r>
      <w:bookmarkEnd w:id="325"/>
    </w:p>
    <w:p w14:paraId="39C39FDD" w14:textId="12600B01" w:rsidR="007E0430" w:rsidRDefault="007E0430" w:rsidP="002D4C4D">
      <w:pPr>
        <w:pStyle w:val="berschrift2"/>
      </w:pPr>
      <w:bookmarkStart w:id="326" w:name="_Toc166050319"/>
      <w:proofErr w:type="spellStart"/>
      <w:r>
        <w:t>applicationContactType</w:t>
      </w:r>
      <w:proofErr w:type="spellEnd"/>
      <w:r>
        <w:t xml:space="preserve"> (Bewerbungskontakt)</w:t>
      </w:r>
      <w:bookmarkEnd w:id="326"/>
    </w:p>
    <w:tbl>
      <w:tblPr>
        <w:tblStyle w:val="AWK-Tabelle2mitEinzug"/>
        <w:tblW w:w="0" w:type="auto"/>
        <w:tblLayout w:type="fixed"/>
        <w:tblLook w:val="0420" w:firstRow="1" w:lastRow="0" w:firstColumn="0" w:lastColumn="0" w:noHBand="0" w:noVBand="1"/>
      </w:tblPr>
      <w:tblGrid>
        <w:gridCol w:w="1980"/>
        <w:gridCol w:w="3260"/>
        <w:gridCol w:w="1134"/>
        <w:gridCol w:w="2210"/>
      </w:tblGrid>
      <w:tr w:rsidR="000D609F" w:rsidRPr="00C05959" w14:paraId="5DA88554"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tcPr>
          <w:p w14:paraId="11458FEA" w14:textId="6B1E8291" w:rsidR="000D609F" w:rsidRPr="003F35CC" w:rsidRDefault="000D609F" w:rsidP="004E6F39">
            <w:pPr>
              <w:pStyle w:val="Table0Normal"/>
              <w:rPr>
                <w:b w:val="0"/>
                <w:bCs w:val="0"/>
              </w:rPr>
            </w:pPr>
            <w:r>
              <w:t>Element</w:t>
            </w:r>
          </w:p>
        </w:tc>
        <w:tc>
          <w:tcPr>
            <w:tcW w:w="3260" w:type="dxa"/>
          </w:tcPr>
          <w:p w14:paraId="2F5FCF19" w14:textId="1B8952D2" w:rsidR="000D609F" w:rsidRPr="003F35CC" w:rsidRDefault="000D609F" w:rsidP="004E6F39">
            <w:pPr>
              <w:pStyle w:val="Table0Normal"/>
              <w:rPr>
                <w:b w:val="0"/>
                <w:bCs w:val="0"/>
              </w:rPr>
            </w:pPr>
            <w:r>
              <w:t>Datentyp</w:t>
            </w:r>
          </w:p>
        </w:tc>
        <w:tc>
          <w:tcPr>
            <w:tcW w:w="1134" w:type="dxa"/>
          </w:tcPr>
          <w:p w14:paraId="0998B97E" w14:textId="77777777" w:rsidR="000D609F" w:rsidRPr="003F35CC" w:rsidRDefault="000D609F" w:rsidP="004E6F39">
            <w:pPr>
              <w:pStyle w:val="Table0Normal"/>
              <w:rPr>
                <w:b w:val="0"/>
                <w:bCs w:val="0"/>
              </w:rPr>
            </w:pPr>
            <w:r>
              <w:t>Vorkommen</w:t>
            </w:r>
          </w:p>
        </w:tc>
        <w:tc>
          <w:tcPr>
            <w:tcW w:w="2210" w:type="dxa"/>
          </w:tcPr>
          <w:p w14:paraId="76C42411" w14:textId="6EEC34E3" w:rsidR="000D609F" w:rsidRPr="003F35CC" w:rsidRDefault="000D609F" w:rsidP="004E6F39">
            <w:pPr>
              <w:pStyle w:val="Table0Normal"/>
              <w:rPr>
                <w:b w:val="0"/>
                <w:bCs w:val="0"/>
              </w:rPr>
            </w:pPr>
            <w:r w:rsidRPr="00C05959">
              <w:t>Beschreibung</w:t>
            </w:r>
          </w:p>
        </w:tc>
      </w:tr>
      <w:tr w:rsidR="00973F72" w:rsidRPr="00154D67" w14:paraId="003B005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50FC9C0" w14:textId="3953EC0F" w:rsidR="00973F72" w:rsidRPr="00973F72" w:rsidRDefault="00973F72" w:rsidP="00973F72">
            <w:pPr>
              <w:pStyle w:val="Table0Normal"/>
              <w:rPr>
                <w:rFonts w:cs="Arial"/>
                <w:bCs/>
                <w:szCs w:val="18"/>
              </w:rPr>
            </w:pPr>
            <w:proofErr w:type="spellStart"/>
            <w:r w:rsidRPr="00973F72">
              <w:rPr>
                <w:rFonts w:cs="Arial"/>
                <w:bCs/>
                <w:szCs w:val="18"/>
              </w:rPr>
              <w:t>companyName</w:t>
            </w:r>
            <w:proofErr w:type="spellEnd"/>
          </w:p>
        </w:tc>
        <w:tc>
          <w:tcPr>
            <w:tcW w:w="3260" w:type="dxa"/>
          </w:tcPr>
          <w:p w14:paraId="69BB833E" w14:textId="6035C78F" w:rsidR="00973F72" w:rsidRPr="00973F72" w:rsidRDefault="00CB6792" w:rsidP="00973F72">
            <w:pPr>
              <w:pStyle w:val="Table0Normal"/>
              <w:rPr>
                <w:rFonts w:cs="Arial"/>
                <w:szCs w:val="18"/>
              </w:rPr>
            </w:pPr>
            <w:r w:rsidRPr="00CB6792">
              <w:rPr>
                <w:rFonts w:cs="Arial"/>
                <w:szCs w:val="18"/>
              </w:rPr>
              <w:t>eCH-</w:t>
            </w:r>
            <w:proofErr w:type="gramStart"/>
            <w:r w:rsidRPr="00CB6792">
              <w:rPr>
                <w:rFonts w:cs="Arial"/>
                <w:szCs w:val="18"/>
              </w:rPr>
              <w:t>0108:unitNameType</w:t>
            </w:r>
            <w:proofErr w:type="gramEnd"/>
          </w:p>
        </w:tc>
        <w:tc>
          <w:tcPr>
            <w:tcW w:w="1134" w:type="dxa"/>
          </w:tcPr>
          <w:p w14:paraId="59A6E013" w14:textId="107D65E2" w:rsidR="00973F72" w:rsidRPr="00154D67" w:rsidRDefault="00973F72" w:rsidP="00973F72">
            <w:pPr>
              <w:pStyle w:val="Table0Normal"/>
              <w:jc w:val="center"/>
              <w:rPr>
                <w:rFonts w:cs="Arial"/>
              </w:rPr>
            </w:pPr>
            <w:r>
              <w:rPr>
                <w:rFonts w:cs="Arial"/>
              </w:rPr>
              <w:t>1</w:t>
            </w:r>
          </w:p>
        </w:tc>
        <w:tc>
          <w:tcPr>
            <w:tcW w:w="2210" w:type="dxa"/>
          </w:tcPr>
          <w:p w14:paraId="71EF3116" w14:textId="54C79D55" w:rsidR="00973F72" w:rsidRPr="009073EF" w:rsidRDefault="00296145" w:rsidP="00973F72">
            <w:pPr>
              <w:pStyle w:val="Table0Normal"/>
              <w:rPr>
                <w:rFonts w:cs="Arial"/>
              </w:rPr>
            </w:pPr>
            <w:r>
              <w:rPr>
                <w:rFonts w:cs="Arial"/>
              </w:rPr>
              <w:t>Name des Unternehmens</w:t>
            </w:r>
          </w:p>
        </w:tc>
      </w:tr>
      <w:tr w:rsidR="00C71791" w:rsidRPr="00154D67" w14:paraId="6F4096C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7D047F0" w14:textId="0A35A0BA" w:rsidR="00C71791" w:rsidRPr="00973F72" w:rsidRDefault="00C71791" w:rsidP="00973F72">
            <w:pPr>
              <w:pStyle w:val="Table0Normal"/>
              <w:rPr>
                <w:rFonts w:cs="Arial"/>
                <w:bCs/>
                <w:szCs w:val="18"/>
              </w:rPr>
            </w:pPr>
            <w:proofErr w:type="spellStart"/>
            <w:r w:rsidRPr="00973F72">
              <w:rPr>
                <w:rFonts w:cs="Arial"/>
                <w:bCs/>
                <w:szCs w:val="18"/>
              </w:rPr>
              <w:t>company</w:t>
            </w:r>
            <w:r>
              <w:rPr>
                <w:rFonts w:cs="Arial"/>
                <w:bCs/>
                <w:szCs w:val="18"/>
              </w:rPr>
              <w:t>Additional</w:t>
            </w:r>
            <w:r w:rsidRPr="00973F72">
              <w:rPr>
                <w:rFonts w:cs="Arial"/>
                <w:bCs/>
                <w:szCs w:val="18"/>
              </w:rPr>
              <w:t>Name</w:t>
            </w:r>
            <w:proofErr w:type="spellEnd"/>
          </w:p>
        </w:tc>
        <w:tc>
          <w:tcPr>
            <w:tcW w:w="3260" w:type="dxa"/>
          </w:tcPr>
          <w:p w14:paraId="6C649EA6" w14:textId="4663C900" w:rsidR="00C71791" w:rsidRPr="00973F72" w:rsidRDefault="00CB6792" w:rsidP="00973F72">
            <w:pPr>
              <w:pStyle w:val="Table0Normal"/>
              <w:rPr>
                <w:rFonts w:cs="Arial"/>
                <w:szCs w:val="18"/>
              </w:rPr>
            </w:pPr>
            <w:r w:rsidRPr="00CB6792">
              <w:rPr>
                <w:rFonts w:cs="Arial"/>
                <w:szCs w:val="18"/>
              </w:rPr>
              <w:t>eCH-</w:t>
            </w:r>
            <w:proofErr w:type="gramStart"/>
            <w:r w:rsidRPr="00CB6792">
              <w:rPr>
                <w:rFonts w:cs="Arial"/>
                <w:szCs w:val="18"/>
              </w:rPr>
              <w:t>0108:unitNameType</w:t>
            </w:r>
            <w:proofErr w:type="gramEnd"/>
          </w:p>
        </w:tc>
        <w:tc>
          <w:tcPr>
            <w:tcW w:w="1134" w:type="dxa"/>
          </w:tcPr>
          <w:p w14:paraId="6B2725B0" w14:textId="6A208559" w:rsidR="00C71791" w:rsidRDefault="00C71791" w:rsidP="00973F72">
            <w:pPr>
              <w:pStyle w:val="Table0Normal"/>
              <w:jc w:val="center"/>
              <w:rPr>
                <w:rFonts w:cs="Arial"/>
              </w:rPr>
            </w:pPr>
            <w:r>
              <w:rPr>
                <w:rFonts w:cs="Arial"/>
              </w:rPr>
              <w:t>0..1</w:t>
            </w:r>
          </w:p>
        </w:tc>
        <w:tc>
          <w:tcPr>
            <w:tcW w:w="2210" w:type="dxa"/>
          </w:tcPr>
          <w:p w14:paraId="57DDB39E" w14:textId="7D22DF23" w:rsidR="00C71791" w:rsidRDefault="00C71791" w:rsidP="00973F72">
            <w:pPr>
              <w:pStyle w:val="Table0Normal"/>
              <w:rPr>
                <w:rFonts w:cs="Arial"/>
              </w:rPr>
            </w:pPr>
            <w:r>
              <w:rPr>
                <w:rFonts w:cs="Arial"/>
              </w:rPr>
              <w:t>Namenszusatz</w:t>
            </w:r>
          </w:p>
        </w:tc>
      </w:tr>
      <w:tr w:rsidR="00C71791" w:rsidRPr="00154D67" w14:paraId="24288D1D"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C943AD1" w14:textId="525F8E5A" w:rsidR="00C71791" w:rsidRPr="00973F72" w:rsidRDefault="005B423B" w:rsidP="00973F72">
            <w:pPr>
              <w:pStyle w:val="Table0Normal"/>
              <w:rPr>
                <w:rFonts w:cs="Arial"/>
                <w:bCs/>
                <w:szCs w:val="18"/>
              </w:rPr>
            </w:pPr>
            <w:proofErr w:type="spellStart"/>
            <w:r w:rsidRPr="00973F72">
              <w:rPr>
                <w:rFonts w:cs="Arial"/>
                <w:bCs/>
                <w:szCs w:val="18"/>
              </w:rPr>
              <w:t>company</w:t>
            </w:r>
            <w:r w:rsidR="0035500C">
              <w:t>T</w:t>
            </w:r>
            <w:r w:rsidR="00CB6792" w:rsidRPr="00CB6792">
              <w:rPr>
                <w:rFonts w:cs="Arial"/>
                <w:bCs/>
                <w:szCs w:val="18"/>
              </w:rPr>
              <w:t>ranslatedName</w:t>
            </w:r>
            <w:proofErr w:type="spellEnd"/>
          </w:p>
        </w:tc>
        <w:tc>
          <w:tcPr>
            <w:tcW w:w="3260" w:type="dxa"/>
          </w:tcPr>
          <w:p w14:paraId="4DA124E3" w14:textId="36E4EE7C" w:rsidR="00C71791" w:rsidRPr="00973F72" w:rsidRDefault="00CB6792" w:rsidP="00973F72">
            <w:pPr>
              <w:pStyle w:val="Table0Normal"/>
              <w:rPr>
                <w:rFonts w:cs="Arial"/>
                <w:szCs w:val="18"/>
              </w:rPr>
            </w:pPr>
            <w:r w:rsidRPr="00CB6792">
              <w:rPr>
                <w:rFonts w:cs="Arial"/>
                <w:szCs w:val="18"/>
              </w:rPr>
              <w:t>eCH-</w:t>
            </w:r>
            <w:proofErr w:type="gramStart"/>
            <w:r w:rsidRPr="00CB6792">
              <w:rPr>
                <w:rFonts w:cs="Arial"/>
                <w:szCs w:val="18"/>
              </w:rPr>
              <w:t>0108:unitNameType</w:t>
            </w:r>
            <w:proofErr w:type="gramEnd"/>
          </w:p>
        </w:tc>
        <w:tc>
          <w:tcPr>
            <w:tcW w:w="1134" w:type="dxa"/>
          </w:tcPr>
          <w:p w14:paraId="3A1104D0" w14:textId="6E317876" w:rsidR="00C71791" w:rsidRDefault="00C71791" w:rsidP="00973F72">
            <w:pPr>
              <w:pStyle w:val="Table0Normal"/>
              <w:jc w:val="center"/>
              <w:rPr>
                <w:rFonts w:cs="Arial"/>
              </w:rPr>
            </w:pPr>
            <w:r>
              <w:rPr>
                <w:rFonts w:cs="Arial"/>
              </w:rPr>
              <w:t>0..1</w:t>
            </w:r>
          </w:p>
        </w:tc>
        <w:tc>
          <w:tcPr>
            <w:tcW w:w="2210" w:type="dxa"/>
          </w:tcPr>
          <w:p w14:paraId="39F26C11" w14:textId="5003A2E5" w:rsidR="00C71791" w:rsidRDefault="00DF4B2E" w:rsidP="00973F72">
            <w:pPr>
              <w:pStyle w:val="Table0Normal"/>
              <w:rPr>
                <w:rFonts w:cs="Arial"/>
              </w:rPr>
            </w:pPr>
            <w:r w:rsidRPr="00AD17EB">
              <w:rPr>
                <w:rFonts w:cs="Arial"/>
              </w:rPr>
              <w:t>Übersetzung des Namens</w:t>
            </w:r>
          </w:p>
        </w:tc>
      </w:tr>
      <w:tr w:rsidR="005B423B" w:rsidRPr="00154D67" w14:paraId="17818C12"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6A8293A1" w14:textId="30235A10" w:rsidR="005B423B" w:rsidRDefault="005B423B" w:rsidP="005B423B">
            <w:pPr>
              <w:pStyle w:val="Table0Normal"/>
              <w:rPr>
                <w:bCs/>
                <w:noProof/>
                <w:szCs w:val="18"/>
              </w:rPr>
            </w:pPr>
            <w:r>
              <w:rPr>
                <w:bCs/>
                <w:noProof/>
                <w:szCs w:val="18"/>
              </w:rPr>
              <w:t>contactPersonName</w:t>
            </w:r>
          </w:p>
        </w:tc>
        <w:tc>
          <w:tcPr>
            <w:tcW w:w="3260" w:type="dxa"/>
          </w:tcPr>
          <w:p w14:paraId="2E668286" w14:textId="5742D434" w:rsidR="005B423B" w:rsidRPr="00296145" w:rsidRDefault="005B423B" w:rsidP="005B423B">
            <w:pPr>
              <w:pStyle w:val="Table0Normal"/>
              <w:rPr>
                <w:szCs w:val="18"/>
              </w:rPr>
            </w:pPr>
            <w:r>
              <w:t>eCH-</w:t>
            </w:r>
            <w:proofErr w:type="gramStart"/>
            <w:r>
              <w:t>0044:baseNameType</w:t>
            </w:r>
            <w:proofErr w:type="gramEnd"/>
          </w:p>
        </w:tc>
        <w:tc>
          <w:tcPr>
            <w:tcW w:w="1134" w:type="dxa"/>
          </w:tcPr>
          <w:p w14:paraId="2DAA0BE6" w14:textId="4DA3B8E0"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6F973963" w14:textId="0A4D04F8" w:rsidR="005B423B" w:rsidRDefault="005B423B" w:rsidP="005B423B">
            <w:pPr>
              <w:pStyle w:val="Table0Normal"/>
              <w:rPr>
                <w:rFonts w:cs="Arial"/>
              </w:rPr>
            </w:pPr>
            <w:r>
              <w:rPr>
                <w:rFonts w:cs="Arial"/>
              </w:rPr>
              <w:t>Kontaktperson Name</w:t>
            </w:r>
          </w:p>
        </w:tc>
      </w:tr>
      <w:tr w:rsidR="005B423B" w:rsidRPr="00154D67" w14:paraId="43313DEB"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21EB708E" w14:textId="47C44C2D" w:rsidR="005B423B" w:rsidRDefault="005B423B" w:rsidP="005B423B">
            <w:pPr>
              <w:pStyle w:val="Table0Normal"/>
              <w:rPr>
                <w:bCs/>
                <w:noProof/>
                <w:szCs w:val="18"/>
              </w:rPr>
            </w:pPr>
            <w:r>
              <w:rPr>
                <w:bCs/>
                <w:noProof/>
                <w:szCs w:val="18"/>
              </w:rPr>
              <w:t>contactPersonFirstName</w:t>
            </w:r>
          </w:p>
        </w:tc>
        <w:tc>
          <w:tcPr>
            <w:tcW w:w="3260" w:type="dxa"/>
          </w:tcPr>
          <w:p w14:paraId="6049C0DD" w14:textId="50AB2906" w:rsidR="005B423B" w:rsidRPr="00296145" w:rsidRDefault="005B423B" w:rsidP="005B423B">
            <w:pPr>
              <w:pStyle w:val="Table0Normal"/>
              <w:rPr>
                <w:szCs w:val="18"/>
              </w:rPr>
            </w:pPr>
            <w:r>
              <w:t>eCH-</w:t>
            </w:r>
            <w:proofErr w:type="gramStart"/>
            <w:r>
              <w:t>0044:baseNameType</w:t>
            </w:r>
            <w:proofErr w:type="gramEnd"/>
          </w:p>
        </w:tc>
        <w:tc>
          <w:tcPr>
            <w:tcW w:w="1134" w:type="dxa"/>
          </w:tcPr>
          <w:p w14:paraId="0878D0DB" w14:textId="1CB813D1"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1DF10A9F" w14:textId="429C54DA" w:rsidR="005B423B" w:rsidRDefault="005B423B" w:rsidP="005B423B">
            <w:pPr>
              <w:pStyle w:val="Table0Normal"/>
              <w:rPr>
                <w:rFonts w:cs="Arial"/>
              </w:rPr>
            </w:pPr>
            <w:r>
              <w:rPr>
                <w:rFonts w:cs="Arial"/>
              </w:rPr>
              <w:t>Kontaktperson Vorname</w:t>
            </w:r>
          </w:p>
        </w:tc>
      </w:tr>
      <w:tr w:rsidR="005B423B" w:rsidRPr="00154D67" w14:paraId="2C28391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4F9EEA28" w14:textId="02701254" w:rsidR="005B423B" w:rsidRDefault="005B423B" w:rsidP="005B423B">
            <w:pPr>
              <w:pStyle w:val="Table0Normal"/>
              <w:rPr>
                <w:bCs/>
                <w:noProof/>
                <w:szCs w:val="18"/>
              </w:rPr>
            </w:pPr>
            <w:r>
              <w:rPr>
                <w:bCs/>
                <w:noProof/>
                <w:szCs w:val="18"/>
              </w:rPr>
              <w:t>contactPersonSex</w:t>
            </w:r>
          </w:p>
        </w:tc>
        <w:tc>
          <w:tcPr>
            <w:tcW w:w="3260" w:type="dxa"/>
          </w:tcPr>
          <w:p w14:paraId="1E89DAF9" w14:textId="207BDFE8" w:rsidR="005B423B" w:rsidRPr="00296145" w:rsidRDefault="005B423B" w:rsidP="005B423B">
            <w:pPr>
              <w:pStyle w:val="Table0Normal"/>
              <w:rPr>
                <w:szCs w:val="18"/>
              </w:rPr>
            </w:pPr>
            <w:r w:rsidRPr="00E5106A">
              <w:rPr>
                <w:szCs w:val="18"/>
              </w:rPr>
              <w:t>eCH-</w:t>
            </w:r>
            <w:proofErr w:type="gramStart"/>
            <w:r w:rsidRPr="00E5106A">
              <w:rPr>
                <w:szCs w:val="18"/>
              </w:rPr>
              <w:t>0044:sexType</w:t>
            </w:r>
            <w:proofErr w:type="gramEnd"/>
          </w:p>
        </w:tc>
        <w:tc>
          <w:tcPr>
            <w:tcW w:w="1134" w:type="dxa"/>
          </w:tcPr>
          <w:p w14:paraId="29A23F27" w14:textId="2E7CE983" w:rsidR="005B423B" w:rsidRPr="00934BB7" w:rsidRDefault="00AE772F" w:rsidP="005B423B">
            <w:pPr>
              <w:pStyle w:val="Table0Normal"/>
              <w:jc w:val="center"/>
              <w:rPr>
                <w:rFonts w:cs="Arial"/>
              </w:rPr>
            </w:pPr>
            <w:r>
              <w:rPr>
                <w:rFonts w:cs="Arial"/>
              </w:rPr>
              <w:t>0..</w:t>
            </w:r>
            <w:r w:rsidR="005B423B" w:rsidRPr="00934BB7">
              <w:rPr>
                <w:rFonts w:cs="Arial"/>
              </w:rPr>
              <w:t>1</w:t>
            </w:r>
          </w:p>
        </w:tc>
        <w:tc>
          <w:tcPr>
            <w:tcW w:w="2210" w:type="dxa"/>
          </w:tcPr>
          <w:p w14:paraId="505D7397" w14:textId="3E681225" w:rsidR="005B423B" w:rsidRDefault="005B423B" w:rsidP="005B423B">
            <w:pPr>
              <w:pStyle w:val="Table0Normal"/>
              <w:rPr>
                <w:rFonts w:cs="Arial"/>
              </w:rPr>
            </w:pPr>
            <w:r>
              <w:rPr>
                <w:rFonts w:cs="Arial"/>
              </w:rPr>
              <w:t xml:space="preserve">Kontaktperson </w:t>
            </w:r>
            <w:r w:rsidR="00364EEB" w:rsidRPr="00BB7A1E">
              <w:rPr>
                <w:szCs w:val="18"/>
              </w:rPr>
              <w:t>Geschlecht (1=männlich, 2=weiblich</w:t>
            </w:r>
            <w:r w:rsidR="00817EB7">
              <w:rPr>
                <w:szCs w:val="18"/>
              </w:rPr>
              <w:t>, 3=</w:t>
            </w:r>
            <w:r w:rsidR="00C77C4F">
              <w:rPr>
                <w:szCs w:val="18"/>
              </w:rPr>
              <w:t>unbestimmt</w:t>
            </w:r>
            <w:r w:rsidR="00364EEB" w:rsidRPr="00BB7A1E">
              <w:rPr>
                <w:szCs w:val="18"/>
              </w:rPr>
              <w:t>)</w:t>
            </w:r>
          </w:p>
        </w:tc>
      </w:tr>
      <w:tr w:rsidR="005B423B" w:rsidRPr="00154D67" w14:paraId="23607DB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2880FD8" w14:textId="368D03FB" w:rsidR="005B423B" w:rsidRPr="00973F72" w:rsidRDefault="0035500C" w:rsidP="005B423B">
            <w:pPr>
              <w:pStyle w:val="Table0Normal"/>
              <w:rPr>
                <w:rFonts w:cs="Arial"/>
                <w:bCs/>
                <w:szCs w:val="18"/>
              </w:rPr>
            </w:pPr>
            <w:r>
              <w:rPr>
                <w:bCs/>
                <w:noProof/>
                <w:szCs w:val="18"/>
              </w:rPr>
              <w:t>mainA</w:t>
            </w:r>
            <w:r w:rsidR="005B423B">
              <w:rPr>
                <w:bCs/>
                <w:noProof/>
                <w:szCs w:val="18"/>
              </w:rPr>
              <w:t>ddress</w:t>
            </w:r>
          </w:p>
        </w:tc>
        <w:tc>
          <w:tcPr>
            <w:tcW w:w="3260" w:type="dxa"/>
          </w:tcPr>
          <w:p w14:paraId="68D4CB4D" w14:textId="5ADE9763" w:rsidR="005B423B" w:rsidRPr="00973F72" w:rsidRDefault="0035500C" w:rsidP="005B423B">
            <w:pPr>
              <w:pStyle w:val="Table0Normal"/>
              <w:rPr>
                <w:rFonts w:cs="Arial"/>
                <w:szCs w:val="18"/>
              </w:rPr>
            </w:pPr>
            <w:r w:rsidRPr="0035500C">
              <w:rPr>
                <w:szCs w:val="18"/>
              </w:rPr>
              <w:t>eCH-</w:t>
            </w:r>
            <w:proofErr w:type="gramStart"/>
            <w:r w:rsidRPr="0035500C">
              <w:rPr>
                <w:szCs w:val="18"/>
              </w:rPr>
              <w:t>0108:mainAddressType</w:t>
            </w:r>
            <w:proofErr w:type="gramEnd"/>
          </w:p>
        </w:tc>
        <w:tc>
          <w:tcPr>
            <w:tcW w:w="1134" w:type="dxa"/>
          </w:tcPr>
          <w:p w14:paraId="46883E89" w14:textId="168EF20A" w:rsidR="005B423B" w:rsidRPr="00616E0E" w:rsidRDefault="007D1148" w:rsidP="005B423B">
            <w:pPr>
              <w:pStyle w:val="Table0Normal"/>
              <w:jc w:val="center"/>
              <w:rPr>
                <w:rFonts w:cs="Arial"/>
              </w:rPr>
            </w:pPr>
            <w:r>
              <w:rPr>
                <w:rFonts w:cs="Arial"/>
              </w:rPr>
              <w:t>0..</w:t>
            </w:r>
            <w:r w:rsidR="005B423B" w:rsidRPr="00934BB7">
              <w:rPr>
                <w:rFonts w:cs="Arial"/>
              </w:rPr>
              <w:t>1</w:t>
            </w:r>
          </w:p>
        </w:tc>
        <w:tc>
          <w:tcPr>
            <w:tcW w:w="2210" w:type="dxa"/>
          </w:tcPr>
          <w:p w14:paraId="73D3E762" w14:textId="387BD134" w:rsidR="005B423B" w:rsidRPr="009073EF" w:rsidRDefault="005B423B" w:rsidP="005B423B">
            <w:pPr>
              <w:pStyle w:val="Table0Normal"/>
              <w:rPr>
                <w:rFonts w:cs="Arial"/>
              </w:rPr>
            </w:pPr>
            <w:r>
              <w:rPr>
                <w:rFonts w:cs="Arial"/>
              </w:rPr>
              <w:t>Adresse</w:t>
            </w:r>
          </w:p>
        </w:tc>
      </w:tr>
      <w:tr w:rsidR="007F548A" w:rsidRPr="00154D67" w14:paraId="2EA64FD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6C48906B" w14:textId="7FA7812B" w:rsidR="007F548A" w:rsidRDefault="007F548A" w:rsidP="005B423B">
            <w:pPr>
              <w:pStyle w:val="Table0Normal"/>
              <w:rPr>
                <w:bCs/>
                <w:noProof/>
                <w:szCs w:val="18"/>
              </w:rPr>
            </w:pPr>
            <w:r>
              <w:rPr>
                <w:bCs/>
                <w:noProof/>
                <w:szCs w:val="18"/>
              </w:rPr>
              <w:t>postOfficeBox</w:t>
            </w:r>
          </w:p>
        </w:tc>
        <w:tc>
          <w:tcPr>
            <w:tcW w:w="3260" w:type="dxa"/>
          </w:tcPr>
          <w:p w14:paraId="36D93D5A" w14:textId="29BACCA5" w:rsidR="007F548A" w:rsidRPr="0035500C" w:rsidRDefault="007F548A" w:rsidP="005B423B">
            <w:pPr>
              <w:pStyle w:val="Table0Normal"/>
              <w:rPr>
                <w:szCs w:val="18"/>
              </w:rPr>
            </w:pPr>
            <w:proofErr w:type="spellStart"/>
            <w:r>
              <w:t>postOfficeBoxType</w:t>
            </w:r>
            <w:proofErr w:type="spellEnd"/>
          </w:p>
        </w:tc>
        <w:tc>
          <w:tcPr>
            <w:tcW w:w="1134" w:type="dxa"/>
          </w:tcPr>
          <w:p w14:paraId="47136F80" w14:textId="00E70683" w:rsidR="007F548A" w:rsidRPr="00934BB7" w:rsidRDefault="007F548A" w:rsidP="005B423B">
            <w:pPr>
              <w:pStyle w:val="Table0Normal"/>
              <w:jc w:val="center"/>
              <w:rPr>
                <w:rFonts w:cs="Arial"/>
              </w:rPr>
            </w:pPr>
            <w:r>
              <w:rPr>
                <w:rFonts w:cs="Arial"/>
              </w:rPr>
              <w:t>0..1</w:t>
            </w:r>
          </w:p>
        </w:tc>
        <w:tc>
          <w:tcPr>
            <w:tcW w:w="2210" w:type="dxa"/>
          </w:tcPr>
          <w:p w14:paraId="4FA9581E" w14:textId="43AE6887" w:rsidR="007F548A" w:rsidRDefault="007F548A" w:rsidP="005B423B">
            <w:pPr>
              <w:pStyle w:val="Table0Normal"/>
              <w:rPr>
                <w:rFonts w:cs="Arial"/>
              </w:rPr>
            </w:pPr>
            <w:r>
              <w:rPr>
                <w:rFonts w:cs="Arial"/>
              </w:rPr>
              <w:t>Angabe eines Postfachs</w:t>
            </w:r>
          </w:p>
        </w:tc>
      </w:tr>
      <w:tr w:rsidR="005B423B" w:rsidRPr="00154D67" w14:paraId="2593FA0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3EDE10BB" w14:textId="4F65FFD1" w:rsidR="005B423B" w:rsidRDefault="00C536D7" w:rsidP="005B423B">
            <w:pPr>
              <w:pStyle w:val="Table0Normal"/>
              <w:rPr>
                <w:bCs/>
                <w:noProof/>
                <w:szCs w:val="18"/>
              </w:rPr>
            </w:pPr>
            <w:r>
              <w:rPr>
                <w:bCs/>
                <w:noProof/>
                <w:szCs w:val="18"/>
              </w:rPr>
              <w:t>languageOfCorrespondance</w:t>
            </w:r>
          </w:p>
        </w:tc>
        <w:tc>
          <w:tcPr>
            <w:tcW w:w="3260" w:type="dxa"/>
          </w:tcPr>
          <w:p w14:paraId="6834A9B4" w14:textId="1713C939" w:rsidR="005B423B" w:rsidRDefault="00C536D7" w:rsidP="005B423B">
            <w:pPr>
              <w:pStyle w:val="Table0Normal"/>
            </w:pPr>
            <w:r>
              <w:rPr>
                <w:rFonts w:cs="Arial"/>
              </w:rPr>
              <w:t>eCH-</w:t>
            </w:r>
            <w:proofErr w:type="gramStart"/>
            <w:r>
              <w:rPr>
                <w:rFonts w:cs="Arial"/>
              </w:rPr>
              <w:t>0011:languageType</w:t>
            </w:r>
            <w:proofErr w:type="gramEnd"/>
          </w:p>
        </w:tc>
        <w:tc>
          <w:tcPr>
            <w:tcW w:w="1134" w:type="dxa"/>
          </w:tcPr>
          <w:p w14:paraId="475F3B14" w14:textId="33D7AD29" w:rsidR="005B423B" w:rsidRPr="00934BB7" w:rsidRDefault="00EE6850" w:rsidP="005B423B">
            <w:pPr>
              <w:pStyle w:val="Table0Normal"/>
              <w:jc w:val="center"/>
              <w:rPr>
                <w:rFonts w:cs="Arial"/>
              </w:rPr>
            </w:pPr>
            <w:r>
              <w:rPr>
                <w:rFonts w:cs="Arial"/>
              </w:rPr>
              <w:t>0..</w:t>
            </w:r>
            <w:r w:rsidR="00C536D7">
              <w:rPr>
                <w:rFonts w:cs="Arial"/>
              </w:rPr>
              <w:t>1</w:t>
            </w:r>
          </w:p>
        </w:tc>
        <w:tc>
          <w:tcPr>
            <w:tcW w:w="2210" w:type="dxa"/>
          </w:tcPr>
          <w:p w14:paraId="2B6A3C31" w14:textId="1FCC4864" w:rsidR="005B423B" w:rsidRDefault="00C536D7" w:rsidP="005B423B">
            <w:pPr>
              <w:pStyle w:val="Table0Normal"/>
              <w:rPr>
                <w:rFonts w:cs="Arial"/>
              </w:rPr>
            </w:pPr>
            <w:r>
              <w:rPr>
                <w:rFonts w:cs="Arial"/>
              </w:rPr>
              <w:t>Korrespondenzsprache</w:t>
            </w:r>
          </w:p>
        </w:tc>
      </w:tr>
      <w:tr w:rsidR="005B423B" w:rsidRPr="00154D67" w14:paraId="615FDF29"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748133D0" w14:textId="15CE16B6" w:rsidR="005B423B" w:rsidRPr="00973F72" w:rsidRDefault="00C536D7" w:rsidP="005B423B">
            <w:pPr>
              <w:pStyle w:val="Table0Normal"/>
              <w:rPr>
                <w:rFonts w:cs="Arial"/>
                <w:bCs/>
                <w:szCs w:val="18"/>
              </w:rPr>
            </w:pPr>
            <w:proofErr w:type="spellStart"/>
            <w:r>
              <w:rPr>
                <w:bCs/>
                <w:szCs w:val="18"/>
              </w:rPr>
              <w:lastRenderedPageBreak/>
              <w:t>phone</w:t>
            </w:r>
            <w:proofErr w:type="spellEnd"/>
          </w:p>
        </w:tc>
        <w:tc>
          <w:tcPr>
            <w:tcW w:w="3260" w:type="dxa"/>
          </w:tcPr>
          <w:p w14:paraId="1BAD9745" w14:textId="28629DB0" w:rsidR="005B423B" w:rsidRPr="00973F72" w:rsidRDefault="005E05C2" w:rsidP="005B423B">
            <w:pPr>
              <w:pStyle w:val="Table0Normal"/>
              <w:rPr>
                <w:rFonts w:cs="Arial"/>
                <w:szCs w:val="18"/>
              </w:rPr>
            </w:pPr>
            <w:proofErr w:type="spellStart"/>
            <w:r>
              <w:rPr>
                <w:szCs w:val="18"/>
              </w:rPr>
              <w:t>phoneContactType</w:t>
            </w:r>
            <w:proofErr w:type="spellEnd"/>
          </w:p>
        </w:tc>
        <w:tc>
          <w:tcPr>
            <w:tcW w:w="1134" w:type="dxa"/>
          </w:tcPr>
          <w:p w14:paraId="6D90EA56" w14:textId="6987D5F3" w:rsidR="005B423B" w:rsidRDefault="00CC58D2" w:rsidP="005B423B">
            <w:pPr>
              <w:pStyle w:val="Table0Normal"/>
              <w:jc w:val="center"/>
              <w:rPr>
                <w:rFonts w:cs="Arial"/>
              </w:rPr>
            </w:pPr>
            <w:r>
              <w:rPr>
                <w:rFonts w:cs="Arial"/>
              </w:rPr>
              <w:t>0..2</w:t>
            </w:r>
          </w:p>
        </w:tc>
        <w:tc>
          <w:tcPr>
            <w:tcW w:w="2210" w:type="dxa"/>
          </w:tcPr>
          <w:p w14:paraId="6B7ACEE4" w14:textId="6A4831EA" w:rsidR="005B423B" w:rsidRDefault="005B423B" w:rsidP="005B423B">
            <w:pPr>
              <w:pStyle w:val="Table0Normal"/>
              <w:rPr>
                <w:rFonts w:cs="Arial"/>
              </w:rPr>
            </w:pPr>
            <w:r w:rsidRPr="00934BB7">
              <w:rPr>
                <w:rFonts w:cs="Arial"/>
              </w:rPr>
              <w:t>Telefonnummer</w:t>
            </w:r>
            <w:r w:rsidR="00CC58D2">
              <w:rPr>
                <w:rFonts w:cs="Arial"/>
              </w:rPr>
              <w:t xml:space="preserve"> (Geschäft, Mobil</w:t>
            </w:r>
            <w:r w:rsidR="0019404E">
              <w:rPr>
                <w:rFonts w:cs="Arial"/>
              </w:rPr>
              <w:t>;</w:t>
            </w:r>
            <w:r w:rsidR="0038300A">
              <w:rPr>
                <w:rFonts w:cs="Arial"/>
              </w:rPr>
              <w:t xml:space="preserve"> </w:t>
            </w:r>
            <w:r w:rsidR="0038300A">
              <w:t>a</w:t>
            </w:r>
            <w:r w:rsidR="0038300A" w:rsidRPr="00F0590C">
              <w:t xml:space="preserve">usschliesslich Ziffern (keine Leerschläge oder Trennzeichen) </w:t>
            </w:r>
            <w:r w:rsidR="0038300A">
              <w:t>m</w:t>
            </w:r>
            <w:r w:rsidR="0038300A" w:rsidRPr="00F0590C">
              <w:t xml:space="preserve">it </w:t>
            </w:r>
            <w:r w:rsidR="004E2AE6">
              <w:t>lokaler (0)</w:t>
            </w:r>
            <w:r w:rsidR="0038300A" w:rsidRPr="00F0590C">
              <w:t xml:space="preserve"> oder internationaler (00) Vorwah</w:t>
            </w:r>
            <w:r w:rsidR="0038300A">
              <w:t>l)</w:t>
            </w:r>
          </w:p>
        </w:tc>
      </w:tr>
      <w:tr w:rsidR="005B423B" w:rsidRPr="00154D67" w14:paraId="0DCE2E97"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tcPr>
          <w:p w14:paraId="71817F11" w14:textId="7461FF98" w:rsidR="005B423B" w:rsidRPr="00973F72" w:rsidRDefault="005B423B" w:rsidP="005B423B">
            <w:pPr>
              <w:pStyle w:val="Table0Normal"/>
              <w:rPr>
                <w:rFonts w:cs="Arial"/>
                <w:bCs/>
                <w:szCs w:val="18"/>
              </w:rPr>
            </w:pPr>
            <w:proofErr w:type="spellStart"/>
            <w:r w:rsidRPr="00973F72">
              <w:rPr>
                <w:bCs/>
                <w:szCs w:val="18"/>
              </w:rPr>
              <w:t>emailAddress</w:t>
            </w:r>
            <w:proofErr w:type="spellEnd"/>
          </w:p>
        </w:tc>
        <w:tc>
          <w:tcPr>
            <w:tcW w:w="3260" w:type="dxa"/>
          </w:tcPr>
          <w:p w14:paraId="0FF49F32" w14:textId="6EAFDB10" w:rsidR="005B423B" w:rsidRPr="00973F72" w:rsidRDefault="009A45F4" w:rsidP="005B423B">
            <w:pPr>
              <w:pStyle w:val="Table0Normal"/>
              <w:rPr>
                <w:rFonts w:cs="Arial"/>
                <w:szCs w:val="18"/>
              </w:rPr>
            </w:pPr>
            <w:proofErr w:type="spellStart"/>
            <w:r>
              <w:rPr>
                <w:rFonts w:cs="Arial"/>
              </w:rPr>
              <w:t>emailContactType</w:t>
            </w:r>
            <w:proofErr w:type="spellEnd"/>
          </w:p>
        </w:tc>
        <w:tc>
          <w:tcPr>
            <w:tcW w:w="1134" w:type="dxa"/>
          </w:tcPr>
          <w:p w14:paraId="368C09EC" w14:textId="3369CA71" w:rsidR="005B423B" w:rsidRDefault="00FE2609" w:rsidP="005B423B">
            <w:pPr>
              <w:pStyle w:val="Table0Normal"/>
              <w:jc w:val="center"/>
              <w:rPr>
                <w:rFonts w:cs="Arial"/>
              </w:rPr>
            </w:pPr>
            <w:r>
              <w:rPr>
                <w:rFonts w:cs="Arial"/>
              </w:rPr>
              <w:t>0..</w:t>
            </w:r>
            <w:r w:rsidR="005B423B" w:rsidRPr="00934BB7">
              <w:rPr>
                <w:rFonts w:cs="Arial"/>
              </w:rPr>
              <w:t>1</w:t>
            </w:r>
          </w:p>
        </w:tc>
        <w:tc>
          <w:tcPr>
            <w:tcW w:w="2210" w:type="dxa"/>
          </w:tcPr>
          <w:p w14:paraId="35656486" w14:textId="0EE98B74" w:rsidR="005B423B" w:rsidRDefault="005B423B" w:rsidP="005B423B">
            <w:pPr>
              <w:pStyle w:val="Table0Normal"/>
              <w:rPr>
                <w:rFonts w:cs="Arial"/>
              </w:rPr>
            </w:pPr>
            <w:r w:rsidRPr="00934BB7">
              <w:rPr>
                <w:rFonts w:cs="Arial"/>
              </w:rPr>
              <w:t>E-Mail-Adresse</w:t>
            </w:r>
          </w:p>
        </w:tc>
      </w:tr>
      <w:tr w:rsidR="00CC58D2" w:rsidRPr="00154D67" w14:paraId="7D685128"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5F4DB105" w14:textId="4BBB49C5" w:rsidR="00CC58D2" w:rsidRDefault="00CC58D2" w:rsidP="00CC58D2">
            <w:pPr>
              <w:pStyle w:val="Table0Normal"/>
              <w:rPr>
                <w:rFonts w:cs="Arial"/>
                <w:bCs/>
              </w:rPr>
            </w:pPr>
            <w:proofErr w:type="spellStart"/>
            <w:r>
              <w:rPr>
                <w:rFonts w:cs="Arial"/>
              </w:rPr>
              <w:t>url</w:t>
            </w:r>
            <w:proofErr w:type="spellEnd"/>
          </w:p>
        </w:tc>
        <w:tc>
          <w:tcPr>
            <w:tcW w:w="3260" w:type="dxa"/>
          </w:tcPr>
          <w:p w14:paraId="428CEE26" w14:textId="6B09D8B7" w:rsidR="00CC58D2" w:rsidRDefault="00CC58D2" w:rsidP="00CC58D2">
            <w:pPr>
              <w:pStyle w:val="Table0Normal"/>
              <w:rPr>
                <w:rFonts w:cs="Arial"/>
              </w:rPr>
            </w:pPr>
            <w:proofErr w:type="spellStart"/>
            <w:proofErr w:type="gramStart"/>
            <w:r w:rsidRPr="00C04C1F">
              <w:rPr>
                <w:rFonts w:cs="Arial"/>
              </w:rPr>
              <w:t>xs:anyURI</w:t>
            </w:r>
            <w:proofErr w:type="spellEnd"/>
            <w:proofErr w:type="gramEnd"/>
          </w:p>
        </w:tc>
        <w:tc>
          <w:tcPr>
            <w:tcW w:w="1134" w:type="dxa"/>
          </w:tcPr>
          <w:p w14:paraId="3398FFC6" w14:textId="73CBCFA0" w:rsidR="00CC58D2" w:rsidRDefault="00CC58D2" w:rsidP="00CC58D2">
            <w:pPr>
              <w:pStyle w:val="Table0Normal"/>
              <w:jc w:val="center"/>
              <w:rPr>
                <w:rFonts w:cs="Arial"/>
              </w:rPr>
            </w:pPr>
            <w:r>
              <w:rPr>
                <w:rFonts w:cs="Arial"/>
              </w:rPr>
              <w:t>0..1</w:t>
            </w:r>
          </w:p>
        </w:tc>
        <w:tc>
          <w:tcPr>
            <w:tcW w:w="2210" w:type="dxa"/>
          </w:tcPr>
          <w:p w14:paraId="0F990BDA" w14:textId="6CE923BC" w:rsidR="00CC58D2" w:rsidRDefault="00CC58D2" w:rsidP="008916AE">
            <w:pPr>
              <w:pStyle w:val="Table0Normal"/>
              <w:keepNext/>
              <w:rPr>
                <w:rFonts w:cs="Arial"/>
              </w:rPr>
            </w:pPr>
            <w:r w:rsidRPr="0038197D">
              <w:rPr>
                <w:szCs w:val="22"/>
              </w:rPr>
              <w:t>URL</w:t>
            </w:r>
          </w:p>
        </w:tc>
      </w:tr>
    </w:tbl>
    <w:p w14:paraId="26112376" w14:textId="7D58442A" w:rsidR="007E0430" w:rsidRPr="0023550E" w:rsidRDefault="008916AE" w:rsidP="00001FB5">
      <w:pPr>
        <w:pStyle w:val="Beschriftung"/>
        <w:rPr>
          <w:lang w:val="fr-CH"/>
        </w:rPr>
      </w:pPr>
      <w:bookmarkStart w:id="327" w:name="_Toc166050412"/>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23</w:t>
      </w:r>
      <w:r w:rsidR="009B57CD">
        <w:rPr>
          <w:lang w:val="fr-CH"/>
        </w:rPr>
        <w:fldChar w:fldCharType="end"/>
      </w:r>
      <w:r w:rsidR="007D606C" w:rsidRPr="0023550E">
        <w:rPr>
          <w:lang w:val="fr-CH"/>
        </w:rPr>
        <w:t xml:space="preserve">: </w:t>
      </w:r>
      <w:proofErr w:type="spellStart"/>
      <w:r w:rsidR="007D606C" w:rsidRPr="0023550E">
        <w:rPr>
          <w:lang w:val="fr-CH"/>
        </w:rPr>
        <w:t>Definition</w:t>
      </w:r>
      <w:proofErr w:type="spellEnd"/>
      <w:r w:rsidR="007D606C" w:rsidRPr="0023550E">
        <w:rPr>
          <w:lang w:val="fr-CH"/>
        </w:rPr>
        <w:t xml:space="preserve"> des </w:t>
      </w:r>
      <w:proofErr w:type="spellStart"/>
      <w:r w:rsidR="007D606C" w:rsidRPr="0023550E">
        <w:rPr>
          <w:lang w:val="fr-CH"/>
        </w:rPr>
        <w:t>Datentyps</w:t>
      </w:r>
      <w:proofErr w:type="spellEnd"/>
      <w:proofErr w:type="gramStart"/>
      <w:r w:rsidR="0023550E" w:rsidRPr="0023550E">
        <w:rPr>
          <w:lang w:val="fr-CH"/>
        </w:rPr>
        <w:t xml:space="preserve"> «</w:t>
      </w:r>
      <w:proofErr w:type="spellStart"/>
      <w:r w:rsidR="0023550E" w:rsidRPr="0023550E">
        <w:rPr>
          <w:lang w:val="fr-CH"/>
        </w:rPr>
        <w:t>applicationContactType</w:t>
      </w:r>
      <w:proofErr w:type="spellEnd"/>
      <w:proofErr w:type="gramEnd"/>
      <w:r w:rsidR="0023550E" w:rsidRPr="0023550E">
        <w:rPr>
          <w:lang w:val="fr-CH"/>
        </w:rPr>
        <w:t>».</w:t>
      </w:r>
      <w:bookmarkEnd w:id="327"/>
    </w:p>
    <w:p w14:paraId="5E76A1C8" w14:textId="08AD1D01" w:rsidR="002D4C4D" w:rsidRDefault="002D4C4D" w:rsidP="002D4C4D">
      <w:pPr>
        <w:pStyle w:val="berschrift2"/>
      </w:pPr>
      <w:bookmarkStart w:id="328" w:name="_Toc166050320"/>
      <w:proofErr w:type="spellStart"/>
      <w:r>
        <w:t>apprenticeType</w:t>
      </w:r>
      <w:proofErr w:type="spellEnd"/>
      <w:r>
        <w:t xml:space="preserve"> (Lernende Person)</w:t>
      </w:r>
      <w:bookmarkEnd w:id="328"/>
    </w:p>
    <w:tbl>
      <w:tblPr>
        <w:tblStyle w:val="AWK-Tabelle2mitEinzug"/>
        <w:tblW w:w="8642" w:type="dxa"/>
        <w:tblLayout w:type="fixed"/>
        <w:tblLook w:val="0420" w:firstRow="1" w:lastRow="0" w:firstColumn="0" w:lastColumn="0" w:noHBand="0" w:noVBand="1"/>
      </w:tblPr>
      <w:tblGrid>
        <w:gridCol w:w="1980"/>
        <w:gridCol w:w="3260"/>
        <w:gridCol w:w="1134"/>
        <w:gridCol w:w="2268"/>
      </w:tblGrid>
      <w:tr w:rsidR="002D4C4D" w14:paraId="61A52C70" w14:textId="77777777" w:rsidTr="004B2C82">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082954BE" w14:textId="77777777" w:rsidR="002D4C4D" w:rsidRDefault="002D4C4D" w:rsidP="00BD2BBF">
            <w:pPr>
              <w:pStyle w:val="Table0Normal"/>
            </w:pPr>
            <w:r>
              <w:t>Element</w:t>
            </w:r>
          </w:p>
          <w:p w14:paraId="34A4C3C2" w14:textId="48E26FF2" w:rsidR="002D4C4D" w:rsidRDefault="002D4C4D" w:rsidP="00BD2BBF">
            <w:pPr>
              <w:pStyle w:val="Table0Normal"/>
              <w:rPr>
                <w:b w:val="0"/>
                <w:bCs w:val="0"/>
              </w:rPr>
            </w:pPr>
          </w:p>
        </w:tc>
        <w:tc>
          <w:tcPr>
            <w:tcW w:w="3260" w:type="dxa"/>
            <w:hideMark/>
          </w:tcPr>
          <w:p w14:paraId="2FF6AEF0" w14:textId="0EBAC265" w:rsidR="002D4C4D" w:rsidRDefault="007F49E5" w:rsidP="00BD2BBF">
            <w:pPr>
              <w:pStyle w:val="Table0Normal"/>
              <w:rPr>
                <w:b w:val="0"/>
                <w:bCs w:val="0"/>
              </w:rPr>
            </w:pPr>
            <w:r>
              <w:t>Datentyp</w:t>
            </w:r>
          </w:p>
          <w:p w14:paraId="25A1EF47" w14:textId="7A68517E" w:rsidR="002D4C4D" w:rsidRDefault="002D4C4D" w:rsidP="00BD2BBF">
            <w:pPr>
              <w:pStyle w:val="Table0Normal"/>
              <w:rPr>
                <w:b w:val="0"/>
                <w:bCs w:val="0"/>
              </w:rPr>
            </w:pPr>
          </w:p>
        </w:tc>
        <w:tc>
          <w:tcPr>
            <w:tcW w:w="1134" w:type="dxa"/>
            <w:hideMark/>
          </w:tcPr>
          <w:p w14:paraId="50653236" w14:textId="77777777" w:rsidR="002D4C4D" w:rsidRDefault="002D4C4D" w:rsidP="00BD2BBF">
            <w:pPr>
              <w:pStyle w:val="Table0Normal"/>
              <w:rPr>
                <w:b w:val="0"/>
                <w:bCs w:val="0"/>
              </w:rPr>
            </w:pPr>
            <w:r>
              <w:t>Vorkommen</w:t>
            </w:r>
          </w:p>
        </w:tc>
        <w:tc>
          <w:tcPr>
            <w:tcW w:w="2268" w:type="dxa"/>
            <w:hideMark/>
          </w:tcPr>
          <w:p w14:paraId="55441D07" w14:textId="77777777" w:rsidR="002D4C4D" w:rsidRDefault="002D4C4D" w:rsidP="00BD2BBF">
            <w:pPr>
              <w:pStyle w:val="Table0Normal"/>
              <w:rPr>
                <w:b w:val="0"/>
                <w:bCs w:val="0"/>
              </w:rPr>
            </w:pPr>
            <w:r>
              <w:t>Beschreibung</w:t>
            </w:r>
          </w:p>
          <w:p w14:paraId="311A8676" w14:textId="52B80D0E" w:rsidR="002D4C4D" w:rsidRDefault="002D4C4D" w:rsidP="00BD2BBF">
            <w:pPr>
              <w:pStyle w:val="Table0Normal"/>
              <w:rPr>
                <w:b w:val="0"/>
                <w:bCs w:val="0"/>
              </w:rPr>
            </w:pPr>
          </w:p>
        </w:tc>
      </w:tr>
      <w:tr w:rsidR="002D4C4D" w14:paraId="7CC8B863"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18A6C125" w14:textId="77777777" w:rsidR="002D4C4D" w:rsidRDefault="002D4C4D" w:rsidP="00BD2BBF">
            <w:pPr>
              <w:pStyle w:val="Table0Normal"/>
              <w:rPr>
                <w:rFonts w:cs="Arial"/>
                <w:bCs/>
              </w:rPr>
            </w:pPr>
            <w:proofErr w:type="spellStart"/>
            <w:r>
              <w:rPr>
                <w:rFonts w:cs="Arial"/>
                <w:bCs/>
              </w:rPr>
              <w:t>personIdentification</w:t>
            </w:r>
            <w:proofErr w:type="spellEnd"/>
          </w:p>
        </w:tc>
        <w:tc>
          <w:tcPr>
            <w:tcW w:w="3260" w:type="dxa"/>
            <w:hideMark/>
          </w:tcPr>
          <w:p w14:paraId="504C76F7" w14:textId="77777777" w:rsidR="002D4C4D" w:rsidRDefault="002D4C4D" w:rsidP="00BD2BBF">
            <w:pPr>
              <w:pStyle w:val="Table0Normal"/>
              <w:rPr>
                <w:rFonts w:cs="Arial"/>
              </w:rPr>
            </w:pPr>
            <w:r>
              <w:rPr>
                <w:rFonts w:cs="Arial"/>
              </w:rPr>
              <w:t>eCH-</w:t>
            </w:r>
            <w:proofErr w:type="gramStart"/>
            <w:r>
              <w:rPr>
                <w:rFonts w:cs="Arial"/>
              </w:rPr>
              <w:t>0044:personIdentificationType</w:t>
            </w:r>
            <w:proofErr w:type="gramEnd"/>
          </w:p>
        </w:tc>
        <w:tc>
          <w:tcPr>
            <w:tcW w:w="1134" w:type="dxa"/>
            <w:hideMark/>
          </w:tcPr>
          <w:p w14:paraId="207CC95C" w14:textId="77777777" w:rsidR="002D4C4D" w:rsidRDefault="002D4C4D" w:rsidP="00BD2BBF">
            <w:pPr>
              <w:pStyle w:val="Table0Normal"/>
              <w:jc w:val="center"/>
              <w:rPr>
                <w:rFonts w:cs="Arial"/>
              </w:rPr>
            </w:pPr>
            <w:r>
              <w:rPr>
                <w:rFonts w:cs="Arial"/>
              </w:rPr>
              <w:t>1</w:t>
            </w:r>
          </w:p>
        </w:tc>
        <w:tc>
          <w:tcPr>
            <w:tcW w:w="2268" w:type="dxa"/>
            <w:hideMark/>
          </w:tcPr>
          <w:p w14:paraId="6F1C1122" w14:textId="55B483DD" w:rsidR="002D4C4D" w:rsidRDefault="002D4C4D" w:rsidP="00BD2BBF">
            <w:pPr>
              <w:pStyle w:val="Table0Normal"/>
              <w:rPr>
                <w:rFonts w:cs="Arial"/>
              </w:rPr>
            </w:pPr>
            <w:r>
              <w:rPr>
                <w:rFonts w:cs="Arial"/>
              </w:rPr>
              <w:t>Personenidentifikation (AHVN13, Name</w:t>
            </w:r>
            <w:r w:rsidR="002C7333">
              <w:rPr>
                <w:rFonts w:cs="Arial"/>
              </w:rPr>
              <w:t xml:space="preserve">, amtliche </w:t>
            </w:r>
            <w:r w:rsidR="000D609F">
              <w:rPr>
                <w:rFonts w:cs="Arial"/>
              </w:rPr>
              <w:t>Vorname</w:t>
            </w:r>
            <w:r w:rsidR="002C7333">
              <w:rPr>
                <w:rFonts w:cs="Arial"/>
              </w:rPr>
              <w:t>(n)</w:t>
            </w:r>
            <w:r>
              <w:rPr>
                <w:rFonts w:cs="Arial"/>
              </w:rPr>
              <w:t>, Geschlecht, Geburtsdatum)</w:t>
            </w:r>
          </w:p>
          <w:p w14:paraId="7001C458" w14:textId="77777777" w:rsidR="007C643F" w:rsidRDefault="007C643F" w:rsidP="00BD2BBF">
            <w:pPr>
              <w:pStyle w:val="Table0Normal"/>
              <w:rPr>
                <w:rFonts w:cs="Arial"/>
              </w:rPr>
            </w:pPr>
            <w:r>
              <w:rPr>
                <w:rFonts w:cs="Arial"/>
              </w:rPr>
              <w:t>Die AHVN13 ist technisch optional, sie muss immer gesetzt werden, wenn sie bekannt ist.</w:t>
            </w:r>
          </w:p>
          <w:p w14:paraId="6E4589EA" w14:textId="11B6C691" w:rsidR="007C643F" w:rsidRDefault="00281821" w:rsidP="00BD2BBF">
            <w:pPr>
              <w:pStyle w:val="Table0Normal"/>
              <w:rPr>
                <w:rFonts w:cs="Arial"/>
              </w:rPr>
            </w:pPr>
            <w:r>
              <w:rPr>
                <w:rFonts w:cs="Arial"/>
              </w:rPr>
              <w:t>Die PPX-Nummer muss im Feld «</w:t>
            </w:r>
            <w:proofErr w:type="spellStart"/>
            <w:r w:rsidRPr="00281821">
              <w:rPr>
                <w:rFonts w:cs="Arial"/>
              </w:rPr>
              <w:t>localPersonId</w:t>
            </w:r>
            <w:proofErr w:type="spellEnd"/>
            <w:r>
              <w:rPr>
                <w:rFonts w:cs="Arial"/>
              </w:rPr>
              <w:t>» angegeben werden.</w:t>
            </w:r>
          </w:p>
        </w:tc>
      </w:tr>
      <w:tr w:rsidR="002D4C4D" w14:paraId="2A3F0FCF"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3B569AD6" w14:textId="77777777" w:rsidR="002D4C4D" w:rsidRDefault="002D4C4D" w:rsidP="00BD2BBF">
            <w:pPr>
              <w:pStyle w:val="Table0Normal"/>
              <w:rPr>
                <w:rFonts w:cs="Arial"/>
                <w:bCs/>
              </w:rPr>
            </w:pPr>
            <w:proofErr w:type="spellStart"/>
            <w:r>
              <w:rPr>
                <w:rFonts w:cs="Arial"/>
                <w:bCs/>
              </w:rPr>
              <w:t>callName</w:t>
            </w:r>
            <w:proofErr w:type="spellEnd"/>
          </w:p>
        </w:tc>
        <w:tc>
          <w:tcPr>
            <w:tcW w:w="3260" w:type="dxa"/>
            <w:hideMark/>
          </w:tcPr>
          <w:p w14:paraId="047EDABD" w14:textId="77777777" w:rsidR="002D4C4D" w:rsidRDefault="002D4C4D" w:rsidP="00BD2BBF">
            <w:pPr>
              <w:pStyle w:val="Table0Normal"/>
              <w:rPr>
                <w:rFonts w:cs="Arial"/>
              </w:rPr>
            </w:pPr>
            <w:r>
              <w:t>eCH-</w:t>
            </w:r>
            <w:proofErr w:type="gramStart"/>
            <w:r>
              <w:t>0044:baseNameType</w:t>
            </w:r>
            <w:proofErr w:type="gramEnd"/>
          </w:p>
        </w:tc>
        <w:tc>
          <w:tcPr>
            <w:tcW w:w="1134" w:type="dxa"/>
            <w:hideMark/>
          </w:tcPr>
          <w:p w14:paraId="119A33B8" w14:textId="77777777" w:rsidR="002D4C4D" w:rsidRDefault="002D4C4D" w:rsidP="00BD2BBF">
            <w:pPr>
              <w:pStyle w:val="Table0Normal"/>
              <w:jc w:val="center"/>
              <w:rPr>
                <w:rFonts w:cs="Arial"/>
              </w:rPr>
            </w:pPr>
            <w:r>
              <w:rPr>
                <w:rFonts w:cs="Arial"/>
              </w:rPr>
              <w:t>1</w:t>
            </w:r>
          </w:p>
        </w:tc>
        <w:tc>
          <w:tcPr>
            <w:tcW w:w="2268" w:type="dxa"/>
            <w:hideMark/>
          </w:tcPr>
          <w:p w14:paraId="63BED004" w14:textId="57F7253C" w:rsidR="002D4C4D" w:rsidRDefault="002D4C4D" w:rsidP="00BD2BBF">
            <w:pPr>
              <w:pStyle w:val="Table0Normal"/>
              <w:rPr>
                <w:rFonts w:cs="Arial"/>
              </w:rPr>
            </w:pPr>
            <w:r>
              <w:t>Rufname der Person.</w:t>
            </w:r>
          </w:p>
        </w:tc>
      </w:tr>
      <w:tr w:rsidR="002D4C4D" w14:paraId="42CCBAD0"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504E3052" w14:textId="77777777" w:rsidR="002D4C4D" w:rsidRDefault="002D4C4D" w:rsidP="00BD2BBF">
            <w:pPr>
              <w:pStyle w:val="Table0Normal"/>
              <w:rPr>
                <w:rFonts w:cs="Arial"/>
                <w:bCs/>
              </w:rPr>
            </w:pPr>
            <w:proofErr w:type="spellStart"/>
            <w:r>
              <w:rPr>
                <w:rFonts w:cs="Arial"/>
                <w:bCs/>
              </w:rPr>
              <w:t>domicilAddress</w:t>
            </w:r>
            <w:proofErr w:type="spellEnd"/>
          </w:p>
        </w:tc>
        <w:tc>
          <w:tcPr>
            <w:tcW w:w="3260" w:type="dxa"/>
            <w:hideMark/>
          </w:tcPr>
          <w:p w14:paraId="62A09580" w14:textId="77777777" w:rsidR="002D4C4D" w:rsidRDefault="002D4C4D" w:rsidP="00BD2BBF">
            <w:pPr>
              <w:pStyle w:val="Table0Normal"/>
              <w:rPr>
                <w:rFonts w:cs="Arial"/>
              </w:rPr>
            </w:pPr>
            <w:r>
              <w:rPr>
                <w:rFonts w:cs="Arial"/>
              </w:rPr>
              <w:t>eCH-</w:t>
            </w:r>
            <w:proofErr w:type="gramStart"/>
            <w:r>
              <w:rPr>
                <w:rFonts w:cs="Arial"/>
              </w:rPr>
              <w:t>0010:addressInformationType</w:t>
            </w:r>
            <w:proofErr w:type="gramEnd"/>
          </w:p>
        </w:tc>
        <w:tc>
          <w:tcPr>
            <w:tcW w:w="1134" w:type="dxa"/>
            <w:hideMark/>
          </w:tcPr>
          <w:p w14:paraId="459435ED" w14:textId="77777777" w:rsidR="002D4C4D" w:rsidRDefault="002D4C4D" w:rsidP="00BD2BBF">
            <w:pPr>
              <w:pStyle w:val="Table0Normal"/>
              <w:jc w:val="center"/>
              <w:rPr>
                <w:rFonts w:cs="Arial"/>
              </w:rPr>
            </w:pPr>
            <w:r>
              <w:rPr>
                <w:rFonts w:cs="Arial"/>
              </w:rPr>
              <w:t>1</w:t>
            </w:r>
          </w:p>
        </w:tc>
        <w:tc>
          <w:tcPr>
            <w:tcW w:w="2268" w:type="dxa"/>
            <w:hideMark/>
          </w:tcPr>
          <w:p w14:paraId="61E5AA8C" w14:textId="77777777" w:rsidR="002D4C4D" w:rsidRDefault="002D4C4D" w:rsidP="00BD2BBF">
            <w:pPr>
              <w:pStyle w:val="Table0Normal"/>
              <w:rPr>
                <w:rFonts w:cs="Arial"/>
              </w:rPr>
            </w:pPr>
            <w:r>
              <w:rPr>
                <w:rFonts w:cs="Arial"/>
              </w:rPr>
              <w:t>Hauptadresse (</w:t>
            </w:r>
            <w:r>
              <w:t>offizieller Wohnsitz)</w:t>
            </w:r>
          </w:p>
        </w:tc>
      </w:tr>
      <w:tr w:rsidR="002D4C4D" w14:paraId="338E9838"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184FFA2D" w14:textId="77777777" w:rsidR="002D4C4D" w:rsidRDefault="002D4C4D" w:rsidP="00BD2BBF">
            <w:pPr>
              <w:pStyle w:val="Table0Normal"/>
              <w:rPr>
                <w:rFonts w:cs="Arial"/>
                <w:bCs/>
              </w:rPr>
            </w:pPr>
            <w:proofErr w:type="spellStart"/>
            <w:r>
              <w:rPr>
                <w:rFonts w:cs="Arial"/>
                <w:bCs/>
              </w:rPr>
              <w:t>contactAddress</w:t>
            </w:r>
            <w:proofErr w:type="spellEnd"/>
          </w:p>
        </w:tc>
        <w:tc>
          <w:tcPr>
            <w:tcW w:w="3260" w:type="dxa"/>
            <w:hideMark/>
          </w:tcPr>
          <w:p w14:paraId="4F3D5C06" w14:textId="77777777" w:rsidR="002D4C4D" w:rsidRDefault="002D4C4D" w:rsidP="00BD2BBF">
            <w:pPr>
              <w:pStyle w:val="Table0Normal"/>
              <w:rPr>
                <w:rFonts w:cs="Arial"/>
              </w:rPr>
            </w:pPr>
            <w:r>
              <w:rPr>
                <w:rFonts w:cs="Arial"/>
              </w:rPr>
              <w:t>eCH-</w:t>
            </w:r>
            <w:proofErr w:type="gramStart"/>
            <w:r>
              <w:rPr>
                <w:rFonts w:cs="Arial"/>
              </w:rPr>
              <w:t>0010:addressInformationType</w:t>
            </w:r>
            <w:proofErr w:type="gramEnd"/>
          </w:p>
        </w:tc>
        <w:tc>
          <w:tcPr>
            <w:tcW w:w="1134" w:type="dxa"/>
            <w:hideMark/>
          </w:tcPr>
          <w:p w14:paraId="00003D8E" w14:textId="77777777" w:rsidR="002D4C4D" w:rsidRDefault="002D4C4D" w:rsidP="00BD2BBF">
            <w:pPr>
              <w:pStyle w:val="Table0Normal"/>
              <w:jc w:val="center"/>
              <w:rPr>
                <w:rFonts w:cs="Arial"/>
              </w:rPr>
            </w:pPr>
            <w:r>
              <w:rPr>
                <w:rFonts w:cs="Arial"/>
              </w:rPr>
              <w:t>0..1</w:t>
            </w:r>
          </w:p>
        </w:tc>
        <w:tc>
          <w:tcPr>
            <w:tcW w:w="2268" w:type="dxa"/>
            <w:hideMark/>
          </w:tcPr>
          <w:p w14:paraId="24462F3A" w14:textId="77777777" w:rsidR="002D4C4D" w:rsidRDefault="002D4C4D" w:rsidP="00BD2BBF">
            <w:pPr>
              <w:pStyle w:val="Table0Normal"/>
              <w:rPr>
                <w:rFonts w:cs="Arial"/>
              </w:rPr>
            </w:pPr>
            <w:r>
              <w:rPr>
                <w:rFonts w:cs="Arial"/>
              </w:rPr>
              <w:t>Korrespondenzadresse (falls abweichend zur Hauptadresse)</w:t>
            </w:r>
          </w:p>
        </w:tc>
      </w:tr>
      <w:tr w:rsidR="00B36636" w14:paraId="162D4AF1" w14:textId="77777777" w:rsidTr="004B2C82">
        <w:trPr>
          <w:cnfStyle w:val="000000100000" w:firstRow="0" w:lastRow="0" w:firstColumn="0" w:lastColumn="0" w:oddVBand="0" w:evenVBand="0" w:oddHBand="1" w:evenHBand="0" w:firstRowFirstColumn="0" w:firstRowLastColumn="0" w:lastRowFirstColumn="0" w:lastRowLastColumn="0"/>
          <w:ins w:id="329" w:author="Lars Steffen" w:date="2024-11-13T09:30:00Z"/>
        </w:trPr>
        <w:tc>
          <w:tcPr>
            <w:tcW w:w="1980" w:type="dxa"/>
          </w:tcPr>
          <w:p w14:paraId="0041E675" w14:textId="63E6ED5A" w:rsidR="00B36636" w:rsidRDefault="00B36636" w:rsidP="00B36636">
            <w:pPr>
              <w:pStyle w:val="Table0Normal"/>
              <w:rPr>
                <w:ins w:id="330" w:author="Lars Steffen" w:date="2024-11-13T09:30:00Z" w16du:dateUtc="2024-11-13T08:30:00Z"/>
                <w:rFonts w:cs="Arial"/>
                <w:bCs/>
              </w:rPr>
            </w:pPr>
            <w:commentRangeStart w:id="331"/>
            <w:proofErr w:type="spellStart"/>
            <w:ins w:id="332" w:author="Lars Steffen" w:date="2024-11-13T09:30:00Z" w16du:dateUtc="2024-11-13T08:30:00Z">
              <w:r w:rsidRPr="00CC4078">
                <w:rPr>
                  <w:rFonts w:cs="Arial"/>
                  <w:bCs/>
                  <w:szCs w:val="18"/>
                </w:rPr>
                <w:t>languageOfCorrespondance</w:t>
              </w:r>
            </w:ins>
            <w:commentRangeEnd w:id="331"/>
            <w:proofErr w:type="spellEnd"/>
            <w:ins w:id="333" w:author="Lars Steffen" w:date="2024-11-13T09:34:00Z" w16du:dateUtc="2024-11-13T08:34:00Z">
              <w:r w:rsidR="00151C11">
                <w:rPr>
                  <w:rStyle w:val="Kommentarzeichen"/>
                  <w:lang w:eastAsia="en-US"/>
                </w:rPr>
                <w:commentReference w:id="331"/>
              </w:r>
            </w:ins>
          </w:p>
        </w:tc>
        <w:tc>
          <w:tcPr>
            <w:tcW w:w="3260" w:type="dxa"/>
          </w:tcPr>
          <w:p w14:paraId="7B32CF4C" w14:textId="2D2C7D9F" w:rsidR="00B36636" w:rsidRDefault="00B36636" w:rsidP="00B36636">
            <w:pPr>
              <w:pStyle w:val="Table0Normal"/>
              <w:rPr>
                <w:ins w:id="334" w:author="Lars Steffen" w:date="2024-11-13T09:30:00Z" w16du:dateUtc="2024-11-13T08:30:00Z"/>
                <w:rFonts w:cs="Arial"/>
              </w:rPr>
            </w:pPr>
            <w:ins w:id="335" w:author="Lars Steffen" w:date="2024-11-13T09:30:00Z" w16du:dateUtc="2024-11-13T08:30:00Z">
              <w:r w:rsidRPr="00B92F6B">
                <w:rPr>
                  <w:rFonts w:cs="Arial"/>
                  <w:szCs w:val="18"/>
                  <w:lang w:val="fr-CH"/>
                </w:rPr>
                <w:t>eCH-</w:t>
              </w:r>
              <w:proofErr w:type="gramStart"/>
              <w:r w:rsidRPr="00B92F6B">
                <w:rPr>
                  <w:rFonts w:cs="Arial"/>
                  <w:szCs w:val="18"/>
                  <w:lang w:val="fr-CH"/>
                </w:rPr>
                <w:t>0011:languageType</w:t>
              </w:r>
              <w:proofErr w:type="gramEnd"/>
              <w:r w:rsidRPr="00B92F6B">
                <w:rPr>
                  <w:rFonts w:cs="Arial"/>
                  <w:szCs w:val="18"/>
                  <w:lang w:val="fr-CH"/>
                </w:rPr>
                <w:t xml:space="preserve"> (de, </w:t>
              </w:r>
              <w:proofErr w:type="spellStart"/>
              <w:r w:rsidRPr="00B92F6B">
                <w:rPr>
                  <w:rFonts w:cs="Arial"/>
                  <w:szCs w:val="18"/>
                  <w:lang w:val="fr-CH"/>
                </w:rPr>
                <w:t>fr</w:t>
              </w:r>
              <w:proofErr w:type="spellEnd"/>
              <w:r w:rsidRPr="00B92F6B">
                <w:rPr>
                  <w:rFonts w:cs="Arial"/>
                  <w:szCs w:val="18"/>
                  <w:lang w:val="fr-CH"/>
                </w:rPr>
                <w:t xml:space="preserve">, </w:t>
              </w:r>
              <w:proofErr w:type="spellStart"/>
              <w:r w:rsidRPr="00B92F6B">
                <w:rPr>
                  <w:rFonts w:cs="Arial"/>
                  <w:szCs w:val="18"/>
                  <w:lang w:val="fr-CH"/>
                </w:rPr>
                <w:t>it</w:t>
              </w:r>
              <w:proofErr w:type="spellEnd"/>
              <w:r w:rsidRPr="00B92F6B">
                <w:rPr>
                  <w:rFonts w:cs="Arial"/>
                  <w:szCs w:val="18"/>
                  <w:lang w:val="fr-CH"/>
                </w:rPr>
                <w:t xml:space="preserve">, </w:t>
              </w:r>
              <w:proofErr w:type="spellStart"/>
              <w:r w:rsidRPr="00B92F6B">
                <w:rPr>
                  <w:rFonts w:cs="Arial"/>
                  <w:szCs w:val="18"/>
                  <w:lang w:val="fr-CH"/>
                </w:rPr>
                <w:t>rm</w:t>
              </w:r>
              <w:proofErr w:type="spellEnd"/>
              <w:r w:rsidRPr="00B92F6B">
                <w:rPr>
                  <w:rFonts w:cs="Arial"/>
                  <w:szCs w:val="18"/>
                  <w:lang w:val="fr-CH"/>
                </w:rPr>
                <w:t>, en)</w:t>
              </w:r>
            </w:ins>
          </w:p>
        </w:tc>
        <w:tc>
          <w:tcPr>
            <w:tcW w:w="1134" w:type="dxa"/>
          </w:tcPr>
          <w:p w14:paraId="67478AAC" w14:textId="45790C16" w:rsidR="00B36636" w:rsidRDefault="00B36636" w:rsidP="00B36636">
            <w:pPr>
              <w:pStyle w:val="Table0Normal"/>
              <w:jc w:val="center"/>
              <w:rPr>
                <w:ins w:id="336" w:author="Lars Steffen" w:date="2024-11-13T09:30:00Z" w16du:dateUtc="2024-11-13T08:30:00Z"/>
                <w:rFonts w:cs="Arial"/>
              </w:rPr>
            </w:pPr>
            <w:ins w:id="337" w:author="Lars Steffen" w:date="2024-11-13T09:30:00Z" w16du:dateUtc="2024-11-13T08:30:00Z">
              <w:r w:rsidRPr="00CC4078">
                <w:rPr>
                  <w:rFonts w:cs="Arial"/>
                  <w:bCs/>
                  <w:szCs w:val="18"/>
                </w:rPr>
                <w:t>1</w:t>
              </w:r>
            </w:ins>
          </w:p>
        </w:tc>
        <w:tc>
          <w:tcPr>
            <w:tcW w:w="2268" w:type="dxa"/>
          </w:tcPr>
          <w:p w14:paraId="3E9FDEA6" w14:textId="7BFD07E2" w:rsidR="00B36636" w:rsidRDefault="00B36636" w:rsidP="00B36636">
            <w:pPr>
              <w:pStyle w:val="Table0Normal"/>
              <w:rPr>
                <w:ins w:id="338" w:author="Lars Steffen" w:date="2024-11-13T09:30:00Z" w16du:dateUtc="2024-11-13T08:30:00Z"/>
                <w:rFonts w:cs="Arial"/>
              </w:rPr>
            </w:pPr>
            <w:ins w:id="339" w:author="Lars Steffen" w:date="2024-11-13T09:30:00Z" w16du:dateUtc="2024-11-13T08:30:00Z">
              <w:r>
                <w:rPr>
                  <w:rFonts w:cs="Arial"/>
                </w:rPr>
                <w:t>Korrespondenzsprache</w:t>
              </w:r>
            </w:ins>
          </w:p>
        </w:tc>
      </w:tr>
      <w:tr w:rsidR="00B36636" w14:paraId="6EFA1304"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tcPr>
          <w:p w14:paraId="0F8ACB12" w14:textId="0B477C0E" w:rsidR="00B36636" w:rsidRDefault="00B36636" w:rsidP="00B36636">
            <w:pPr>
              <w:pStyle w:val="Table0Normal"/>
            </w:pPr>
            <w:proofErr w:type="spellStart"/>
            <w:r>
              <w:t>firstLanguage</w:t>
            </w:r>
            <w:proofErr w:type="spellEnd"/>
          </w:p>
        </w:tc>
        <w:tc>
          <w:tcPr>
            <w:tcW w:w="3260" w:type="dxa"/>
          </w:tcPr>
          <w:p w14:paraId="5A9D1893" w14:textId="5C9B1465" w:rsidR="00B36636" w:rsidRDefault="00B36636" w:rsidP="00B36636">
            <w:pPr>
              <w:pStyle w:val="Table0Normal"/>
              <w:rPr>
                <w:rFonts w:cs="Arial"/>
              </w:rPr>
            </w:pPr>
            <w:proofErr w:type="spellStart"/>
            <w:r>
              <w:rPr>
                <w:rFonts w:cs="Arial"/>
              </w:rPr>
              <w:t>xs:int</w:t>
            </w:r>
            <w:proofErr w:type="spellEnd"/>
            <w:r>
              <w:rPr>
                <w:rFonts w:cs="Arial"/>
              </w:rPr>
              <w:t xml:space="preserve"> (</w:t>
            </w:r>
            <w:proofErr w:type="spellStart"/>
            <w:r>
              <w:rPr>
                <w:rFonts w:cs="Arial"/>
              </w:rPr>
              <w:t>totalDigits</w:t>
            </w:r>
            <w:proofErr w:type="spellEnd"/>
            <w:r>
              <w:rPr>
                <w:rFonts w:cs="Arial"/>
              </w:rPr>
              <w:t xml:space="preserve"> = 3)</w:t>
            </w:r>
          </w:p>
        </w:tc>
        <w:tc>
          <w:tcPr>
            <w:tcW w:w="1134" w:type="dxa"/>
          </w:tcPr>
          <w:p w14:paraId="57C4B198" w14:textId="465256C9" w:rsidR="00B36636" w:rsidRDefault="00B36636" w:rsidP="00B36636">
            <w:pPr>
              <w:pStyle w:val="Table0Normal"/>
              <w:jc w:val="center"/>
              <w:rPr>
                <w:rFonts w:cs="Arial"/>
              </w:rPr>
            </w:pPr>
            <w:r>
              <w:rPr>
                <w:rFonts w:cs="Arial"/>
              </w:rPr>
              <w:t>0..1</w:t>
            </w:r>
          </w:p>
        </w:tc>
        <w:tc>
          <w:tcPr>
            <w:tcW w:w="2268" w:type="dxa"/>
          </w:tcPr>
          <w:p w14:paraId="2FDDE72A" w14:textId="1BF863E5" w:rsidR="00B36636" w:rsidRDefault="00B36636" w:rsidP="00B36636">
            <w:pPr>
              <w:pStyle w:val="Table0Normal"/>
              <w:rPr>
                <w:rFonts w:cs="Arial"/>
              </w:rPr>
            </w:pPr>
            <w:r>
              <w:rPr>
                <w:rFonts w:cs="Arial"/>
              </w:rPr>
              <w:t xml:space="preserve">Erstsprache (Codierung gemäss SDL, </w:t>
            </w:r>
            <w:r>
              <w:t>vgl. Kapitel </w:t>
            </w:r>
            <w:r>
              <w:fldChar w:fldCharType="begin"/>
            </w:r>
            <w:r>
              <w:instrText xml:space="preserve"> REF _Ref107516170 \r \h </w:instrText>
            </w:r>
            <w:r>
              <w:fldChar w:fldCharType="separate"/>
            </w:r>
            <w:r>
              <w:t>2.5</w:t>
            </w:r>
            <w:r>
              <w:fldChar w:fldCharType="end"/>
            </w:r>
            <w:r>
              <w:rPr>
                <w:rFonts w:cs="Arial"/>
              </w:rPr>
              <w:t>)</w:t>
            </w:r>
          </w:p>
        </w:tc>
      </w:tr>
      <w:tr w:rsidR="00B36636" w14:paraId="18AFFCEF"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00725CF0" w14:textId="77777777" w:rsidR="00B36636" w:rsidRDefault="00B36636" w:rsidP="00B36636">
            <w:pPr>
              <w:pStyle w:val="Table0Normal"/>
              <w:rPr>
                <w:rFonts w:cs="Arial"/>
                <w:bCs/>
              </w:rPr>
            </w:pPr>
            <w:proofErr w:type="spellStart"/>
            <w:r>
              <w:t>placeOfOrigin</w:t>
            </w:r>
            <w:proofErr w:type="spellEnd"/>
          </w:p>
        </w:tc>
        <w:tc>
          <w:tcPr>
            <w:tcW w:w="3260" w:type="dxa"/>
            <w:hideMark/>
          </w:tcPr>
          <w:p w14:paraId="3E640654" w14:textId="721BDDD1" w:rsidR="00B36636" w:rsidRDefault="00B36636" w:rsidP="00B36636">
            <w:pPr>
              <w:pStyle w:val="Table0Normal"/>
              <w:rPr>
                <w:rFonts w:cs="Arial"/>
              </w:rPr>
            </w:pPr>
            <w:r>
              <w:rPr>
                <w:rFonts w:cs="Arial"/>
              </w:rPr>
              <w:t>eCH-</w:t>
            </w:r>
            <w:proofErr w:type="gramStart"/>
            <w:r>
              <w:rPr>
                <w:rFonts w:cs="Arial"/>
              </w:rPr>
              <w:t>0011:placeOfOriginType</w:t>
            </w:r>
            <w:proofErr w:type="gramEnd"/>
          </w:p>
        </w:tc>
        <w:tc>
          <w:tcPr>
            <w:tcW w:w="1134" w:type="dxa"/>
            <w:hideMark/>
          </w:tcPr>
          <w:p w14:paraId="1E53A5A0" w14:textId="77777777" w:rsidR="00B36636" w:rsidRDefault="00B36636" w:rsidP="00B36636">
            <w:pPr>
              <w:pStyle w:val="Table0Normal"/>
              <w:jc w:val="center"/>
              <w:rPr>
                <w:rFonts w:cs="Arial"/>
              </w:rPr>
            </w:pPr>
            <w:r>
              <w:rPr>
                <w:rFonts w:cs="Arial"/>
              </w:rPr>
              <w:t>0..1</w:t>
            </w:r>
          </w:p>
        </w:tc>
        <w:tc>
          <w:tcPr>
            <w:tcW w:w="2268" w:type="dxa"/>
            <w:hideMark/>
          </w:tcPr>
          <w:p w14:paraId="4BB8A0B9" w14:textId="2A823A33" w:rsidR="00B36636" w:rsidRDefault="00B36636" w:rsidP="00B36636">
            <w:pPr>
              <w:pStyle w:val="Table0Normal"/>
              <w:rPr>
                <w:rFonts w:cs="Arial"/>
              </w:rPr>
            </w:pPr>
            <w:r>
              <w:rPr>
                <w:rFonts w:cs="Arial"/>
              </w:rPr>
              <w:t>Heimatort und Kanton gemäss Kapitel </w:t>
            </w:r>
            <w:r>
              <w:rPr>
                <w:rFonts w:cs="Arial"/>
              </w:rPr>
              <w:fldChar w:fldCharType="begin"/>
            </w:r>
            <w:r>
              <w:rPr>
                <w:rFonts w:cs="Arial"/>
              </w:rPr>
              <w:instrText xml:space="preserve"> REF _Ref103628684 \r \h </w:instrText>
            </w:r>
            <w:r>
              <w:rPr>
                <w:rFonts w:cs="Arial"/>
              </w:rPr>
            </w:r>
            <w:r>
              <w:rPr>
                <w:rFonts w:cs="Arial"/>
              </w:rPr>
              <w:fldChar w:fldCharType="separate"/>
            </w:r>
            <w:r>
              <w:rPr>
                <w:rFonts w:cs="Arial"/>
              </w:rPr>
              <w:t>2.2</w:t>
            </w:r>
            <w:r>
              <w:rPr>
                <w:rFonts w:cs="Arial"/>
              </w:rPr>
              <w:fldChar w:fldCharType="end"/>
            </w:r>
            <w:r>
              <w:rPr>
                <w:rFonts w:cs="Arial"/>
              </w:rPr>
              <w:t>.</w:t>
            </w:r>
          </w:p>
          <w:p w14:paraId="0A05B9A7" w14:textId="3C6652FE" w:rsidR="00B36636" w:rsidRDefault="00B36636" w:rsidP="00B36636">
            <w:pPr>
              <w:pStyle w:val="Table0Normal"/>
              <w:rPr>
                <w:rFonts w:cs="Arial"/>
              </w:rPr>
            </w:pPr>
            <w:r w:rsidRPr="00F6428F">
              <w:rPr>
                <w:rFonts w:cs="Arial"/>
              </w:rPr>
              <w:t>Bei mehreren Heimatorten wird nur einer übermittelt</w:t>
            </w:r>
            <w:r>
              <w:rPr>
                <w:rFonts w:cs="Arial"/>
              </w:rPr>
              <w:t>.</w:t>
            </w:r>
          </w:p>
        </w:tc>
      </w:tr>
      <w:tr w:rsidR="00B36636" w:rsidRPr="00942709" w14:paraId="65819D1E"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32871852" w14:textId="77777777" w:rsidR="00B36636" w:rsidRDefault="00B36636" w:rsidP="00B36636">
            <w:pPr>
              <w:pStyle w:val="Table0Normal"/>
              <w:rPr>
                <w:rFonts w:cs="Arial"/>
                <w:bCs/>
              </w:rPr>
            </w:pPr>
            <w:proofErr w:type="spellStart"/>
            <w:r>
              <w:t>nationality</w:t>
            </w:r>
            <w:proofErr w:type="spellEnd"/>
          </w:p>
        </w:tc>
        <w:tc>
          <w:tcPr>
            <w:tcW w:w="3260" w:type="dxa"/>
            <w:hideMark/>
          </w:tcPr>
          <w:p w14:paraId="03BCBDD0" w14:textId="77777777" w:rsidR="00B36636" w:rsidRDefault="00B36636" w:rsidP="00B36636">
            <w:pPr>
              <w:pStyle w:val="Table0Normal"/>
              <w:rPr>
                <w:rFonts w:cs="Arial"/>
              </w:rPr>
            </w:pPr>
            <w:r>
              <w:rPr>
                <w:rFonts w:cs="Arial"/>
              </w:rPr>
              <w:t>eCH-</w:t>
            </w:r>
            <w:proofErr w:type="gramStart"/>
            <w:r>
              <w:rPr>
                <w:rFonts w:cs="Arial"/>
              </w:rPr>
              <w:t>0011:nationalityDataType</w:t>
            </w:r>
            <w:proofErr w:type="gramEnd"/>
          </w:p>
        </w:tc>
        <w:tc>
          <w:tcPr>
            <w:tcW w:w="1134" w:type="dxa"/>
            <w:hideMark/>
          </w:tcPr>
          <w:p w14:paraId="7ACA74A1" w14:textId="77777777" w:rsidR="00B36636" w:rsidRDefault="00B36636" w:rsidP="00B36636">
            <w:pPr>
              <w:pStyle w:val="Table0Normal"/>
              <w:jc w:val="center"/>
              <w:rPr>
                <w:rFonts w:cs="Arial"/>
              </w:rPr>
            </w:pPr>
            <w:r>
              <w:rPr>
                <w:rFonts w:cs="Arial"/>
              </w:rPr>
              <w:t>1</w:t>
            </w:r>
          </w:p>
        </w:tc>
        <w:tc>
          <w:tcPr>
            <w:tcW w:w="2268" w:type="dxa"/>
            <w:hideMark/>
          </w:tcPr>
          <w:p w14:paraId="2D6D9F49" w14:textId="77777777" w:rsidR="00B36636" w:rsidRDefault="00B36636" w:rsidP="00B36636">
            <w:pPr>
              <w:pStyle w:val="Table0Normal"/>
            </w:pPr>
            <w:r>
              <w:rPr>
                <w:rFonts w:cs="Arial"/>
              </w:rPr>
              <w:t xml:space="preserve">Nationalität (inkl. </w:t>
            </w:r>
            <w:r>
              <w:t>«staatenlos» und «unbekannt»)</w:t>
            </w:r>
          </w:p>
          <w:p w14:paraId="43E93ACD" w14:textId="285C6CD8" w:rsidR="00B36636" w:rsidRPr="00942709" w:rsidRDefault="00B36636" w:rsidP="00B36636">
            <w:pPr>
              <w:pStyle w:val="Table0Normal"/>
            </w:pPr>
            <w:r w:rsidRPr="00B92F6B">
              <w:rPr>
                <w:lang w:val="en-US"/>
              </w:rPr>
              <w:lastRenderedPageBreak/>
              <w:t xml:space="preserve">Die </w:t>
            </w:r>
            <w:proofErr w:type="spellStart"/>
            <w:r w:rsidRPr="00B92F6B">
              <w:rPr>
                <w:lang w:val="en-US"/>
              </w:rPr>
              <w:t>Nationalität</w:t>
            </w:r>
            <w:proofErr w:type="spellEnd"/>
            <w:r w:rsidRPr="00B92F6B">
              <w:rPr>
                <w:lang w:val="en-US"/>
              </w:rPr>
              <w:t xml:space="preserve"> </w:t>
            </w:r>
            <w:proofErr w:type="spellStart"/>
            <w:r w:rsidRPr="00B92F6B">
              <w:rPr>
                <w:lang w:val="en-US"/>
              </w:rPr>
              <w:t>wird</w:t>
            </w:r>
            <w:proofErr w:type="spellEnd"/>
            <w:r w:rsidRPr="00B92F6B">
              <w:rPr>
                <w:lang w:val="en-US"/>
              </w:rPr>
              <w:t xml:space="preserve"> </w:t>
            </w:r>
            <w:proofErr w:type="spellStart"/>
            <w:r w:rsidRPr="00B92F6B">
              <w:rPr>
                <w:lang w:val="en-US"/>
              </w:rPr>
              <w:t>im</w:t>
            </w:r>
            <w:proofErr w:type="spellEnd"/>
            <w:r w:rsidRPr="00B92F6B">
              <w:rPr>
                <w:lang w:val="en-US"/>
              </w:rPr>
              <w:t xml:space="preserve"> </w:t>
            </w:r>
            <w:proofErr w:type="spellStart"/>
            <w:r w:rsidRPr="00B92F6B">
              <w:rPr>
                <w:lang w:val="en-US"/>
              </w:rPr>
              <w:t>Unterelement</w:t>
            </w:r>
            <w:proofErr w:type="spellEnd"/>
            <w:r w:rsidRPr="00B92F6B">
              <w:rPr>
                <w:lang w:val="en-US"/>
              </w:rPr>
              <w:t xml:space="preserve"> «</w:t>
            </w:r>
            <w:proofErr w:type="spellStart"/>
            <w:r w:rsidRPr="00B92F6B">
              <w:rPr>
                <w:lang w:val="en-US"/>
              </w:rPr>
              <w:t>country</w:t>
            </w:r>
            <w:r>
              <w:rPr>
                <w:lang w:val="en-US"/>
              </w:rPr>
              <w:t>NameShort</w:t>
            </w:r>
            <w:proofErr w:type="spellEnd"/>
            <w:r w:rsidRPr="00B92F6B">
              <w:rPr>
                <w:lang w:val="en-US"/>
              </w:rPr>
              <w:t>»</w:t>
            </w:r>
            <w:r>
              <w:rPr>
                <w:lang w:val="en-US"/>
              </w:rPr>
              <w:t xml:space="preserve"> (</w:t>
            </w:r>
            <w:r w:rsidRPr="00B92F6B">
              <w:rPr>
                <w:lang w:val="en-US"/>
              </w:rPr>
              <w:t>nationality/</w:t>
            </w:r>
            <w:proofErr w:type="spellStart"/>
            <w:r w:rsidRPr="00B92F6B">
              <w:rPr>
                <w:lang w:val="en-US"/>
              </w:rPr>
              <w:t>countryInfo</w:t>
            </w:r>
            <w:proofErr w:type="spellEnd"/>
            <w:r w:rsidRPr="00B92F6B">
              <w:rPr>
                <w:lang w:val="en-US"/>
              </w:rPr>
              <w:t>/country/</w:t>
            </w:r>
            <w:proofErr w:type="spellStart"/>
            <w:r w:rsidRPr="00B92F6B">
              <w:rPr>
                <w:lang w:val="en-US"/>
              </w:rPr>
              <w:t>country</w:t>
            </w:r>
            <w:r w:rsidRPr="00B74936">
              <w:rPr>
                <w:lang w:val="en-US"/>
              </w:rPr>
              <w:t>NameShort</w:t>
            </w:r>
            <w:proofErr w:type="spellEnd"/>
            <w:r>
              <w:rPr>
                <w:lang w:val="en-US"/>
              </w:rPr>
              <w:t>)</w:t>
            </w:r>
            <w:r w:rsidRPr="00B74936">
              <w:rPr>
                <w:lang w:val="en-US"/>
              </w:rPr>
              <w:t xml:space="preserve"> </w:t>
            </w:r>
            <w:proofErr w:type="spellStart"/>
            <w:r w:rsidRPr="00B74936">
              <w:rPr>
                <w:lang w:val="en-US"/>
              </w:rPr>
              <w:t>angegeben</w:t>
            </w:r>
            <w:proofErr w:type="spellEnd"/>
            <w:r w:rsidRPr="00B74936">
              <w:rPr>
                <w:lang w:val="en-US"/>
              </w:rPr>
              <w:t xml:space="preserve">. </w:t>
            </w:r>
            <w:r w:rsidRPr="00B92F6B">
              <w:t xml:space="preserve">Die Felder </w:t>
            </w:r>
            <w:r>
              <w:t>«</w:t>
            </w:r>
            <w:proofErr w:type="spellStart"/>
            <w:r w:rsidRPr="00B92F6B">
              <w:t>countryId</w:t>
            </w:r>
            <w:proofErr w:type="spellEnd"/>
            <w:r>
              <w:t>»</w:t>
            </w:r>
            <w:r w:rsidRPr="00B92F6B">
              <w:t xml:space="preserve"> und </w:t>
            </w:r>
            <w:r>
              <w:t>«</w:t>
            </w:r>
            <w:r w:rsidRPr="00B92F6B">
              <w:t>countryIdISO2</w:t>
            </w:r>
            <w:r>
              <w:t>»</w:t>
            </w:r>
            <w:r w:rsidRPr="00B92F6B">
              <w:t xml:space="preserve"> werden nicht verwendet.</w:t>
            </w:r>
          </w:p>
        </w:tc>
      </w:tr>
      <w:tr w:rsidR="00B36636" w14:paraId="6312BC0C"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38756F27" w14:textId="77777777" w:rsidR="00B36636" w:rsidRDefault="00B36636" w:rsidP="00B36636">
            <w:pPr>
              <w:pStyle w:val="Table0Normal"/>
            </w:pPr>
            <w:proofErr w:type="gramStart"/>
            <w:r>
              <w:lastRenderedPageBreak/>
              <w:t>email</w:t>
            </w:r>
            <w:proofErr w:type="gramEnd"/>
          </w:p>
        </w:tc>
        <w:tc>
          <w:tcPr>
            <w:tcW w:w="3260" w:type="dxa"/>
            <w:hideMark/>
          </w:tcPr>
          <w:p w14:paraId="0C35EA30" w14:textId="61C50466" w:rsidR="00B36636" w:rsidRDefault="00B36636" w:rsidP="00B36636">
            <w:pPr>
              <w:pStyle w:val="Table0Normal"/>
              <w:rPr>
                <w:rFonts w:cs="Arial"/>
              </w:rPr>
            </w:pPr>
            <w:proofErr w:type="spellStart"/>
            <w:r>
              <w:rPr>
                <w:rFonts w:cs="Arial"/>
              </w:rPr>
              <w:t>emailContactType</w:t>
            </w:r>
            <w:proofErr w:type="spellEnd"/>
          </w:p>
        </w:tc>
        <w:tc>
          <w:tcPr>
            <w:tcW w:w="1134" w:type="dxa"/>
            <w:hideMark/>
          </w:tcPr>
          <w:p w14:paraId="0B65DDB3" w14:textId="5E469FCF" w:rsidR="00B36636" w:rsidRDefault="00B36636" w:rsidP="00B36636">
            <w:pPr>
              <w:pStyle w:val="Table0Normal"/>
              <w:jc w:val="center"/>
              <w:rPr>
                <w:rFonts w:cs="Arial"/>
              </w:rPr>
            </w:pPr>
            <w:r>
              <w:rPr>
                <w:rFonts w:cs="Arial"/>
              </w:rPr>
              <w:t>0..3</w:t>
            </w:r>
          </w:p>
        </w:tc>
        <w:tc>
          <w:tcPr>
            <w:tcW w:w="2268" w:type="dxa"/>
            <w:hideMark/>
          </w:tcPr>
          <w:p w14:paraId="5DF6E096" w14:textId="17D8B785" w:rsidR="00B36636" w:rsidRDefault="00B36636" w:rsidP="00B36636">
            <w:pPr>
              <w:pStyle w:val="Table0Normal"/>
              <w:rPr>
                <w:rFonts w:cs="Arial"/>
              </w:rPr>
            </w:pPr>
            <w:r>
              <w:rPr>
                <w:rFonts w:cs="Arial"/>
              </w:rPr>
              <w:t xml:space="preserve">E-Mail-Adressen </w:t>
            </w:r>
            <w:r>
              <w:t>(Schul-, Geschäft-, Privat)</w:t>
            </w:r>
          </w:p>
        </w:tc>
      </w:tr>
      <w:tr w:rsidR="00B36636" w14:paraId="1A064A87" w14:textId="77777777" w:rsidTr="004B2C82">
        <w:trPr>
          <w:cnfStyle w:val="000000010000" w:firstRow="0" w:lastRow="0" w:firstColumn="0" w:lastColumn="0" w:oddVBand="0" w:evenVBand="0" w:oddHBand="0" w:evenHBand="1" w:firstRowFirstColumn="0" w:firstRowLastColumn="0" w:lastRowFirstColumn="0" w:lastRowLastColumn="0"/>
        </w:trPr>
        <w:tc>
          <w:tcPr>
            <w:tcW w:w="1980" w:type="dxa"/>
            <w:hideMark/>
          </w:tcPr>
          <w:p w14:paraId="60C5053A" w14:textId="77777777" w:rsidR="00B36636" w:rsidRDefault="00B36636" w:rsidP="00B36636">
            <w:pPr>
              <w:pStyle w:val="Table0Normal"/>
            </w:pPr>
            <w:proofErr w:type="spellStart"/>
            <w:r>
              <w:t>phone</w:t>
            </w:r>
            <w:proofErr w:type="spellEnd"/>
          </w:p>
        </w:tc>
        <w:tc>
          <w:tcPr>
            <w:tcW w:w="3260" w:type="dxa"/>
            <w:hideMark/>
          </w:tcPr>
          <w:p w14:paraId="01667F5B" w14:textId="493E50AA" w:rsidR="00B36636" w:rsidRDefault="00B36636" w:rsidP="00B36636">
            <w:pPr>
              <w:pStyle w:val="Table0Normal"/>
              <w:rPr>
                <w:rFonts w:cs="Arial"/>
              </w:rPr>
            </w:pPr>
            <w:proofErr w:type="spellStart"/>
            <w:r>
              <w:rPr>
                <w:rFonts w:cs="Arial"/>
              </w:rPr>
              <w:t>phoneContactType</w:t>
            </w:r>
            <w:proofErr w:type="spellEnd"/>
          </w:p>
        </w:tc>
        <w:tc>
          <w:tcPr>
            <w:tcW w:w="1134" w:type="dxa"/>
            <w:hideMark/>
          </w:tcPr>
          <w:p w14:paraId="54306E25" w14:textId="76A95E33" w:rsidR="00B36636" w:rsidRDefault="00B36636" w:rsidP="00B36636">
            <w:pPr>
              <w:pStyle w:val="Table0Normal"/>
              <w:jc w:val="center"/>
              <w:rPr>
                <w:rFonts w:cs="Arial"/>
              </w:rPr>
            </w:pPr>
            <w:r>
              <w:rPr>
                <w:rFonts w:cs="Arial"/>
              </w:rPr>
              <w:t>0..3</w:t>
            </w:r>
          </w:p>
        </w:tc>
        <w:tc>
          <w:tcPr>
            <w:tcW w:w="2268" w:type="dxa"/>
            <w:hideMark/>
          </w:tcPr>
          <w:p w14:paraId="60FE6219" w14:textId="39A2ADBA" w:rsidR="00B36636" w:rsidRDefault="00B36636" w:rsidP="00B36636">
            <w:pPr>
              <w:pStyle w:val="Table0Normal"/>
              <w:rPr>
                <w:rFonts w:cs="Arial"/>
              </w:rPr>
            </w:pPr>
            <w:r>
              <w:rPr>
                <w:rFonts w:cs="Arial"/>
              </w:rPr>
              <w:t>Telefonnummern (Privat, Mobil, Geschäft)</w:t>
            </w:r>
          </w:p>
        </w:tc>
      </w:tr>
      <w:tr w:rsidR="00B36636" w14:paraId="20BABD05" w14:textId="77777777" w:rsidTr="004B2C82">
        <w:trPr>
          <w:cnfStyle w:val="000000100000" w:firstRow="0" w:lastRow="0" w:firstColumn="0" w:lastColumn="0" w:oddVBand="0" w:evenVBand="0" w:oddHBand="1" w:evenHBand="0" w:firstRowFirstColumn="0" w:firstRowLastColumn="0" w:lastRowFirstColumn="0" w:lastRowLastColumn="0"/>
        </w:trPr>
        <w:tc>
          <w:tcPr>
            <w:tcW w:w="1980" w:type="dxa"/>
            <w:hideMark/>
          </w:tcPr>
          <w:p w14:paraId="7E65D0AA" w14:textId="77777777" w:rsidR="00B36636" w:rsidRDefault="00B36636" w:rsidP="00B36636">
            <w:pPr>
              <w:pStyle w:val="Table0Normal"/>
              <w:rPr>
                <w:rFonts w:cs="Arial"/>
                <w:bCs/>
              </w:rPr>
            </w:pPr>
            <w:proofErr w:type="spellStart"/>
            <w:r>
              <w:rPr>
                <w:rFonts w:cs="Arial"/>
                <w:bCs/>
              </w:rPr>
              <w:t>representative</w:t>
            </w:r>
            <w:proofErr w:type="spellEnd"/>
          </w:p>
        </w:tc>
        <w:tc>
          <w:tcPr>
            <w:tcW w:w="3260" w:type="dxa"/>
            <w:hideMark/>
          </w:tcPr>
          <w:p w14:paraId="23030FBB" w14:textId="77777777" w:rsidR="00B36636" w:rsidRDefault="00B36636" w:rsidP="00B36636">
            <w:pPr>
              <w:pStyle w:val="Table0Normal"/>
              <w:rPr>
                <w:rFonts w:cs="Arial"/>
              </w:rPr>
            </w:pPr>
            <w:proofErr w:type="spellStart"/>
            <w:r>
              <w:rPr>
                <w:rFonts w:cs="Arial"/>
              </w:rPr>
              <w:t>representativeType</w:t>
            </w:r>
            <w:proofErr w:type="spellEnd"/>
          </w:p>
        </w:tc>
        <w:tc>
          <w:tcPr>
            <w:tcW w:w="1134" w:type="dxa"/>
            <w:hideMark/>
          </w:tcPr>
          <w:p w14:paraId="477F4A15" w14:textId="77777777" w:rsidR="00B36636" w:rsidRDefault="00B36636" w:rsidP="00B36636">
            <w:pPr>
              <w:pStyle w:val="Table0Normal"/>
              <w:jc w:val="center"/>
              <w:rPr>
                <w:rFonts w:cs="Arial"/>
              </w:rPr>
            </w:pPr>
            <w:r>
              <w:rPr>
                <w:rFonts w:cs="Arial"/>
              </w:rPr>
              <w:t>0..n</w:t>
            </w:r>
          </w:p>
        </w:tc>
        <w:tc>
          <w:tcPr>
            <w:tcW w:w="2268" w:type="dxa"/>
            <w:hideMark/>
          </w:tcPr>
          <w:p w14:paraId="675DD073" w14:textId="1EFC38E2" w:rsidR="00B36636" w:rsidRDefault="00B36636" w:rsidP="00B36636">
            <w:pPr>
              <w:pStyle w:val="Table0Normal"/>
              <w:rPr>
                <w:rFonts w:cs="Arial"/>
                <w:bCs/>
              </w:rPr>
            </w:pPr>
            <w:r>
              <w:rPr>
                <w:rFonts w:cs="Arial"/>
                <w:bCs/>
              </w:rPr>
              <w:t>Gesetzliche Vertretungen resp. Ansprechpersonen</w:t>
            </w:r>
          </w:p>
          <w:p w14:paraId="7949D69A" w14:textId="4480B848" w:rsidR="00B36636" w:rsidRDefault="00B36636" w:rsidP="00B36636">
            <w:pPr>
              <w:pStyle w:val="Table0Normal"/>
              <w:keepNext/>
              <w:rPr>
                <w:rFonts w:cs="Arial"/>
              </w:rPr>
            </w:pPr>
            <w:r>
              <w:rPr>
                <w:rFonts w:cs="Arial"/>
                <w:bCs/>
              </w:rPr>
              <w:t>Bei Minderjährigen ist mindestens eine gesetzliche Vertretung resp. Ansprechperson mitzugeben. Werden gesetzliche Vertretungen bzw. Ansprechpersonen mitgegeben, muss genau eine davon der Hauptkontakt sein (vgl. Kapitel </w:t>
            </w:r>
            <w:r>
              <w:rPr>
                <w:rFonts w:cs="Arial"/>
                <w:bCs/>
              </w:rPr>
              <w:fldChar w:fldCharType="begin"/>
            </w:r>
            <w:r>
              <w:rPr>
                <w:rFonts w:cs="Arial"/>
                <w:bCs/>
              </w:rPr>
              <w:instrText xml:space="preserve"> REF _Ref107564303 \r \h </w:instrText>
            </w:r>
            <w:r>
              <w:rPr>
                <w:rFonts w:cs="Arial"/>
                <w:bCs/>
              </w:rPr>
            </w:r>
            <w:r>
              <w:rPr>
                <w:rFonts w:cs="Arial"/>
                <w:bCs/>
              </w:rPr>
              <w:fldChar w:fldCharType="separate"/>
            </w:r>
            <w:r>
              <w:rPr>
                <w:rFonts w:cs="Arial"/>
                <w:bCs/>
              </w:rPr>
              <w:t>2.4</w:t>
            </w:r>
            <w:r>
              <w:rPr>
                <w:rFonts w:cs="Arial"/>
                <w:bCs/>
              </w:rPr>
              <w:fldChar w:fldCharType="end"/>
            </w:r>
            <w:r>
              <w:rPr>
                <w:rFonts w:cs="Arial"/>
                <w:bCs/>
              </w:rPr>
              <w:t>).</w:t>
            </w:r>
          </w:p>
        </w:tc>
      </w:tr>
    </w:tbl>
    <w:p w14:paraId="6B50A29B" w14:textId="599A0A83" w:rsidR="008916AE" w:rsidRPr="0023550E" w:rsidRDefault="008916AE" w:rsidP="00001FB5">
      <w:pPr>
        <w:pStyle w:val="Beschriftung"/>
        <w:rPr>
          <w:lang w:val="fr-CH"/>
        </w:rPr>
      </w:pPr>
      <w:bookmarkStart w:id="340" w:name="_Toc166050413"/>
      <w:r w:rsidRPr="0023550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24</w:t>
      </w:r>
      <w:r w:rsidR="009B57CD">
        <w:rPr>
          <w:lang w:val="fr-CH"/>
        </w:rPr>
        <w:fldChar w:fldCharType="end"/>
      </w:r>
      <w:r w:rsidR="007D606C" w:rsidRPr="0023550E">
        <w:rPr>
          <w:lang w:val="fr-CH"/>
        </w:rPr>
        <w:t xml:space="preserve">: </w:t>
      </w:r>
      <w:proofErr w:type="spellStart"/>
      <w:r w:rsidR="007D606C" w:rsidRPr="0023550E">
        <w:rPr>
          <w:lang w:val="fr-CH"/>
        </w:rPr>
        <w:t>Definition</w:t>
      </w:r>
      <w:proofErr w:type="spellEnd"/>
      <w:r w:rsidR="007D606C" w:rsidRPr="0023550E">
        <w:rPr>
          <w:lang w:val="fr-CH"/>
        </w:rPr>
        <w:t xml:space="preserve"> des </w:t>
      </w:r>
      <w:proofErr w:type="spellStart"/>
      <w:r w:rsidR="007D606C" w:rsidRPr="0023550E">
        <w:rPr>
          <w:lang w:val="fr-CH"/>
        </w:rPr>
        <w:t>Datentyps</w:t>
      </w:r>
      <w:proofErr w:type="spellEnd"/>
      <w:proofErr w:type="gramStart"/>
      <w:r w:rsidR="0023550E" w:rsidRPr="0023550E">
        <w:rPr>
          <w:lang w:val="fr-CH"/>
        </w:rPr>
        <w:t xml:space="preserve"> </w:t>
      </w:r>
      <w:r w:rsidR="0023550E">
        <w:rPr>
          <w:lang w:val="fr-CH"/>
        </w:rPr>
        <w:t>«</w:t>
      </w:r>
      <w:proofErr w:type="spellStart"/>
      <w:r w:rsidR="0023550E" w:rsidRPr="0023550E">
        <w:rPr>
          <w:lang w:val="fr-CH"/>
        </w:rPr>
        <w:t>apprenticeType</w:t>
      </w:r>
      <w:proofErr w:type="spellEnd"/>
      <w:proofErr w:type="gramEnd"/>
      <w:r w:rsidR="0023550E" w:rsidRPr="0023550E">
        <w:rPr>
          <w:lang w:val="fr-CH"/>
        </w:rPr>
        <w:t>»</w:t>
      </w:r>
      <w:r w:rsidR="0023550E">
        <w:rPr>
          <w:lang w:val="fr-CH"/>
        </w:rPr>
        <w:t>.</w:t>
      </w:r>
      <w:bookmarkEnd w:id="340"/>
    </w:p>
    <w:p w14:paraId="36F23206" w14:textId="77777777" w:rsidR="002D4C4D" w:rsidRDefault="002D4C4D" w:rsidP="002D4C4D">
      <w:pPr>
        <w:pStyle w:val="berschrift2"/>
      </w:pPr>
      <w:bookmarkStart w:id="341" w:name="_Toc166050321"/>
      <w:proofErr w:type="spellStart"/>
      <w:r>
        <w:t>apprenticeLightType</w:t>
      </w:r>
      <w:proofErr w:type="spellEnd"/>
      <w:r>
        <w:t xml:space="preserve"> (Lernende Person ohne GV)</w:t>
      </w:r>
      <w:bookmarkEnd w:id="341"/>
    </w:p>
    <w:tbl>
      <w:tblPr>
        <w:tblStyle w:val="AWK-Tabelle2mitEinzug"/>
        <w:tblW w:w="8642" w:type="dxa"/>
        <w:tblLayout w:type="fixed"/>
        <w:tblLook w:val="0420" w:firstRow="1" w:lastRow="0" w:firstColumn="0" w:lastColumn="0" w:noHBand="0" w:noVBand="1"/>
      </w:tblPr>
      <w:tblGrid>
        <w:gridCol w:w="1980"/>
        <w:gridCol w:w="3260"/>
        <w:gridCol w:w="1134"/>
        <w:gridCol w:w="2268"/>
      </w:tblGrid>
      <w:tr w:rsidR="002D4C4D" w14:paraId="487D28F6" w14:textId="77777777" w:rsidTr="00D8679F">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3789170E" w14:textId="38FF1184" w:rsidR="002D4C4D" w:rsidRPr="003071AE" w:rsidRDefault="002D4C4D" w:rsidP="00BD2BBF">
            <w:pPr>
              <w:pStyle w:val="Table0Normal"/>
              <w:rPr>
                <w:rFonts w:cs="Arial"/>
              </w:rPr>
            </w:pPr>
            <w:r>
              <w:rPr>
                <w:rFonts w:cs="Arial"/>
              </w:rPr>
              <w:t>Element</w:t>
            </w:r>
          </w:p>
        </w:tc>
        <w:tc>
          <w:tcPr>
            <w:tcW w:w="3260" w:type="dxa"/>
            <w:hideMark/>
          </w:tcPr>
          <w:p w14:paraId="1E738DF0" w14:textId="44BD5A49" w:rsidR="002D4C4D" w:rsidRPr="003071AE" w:rsidRDefault="007F49E5" w:rsidP="00BD2BBF">
            <w:pPr>
              <w:pStyle w:val="Table0Normal"/>
              <w:rPr>
                <w:rFonts w:cs="Arial"/>
              </w:rPr>
            </w:pPr>
            <w:r>
              <w:rPr>
                <w:rFonts w:cs="Arial"/>
              </w:rPr>
              <w:t>Datentyp</w:t>
            </w:r>
          </w:p>
        </w:tc>
        <w:tc>
          <w:tcPr>
            <w:tcW w:w="1134" w:type="dxa"/>
            <w:hideMark/>
          </w:tcPr>
          <w:p w14:paraId="5219054E" w14:textId="77777777" w:rsidR="002D4C4D" w:rsidRDefault="002D4C4D" w:rsidP="00BD2BBF">
            <w:pPr>
              <w:pStyle w:val="Table0Normal"/>
              <w:rPr>
                <w:b w:val="0"/>
                <w:bCs w:val="0"/>
              </w:rPr>
            </w:pPr>
            <w:r>
              <w:rPr>
                <w:rFonts w:cs="Arial"/>
              </w:rPr>
              <w:t>Vorkommen</w:t>
            </w:r>
          </w:p>
        </w:tc>
        <w:tc>
          <w:tcPr>
            <w:tcW w:w="2268" w:type="dxa"/>
            <w:hideMark/>
          </w:tcPr>
          <w:p w14:paraId="42C98842" w14:textId="01254071" w:rsidR="002D4C4D" w:rsidRPr="003071AE" w:rsidRDefault="002D4C4D" w:rsidP="00BD2BBF">
            <w:pPr>
              <w:pStyle w:val="Table0Normal"/>
              <w:rPr>
                <w:rFonts w:cs="Arial"/>
              </w:rPr>
            </w:pPr>
            <w:r>
              <w:rPr>
                <w:rFonts w:cs="Arial"/>
              </w:rPr>
              <w:t>Beschreibung</w:t>
            </w:r>
          </w:p>
        </w:tc>
      </w:tr>
      <w:tr w:rsidR="002D4C4D" w14:paraId="06D26D91"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04994F2B" w14:textId="77777777" w:rsidR="002D4C4D" w:rsidRDefault="002D4C4D" w:rsidP="00BD2BBF">
            <w:pPr>
              <w:pStyle w:val="Table0Normal"/>
              <w:rPr>
                <w:bCs/>
              </w:rPr>
            </w:pPr>
            <w:proofErr w:type="spellStart"/>
            <w:r>
              <w:rPr>
                <w:rFonts w:cs="Arial"/>
                <w:bCs/>
              </w:rPr>
              <w:t>personIdentification</w:t>
            </w:r>
            <w:proofErr w:type="spellEnd"/>
          </w:p>
        </w:tc>
        <w:tc>
          <w:tcPr>
            <w:tcW w:w="3260" w:type="dxa"/>
            <w:hideMark/>
          </w:tcPr>
          <w:p w14:paraId="087EEA62" w14:textId="77777777" w:rsidR="002D4C4D" w:rsidRDefault="002D4C4D" w:rsidP="00BD2BBF">
            <w:pPr>
              <w:pStyle w:val="Table0Normal"/>
            </w:pPr>
            <w:r>
              <w:rPr>
                <w:rFonts w:cs="Arial"/>
              </w:rPr>
              <w:t>eCH-</w:t>
            </w:r>
            <w:proofErr w:type="gramStart"/>
            <w:r>
              <w:rPr>
                <w:rFonts w:cs="Arial"/>
              </w:rPr>
              <w:t>0044:personIdentificationType</w:t>
            </w:r>
            <w:proofErr w:type="gramEnd"/>
          </w:p>
        </w:tc>
        <w:tc>
          <w:tcPr>
            <w:tcW w:w="1134" w:type="dxa"/>
            <w:hideMark/>
          </w:tcPr>
          <w:p w14:paraId="07F26934" w14:textId="77777777" w:rsidR="002D4C4D" w:rsidRDefault="002D4C4D" w:rsidP="00BD2BBF">
            <w:pPr>
              <w:pStyle w:val="Table0Normal"/>
              <w:jc w:val="center"/>
            </w:pPr>
            <w:r>
              <w:rPr>
                <w:rFonts w:cs="Arial"/>
              </w:rPr>
              <w:t>1</w:t>
            </w:r>
          </w:p>
        </w:tc>
        <w:tc>
          <w:tcPr>
            <w:tcW w:w="2268" w:type="dxa"/>
            <w:hideMark/>
          </w:tcPr>
          <w:p w14:paraId="79BA9AD2" w14:textId="72F8AA7E" w:rsidR="002D4C4D" w:rsidRDefault="002D4C4D" w:rsidP="00BD2BBF">
            <w:pPr>
              <w:pStyle w:val="Table0Normal"/>
            </w:pPr>
            <w:r>
              <w:rPr>
                <w:rFonts w:cs="Arial"/>
              </w:rPr>
              <w:t xml:space="preserve">Personenidentifikation (AHVN13, </w:t>
            </w:r>
            <w:r w:rsidR="008674EC">
              <w:rPr>
                <w:rFonts w:cs="Arial"/>
              </w:rPr>
              <w:t>Name</w:t>
            </w:r>
            <w:r w:rsidR="00820B45">
              <w:rPr>
                <w:rFonts w:cs="Arial"/>
              </w:rPr>
              <w:t xml:space="preserve">, amtliche </w:t>
            </w:r>
            <w:r w:rsidR="008674EC">
              <w:rPr>
                <w:rFonts w:cs="Arial"/>
              </w:rPr>
              <w:t>Vorname</w:t>
            </w:r>
            <w:r w:rsidR="00820B45">
              <w:rPr>
                <w:rFonts w:cs="Arial"/>
              </w:rPr>
              <w:t>(n)</w:t>
            </w:r>
            <w:r>
              <w:rPr>
                <w:rFonts w:cs="Arial"/>
              </w:rPr>
              <w:t>, Geschlecht, Geburtsdatum)</w:t>
            </w:r>
          </w:p>
        </w:tc>
      </w:tr>
      <w:tr w:rsidR="002D4C4D" w14:paraId="2C61CAD2"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51C21024" w14:textId="77777777" w:rsidR="002D4C4D" w:rsidRDefault="002D4C4D" w:rsidP="00BD2BBF">
            <w:pPr>
              <w:pStyle w:val="Table0Normal"/>
              <w:rPr>
                <w:rFonts w:cs="Arial"/>
                <w:bCs/>
              </w:rPr>
            </w:pPr>
            <w:proofErr w:type="spellStart"/>
            <w:r>
              <w:rPr>
                <w:rFonts w:cs="Arial"/>
                <w:bCs/>
              </w:rPr>
              <w:t>callName</w:t>
            </w:r>
            <w:proofErr w:type="spellEnd"/>
          </w:p>
        </w:tc>
        <w:tc>
          <w:tcPr>
            <w:tcW w:w="3260" w:type="dxa"/>
            <w:hideMark/>
          </w:tcPr>
          <w:p w14:paraId="1CF22553" w14:textId="77777777" w:rsidR="002D4C4D" w:rsidRDefault="002D4C4D" w:rsidP="00BD2BBF">
            <w:pPr>
              <w:pStyle w:val="Table0Normal"/>
              <w:rPr>
                <w:rFonts w:cs="Arial"/>
              </w:rPr>
            </w:pPr>
            <w:r>
              <w:t>eCH-</w:t>
            </w:r>
            <w:proofErr w:type="gramStart"/>
            <w:r>
              <w:t>0044:baseNameType</w:t>
            </w:r>
            <w:proofErr w:type="gramEnd"/>
          </w:p>
        </w:tc>
        <w:tc>
          <w:tcPr>
            <w:tcW w:w="1134" w:type="dxa"/>
            <w:hideMark/>
          </w:tcPr>
          <w:p w14:paraId="108E9861" w14:textId="77777777" w:rsidR="002D4C4D" w:rsidRDefault="002D4C4D" w:rsidP="00BD2BBF">
            <w:pPr>
              <w:pStyle w:val="Table0Normal"/>
              <w:jc w:val="center"/>
              <w:rPr>
                <w:rFonts w:cs="Arial"/>
              </w:rPr>
            </w:pPr>
            <w:r>
              <w:rPr>
                <w:rFonts w:cs="Arial"/>
              </w:rPr>
              <w:t>1</w:t>
            </w:r>
          </w:p>
        </w:tc>
        <w:tc>
          <w:tcPr>
            <w:tcW w:w="2268" w:type="dxa"/>
            <w:hideMark/>
          </w:tcPr>
          <w:p w14:paraId="49786FB2" w14:textId="3F5C4198" w:rsidR="002D4C4D" w:rsidRDefault="002D4C4D" w:rsidP="00BD2BBF">
            <w:pPr>
              <w:pStyle w:val="Table0Normal"/>
              <w:rPr>
                <w:rFonts w:cs="Arial"/>
              </w:rPr>
            </w:pPr>
            <w:r>
              <w:t>Rufname der Person.</w:t>
            </w:r>
          </w:p>
        </w:tc>
      </w:tr>
      <w:tr w:rsidR="002D4C4D" w14:paraId="780FD3D7"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3EAE94E2" w14:textId="77777777" w:rsidR="002D4C4D" w:rsidRDefault="002D4C4D" w:rsidP="00BD2BBF">
            <w:pPr>
              <w:pStyle w:val="Table0Normal"/>
              <w:rPr>
                <w:rFonts w:cs="Arial"/>
                <w:bCs/>
              </w:rPr>
            </w:pPr>
            <w:proofErr w:type="spellStart"/>
            <w:r>
              <w:rPr>
                <w:rFonts w:cs="Arial"/>
                <w:bCs/>
              </w:rPr>
              <w:t>domicilAddress</w:t>
            </w:r>
            <w:proofErr w:type="spellEnd"/>
          </w:p>
        </w:tc>
        <w:tc>
          <w:tcPr>
            <w:tcW w:w="3260" w:type="dxa"/>
            <w:hideMark/>
          </w:tcPr>
          <w:p w14:paraId="4A927D97" w14:textId="77777777" w:rsidR="002D4C4D" w:rsidRDefault="002D4C4D" w:rsidP="00BD2BBF">
            <w:pPr>
              <w:pStyle w:val="Table0Normal"/>
            </w:pPr>
            <w:r>
              <w:rPr>
                <w:rFonts w:cs="Arial"/>
              </w:rPr>
              <w:t>eCH-</w:t>
            </w:r>
            <w:proofErr w:type="gramStart"/>
            <w:r>
              <w:rPr>
                <w:rFonts w:cs="Arial"/>
              </w:rPr>
              <w:t>0010:addressInformationType</w:t>
            </w:r>
            <w:proofErr w:type="gramEnd"/>
          </w:p>
        </w:tc>
        <w:tc>
          <w:tcPr>
            <w:tcW w:w="1134" w:type="dxa"/>
            <w:hideMark/>
          </w:tcPr>
          <w:p w14:paraId="70E8DB60" w14:textId="77777777" w:rsidR="002D4C4D" w:rsidRDefault="002D4C4D" w:rsidP="00BD2BBF">
            <w:pPr>
              <w:pStyle w:val="Table0Normal"/>
              <w:jc w:val="center"/>
              <w:rPr>
                <w:rFonts w:cs="Arial"/>
              </w:rPr>
            </w:pPr>
            <w:r>
              <w:rPr>
                <w:rFonts w:cs="Arial"/>
              </w:rPr>
              <w:t>1</w:t>
            </w:r>
          </w:p>
        </w:tc>
        <w:tc>
          <w:tcPr>
            <w:tcW w:w="2268" w:type="dxa"/>
            <w:hideMark/>
          </w:tcPr>
          <w:p w14:paraId="3034E3B1" w14:textId="77777777" w:rsidR="002D4C4D" w:rsidRDefault="002D4C4D" w:rsidP="00BD2BBF">
            <w:pPr>
              <w:pStyle w:val="Table0Normal"/>
            </w:pPr>
            <w:r>
              <w:rPr>
                <w:rFonts w:cs="Arial"/>
              </w:rPr>
              <w:t>Hauptadresse (</w:t>
            </w:r>
            <w:r>
              <w:t>offizieller Wohnsitz)</w:t>
            </w:r>
          </w:p>
        </w:tc>
      </w:tr>
      <w:tr w:rsidR="002D4C4D" w14:paraId="642B1F67"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1F910113" w14:textId="77777777" w:rsidR="002D4C4D" w:rsidRDefault="002D4C4D" w:rsidP="00BD2BBF">
            <w:pPr>
              <w:pStyle w:val="Table0Normal"/>
              <w:rPr>
                <w:rFonts w:cs="Arial"/>
                <w:bCs/>
              </w:rPr>
            </w:pPr>
            <w:proofErr w:type="spellStart"/>
            <w:r>
              <w:rPr>
                <w:rFonts w:cs="Arial"/>
                <w:bCs/>
              </w:rPr>
              <w:t>contactAddress</w:t>
            </w:r>
            <w:proofErr w:type="spellEnd"/>
          </w:p>
        </w:tc>
        <w:tc>
          <w:tcPr>
            <w:tcW w:w="3260" w:type="dxa"/>
            <w:hideMark/>
          </w:tcPr>
          <w:p w14:paraId="18E2EBC3" w14:textId="77777777" w:rsidR="002D4C4D" w:rsidRDefault="002D4C4D" w:rsidP="00BD2BBF">
            <w:pPr>
              <w:pStyle w:val="Table0Normal"/>
              <w:rPr>
                <w:rFonts w:cs="Arial"/>
              </w:rPr>
            </w:pPr>
            <w:r>
              <w:rPr>
                <w:rFonts w:cs="Arial"/>
              </w:rPr>
              <w:t>eCH-</w:t>
            </w:r>
            <w:proofErr w:type="gramStart"/>
            <w:r>
              <w:rPr>
                <w:rFonts w:cs="Arial"/>
              </w:rPr>
              <w:t>0010:addressInformationType</w:t>
            </w:r>
            <w:proofErr w:type="gramEnd"/>
          </w:p>
        </w:tc>
        <w:tc>
          <w:tcPr>
            <w:tcW w:w="1134" w:type="dxa"/>
            <w:hideMark/>
          </w:tcPr>
          <w:p w14:paraId="547B43D2" w14:textId="77777777" w:rsidR="002D4C4D" w:rsidRDefault="002D4C4D" w:rsidP="00BD2BBF">
            <w:pPr>
              <w:pStyle w:val="Table0Normal"/>
              <w:jc w:val="center"/>
              <w:rPr>
                <w:rFonts w:cs="Arial"/>
              </w:rPr>
            </w:pPr>
            <w:r>
              <w:rPr>
                <w:rFonts w:cs="Arial"/>
              </w:rPr>
              <w:t>0..1</w:t>
            </w:r>
          </w:p>
        </w:tc>
        <w:tc>
          <w:tcPr>
            <w:tcW w:w="2268" w:type="dxa"/>
            <w:hideMark/>
          </w:tcPr>
          <w:p w14:paraId="17E5C108" w14:textId="77777777" w:rsidR="002D4C4D" w:rsidRDefault="002D4C4D" w:rsidP="00BD2BBF">
            <w:pPr>
              <w:pStyle w:val="Table0Normal"/>
              <w:rPr>
                <w:rFonts w:cs="Arial"/>
              </w:rPr>
            </w:pPr>
            <w:r>
              <w:rPr>
                <w:rFonts w:cs="Arial"/>
              </w:rPr>
              <w:t>Korrespondenzadresse (falls abweichend zur Hauptadresse)</w:t>
            </w:r>
          </w:p>
        </w:tc>
      </w:tr>
      <w:tr w:rsidR="00B36636" w14:paraId="4D611873" w14:textId="77777777" w:rsidTr="00D8679F">
        <w:trPr>
          <w:cnfStyle w:val="000000100000" w:firstRow="0" w:lastRow="0" w:firstColumn="0" w:lastColumn="0" w:oddVBand="0" w:evenVBand="0" w:oddHBand="1" w:evenHBand="0" w:firstRowFirstColumn="0" w:firstRowLastColumn="0" w:lastRowFirstColumn="0" w:lastRowLastColumn="0"/>
          <w:ins w:id="342" w:author="Lars Steffen" w:date="2024-11-13T09:30:00Z"/>
        </w:trPr>
        <w:tc>
          <w:tcPr>
            <w:tcW w:w="1980" w:type="dxa"/>
          </w:tcPr>
          <w:p w14:paraId="79FD099B" w14:textId="289E5F20" w:rsidR="00B36636" w:rsidRDefault="00B36636" w:rsidP="00B36636">
            <w:pPr>
              <w:pStyle w:val="Table0Normal"/>
              <w:rPr>
                <w:ins w:id="343" w:author="Lars Steffen" w:date="2024-11-13T09:30:00Z" w16du:dateUtc="2024-11-13T08:30:00Z"/>
              </w:rPr>
            </w:pPr>
            <w:commentRangeStart w:id="344"/>
            <w:proofErr w:type="spellStart"/>
            <w:ins w:id="345" w:author="Lars Steffen" w:date="2024-11-13T09:30:00Z" w16du:dateUtc="2024-11-13T08:30:00Z">
              <w:r w:rsidRPr="00CC4078">
                <w:rPr>
                  <w:rFonts w:cs="Arial"/>
                  <w:bCs/>
                  <w:szCs w:val="18"/>
                </w:rPr>
                <w:t>languageOfCorrespondance</w:t>
              </w:r>
            </w:ins>
            <w:commentRangeEnd w:id="344"/>
            <w:proofErr w:type="spellEnd"/>
            <w:ins w:id="346" w:author="Lars Steffen" w:date="2024-11-13T09:34:00Z" w16du:dateUtc="2024-11-13T08:34:00Z">
              <w:r w:rsidR="00151C11">
                <w:rPr>
                  <w:rStyle w:val="Kommentarzeichen"/>
                  <w:lang w:eastAsia="en-US"/>
                </w:rPr>
                <w:commentReference w:id="344"/>
              </w:r>
            </w:ins>
          </w:p>
        </w:tc>
        <w:tc>
          <w:tcPr>
            <w:tcW w:w="3260" w:type="dxa"/>
          </w:tcPr>
          <w:p w14:paraId="7B6672C5" w14:textId="5EB41249" w:rsidR="00B36636" w:rsidRDefault="00B36636" w:rsidP="00B36636">
            <w:pPr>
              <w:pStyle w:val="Table0Normal"/>
              <w:rPr>
                <w:ins w:id="347" w:author="Lars Steffen" w:date="2024-11-13T09:30:00Z" w16du:dateUtc="2024-11-13T08:30:00Z"/>
                <w:rFonts w:cs="Arial"/>
              </w:rPr>
            </w:pPr>
            <w:ins w:id="348" w:author="Lars Steffen" w:date="2024-11-13T09:30:00Z" w16du:dateUtc="2024-11-13T08:30:00Z">
              <w:r w:rsidRPr="00B92F6B">
                <w:rPr>
                  <w:rFonts w:cs="Arial"/>
                  <w:szCs w:val="18"/>
                  <w:lang w:val="fr-CH"/>
                </w:rPr>
                <w:t>eCH-</w:t>
              </w:r>
              <w:proofErr w:type="gramStart"/>
              <w:r w:rsidRPr="00B92F6B">
                <w:rPr>
                  <w:rFonts w:cs="Arial"/>
                  <w:szCs w:val="18"/>
                  <w:lang w:val="fr-CH"/>
                </w:rPr>
                <w:t>0011:languageType</w:t>
              </w:r>
              <w:proofErr w:type="gramEnd"/>
              <w:r w:rsidRPr="00B92F6B">
                <w:rPr>
                  <w:rFonts w:cs="Arial"/>
                  <w:szCs w:val="18"/>
                  <w:lang w:val="fr-CH"/>
                </w:rPr>
                <w:t xml:space="preserve"> (de, </w:t>
              </w:r>
              <w:proofErr w:type="spellStart"/>
              <w:r w:rsidRPr="00B92F6B">
                <w:rPr>
                  <w:rFonts w:cs="Arial"/>
                  <w:szCs w:val="18"/>
                  <w:lang w:val="fr-CH"/>
                </w:rPr>
                <w:t>fr</w:t>
              </w:r>
              <w:proofErr w:type="spellEnd"/>
              <w:r w:rsidRPr="00B92F6B">
                <w:rPr>
                  <w:rFonts w:cs="Arial"/>
                  <w:szCs w:val="18"/>
                  <w:lang w:val="fr-CH"/>
                </w:rPr>
                <w:t xml:space="preserve">, </w:t>
              </w:r>
              <w:proofErr w:type="spellStart"/>
              <w:r w:rsidRPr="00B92F6B">
                <w:rPr>
                  <w:rFonts w:cs="Arial"/>
                  <w:szCs w:val="18"/>
                  <w:lang w:val="fr-CH"/>
                </w:rPr>
                <w:t>it</w:t>
              </w:r>
              <w:proofErr w:type="spellEnd"/>
              <w:r w:rsidRPr="00B92F6B">
                <w:rPr>
                  <w:rFonts w:cs="Arial"/>
                  <w:szCs w:val="18"/>
                  <w:lang w:val="fr-CH"/>
                </w:rPr>
                <w:t xml:space="preserve">, </w:t>
              </w:r>
              <w:proofErr w:type="spellStart"/>
              <w:r w:rsidRPr="00B92F6B">
                <w:rPr>
                  <w:rFonts w:cs="Arial"/>
                  <w:szCs w:val="18"/>
                  <w:lang w:val="fr-CH"/>
                </w:rPr>
                <w:t>rm</w:t>
              </w:r>
              <w:proofErr w:type="spellEnd"/>
              <w:r w:rsidRPr="00B92F6B">
                <w:rPr>
                  <w:rFonts w:cs="Arial"/>
                  <w:szCs w:val="18"/>
                  <w:lang w:val="fr-CH"/>
                </w:rPr>
                <w:t>, en)</w:t>
              </w:r>
            </w:ins>
          </w:p>
        </w:tc>
        <w:tc>
          <w:tcPr>
            <w:tcW w:w="1134" w:type="dxa"/>
          </w:tcPr>
          <w:p w14:paraId="244DEC53" w14:textId="3D2E552F" w:rsidR="00B36636" w:rsidRDefault="00B36636" w:rsidP="00B36636">
            <w:pPr>
              <w:pStyle w:val="Table0Normal"/>
              <w:jc w:val="center"/>
              <w:rPr>
                <w:ins w:id="349" w:author="Lars Steffen" w:date="2024-11-13T09:30:00Z" w16du:dateUtc="2024-11-13T08:30:00Z"/>
                <w:rFonts w:cs="Arial"/>
              </w:rPr>
            </w:pPr>
            <w:ins w:id="350" w:author="Lars Steffen" w:date="2024-11-13T09:30:00Z" w16du:dateUtc="2024-11-13T08:30:00Z">
              <w:r w:rsidRPr="00CC4078">
                <w:rPr>
                  <w:rFonts w:cs="Arial"/>
                  <w:bCs/>
                  <w:szCs w:val="18"/>
                </w:rPr>
                <w:t>1</w:t>
              </w:r>
            </w:ins>
          </w:p>
        </w:tc>
        <w:tc>
          <w:tcPr>
            <w:tcW w:w="2268" w:type="dxa"/>
          </w:tcPr>
          <w:p w14:paraId="5C6FF043" w14:textId="3586BDAC" w:rsidR="00B36636" w:rsidRDefault="00B36636" w:rsidP="00B36636">
            <w:pPr>
              <w:pStyle w:val="Table0Normal"/>
              <w:rPr>
                <w:ins w:id="351" w:author="Lars Steffen" w:date="2024-11-13T09:30:00Z" w16du:dateUtc="2024-11-13T08:30:00Z"/>
                <w:rFonts w:cs="Arial"/>
              </w:rPr>
            </w:pPr>
            <w:ins w:id="352" w:author="Lars Steffen" w:date="2024-11-13T09:30:00Z" w16du:dateUtc="2024-11-13T08:30:00Z">
              <w:r>
                <w:rPr>
                  <w:rFonts w:cs="Arial"/>
                </w:rPr>
                <w:t>Korrespondenzsprache</w:t>
              </w:r>
            </w:ins>
          </w:p>
        </w:tc>
      </w:tr>
      <w:tr w:rsidR="00B36636" w14:paraId="00CFFAB4"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11B1EBE8" w14:textId="0EAE8871" w:rsidR="00B36636" w:rsidRDefault="00B36636" w:rsidP="00B36636">
            <w:pPr>
              <w:pStyle w:val="Table0Normal"/>
              <w:rPr>
                <w:rFonts w:cs="Arial"/>
                <w:bCs/>
              </w:rPr>
            </w:pPr>
            <w:proofErr w:type="spellStart"/>
            <w:r>
              <w:t>firstLanguage</w:t>
            </w:r>
            <w:proofErr w:type="spellEnd"/>
          </w:p>
        </w:tc>
        <w:tc>
          <w:tcPr>
            <w:tcW w:w="3260" w:type="dxa"/>
          </w:tcPr>
          <w:p w14:paraId="71B3D5DB" w14:textId="0E5F425F" w:rsidR="00B36636" w:rsidRDefault="00B36636" w:rsidP="00B36636">
            <w:pPr>
              <w:pStyle w:val="Table0Normal"/>
              <w:rPr>
                <w:rFonts w:cs="Arial"/>
              </w:rPr>
            </w:pPr>
            <w:proofErr w:type="spellStart"/>
            <w:r>
              <w:rPr>
                <w:rFonts w:cs="Arial"/>
              </w:rPr>
              <w:t>xs:int</w:t>
            </w:r>
            <w:proofErr w:type="spellEnd"/>
            <w:r>
              <w:rPr>
                <w:rFonts w:cs="Arial"/>
              </w:rPr>
              <w:t xml:space="preserve"> (</w:t>
            </w:r>
            <w:proofErr w:type="spellStart"/>
            <w:r>
              <w:rPr>
                <w:rFonts w:cs="Arial"/>
              </w:rPr>
              <w:t>totalDigits</w:t>
            </w:r>
            <w:proofErr w:type="spellEnd"/>
            <w:r>
              <w:rPr>
                <w:rFonts w:cs="Arial"/>
              </w:rPr>
              <w:t xml:space="preserve"> = 3)</w:t>
            </w:r>
          </w:p>
        </w:tc>
        <w:tc>
          <w:tcPr>
            <w:tcW w:w="1134" w:type="dxa"/>
          </w:tcPr>
          <w:p w14:paraId="1B2023B4" w14:textId="35E2DD63" w:rsidR="00B36636" w:rsidRDefault="00B36636" w:rsidP="00B36636">
            <w:pPr>
              <w:pStyle w:val="Table0Normal"/>
              <w:jc w:val="center"/>
              <w:rPr>
                <w:rFonts w:cs="Arial"/>
              </w:rPr>
            </w:pPr>
            <w:r>
              <w:rPr>
                <w:rFonts w:cs="Arial"/>
              </w:rPr>
              <w:t>0..1</w:t>
            </w:r>
          </w:p>
        </w:tc>
        <w:tc>
          <w:tcPr>
            <w:tcW w:w="2268" w:type="dxa"/>
          </w:tcPr>
          <w:p w14:paraId="3B066EA8" w14:textId="51157B6B" w:rsidR="00B36636" w:rsidRDefault="00B36636" w:rsidP="00B36636">
            <w:pPr>
              <w:pStyle w:val="Table0Normal"/>
              <w:rPr>
                <w:rFonts w:cs="Arial"/>
              </w:rPr>
            </w:pPr>
            <w:r>
              <w:rPr>
                <w:rFonts w:cs="Arial"/>
              </w:rPr>
              <w:t xml:space="preserve">Erstsprache (Codierung gemäss SDL, </w:t>
            </w:r>
            <w:r>
              <w:t>vgl. Kapitel </w:t>
            </w:r>
            <w:r>
              <w:fldChar w:fldCharType="begin"/>
            </w:r>
            <w:r>
              <w:instrText xml:space="preserve"> REF _Ref107516170 \r \h </w:instrText>
            </w:r>
            <w:r>
              <w:fldChar w:fldCharType="separate"/>
            </w:r>
            <w:r>
              <w:t>2.5</w:t>
            </w:r>
            <w:r>
              <w:fldChar w:fldCharType="end"/>
            </w:r>
            <w:r>
              <w:rPr>
                <w:rFonts w:cs="Arial"/>
              </w:rPr>
              <w:t>)</w:t>
            </w:r>
          </w:p>
        </w:tc>
      </w:tr>
      <w:tr w:rsidR="00B36636" w14:paraId="23ABCDBE"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6560A7E7" w14:textId="77777777" w:rsidR="00B36636" w:rsidRDefault="00B36636" w:rsidP="00B36636">
            <w:pPr>
              <w:pStyle w:val="Table0Normal"/>
              <w:rPr>
                <w:rFonts w:cs="Arial"/>
                <w:bCs/>
              </w:rPr>
            </w:pPr>
            <w:proofErr w:type="spellStart"/>
            <w:r>
              <w:t>placeOfOrigin</w:t>
            </w:r>
            <w:proofErr w:type="spellEnd"/>
          </w:p>
        </w:tc>
        <w:tc>
          <w:tcPr>
            <w:tcW w:w="3260" w:type="dxa"/>
            <w:hideMark/>
          </w:tcPr>
          <w:p w14:paraId="481641ED" w14:textId="77777777" w:rsidR="00B36636" w:rsidRDefault="00B36636" w:rsidP="00B36636">
            <w:pPr>
              <w:pStyle w:val="Table0Normal"/>
              <w:rPr>
                <w:rFonts w:cs="Arial"/>
              </w:rPr>
            </w:pPr>
            <w:r>
              <w:rPr>
                <w:rFonts w:cs="Arial"/>
              </w:rPr>
              <w:t>eCH-</w:t>
            </w:r>
            <w:proofErr w:type="gramStart"/>
            <w:r>
              <w:rPr>
                <w:rFonts w:cs="Arial"/>
              </w:rPr>
              <w:t>0011:placeOfOrigin</w:t>
            </w:r>
            <w:proofErr w:type="gramEnd"/>
          </w:p>
        </w:tc>
        <w:tc>
          <w:tcPr>
            <w:tcW w:w="1134" w:type="dxa"/>
            <w:hideMark/>
          </w:tcPr>
          <w:p w14:paraId="18EC085A" w14:textId="77777777" w:rsidR="00B36636" w:rsidRDefault="00B36636" w:rsidP="00B36636">
            <w:pPr>
              <w:pStyle w:val="Table0Normal"/>
              <w:jc w:val="center"/>
              <w:rPr>
                <w:rFonts w:cs="Arial"/>
              </w:rPr>
            </w:pPr>
            <w:r>
              <w:rPr>
                <w:rFonts w:cs="Arial"/>
              </w:rPr>
              <w:t>0..1</w:t>
            </w:r>
          </w:p>
        </w:tc>
        <w:tc>
          <w:tcPr>
            <w:tcW w:w="2268" w:type="dxa"/>
            <w:hideMark/>
          </w:tcPr>
          <w:p w14:paraId="005A5721" w14:textId="08A82740" w:rsidR="00B36636" w:rsidRDefault="00B36636" w:rsidP="00B36636">
            <w:pPr>
              <w:pStyle w:val="Table0Normal"/>
              <w:rPr>
                <w:rFonts w:cs="Arial"/>
              </w:rPr>
            </w:pPr>
            <w:r>
              <w:rPr>
                <w:rFonts w:cs="Arial"/>
              </w:rPr>
              <w:t>Heimatort und Kanton gemäss Kapitel </w:t>
            </w:r>
            <w:r>
              <w:rPr>
                <w:rFonts w:cs="Arial"/>
              </w:rPr>
              <w:fldChar w:fldCharType="begin"/>
            </w:r>
            <w:r>
              <w:rPr>
                <w:rFonts w:cs="Arial"/>
              </w:rPr>
              <w:instrText xml:space="preserve"> REF _Ref103628684 \r \h </w:instrText>
            </w:r>
            <w:r>
              <w:rPr>
                <w:rFonts w:cs="Arial"/>
              </w:rPr>
            </w:r>
            <w:r>
              <w:rPr>
                <w:rFonts w:cs="Arial"/>
              </w:rPr>
              <w:fldChar w:fldCharType="separate"/>
            </w:r>
            <w:r>
              <w:rPr>
                <w:rFonts w:cs="Arial"/>
              </w:rPr>
              <w:t>2.2</w:t>
            </w:r>
            <w:r>
              <w:rPr>
                <w:rFonts w:cs="Arial"/>
              </w:rPr>
              <w:fldChar w:fldCharType="end"/>
            </w:r>
            <w:r>
              <w:rPr>
                <w:rFonts w:cs="Arial"/>
              </w:rPr>
              <w:t>.</w:t>
            </w:r>
          </w:p>
          <w:p w14:paraId="320923B6" w14:textId="07B34E12" w:rsidR="00B36636" w:rsidRDefault="00B36636" w:rsidP="00B36636">
            <w:pPr>
              <w:pStyle w:val="Table0Normal"/>
              <w:rPr>
                <w:rFonts w:cs="Arial"/>
              </w:rPr>
            </w:pPr>
            <w:r w:rsidRPr="008726C6">
              <w:rPr>
                <w:rFonts w:cs="Arial"/>
              </w:rPr>
              <w:t>Bei mehreren Heimatorten wird nur einer übermittelt</w:t>
            </w:r>
            <w:r>
              <w:rPr>
                <w:rFonts w:cs="Arial"/>
              </w:rPr>
              <w:t>.</w:t>
            </w:r>
          </w:p>
        </w:tc>
      </w:tr>
      <w:tr w:rsidR="00B36636" w14:paraId="1BB1BC55"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1100B696" w14:textId="77777777" w:rsidR="00B36636" w:rsidRDefault="00B36636" w:rsidP="00B36636">
            <w:pPr>
              <w:pStyle w:val="Table0Normal"/>
            </w:pPr>
            <w:proofErr w:type="spellStart"/>
            <w:r>
              <w:lastRenderedPageBreak/>
              <w:t>nationality</w:t>
            </w:r>
            <w:proofErr w:type="spellEnd"/>
          </w:p>
        </w:tc>
        <w:tc>
          <w:tcPr>
            <w:tcW w:w="3260" w:type="dxa"/>
            <w:hideMark/>
          </w:tcPr>
          <w:p w14:paraId="636953AF" w14:textId="77777777" w:rsidR="00B36636" w:rsidRDefault="00B36636" w:rsidP="00B36636">
            <w:pPr>
              <w:pStyle w:val="Table0Normal"/>
              <w:rPr>
                <w:rFonts w:cs="Arial"/>
              </w:rPr>
            </w:pPr>
            <w:r>
              <w:rPr>
                <w:rFonts w:cs="Arial"/>
              </w:rPr>
              <w:t>eCH-</w:t>
            </w:r>
            <w:proofErr w:type="gramStart"/>
            <w:r>
              <w:rPr>
                <w:rFonts w:cs="Arial"/>
              </w:rPr>
              <w:t>0011:nationalityDataType</w:t>
            </w:r>
            <w:proofErr w:type="gramEnd"/>
          </w:p>
        </w:tc>
        <w:tc>
          <w:tcPr>
            <w:tcW w:w="1134" w:type="dxa"/>
            <w:hideMark/>
          </w:tcPr>
          <w:p w14:paraId="5ABC4D72" w14:textId="77777777" w:rsidR="00B36636" w:rsidRDefault="00B36636" w:rsidP="00B36636">
            <w:pPr>
              <w:pStyle w:val="Table0Normal"/>
              <w:jc w:val="center"/>
              <w:rPr>
                <w:rFonts w:cs="Arial"/>
              </w:rPr>
            </w:pPr>
            <w:r>
              <w:rPr>
                <w:rFonts w:cs="Arial"/>
              </w:rPr>
              <w:t>1</w:t>
            </w:r>
          </w:p>
        </w:tc>
        <w:tc>
          <w:tcPr>
            <w:tcW w:w="2268" w:type="dxa"/>
            <w:hideMark/>
          </w:tcPr>
          <w:p w14:paraId="6C115BA9" w14:textId="77777777" w:rsidR="00B36636" w:rsidRDefault="00B36636" w:rsidP="00B36636">
            <w:pPr>
              <w:pStyle w:val="Table0Normal"/>
            </w:pPr>
            <w:r>
              <w:rPr>
                <w:rFonts w:cs="Arial"/>
              </w:rPr>
              <w:t xml:space="preserve">Nationalität (inkl. </w:t>
            </w:r>
            <w:r>
              <w:t>«staatenlos» und «unbekannt»)</w:t>
            </w:r>
          </w:p>
          <w:p w14:paraId="04F3E556" w14:textId="47A1B954" w:rsidR="00B36636" w:rsidRDefault="00B36636" w:rsidP="00B36636">
            <w:pPr>
              <w:pStyle w:val="Table0Normal"/>
              <w:rPr>
                <w:rFonts w:cs="Arial"/>
              </w:rPr>
            </w:pPr>
            <w:r w:rsidRPr="002B63C0">
              <w:rPr>
                <w:lang w:val="en-US"/>
              </w:rPr>
              <w:t xml:space="preserve">Die </w:t>
            </w:r>
            <w:proofErr w:type="spellStart"/>
            <w:r w:rsidRPr="002B63C0">
              <w:rPr>
                <w:lang w:val="en-US"/>
              </w:rPr>
              <w:t>Nationalität</w:t>
            </w:r>
            <w:proofErr w:type="spellEnd"/>
            <w:r w:rsidRPr="002B63C0">
              <w:rPr>
                <w:lang w:val="en-US"/>
              </w:rPr>
              <w:t xml:space="preserve"> </w:t>
            </w:r>
            <w:proofErr w:type="spellStart"/>
            <w:r w:rsidRPr="002B63C0">
              <w:rPr>
                <w:lang w:val="en-US"/>
              </w:rPr>
              <w:t>wird</w:t>
            </w:r>
            <w:proofErr w:type="spellEnd"/>
            <w:r w:rsidRPr="002B63C0">
              <w:rPr>
                <w:lang w:val="en-US"/>
              </w:rPr>
              <w:t xml:space="preserve"> </w:t>
            </w:r>
            <w:proofErr w:type="spellStart"/>
            <w:r w:rsidRPr="002B63C0">
              <w:rPr>
                <w:lang w:val="en-US"/>
              </w:rPr>
              <w:t>im</w:t>
            </w:r>
            <w:proofErr w:type="spellEnd"/>
            <w:r w:rsidRPr="002B63C0">
              <w:rPr>
                <w:lang w:val="en-US"/>
              </w:rPr>
              <w:t xml:space="preserve"> </w:t>
            </w:r>
            <w:proofErr w:type="spellStart"/>
            <w:r w:rsidRPr="002B63C0">
              <w:rPr>
                <w:lang w:val="en-US"/>
              </w:rPr>
              <w:t>Unterelement</w:t>
            </w:r>
            <w:proofErr w:type="spellEnd"/>
            <w:r w:rsidRPr="002B63C0">
              <w:rPr>
                <w:lang w:val="en-US"/>
              </w:rPr>
              <w:t xml:space="preserve"> «</w:t>
            </w:r>
            <w:proofErr w:type="spellStart"/>
            <w:r w:rsidRPr="002B63C0">
              <w:rPr>
                <w:lang w:val="en-US"/>
              </w:rPr>
              <w:t>country</w:t>
            </w:r>
            <w:r>
              <w:rPr>
                <w:lang w:val="en-US"/>
              </w:rPr>
              <w:t>NameShort</w:t>
            </w:r>
            <w:proofErr w:type="spellEnd"/>
            <w:r w:rsidRPr="002B63C0">
              <w:rPr>
                <w:lang w:val="en-US"/>
              </w:rPr>
              <w:t>»</w:t>
            </w:r>
            <w:r>
              <w:rPr>
                <w:lang w:val="en-US"/>
              </w:rPr>
              <w:t xml:space="preserve"> (</w:t>
            </w:r>
            <w:r w:rsidRPr="002B63C0">
              <w:rPr>
                <w:lang w:val="en-US"/>
              </w:rPr>
              <w:t>nationality/</w:t>
            </w:r>
            <w:proofErr w:type="spellStart"/>
            <w:r w:rsidRPr="002B63C0">
              <w:rPr>
                <w:lang w:val="en-US"/>
              </w:rPr>
              <w:t>countryInfo</w:t>
            </w:r>
            <w:proofErr w:type="spellEnd"/>
            <w:r w:rsidRPr="002B63C0">
              <w:rPr>
                <w:lang w:val="en-US"/>
              </w:rPr>
              <w:t>/country/</w:t>
            </w:r>
            <w:proofErr w:type="spellStart"/>
            <w:r w:rsidRPr="002B63C0">
              <w:rPr>
                <w:lang w:val="en-US"/>
              </w:rPr>
              <w:t>country</w:t>
            </w:r>
            <w:r w:rsidRPr="00B74936">
              <w:rPr>
                <w:lang w:val="en-US"/>
              </w:rPr>
              <w:t>NameShort</w:t>
            </w:r>
            <w:proofErr w:type="spellEnd"/>
            <w:r>
              <w:rPr>
                <w:lang w:val="en-US"/>
              </w:rPr>
              <w:t>)</w:t>
            </w:r>
            <w:r w:rsidRPr="00B74936">
              <w:rPr>
                <w:lang w:val="en-US"/>
              </w:rPr>
              <w:t xml:space="preserve"> </w:t>
            </w:r>
            <w:proofErr w:type="spellStart"/>
            <w:r w:rsidRPr="00B74936">
              <w:rPr>
                <w:lang w:val="en-US"/>
              </w:rPr>
              <w:t>angegeben</w:t>
            </w:r>
            <w:proofErr w:type="spellEnd"/>
            <w:r w:rsidRPr="00B74936">
              <w:rPr>
                <w:lang w:val="en-US"/>
              </w:rPr>
              <w:t xml:space="preserve">. </w:t>
            </w:r>
            <w:r w:rsidRPr="002B63C0">
              <w:t xml:space="preserve">Die Felder </w:t>
            </w:r>
            <w:r>
              <w:t>«</w:t>
            </w:r>
            <w:proofErr w:type="spellStart"/>
            <w:r w:rsidRPr="002B63C0">
              <w:t>countryId</w:t>
            </w:r>
            <w:proofErr w:type="spellEnd"/>
            <w:r>
              <w:t>»</w:t>
            </w:r>
            <w:r w:rsidRPr="002B63C0">
              <w:t xml:space="preserve"> und </w:t>
            </w:r>
            <w:r>
              <w:t>«</w:t>
            </w:r>
            <w:r w:rsidRPr="002B63C0">
              <w:t>countryIdISO2</w:t>
            </w:r>
            <w:r>
              <w:t>»</w:t>
            </w:r>
            <w:r w:rsidRPr="002B63C0">
              <w:t xml:space="preserve"> werden nicht verwendet.</w:t>
            </w:r>
          </w:p>
        </w:tc>
      </w:tr>
      <w:tr w:rsidR="00B36636" w14:paraId="09F54093"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hideMark/>
          </w:tcPr>
          <w:p w14:paraId="0C92C32D" w14:textId="77777777" w:rsidR="00B36636" w:rsidRDefault="00B36636" w:rsidP="00B36636">
            <w:pPr>
              <w:pStyle w:val="Table0Normal"/>
            </w:pPr>
            <w:proofErr w:type="gramStart"/>
            <w:r>
              <w:t>email</w:t>
            </w:r>
            <w:proofErr w:type="gramEnd"/>
          </w:p>
        </w:tc>
        <w:tc>
          <w:tcPr>
            <w:tcW w:w="3260" w:type="dxa"/>
            <w:hideMark/>
          </w:tcPr>
          <w:p w14:paraId="755654F5" w14:textId="0490635D" w:rsidR="00B36636" w:rsidRDefault="00B36636" w:rsidP="00B36636">
            <w:pPr>
              <w:pStyle w:val="Table0Normal"/>
              <w:rPr>
                <w:rFonts w:cs="Arial"/>
              </w:rPr>
            </w:pPr>
            <w:proofErr w:type="spellStart"/>
            <w:r>
              <w:rPr>
                <w:rFonts w:cs="Arial"/>
              </w:rPr>
              <w:t>emailContactType</w:t>
            </w:r>
            <w:proofErr w:type="spellEnd"/>
          </w:p>
        </w:tc>
        <w:tc>
          <w:tcPr>
            <w:tcW w:w="1134" w:type="dxa"/>
            <w:hideMark/>
          </w:tcPr>
          <w:p w14:paraId="0C064360" w14:textId="60D80B4A" w:rsidR="00B36636" w:rsidRDefault="00B36636" w:rsidP="00B36636">
            <w:pPr>
              <w:pStyle w:val="Table0Normal"/>
              <w:jc w:val="center"/>
              <w:rPr>
                <w:rFonts w:cs="Arial"/>
              </w:rPr>
            </w:pPr>
            <w:r>
              <w:rPr>
                <w:rFonts w:cs="Arial"/>
              </w:rPr>
              <w:t>0..3</w:t>
            </w:r>
          </w:p>
        </w:tc>
        <w:tc>
          <w:tcPr>
            <w:tcW w:w="2268" w:type="dxa"/>
            <w:hideMark/>
          </w:tcPr>
          <w:p w14:paraId="675383D4" w14:textId="03B95B40" w:rsidR="00B36636" w:rsidRDefault="00B36636" w:rsidP="00B36636">
            <w:pPr>
              <w:pStyle w:val="Table0Normal"/>
              <w:rPr>
                <w:rFonts w:cs="Arial"/>
              </w:rPr>
            </w:pPr>
            <w:r>
              <w:rPr>
                <w:rFonts w:cs="Arial"/>
              </w:rPr>
              <w:t xml:space="preserve">E-Mail-Adressen </w:t>
            </w:r>
            <w:r>
              <w:t>(Schul-, Geschäft-, Privat)</w:t>
            </w:r>
          </w:p>
        </w:tc>
      </w:tr>
      <w:tr w:rsidR="00B36636" w14:paraId="4FE5045F"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hideMark/>
          </w:tcPr>
          <w:p w14:paraId="20BAF1BD" w14:textId="77777777" w:rsidR="00B36636" w:rsidRDefault="00B36636" w:rsidP="00B36636">
            <w:pPr>
              <w:pStyle w:val="Table0Normal"/>
            </w:pPr>
            <w:proofErr w:type="spellStart"/>
            <w:r>
              <w:t>phone</w:t>
            </w:r>
            <w:proofErr w:type="spellEnd"/>
          </w:p>
        </w:tc>
        <w:tc>
          <w:tcPr>
            <w:tcW w:w="3260" w:type="dxa"/>
            <w:hideMark/>
          </w:tcPr>
          <w:p w14:paraId="3ED8AB30" w14:textId="54AEDBB8" w:rsidR="00B36636" w:rsidRDefault="00B36636" w:rsidP="00B36636">
            <w:pPr>
              <w:pStyle w:val="Table0Normal"/>
              <w:rPr>
                <w:rFonts w:cs="Arial"/>
              </w:rPr>
            </w:pPr>
            <w:proofErr w:type="spellStart"/>
            <w:r>
              <w:rPr>
                <w:rFonts w:cs="Arial"/>
              </w:rPr>
              <w:t>phoneContactType</w:t>
            </w:r>
            <w:proofErr w:type="spellEnd"/>
          </w:p>
        </w:tc>
        <w:tc>
          <w:tcPr>
            <w:tcW w:w="1134" w:type="dxa"/>
            <w:hideMark/>
          </w:tcPr>
          <w:p w14:paraId="192C2DE0" w14:textId="78EE48F0" w:rsidR="00B36636" w:rsidRDefault="00B36636" w:rsidP="00B36636">
            <w:pPr>
              <w:pStyle w:val="Table0Normal"/>
              <w:jc w:val="center"/>
              <w:rPr>
                <w:rFonts w:cs="Arial"/>
              </w:rPr>
            </w:pPr>
            <w:r>
              <w:rPr>
                <w:rFonts w:cs="Arial"/>
              </w:rPr>
              <w:t>0..3</w:t>
            </w:r>
          </w:p>
        </w:tc>
        <w:tc>
          <w:tcPr>
            <w:tcW w:w="2268" w:type="dxa"/>
            <w:hideMark/>
          </w:tcPr>
          <w:p w14:paraId="4EE8B142" w14:textId="54BC778C" w:rsidR="00B36636" w:rsidRDefault="00B36636" w:rsidP="00B36636">
            <w:pPr>
              <w:pStyle w:val="Table0Normal"/>
              <w:keepNext/>
              <w:rPr>
                <w:rFonts w:cs="Arial"/>
              </w:rPr>
            </w:pPr>
            <w:r>
              <w:rPr>
                <w:rFonts w:cs="Arial"/>
              </w:rPr>
              <w:t>Telefonnummern (Privat, Mobil, Geschäft)</w:t>
            </w:r>
          </w:p>
        </w:tc>
      </w:tr>
    </w:tbl>
    <w:p w14:paraId="530A760E" w14:textId="61BD8B46" w:rsidR="008916AE" w:rsidRDefault="008916AE" w:rsidP="00001FB5">
      <w:pPr>
        <w:pStyle w:val="Beschriftung"/>
        <w:rPr>
          <w:lang w:val="fr-CH"/>
        </w:rPr>
      </w:pPr>
      <w:bookmarkStart w:id="353" w:name="_Toc166050414"/>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25</w:t>
      </w:r>
      <w:r w:rsidR="009B57CD">
        <w:rPr>
          <w:lang w:val="fr-CH"/>
        </w:rPr>
        <w:fldChar w:fldCharType="end"/>
      </w:r>
      <w:r w:rsidR="007D606C" w:rsidRPr="00AE1A23">
        <w:rPr>
          <w:lang w:val="fr-CH"/>
        </w:rPr>
        <w:t xml:space="preserve">: </w:t>
      </w:r>
      <w:proofErr w:type="spellStart"/>
      <w:r w:rsidR="007D606C" w:rsidRPr="00AE1A23">
        <w:rPr>
          <w:lang w:val="fr-CH"/>
        </w:rPr>
        <w:t>Definition</w:t>
      </w:r>
      <w:proofErr w:type="spellEnd"/>
      <w:r w:rsidR="007D606C" w:rsidRPr="00AE1A23">
        <w:rPr>
          <w:lang w:val="fr-CH"/>
        </w:rPr>
        <w:t xml:space="preserve"> des </w:t>
      </w:r>
      <w:proofErr w:type="spellStart"/>
      <w:r w:rsidR="007D606C" w:rsidRPr="00AE1A23">
        <w:rPr>
          <w:lang w:val="fr-CH"/>
        </w:rPr>
        <w:t>Datentyps</w:t>
      </w:r>
      <w:proofErr w:type="spellEnd"/>
      <w:proofErr w:type="gramStart"/>
      <w:r w:rsidR="00AE1A23" w:rsidRPr="00AE1A23">
        <w:rPr>
          <w:lang w:val="fr-CH"/>
        </w:rPr>
        <w:t xml:space="preserve"> «</w:t>
      </w:r>
      <w:proofErr w:type="spellStart"/>
      <w:r w:rsidR="00AE1A23" w:rsidRPr="00AE1A23">
        <w:rPr>
          <w:lang w:val="fr-CH"/>
        </w:rPr>
        <w:t>apprenticeLightType</w:t>
      </w:r>
      <w:proofErr w:type="spellEnd"/>
      <w:proofErr w:type="gramEnd"/>
      <w:r w:rsidR="00AE1A23" w:rsidRPr="00AE1A23">
        <w:rPr>
          <w:lang w:val="fr-CH"/>
        </w:rPr>
        <w:t>».</w:t>
      </w:r>
      <w:bookmarkEnd w:id="353"/>
    </w:p>
    <w:p w14:paraId="1FE590B9" w14:textId="77777777" w:rsidR="002D4C4D" w:rsidRDefault="002D4C4D" w:rsidP="002D4C4D">
      <w:pPr>
        <w:pStyle w:val="berschrift2"/>
      </w:pPr>
      <w:bookmarkStart w:id="354" w:name="_Toc166050322"/>
      <w:proofErr w:type="spellStart"/>
      <w:r>
        <w:t>apprenticeshipType</w:t>
      </w:r>
      <w:proofErr w:type="spellEnd"/>
      <w:r>
        <w:t xml:space="preserve"> (Lehrstelle)</w:t>
      </w:r>
      <w:bookmarkEnd w:id="354"/>
    </w:p>
    <w:tbl>
      <w:tblPr>
        <w:tblStyle w:val="AWK-Tabelle2mitEinzug"/>
        <w:tblW w:w="0" w:type="auto"/>
        <w:tblLayout w:type="fixed"/>
        <w:tblLook w:val="0420" w:firstRow="1" w:lastRow="0" w:firstColumn="0" w:lastColumn="0" w:noHBand="0" w:noVBand="1"/>
      </w:tblPr>
      <w:tblGrid>
        <w:gridCol w:w="1980"/>
        <w:gridCol w:w="3260"/>
        <w:gridCol w:w="1134"/>
        <w:gridCol w:w="2215"/>
      </w:tblGrid>
      <w:tr w:rsidR="002D4C4D" w:rsidRPr="00C05959" w14:paraId="46E5DB36" w14:textId="77777777" w:rsidTr="00D8679F">
        <w:trPr>
          <w:cnfStyle w:val="100000000000" w:firstRow="1" w:lastRow="0" w:firstColumn="0" w:lastColumn="0" w:oddVBand="0" w:evenVBand="0" w:oddHBand="0" w:evenHBand="0" w:firstRowFirstColumn="0" w:firstRowLastColumn="0" w:lastRowFirstColumn="0" w:lastRowLastColumn="0"/>
          <w:tblHeader/>
        </w:trPr>
        <w:tc>
          <w:tcPr>
            <w:tcW w:w="1980" w:type="dxa"/>
          </w:tcPr>
          <w:p w14:paraId="70B9C83E" w14:textId="64B68EA2" w:rsidR="002D4C4D" w:rsidRPr="003F35CC" w:rsidRDefault="002D4C4D" w:rsidP="00BD2BBF">
            <w:pPr>
              <w:pStyle w:val="Table0Normal"/>
              <w:rPr>
                <w:b w:val="0"/>
                <w:bCs w:val="0"/>
              </w:rPr>
            </w:pPr>
            <w:r>
              <w:t>Element</w:t>
            </w:r>
          </w:p>
        </w:tc>
        <w:tc>
          <w:tcPr>
            <w:tcW w:w="3260" w:type="dxa"/>
          </w:tcPr>
          <w:p w14:paraId="210BFA9E" w14:textId="002AC62A" w:rsidR="002D4C4D" w:rsidRPr="003F35CC" w:rsidRDefault="007F49E5" w:rsidP="00BD2BBF">
            <w:pPr>
              <w:pStyle w:val="Table0Normal"/>
              <w:rPr>
                <w:b w:val="0"/>
                <w:bCs w:val="0"/>
              </w:rPr>
            </w:pPr>
            <w:r>
              <w:t>Datentyp</w:t>
            </w:r>
          </w:p>
        </w:tc>
        <w:tc>
          <w:tcPr>
            <w:tcW w:w="1134" w:type="dxa"/>
          </w:tcPr>
          <w:p w14:paraId="639A393E" w14:textId="77777777" w:rsidR="002D4C4D" w:rsidRPr="003F35CC" w:rsidRDefault="002D4C4D" w:rsidP="00BD2BBF">
            <w:pPr>
              <w:pStyle w:val="Table0Normal"/>
              <w:rPr>
                <w:b w:val="0"/>
                <w:bCs w:val="0"/>
              </w:rPr>
            </w:pPr>
            <w:r>
              <w:t>Vorkommen</w:t>
            </w:r>
          </w:p>
        </w:tc>
        <w:tc>
          <w:tcPr>
            <w:tcW w:w="2215" w:type="dxa"/>
          </w:tcPr>
          <w:p w14:paraId="53F70774" w14:textId="68EB0694" w:rsidR="002D4C4D" w:rsidRPr="003F35CC" w:rsidRDefault="002D4C4D" w:rsidP="00BD2BBF">
            <w:pPr>
              <w:pStyle w:val="Table0Normal"/>
              <w:rPr>
                <w:b w:val="0"/>
                <w:bCs w:val="0"/>
              </w:rPr>
            </w:pPr>
            <w:r w:rsidRPr="00C05959">
              <w:t>Beschreibung</w:t>
            </w:r>
          </w:p>
        </w:tc>
      </w:tr>
      <w:tr w:rsidR="002D4C4D" w:rsidRPr="00154D67" w14:paraId="01F07A29" w14:textId="77777777" w:rsidTr="00D8679F">
        <w:trPr>
          <w:cnfStyle w:val="000000100000" w:firstRow="0" w:lastRow="0" w:firstColumn="0" w:lastColumn="0" w:oddVBand="0" w:evenVBand="0" w:oddHBand="1" w:evenHBand="0" w:firstRowFirstColumn="0" w:firstRowLastColumn="0" w:lastRowFirstColumn="0" w:lastRowLastColumn="0"/>
          <w:trHeight w:val="439"/>
        </w:trPr>
        <w:tc>
          <w:tcPr>
            <w:tcW w:w="1980" w:type="dxa"/>
          </w:tcPr>
          <w:p w14:paraId="7B1779EF" w14:textId="77777777" w:rsidR="002D4C4D" w:rsidRPr="00154D67" w:rsidRDefault="002D4C4D" w:rsidP="00BD2BBF">
            <w:pPr>
              <w:pStyle w:val="Table0Normal"/>
              <w:rPr>
                <w:rFonts w:cs="Arial"/>
                <w:bCs/>
              </w:rPr>
            </w:pPr>
            <w:proofErr w:type="spellStart"/>
            <w:r>
              <w:rPr>
                <w:rFonts w:cs="Arial"/>
                <w:bCs/>
              </w:rPr>
              <w:t>startYear</w:t>
            </w:r>
            <w:proofErr w:type="spellEnd"/>
          </w:p>
        </w:tc>
        <w:tc>
          <w:tcPr>
            <w:tcW w:w="3260" w:type="dxa"/>
          </w:tcPr>
          <w:p w14:paraId="4EADC56D" w14:textId="77777777" w:rsidR="002D4C4D" w:rsidRPr="00154D67" w:rsidRDefault="002D4C4D" w:rsidP="00BD2BBF">
            <w:pPr>
              <w:pStyle w:val="Table0Normal"/>
              <w:rPr>
                <w:rFonts w:cs="Arial"/>
              </w:rPr>
            </w:pPr>
            <w:proofErr w:type="spellStart"/>
            <w:proofErr w:type="gramStart"/>
            <w:r>
              <w:rPr>
                <w:rFonts w:cs="Arial"/>
              </w:rPr>
              <w:t>xs:gYear</w:t>
            </w:r>
            <w:proofErr w:type="spellEnd"/>
            <w:proofErr w:type="gramEnd"/>
          </w:p>
        </w:tc>
        <w:tc>
          <w:tcPr>
            <w:tcW w:w="1134" w:type="dxa"/>
          </w:tcPr>
          <w:p w14:paraId="7B7BCD52" w14:textId="77777777" w:rsidR="002D4C4D" w:rsidRPr="00154D67" w:rsidRDefault="002D4C4D" w:rsidP="00BD2BBF">
            <w:pPr>
              <w:pStyle w:val="Table0Normal"/>
              <w:jc w:val="center"/>
              <w:rPr>
                <w:rFonts w:cs="Arial"/>
              </w:rPr>
            </w:pPr>
            <w:r>
              <w:rPr>
                <w:rFonts w:cs="Arial"/>
              </w:rPr>
              <w:t>1</w:t>
            </w:r>
          </w:p>
        </w:tc>
        <w:tc>
          <w:tcPr>
            <w:tcW w:w="2215" w:type="dxa"/>
          </w:tcPr>
          <w:p w14:paraId="5780C41D" w14:textId="77777777" w:rsidR="002D4C4D" w:rsidRPr="009073EF" w:rsidRDefault="002D4C4D" w:rsidP="00BD2BBF">
            <w:pPr>
              <w:pStyle w:val="Table0Normal"/>
              <w:rPr>
                <w:rFonts w:cs="Arial"/>
              </w:rPr>
            </w:pPr>
            <w:r>
              <w:rPr>
                <w:rFonts w:cs="Arial"/>
              </w:rPr>
              <w:t>Jahr Lehrbeginn (Format YYYY)</w:t>
            </w:r>
          </w:p>
        </w:tc>
      </w:tr>
      <w:tr w:rsidR="002D4C4D" w:rsidRPr="00154D67" w14:paraId="08A27AE3"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18B2069" w14:textId="77777777" w:rsidR="002D4C4D" w:rsidRPr="00616E0E" w:rsidRDefault="002D4C4D" w:rsidP="00BD2BBF">
            <w:pPr>
              <w:pStyle w:val="Table0Normal"/>
              <w:rPr>
                <w:rFonts w:cs="Arial"/>
                <w:bCs/>
              </w:rPr>
            </w:pPr>
            <w:proofErr w:type="spellStart"/>
            <w:r>
              <w:rPr>
                <w:rFonts w:cs="Arial"/>
                <w:bCs/>
              </w:rPr>
              <w:t>numberOpenings</w:t>
            </w:r>
            <w:proofErr w:type="spellEnd"/>
          </w:p>
        </w:tc>
        <w:tc>
          <w:tcPr>
            <w:tcW w:w="3260" w:type="dxa"/>
          </w:tcPr>
          <w:p w14:paraId="51670163" w14:textId="26C47226" w:rsidR="002D4C4D" w:rsidRPr="00616E0E" w:rsidRDefault="002D4C4D" w:rsidP="00BD2BBF">
            <w:pPr>
              <w:pStyle w:val="Table0Normal"/>
              <w:rPr>
                <w:rFonts w:cs="Arial"/>
              </w:rPr>
            </w:pPr>
            <w:proofErr w:type="spellStart"/>
            <w:r>
              <w:rPr>
                <w:rFonts w:cs="Arial"/>
              </w:rPr>
              <w:t>xs:int</w:t>
            </w:r>
            <w:proofErr w:type="spellEnd"/>
            <w:r w:rsidR="00812FB1">
              <w:rPr>
                <w:rFonts w:cs="Arial"/>
              </w:rPr>
              <w:t xml:space="preserve"> (</w:t>
            </w:r>
            <w:r w:rsidR="00DC1B15">
              <w:rPr>
                <w:rFonts w:cs="Arial"/>
              </w:rPr>
              <w:t>0 – 999)</w:t>
            </w:r>
          </w:p>
        </w:tc>
        <w:tc>
          <w:tcPr>
            <w:tcW w:w="1134" w:type="dxa"/>
          </w:tcPr>
          <w:p w14:paraId="77AD0800" w14:textId="77777777" w:rsidR="002D4C4D" w:rsidRPr="00616E0E" w:rsidRDefault="002D4C4D" w:rsidP="00BD2BBF">
            <w:pPr>
              <w:pStyle w:val="Table0Normal"/>
              <w:jc w:val="center"/>
              <w:rPr>
                <w:rFonts w:cs="Arial"/>
              </w:rPr>
            </w:pPr>
            <w:r>
              <w:rPr>
                <w:rFonts w:cs="Arial"/>
              </w:rPr>
              <w:t>1</w:t>
            </w:r>
          </w:p>
        </w:tc>
        <w:tc>
          <w:tcPr>
            <w:tcW w:w="2215" w:type="dxa"/>
          </w:tcPr>
          <w:p w14:paraId="4418DB51" w14:textId="77777777" w:rsidR="002D4C4D" w:rsidRPr="009073EF" w:rsidRDefault="002D4C4D" w:rsidP="00BD2BBF">
            <w:pPr>
              <w:pStyle w:val="Table0Normal"/>
              <w:rPr>
                <w:rFonts w:cs="Arial"/>
              </w:rPr>
            </w:pPr>
            <w:r w:rsidRPr="0038197D">
              <w:rPr>
                <w:color w:val="000000"/>
                <w:szCs w:val="22"/>
              </w:rPr>
              <w:t>Anzahl Stellen</w:t>
            </w:r>
          </w:p>
        </w:tc>
      </w:tr>
      <w:tr w:rsidR="002D4C4D" w:rsidRPr="00154D67" w14:paraId="38651DAA"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5C50FC61" w14:textId="77777777" w:rsidR="002D4C4D" w:rsidRPr="00154D67" w:rsidRDefault="002D4C4D" w:rsidP="00BD2BBF">
            <w:pPr>
              <w:pStyle w:val="Table0Normal"/>
              <w:rPr>
                <w:rFonts w:cs="Arial"/>
                <w:bCs/>
              </w:rPr>
            </w:pPr>
            <w:proofErr w:type="spellStart"/>
            <w:r>
              <w:rPr>
                <w:rFonts w:cs="Arial"/>
                <w:bCs/>
              </w:rPr>
              <w:t>numberPlannedOpenings</w:t>
            </w:r>
            <w:proofErr w:type="spellEnd"/>
          </w:p>
        </w:tc>
        <w:tc>
          <w:tcPr>
            <w:tcW w:w="3260" w:type="dxa"/>
          </w:tcPr>
          <w:p w14:paraId="29EEEBA2" w14:textId="0EB1F640" w:rsidR="002D4C4D" w:rsidRPr="00154D67" w:rsidRDefault="002D4C4D" w:rsidP="00BD2BBF">
            <w:pPr>
              <w:pStyle w:val="Table0Normal"/>
              <w:rPr>
                <w:rFonts w:cs="Arial"/>
              </w:rPr>
            </w:pPr>
            <w:proofErr w:type="spellStart"/>
            <w:r>
              <w:rPr>
                <w:rFonts w:cs="Arial"/>
              </w:rPr>
              <w:t>xs:int</w:t>
            </w:r>
            <w:proofErr w:type="spellEnd"/>
            <w:r w:rsidR="00DC1B15">
              <w:rPr>
                <w:rFonts w:cs="Arial"/>
              </w:rPr>
              <w:t xml:space="preserve"> (0 – 999)</w:t>
            </w:r>
          </w:p>
        </w:tc>
        <w:tc>
          <w:tcPr>
            <w:tcW w:w="1134" w:type="dxa"/>
          </w:tcPr>
          <w:p w14:paraId="4DD269E3" w14:textId="1079898E" w:rsidR="002D4C4D" w:rsidRPr="00154D67" w:rsidRDefault="00832121" w:rsidP="00BD2BBF">
            <w:pPr>
              <w:pStyle w:val="Table0Normal"/>
              <w:jc w:val="center"/>
              <w:rPr>
                <w:rFonts w:cs="Arial"/>
              </w:rPr>
            </w:pPr>
            <w:r>
              <w:rPr>
                <w:rFonts w:cs="Arial"/>
              </w:rPr>
              <w:t>0..</w:t>
            </w:r>
            <w:r w:rsidR="002D4C4D">
              <w:rPr>
                <w:rFonts w:cs="Arial"/>
              </w:rPr>
              <w:t>1</w:t>
            </w:r>
          </w:p>
        </w:tc>
        <w:tc>
          <w:tcPr>
            <w:tcW w:w="2215" w:type="dxa"/>
          </w:tcPr>
          <w:p w14:paraId="1C35009C" w14:textId="77777777" w:rsidR="002D4C4D" w:rsidRPr="009073EF" w:rsidRDefault="002D4C4D" w:rsidP="00BD2BBF">
            <w:pPr>
              <w:pStyle w:val="Table0Normal"/>
              <w:rPr>
                <w:rFonts w:cs="Arial"/>
              </w:rPr>
            </w:pPr>
            <w:r w:rsidRPr="0038197D">
              <w:rPr>
                <w:color w:val="000000"/>
                <w:szCs w:val="22"/>
              </w:rPr>
              <w:t>Anzahl geplanter Stellen</w:t>
            </w:r>
          </w:p>
        </w:tc>
      </w:tr>
      <w:tr w:rsidR="002D4C4D" w:rsidRPr="00154D67" w14:paraId="104AB575"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1A2FD70E" w14:textId="77777777" w:rsidR="002D4C4D" w:rsidRDefault="002D4C4D" w:rsidP="00BD2BBF">
            <w:pPr>
              <w:pStyle w:val="Table0Normal"/>
              <w:rPr>
                <w:rFonts w:cs="Arial"/>
                <w:bCs/>
              </w:rPr>
            </w:pPr>
            <w:proofErr w:type="spellStart"/>
            <w:r>
              <w:rPr>
                <w:rFonts w:cs="Arial"/>
                <w:bCs/>
              </w:rPr>
              <w:t>applicationDeadline</w:t>
            </w:r>
            <w:proofErr w:type="spellEnd"/>
          </w:p>
        </w:tc>
        <w:tc>
          <w:tcPr>
            <w:tcW w:w="3260" w:type="dxa"/>
          </w:tcPr>
          <w:p w14:paraId="3859F4D3" w14:textId="77777777" w:rsidR="002D4C4D" w:rsidRPr="00154D67" w:rsidRDefault="002D4C4D" w:rsidP="00BD2BBF">
            <w:pPr>
              <w:pStyle w:val="Table0Normal"/>
              <w:rPr>
                <w:rFonts w:cs="Arial"/>
              </w:rPr>
            </w:pPr>
            <w:proofErr w:type="spellStart"/>
            <w:proofErr w:type="gramStart"/>
            <w:r>
              <w:rPr>
                <w:rFonts w:cs="Arial"/>
              </w:rPr>
              <w:t>xs:date</w:t>
            </w:r>
            <w:proofErr w:type="spellEnd"/>
            <w:proofErr w:type="gramEnd"/>
          </w:p>
        </w:tc>
        <w:tc>
          <w:tcPr>
            <w:tcW w:w="1134" w:type="dxa"/>
          </w:tcPr>
          <w:p w14:paraId="6E121A17" w14:textId="77777777" w:rsidR="002D4C4D" w:rsidRPr="00154D67" w:rsidRDefault="002D4C4D" w:rsidP="00BD2BBF">
            <w:pPr>
              <w:pStyle w:val="Table0Normal"/>
              <w:jc w:val="center"/>
              <w:rPr>
                <w:rFonts w:cs="Arial"/>
              </w:rPr>
            </w:pPr>
            <w:r>
              <w:rPr>
                <w:rFonts w:cs="Arial"/>
              </w:rPr>
              <w:t>1</w:t>
            </w:r>
          </w:p>
        </w:tc>
        <w:tc>
          <w:tcPr>
            <w:tcW w:w="2215" w:type="dxa"/>
          </w:tcPr>
          <w:p w14:paraId="477FE395" w14:textId="77777777" w:rsidR="002D4C4D" w:rsidRPr="009073EF" w:rsidRDefault="002D4C4D" w:rsidP="00BD2BBF">
            <w:pPr>
              <w:pStyle w:val="Table0Normal"/>
              <w:rPr>
                <w:rFonts w:cs="Arial"/>
              </w:rPr>
            </w:pPr>
            <w:r w:rsidRPr="0038197D">
              <w:rPr>
                <w:szCs w:val="22"/>
              </w:rPr>
              <w:t>Bewerbungsfrist</w:t>
            </w:r>
            <w:r>
              <w:rPr>
                <w:szCs w:val="22"/>
              </w:rPr>
              <w:t xml:space="preserve"> </w:t>
            </w:r>
            <w:r w:rsidRPr="00AD066D">
              <w:rPr>
                <w:szCs w:val="22"/>
              </w:rPr>
              <w:t>(Format YYYY-MM-DD)</w:t>
            </w:r>
          </w:p>
        </w:tc>
      </w:tr>
      <w:tr w:rsidR="002D4C4D" w:rsidRPr="00154D67" w14:paraId="140E4E05"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1D1FF351" w14:textId="77777777" w:rsidR="002D4C4D" w:rsidRDefault="002D4C4D" w:rsidP="00BD2BBF">
            <w:pPr>
              <w:pStyle w:val="Table0Normal"/>
              <w:rPr>
                <w:rFonts w:cs="Arial"/>
                <w:bCs/>
              </w:rPr>
            </w:pPr>
            <w:proofErr w:type="spellStart"/>
            <w:r>
              <w:rPr>
                <w:rFonts w:cs="Arial"/>
                <w:bCs/>
              </w:rPr>
              <w:t>comment</w:t>
            </w:r>
            <w:proofErr w:type="spellEnd"/>
          </w:p>
        </w:tc>
        <w:tc>
          <w:tcPr>
            <w:tcW w:w="3260" w:type="dxa"/>
          </w:tcPr>
          <w:p w14:paraId="6DC62B89" w14:textId="77777777" w:rsidR="002D4C4D" w:rsidRPr="00154D67" w:rsidRDefault="002D4C4D" w:rsidP="00BD2BBF">
            <w:pPr>
              <w:pStyle w:val="Table0Normal"/>
              <w:rPr>
                <w:rFonts w:cs="Arial"/>
              </w:rPr>
            </w:pPr>
            <w:proofErr w:type="spellStart"/>
            <w:r>
              <w:rPr>
                <w:rFonts w:cs="Arial"/>
              </w:rPr>
              <w:t>commentType</w:t>
            </w:r>
            <w:proofErr w:type="spellEnd"/>
          </w:p>
        </w:tc>
        <w:tc>
          <w:tcPr>
            <w:tcW w:w="1134" w:type="dxa"/>
          </w:tcPr>
          <w:p w14:paraId="6681210D" w14:textId="77777777" w:rsidR="002D4C4D" w:rsidRPr="00154D67" w:rsidRDefault="002D4C4D" w:rsidP="00BD2BBF">
            <w:pPr>
              <w:pStyle w:val="Table0Normal"/>
              <w:jc w:val="center"/>
              <w:rPr>
                <w:rFonts w:cs="Arial"/>
              </w:rPr>
            </w:pPr>
            <w:r>
              <w:rPr>
                <w:rFonts w:cs="Arial"/>
              </w:rPr>
              <w:t>0..1</w:t>
            </w:r>
          </w:p>
        </w:tc>
        <w:tc>
          <w:tcPr>
            <w:tcW w:w="2215" w:type="dxa"/>
          </w:tcPr>
          <w:p w14:paraId="02DDDA5A" w14:textId="77777777" w:rsidR="002D4C4D" w:rsidRPr="009073EF" w:rsidRDefault="002D4C4D" w:rsidP="00BD2BBF">
            <w:pPr>
              <w:pStyle w:val="Table0Normal"/>
              <w:rPr>
                <w:rFonts w:cs="Arial"/>
              </w:rPr>
            </w:pPr>
            <w:r w:rsidRPr="0038197D">
              <w:rPr>
                <w:szCs w:val="22"/>
              </w:rPr>
              <w:t>Bemerkungen</w:t>
            </w:r>
          </w:p>
        </w:tc>
      </w:tr>
      <w:tr w:rsidR="002D4C4D" w:rsidRPr="00154D67" w14:paraId="45C2C7F9"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3D3C674" w14:textId="77777777" w:rsidR="002D4C4D" w:rsidRDefault="002D4C4D" w:rsidP="00BD2BBF">
            <w:pPr>
              <w:pStyle w:val="Table0Normal"/>
              <w:rPr>
                <w:rFonts w:cs="Arial"/>
                <w:bCs/>
              </w:rPr>
            </w:pPr>
            <w:proofErr w:type="spellStart"/>
            <w:r>
              <w:rPr>
                <w:rFonts w:cs="Arial"/>
              </w:rPr>
              <w:t>urlOnlineApplication</w:t>
            </w:r>
            <w:proofErr w:type="spellEnd"/>
          </w:p>
        </w:tc>
        <w:tc>
          <w:tcPr>
            <w:tcW w:w="3260" w:type="dxa"/>
          </w:tcPr>
          <w:p w14:paraId="6E70EFD5" w14:textId="77777777" w:rsidR="002D4C4D" w:rsidRPr="00154D67" w:rsidRDefault="002D4C4D" w:rsidP="00BD2BBF">
            <w:pPr>
              <w:pStyle w:val="Table0Normal"/>
              <w:rPr>
                <w:rFonts w:cs="Arial"/>
              </w:rPr>
            </w:pPr>
            <w:proofErr w:type="spellStart"/>
            <w:proofErr w:type="gramStart"/>
            <w:r w:rsidRPr="00C04C1F">
              <w:rPr>
                <w:rFonts w:cs="Arial"/>
              </w:rPr>
              <w:t>xs:anyURI</w:t>
            </w:r>
            <w:proofErr w:type="spellEnd"/>
            <w:proofErr w:type="gramEnd"/>
          </w:p>
        </w:tc>
        <w:tc>
          <w:tcPr>
            <w:tcW w:w="1134" w:type="dxa"/>
          </w:tcPr>
          <w:p w14:paraId="7DADB835" w14:textId="77777777" w:rsidR="002D4C4D" w:rsidRPr="00154D67" w:rsidRDefault="002D4C4D" w:rsidP="00BD2BBF">
            <w:pPr>
              <w:pStyle w:val="Table0Normal"/>
              <w:jc w:val="center"/>
              <w:rPr>
                <w:rFonts w:cs="Arial"/>
              </w:rPr>
            </w:pPr>
            <w:r>
              <w:rPr>
                <w:rFonts w:cs="Arial"/>
              </w:rPr>
              <w:t>0..1</w:t>
            </w:r>
          </w:p>
        </w:tc>
        <w:tc>
          <w:tcPr>
            <w:tcW w:w="2215" w:type="dxa"/>
          </w:tcPr>
          <w:p w14:paraId="0C80D6F2" w14:textId="77777777" w:rsidR="002D4C4D" w:rsidRPr="009073EF" w:rsidRDefault="002D4C4D" w:rsidP="00BD2BBF">
            <w:pPr>
              <w:pStyle w:val="Table0Normal"/>
              <w:rPr>
                <w:rFonts w:cs="Arial"/>
              </w:rPr>
            </w:pPr>
            <w:r w:rsidRPr="0038197D">
              <w:rPr>
                <w:szCs w:val="22"/>
              </w:rPr>
              <w:t>URL für Online-Bewerbung</w:t>
            </w:r>
          </w:p>
        </w:tc>
      </w:tr>
      <w:tr w:rsidR="002D4C4D" w:rsidRPr="00154D67" w14:paraId="40DC2361" w14:textId="77777777" w:rsidTr="00D8679F">
        <w:trPr>
          <w:cnfStyle w:val="000000100000" w:firstRow="0" w:lastRow="0" w:firstColumn="0" w:lastColumn="0" w:oddVBand="0" w:evenVBand="0" w:oddHBand="1" w:evenHBand="0" w:firstRowFirstColumn="0" w:firstRowLastColumn="0" w:lastRowFirstColumn="0" w:lastRowLastColumn="0"/>
          <w:trHeight w:val="612"/>
        </w:trPr>
        <w:tc>
          <w:tcPr>
            <w:tcW w:w="1980" w:type="dxa"/>
          </w:tcPr>
          <w:p w14:paraId="5C7E6EED" w14:textId="77777777" w:rsidR="002D4C4D" w:rsidRDefault="002D4C4D" w:rsidP="00BD2BBF">
            <w:pPr>
              <w:pStyle w:val="Table0Normal"/>
              <w:rPr>
                <w:rFonts w:cs="Arial"/>
                <w:bCs/>
              </w:rPr>
            </w:pPr>
            <w:proofErr w:type="spellStart"/>
            <w:r>
              <w:rPr>
                <w:rFonts w:cs="Arial"/>
              </w:rPr>
              <w:t>emailOnlineApplication</w:t>
            </w:r>
            <w:proofErr w:type="spellEnd"/>
          </w:p>
        </w:tc>
        <w:tc>
          <w:tcPr>
            <w:tcW w:w="3260" w:type="dxa"/>
          </w:tcPr>
          <w:p w14:paraId="79726145" w14:textId="74308FFE" w:rsidR="002D4C4D" w:rsidRDefault="00736C96" w:rsidP="00BD2BBF">
            <w:pPr>
              <w:pStyle w:val="Table0Normal"/>
              <w:rPr>
                <w:rFonts w:cs="Arial"/>
              </w:rPr>
            </w:pPr>
            <w:proofErr w:type="spellStart"/>
            <w:r>
              <w:rPr>
                <w:rFonts w:cs="Arial"/>
              </w:rPr>
              <w:t>emailContactType</w:t>
            </w:r>
            <w:proofErr w:type="spellEnd"/>
          </w:p>
        </w:tc>
        <w:tc>
          <w:tcPr>
            <w:tcW w:w="1134" w:type="dxa"/>
          </w:tcPr>
          <w:p w14:paraId="340A98D7" w14:textId="77777777" w:rsidR="002D4C4D" w:rsidRDefault="002D4C4D" w:rsidP="00BD2BBF">
            <w:pPr>
              <w:pStyle w:val="Table0Normal"/>
              <w:jc w:val="center"/>
              <w:rPr>
                <w:rFonts w:cs="Arial"/>
              </w:rPr>
            </w:pPr>
            <w:r>
              <w:rPr>
                <w:rFonts w:cs="Arial"/>
              </w:rPr>
              <w:t>0..1</w:t>
            </w:r>
          </w:p>
        </w:tc>
        <w:tc>
          <w:tcPr>
            <w:tcW w:w="2215" w:type="dxa"/>
          </w:tcPr>
          <w:p w14:paraId="159644DA" w14:textId="77777777" w:rsidR="002D4C4D" w:rsidRPr="0038197D" w:rsidRDefault="002D4C4D" w:rsidP="00BD2BBF">
            <w:pPr>
              <w:pStyle w:val="Table0Normal"/>
              <w:rPr>
                <w:color w:val="000000"/>
                <w:szCs w:val="22"/>
              </w:rPr>
            </w:pPr>
            <w:r w:rsidRPr="0038197D">
              <w:rPr>
                <w:szCs w:val="22"/>
              </w:rPr>
              <w:t>E-Mail für Online</w:t>
            </w:r>
            <w:r>
              <w:rPr>
                <w:szCs w:val="22"/>
              </w:rPr>
              <w:t>-</w:t>
            </w:r>
            <w:r w:rsidRPr="0038197D">
              <w:rPr>
                <w:szCs w:val="22"/>
              </w:rPr>
              <w:t>Bewerbung</w:t>
            </w:r>
          </w:p>
        </w:tc>
      </w:tr>
      <w:tr w:rsidR="002D4C4D" w:rsidRPr="00154D67" w14:paraId="4AEBFD7C"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58462551" w14:textId="061103DB" w:rsidR="002D4C4D" w:rsidRDefault="00DB673E" w:rsidP="00BD2BBF">
            <w:pPr>
              <w:pStyle w:val="Table0Normal"/>
              <w:rPr>
                <w:rFonts w:cs="Arial"/>
                <w:bCs/>
              </w:rPr>
            </w:pPr>
            <w:proofErr w:type="spellStart"/>
            <w:r w:rsidRPr="00B234C7">
              <w:rPr>
                <w:bCs/>
                <w:szCs w:val="18"/>
              </w:rPr>
              <w:t>apprenticeshipPlaceOptions</w:t>
            </w:r>
            <w:proofErr w:type="spellEnd"/>
          </w:p>
        </w:tc>
        <w:tc>
          <w:tcPr>
            <w:tcW w:w="3260" w:type="dxa"/>
          </w:tcPr>
          <w:p w14:paraId="16126F8B" w14:textId="55CD9058" w:rsidR="002D4C4D" w:rsidRDefault="00DB673E" w:rsidP="00BD2BBF">
            <w:pPr>
              <w:pStyle w:val="Table0Normal"/>
              <w:rPr>
                <w:rFonts w:cs="Arial"/>
              </w:rPr>
            </w:pPr>
            <w:proofErr w:type="spellStart"/>
            <w:r w:rsidRPr="00B234C7">
              <w:rPr>
                <w:bCs/>
                <w:szCs w:val="18"/>
              </w:rPr>
              <w:t>apprenticeshipPlaceOptionsType</w:t>
            </w:r>
            <w:proofErr w:type="spellEnd"/>
          </w:p>
        </w:tc>
        <w:tc>
          <w:tcPr>
            <w:tcW w:w="1134" w:type="dxa"/>
          </w:tcPr>
          <w:p w14:paraId="5C4DD62D" w14:textId="3AC8C58D" w:rsidR="002D4C4D" w:rsidRDefault="002D4C4D" w:rsidP="00BD2BBF">
            <w:pPr>
              <w:pStyle w:val="Table0Normal"/>
              <w:jc w:val="center"/>
              <w:rPr>
                <w:rFonts w:cs="Arial"/>
              </w:rPr>
            </w:pPr>
            <w:r>
              <w:rPr>
                <w:rFonts w:cs="Arial"/>
              </w:rPr>
              <w:t>0..1</w:t>
            </w:r>
          </w:p>
        </w:tc>
        <w:tc>
          <w:tcPr>
            <w:tcW w:w="2215" w:type="dxa"/>
          </w:tcPr>
          <w:p w14:paraId="74CBD65F" w14:textId="3A95137C" w:rsidR="002D4C4D" w:rsidRPr="00831C06" w:rsidRDefault="00DB673E" w:rsidP="00BD2BBF">
            <w:pPr>
              <w:pStyle w:val="Table0Normal"/>
              <w:rPr>
                <w:szCs w:val="22"/>
              </w:rPr>
            </w:pPr>
            <w:r w:rsidRPr="00B234C7">
              <w:rPr>
                <w:bCs/>
                <w:szCs w:val="18"/>
              </w:rPr>
              <w:t xml:space="preserve">Optionen zur </w:t>
            </w:r>
            <w:r>
              <w:rPr>
                <w:bCs/>
                <w:szCs w:val="18"/>
              </w:rPr>
              <w:t>Lehrstellenausschreibung</w:t>
            </w:r>
          </w:p>
        </w:tc>
      </w:tr>
      <w:tr w:rsidR="002D4C4D" w:rsidRPr="009073EF" w14:paraId="5C1DFFD5" w14:textId="77777777" w:rsidTr="00D8679F">
        <w:trPr>
          <w:cnfStyle w:val="000000100000" w:firstRow="0" w:lastRow="0" w:firstColumn="0" w:lastColumn="0" w:oddVBand="0" w:evenVBand="0" w:oddHBand="1" w:evenHBand="0" w:firstRowFirstColumn="0" w:firstRowLastColumn="0" w:lastRowFirstColumn="0" w:lastRowLastColumn="0"/>
        </w:trPr>
        <w:tc>
          <w:tcPr>
            <w:tcW w:w="1980" w:type="dxa"/>
          </w:tcPr>
          <w:p w14:paraId="5A686B5E" w14:textId="77777777" w:rsidR="002D4C4D" w:rsidRDefault="002D4C4D" w:rsidP="00BD2BBF">
            <w:pPr>
              <w:pStyle w:val="Table0Normal"/>
              <w:rPr>
                <w:rFonts w:cs="Arial"/>
                <w:bCs/>
              </w:rPr>
            </w:pPr>
            <w:proofErr w:type="spellStart"/>
            <w:r>
              <w:rPr>
                <w:rFonts w:cs="Arial"/>
                <w:bCs/>
              </w:rPr>
              <w:t>language</w:t>
            </w:r>
            <w:proofErr w:type="spellEnd"/>
          </w:p>
        </w:tc>
        <w:tc>
          <w:tcPr>
            <w:tcW w:w="3260" w:type="dxa"/>
          </w:tcPr>
          <w:p w14:paraId="72EBCF82" w14:textId="77777777" w:rsidR="002D4C4D" w:rsidRDefault="002D4C4D" w:rsidP="00BD2BBF">
            <w:pPr>
              <w:pStyle w:val="Table0Normal"/>
              <w:rPr>
                <w:rFonts w:cs="Arial"/>
              </w:rPr>
            </w:pPr>
            <w:r>
              <w:t>eCH-</w:t>
            </w:r>
            <w:proofErr w:type="gramStart"/>
            <w:r>
              <w:t>0011:languageType</w:t>
            </w:r>
            <w:proofErr w:type="gramEnd"/>
          </w:p>
        </w:tc>
        <w:tc>
          <w:tcPr>
            <w:tcW w:w="1134" w:type="dxa"/>
          </w:tcPr>
          <w:p w14:paraId="5B84B0AD" w14:textId="32DB7D90" w:rsidR="002D4C4D" w:rsidRDefault="009D6E57" w:rsidP="00BD2BBF">
            <w:pPr>
              <w:pStyle w:val="Table0Normal"/>
              <w:jc w:val="center"/>
              <w:rPr>
                <w:rFonts w:cs="Arial"/>
              </w:rPr>
            </w:pPr>
            <w:r>
              <w:rPr>
                <w:rFonts w:cs="Arial"/>
              </w:rPr>
              <w:t>0</w:t>
            </w:r>
            <w:r w:rsidR="002D4C4D">
              <w:rPr>
                <w:rFonts w:cs="Arial"/>
              </w:rPr>
              <w:t>..n</w:t>
            </w:r>
          </w:p>
        </w:tc>
        <w:tc>
          <w:tcPr>
            <w:tcW w:w="2215" w:type="dxa"/>
          </w:tcPr>
          <w:p w14:paraId="0C7ABFD5" w14:textId="77777777" w:rsidR="002D4C4D" w:rsidRPr="0038197D" w:rsidRDefault="002D4C4D" w:rsidP="00BD2BBF">
            <w:pPr>
              <w:pStyle w:val="Table0Normal"/>
              <w:rPr>
                <w:color w:val="000000"/>
                <w:szCs w:val="22"/>
              </w:rPr>
            </w:pPr>
            <w:r w:rsidRPr="0038197D">
              <w:rPr>
                <w:color w:val="000000"/>
                <w:szCs w:val="22"/>
              </w:rPr>
              <w:t>Betriebliche Ausbildungssprache</w:t>
            </w:r>
          </w:p>
        </w:tc>
      </w:tr>
      <w:tr w:rsidR="002D4C4D" w:rsidRPr="0038197D" w14:paraId="69917246" w14:textId="77777777" w:rsidTr="00D8679F">
        <w:trPr>
          <w:cnfStyle w:val="000000010000" w:firstRow="0" w:lastRow="0" w:firstColumn="0" w:lastColumn="0" w:oddVBand="0" w:evenVBand="0" w:oddHBand="0" w:evenHBand="1" w:firstRowFirstColumn="0" w:firstRowLastColumn="0" w:lastRowFirstColumn="0" w:lastRowLastColumn="0"/>
        </w:trPr>
        <w:tc>
          <w:tcPr>
            <w:tcW w:w="1980" w:type="dxa"/>
          </w:tcPr>
          <w:p w14:paraId="05EC63BA" w14:textId="77777777" w:rsidR="002D4C4D" w:rsidRDefault="002D4C4D" w:rsidP="00BD2BBF">
            <w:pPr>
              <w:pStyle w:val="Table0Normal"/>
              <w:rPr>
                <w:rFonts w:cs="Arial"/>
                <w:bCs/>
              </w:rPr>
            </w:pPr>
            <w:proofErr w:type="spellStart"/>
            <w:r>
              <w:rPr>
                <w:rFonts w:cs="Arial"/>
                <w:bCs/>
              </w:rPr>
              <w:t>lastEvaluationDate</w:t>
            </w:r>
            <w:proofErr w:type="spellEnd"/>
          </w:p>
        </w:tc>
        <w:tc>
          <w:tcPr>
            <w:tcW w:w="3260" w:type="dxa"/>
          </w:tcPr>
          <w:p w14:paraId="58BA85C6" w14:textId="77777777" w:rsidR="002D4C4D" w:rsidRDefault="002D4C4D" w:rsidP="00BD2BBF">
            <w:pPr>
              <w:pStyle w:val="Table0Normal"/>
              <w:rPr>
                <w:rFonts w:cs="Arial"/>
              </w:rPr>
            </w:pPr>
            <w:proofErr w:type="spellStart"/>
            <w:proofErr w:type="gramStart"/>
            <w:r>
              <w:rPr>
                <w:rFonts w:cs="Arial"/>
              </w:rPr>
              <w:t>xs:date</w:t>
            </w:r>
            <w:proofErr w:type="spellEnd"/>
            <w:proofErr w:type="gramEnd"/>
          </w:p>
        </w:tc>
        <w:tc>
          <w:tcPr>
            <w:tcW w:w="1134" w:type="dxa"/>
          </w:tcPr>
          <w:p w14:paraId="06AAE768" w14:textId="77777777" w:rsidR="002D4C4D" w:rsidRDefault="002D4C4D" w:rsidP="00BD2BBF">
            <w:pPr>
              <w:pStyle w:val="Table0Normal"/>
              <w:jc w:val="center"/>
              <w:rPr>
                <w:rFonts w:cs="Arial"/>
              </w:rPr>
            </w:pPr>
            <w:r>
              <w:rPr>
                <w:rFonts w:cs="Arial"/>
              </w:rPr>
              <w:t>1</w:t>
            </w:r>
          </w:p>
        </w:tc>
        <w:tc>
          <w:tcPr>
            <w:tcW w:w="2215" w:type="dxa"/>
          </w:tcPr>
          <w:p w14:paraId="657C3887" w14:textId="77777777" w:rsidR="002D4C4D" w:rsidRPr="0038197D" w:rsidRDefault="002D4C4D" w:rsidP="008916AE">
            <w:pPr>
              <w:pStyle w:val="Table0Normal"/>
              <w:keepNext/>
              <w:rPr>
                <w:color w:val="000000"/>
                <w:szCs w:val="22"/>
              </w:rPr>
            </w:pPr>
            <w:r w:rsidRPr="0038197D">
              <w:rPr>
                <w:color w:val="000000"/>
                <w:szCs w:val="22"/>
              </w:rPr>
              <w:t>Datum letzte inhaltliche Überprüfung der Lehrstellen</w:t>
            </w:r>
          </w:p>
        </w:tc>
      </w:tr>
    </w:tbl>
    <w:p w14:paraId="4D87484D" w14:textId="62675D82" w:rsidR="008916AE" w:rsidRPr="00AE1A23" w:rsidRDefault="00EB5D04" w:rsidP="00001FB5">
      <w:pPr>
        <w:pStyle w:val="Beschriftung"/>
        <w:rPr>
          <w:lang w:val="fr-CH"/>
        </w:rPr>
      </w:pPr>
      <w:bookmarkStart w:id="355" w:name="_Toc166050415"/>
      <w:proofErr w:type="spellStart"/>
      <w:proofErr w:type="gramStart"/>
      <w:r>
        <w:rPr>
          <w:lang w:val="fr-CH"/>
        </w:rPr>
        <w:t>r</w:t>
      </w:r>
      <w:r w:rsidR="008916AE" w:rsidRPr="00AE1A23">
        <w:rPr>
          <w:lang w:val="fr-CH"/>
        </w:rPr>
        <w:t>Tabelle</w:t>
      </w:r>
      <w:proofErr w:type="spellEnd"/>
      <w:proofErr w:type="gramEnd"/>
      <w:r w:rsidR="008916AE" w:rsidRPr="00AE1A23">
        <w:rPr>
          <w:lang w:val="fr-CH"/>
        </w:rPr>
        <w:t xml:space="preserv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26</w:t>
      </w:r>
      <w:r w:rsidR="009B57CD">
        <w:rPr>
          <w:lang w:val="fr-CH"/>
        </w:rPr>
        <w:fldChar w:fldCharType="end"/>
      </w:r>
      <w:r w:rsidR="007D606C" w:rsidRPr="00AE1A23">
        <w:rPr>
          <w:lang w:val="fr-CH"/>
        </w:rPr>
        <w:t xml:space="preserve">: </w:t>
      </w:r>
      <w:proofErr w:type="spellStart"/>
      <w:r w:rsidR="007D606C" w:rsidRPr="00AE1A23">
        <w:rPr>
          <w:lang w:val="fr-CH"/>
        </w:rPr>
        <w:t>Definition</w:t>
      </w:r>
      <w:proofErr w:type="spellEnd"/>
      <w:r w:rsidR="007D606C" w:rsidRPr="00AE1A23">
        <w:rPr>
          <w:lang w:val="fr-CH"/>
        </w:rPr>
        <w:t xml:space="preserve"> des </w:t>
      </w:r>
      <w:proofErr w:type="spellStart"/>
      <w:r w:rsidR="007D606C" w:rsidRPr="00AE1A23">
        <w:rPr>
          <w:lang w:val="fr-CH"/>
        </w:rPr>
        <w:t>Datentyps</w:t>
      </w:r>
      <w:proofErr w:type="spellEnd"/>
      <w:r w:rsidR="00AE1A23" w:rsidRPr="00AE1A23">
        <w:rPr>
          <w:lang w:val="fr-CH"/>
        </w:rPr>
        <w:t xml:space="preserve"> «</w:t>
      </w:r>
      <w:proofErr w:type="spellStart"/>
      <w:r w:rsidR="00AE1A23" w:rsidRPr="00AE1A23">
        <w:rPr>
          <w:lang w:val="fr-CH"/>
        </w:rPr>
        <w:t>apprenticeshipType</w:t>
      </w:r>
      <w:proofErr w:type="spellEnd"/>
      <w:r w:rsidR="00AE1A23" w:rsidRPr="00AE1A23">
        <w:rPr>
          <w:lang w:val="fr-CH"/>
        </w:rPr>
        <w:t>».</w:t>
      </w:r>
      <w:bookmarkEnd w:id="355"/>
    </w:p>
    <w:p w14:paraId="7ADAAADA" w14:textId="37E8FE49" w:rsidR="00B234C7" w:rsidRDefault="00B234C7" w:rsidP="00BD1F4A">
      <w:pPr>
        <w:pStyle w:val="berschrift2"/>
        <w:pageBreakBefore/>
        <w:ind w:left="578" w:hanging="578"/>
        <w:rPr>
          <w:szCs w:val="24"/>
        </w:rPr>
      </w:pPr>
      <w:bookmarkStart w:id="356" w:name="_Toc166050323"/>
      <w:proofErr w:type="spellStart"/>
      <w:r w:rsidRPr="00B75B9E">
        <w:rPr>
          <w:szCs w:val="24"/>
        </w:rPr>
        <w:lastRenderedPageBreak/>
        <w:t>apprenticeshipPlaceOptionsType</w:t>
      </w:r>
      <w:proofErr w:type="spellEnd"/>
      <w:r w:rsidRPr="00E2626F">
        <w:rPr>
          <w:szCs w:val="24"/>
        </w:rPr>
        <w:t xml:space="preserve"> (Optionen zur Lehrstellenausschreibung)</w:t>
      </w:r>
      <w:bookmarkEnd w:id="356"/>
    </w:p>
    <w:tbl>
      <w:tblPr>
        <w:tblStyle w:val="AWK-Tabelle2mitEinzug"/>
        <w:tblW w:w="0" w:type="auto"/>
        <w:tblLayout w:type="fixed"/>
        <w:tblLook w:val="0420" w:firstRow="1" w:lastRow="0" w:firstColumn="0" w:lastColumn="0" w:noHBand="0" w:noVBand="1"/>
      </w:tblPr>
      <w:tblGrid>
        <w:gridCol w:w="2247"/>
        <w:gridCol w:w="6114"/>
      </w:tblGrid>
      <w:tr w:rsidR="00B234C7" w:rsidRPr="00C05959" w14:paraId="1C3E7480" w14:textId="77777777" w:rsidTr="004E6F39">
        <w:trPr>
          <w:cnfStyle w:val="100000000000" w:firstRow="1" w:lastRow="0" w:firstColumn="0" w:lastColumn="0" w:oddVBand="0" w:evenVBand="0" w:oddHBand="0" w:evenHBand="0" w:firstRowFirstColumn="0" w:firstRowLastColumn="0" w:lastRowFirstColumn="0" w:lastRowLastColumn="0"/>
        </w:trPr>
        <w:tc>
          <w:tcPr>
            <w:tcW w:w="2247" w:type="dxa"/>
          </w:tcPr>
          <w:p w14:paraId="2A565397" w14:textId="77777777" w:rsidR="00B234C7" w:rsidRPr="00C05959" w:rsidRDefault="00B234C7" w:rsidP="004E6F39">
            <w:pPr>
              <w:pStyle w:val="Table0Normal"/>
            </w:pPr>
            <w:r>
              <w:t>Datentyp</w:t>
            </w:r>
          </w:p>
        </w:tc>
        <w:tc>
          <w:tcPr>
            <w:tcW w:w="6114" w:type="dxa"/>
          </w:tcPr>
          <w:p w14:paraId="4CD18093" w14:textId="77777777" w:rsidR="00B234C7" w:rsidRPr="00C05959" w:rsidRDefault="00B234C7" w:rsidP="004E6F39">
            <w:pPr>
              <w:pStyle w:val="Table0Normal"/>
            </w:pPr>
            <w:r w:rsidRPr="00C05959">
              <w:t xml:space="preserve">Beschreibung </w:t>
            </w:r>
          </w:p>
        </w:tc>
      </w:tr>
      <w:tr w:rsidR="00B234C7" w:rsidRPr="00C05959" w14:paraId="7D1415EB" w14:textId="77777777" w:rsidTr="004E6F39">
        <w:trPr>
          <w:cnfStyle w:val="000000100000" w:firstRow="0" w:lastRow="0" w:firstColumn="0" w:lastColumn="0" w:oddVBand="0" w:evenVBand="0" w:oddHBand="1" w:evenHBand="0" w:firstRowFirstColumn="0" w:firstRowLastColumn="0" w:lastRowFirstColumn="0" w:lastRowLastColumn="0"/>
        </w:trPr>
        <w:tc>
          <w:tcPr>
            <w:tcW w:w="2247" w:type="dxa"/>
          </w:tcPr>
          <w:p w14:paraId="230817F6" w14:textId="77777777" w:rsidR="00B234C7" w:rsidRDefault="00B234C7" w:rsidP="004E6F39">
            <w:pPr>
              <w:pStyle w:val="Table0Normal"/>
            </w:pPr>
            <w:proofErr w:type="spellStart"/>
            <w:proofErr w:type="gramStart"/>
            <w:r>
              <w:t>xs:token</w:t>
            </w:r>
            <w:proofErr w:type="spellEnd"/>
            <w:proofErr w:type="gramEnd"/>
            <w:r>
              <w:t xml:space="preserve"> (</w:t>
            </w:r>
            <w:proofErr w:type="spellStart"/>
            <w:r>
              <w:t>maxlength</w:t>
            </w:r>
            <w:proofErr w:type="spellEnd"/>
            <w:r>
              <w:t xml:space="preserve"> = 10)</w:t>
            </w:r>
          </w:p>
        </w:tc>
        <w:tc>
          <w:tcPr>
            <w:tcW w:w="6114" w:type="dxa"/>
          </w:tcPr>
          <w:p w14:paraId="088BFA75" w14:textId="3BBB3BA1" w:rsidR="00B234C7" w:rsidRDefault="00B234C7" w:rsidP="004E6F39">
            <w:pPr>
              <w:pStyle w:val="Table0Normal"/>
              <w:keepNext/>
              <w:rPr>
                <w:bCs/>
              </w:rPr>
            </w:pPr>
            <w:r>
              <w:rPr>
                <w:bCs/>
              </w:rPr>
              <w:t>Code gemäss Kapitel </w:t>
            </w:r>
            <w:r w:rsidR="00A2282F">
              <w:rPr>
                <w:bCs/>
              </w:rPr>
              <w:fldChar w:fldCharType="begin"/>
            </w:r>
            <w:r w:rsidR="00A2282F">
              <w:rPr>
                <w:bCs/>
              </w:rPr>
              <w:instrText xml:space="preserve"> REF _Ref103804710 \r \h </w:instrText>
            </w:r>
            <w:r w:rsidR="00A2282F">
              <w:rPr>
                <w:bCs/>
              </w:rPr>
            </w:r>
            <w:r w:rsidR="00A2282F">
              <w:rPr>
                <w:bCs/>
              </w:rPr>
              <w:fldChar w:fldCharType="separate"/>
            </w:r>
            <w:r w:rsidR="002A052A">
              <w:rPr>
                <w:bCs/>
              </w:rPr>
              <w:t>2.8</w:t>
            </w:r>
            <w:r w:rsidR="00A2282F">
              <w:rPr>
                <w:bCs/>
              </w:rPr>
              <w:fldChar w:fldCharType="end"/>
            </w:r>
          </w:p>
        </w:tc>
      </w:tr>
    </w:tbl>
    <w:p w14:paraId="0699DA27" w14:textId="38348EA6" w:rsidR="00B234C7" w:rsidRPr="00B75B9E" w:rsidRDefault="00B234C7" w:rsidP="00001FB5">
      <w:pPr>
        <w:pStyle w:val="Beschriftung"/>
        <w:rPr>
          <w:lang w:val="fr-CH"/>
        </w:rPr>
      </w:pPr>
      <w:bookmarkStart w:id="357" w:name="_Toc166050416"/>
      <w:r w:rsidRPr="00B75B9E">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27</w:t>
      </w:r>
      <w:r w:rsidR="009B57CD">
        <w:rPr>
          <w:lang w:val="fr-CH"/>
        </w:rPr>
        <w:fldChar w:fldCharType="end"/>
      </w:r>
      <w:r w:rsidRPr="00B75B9E">
        <w:rPr>
          <w:lang w:val="fr-CH"/>
        </w:rPr>
        <w:t xml:space="preserve">: </w:t>
      </w:r>
      <w:proofErr w:type="spellStart"/>
      <w:r w:rsidRPr="00B75B9E">
        <w:rPr>
          <w:lang w:val="fr-CH"/>
        </w:rPr>
        <w:t>Definition</w:t>
      </w:r>
      <w:proofErr w:type="spellEnd"/>
      <w:r w:rsidRPr="00B75B9E">
        <w:rPr>
          <w:lang w:val="fr-CH"/>
        </w:rPr>
        <w:t xml:space="preserve"> des </w:t>
      </w:r>
      <w:proofErr w:type="spellStart"/>
      <w:r w:rsidRPr="00B75B9E">
        <w:rPr>
          <w:lang w:val="fr-CH"/>
        </w:rPr>
        <w:t>Datentyps</w:t>
      </w:r>
      <w:proofErr w:type="spellEnd"/>
      <w:proofErr w:type="gramStart"/>
      <w:r w:rsidRPr="00B75B9E">
        <w:rPr>
          <w:lang w:val="fr-CH"/>
        </w:rPr>
        <w:t xml:space="preserve"> «</w:t>
      </w:r>
      <w:proofErr w:type="spellStart"/>
      <w:r w:rsidRPr="00B75B9E">
        <w:rPr>
          <w:lang w:val="fr-CH"/>
        </w:rPr>
        <w:t>apprenticeshipPlaceOptionsType</w:t>
      </w:r>
      <w:proofErr w:type="spellEnd"/>
      <w:proofErr w:type="gramEnd"/>
      <w:r w:rsidRPr="00B75B9E">
        <w:rPr>
          <w:lang w:val="fr-CH"/>
        </w:rPr>
        <w:t>».</w:t>
      </w:r>
      <w:bookmarkEnd w:id="357"/>
    </w:p>
    <w:p w14:paraId="7804CAA0" w14:textId="6C079B38" w:rsidR="002D4C4D" w:rsidRDefault="002D4C4D" w:rsidP="002D4C4D">
      <w:pPr>
        <w:pStyle w:val="berschrift2"/>
      </w:pPr>
      <w:bookmarkStart w:id="358" w:name="_Toc166050324"/>
      <w:proofErr w:type="spellStart"/>
      <w:r>
        <w:t>bmTypeIdType</w:t>
      </w:r>
      <w:proofErr w:type="spellEnd"/>
      <w:r>
        <w:t xml:space="preserve"> (Berufsmaturitäts</w:t>
      </w:r>
      <w:r w:rsidR="00D9699E">
        <w:t>aus</w:t>
      </w:r>
      <w:r>
        <w:t>richtung)</w:t>
      </w:r>
      <w:bookmarkEnd w:id="358"/>
    </w:p>
    <w:tbl>
      <w:tblPr>
        <w:tblStyle w:val="AWK-Tabelle2mitEinzug"/>
        <w:tblW w:w="0" w:type="auto"/>
        <w:tblLayout w:type="fixed"/>
        <w:tblLook w:val="0420" w:firstRow="1" w:lastRow="0" w:firstColumn="0" w:lastColumn="0" w:noHBand="0" w:noVBand="1"/>
      </w:tblPr>
      <w:tblGrid>
        <w:gridCol w:w="2264"/>
        <w:gridCol w:w="6095"/>
      </w:tblGrid>
      <w:tr w:rsidR="006F3C8E" w14:paraId="58DC065A"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6CC38B24" w14:textId="2995E8B0" w:rsidR="006F3C8E" w:rsidRPr="003071AE" w:rsidRDefault="007F49E5" w:rsidP="00BD2BBF">
            <w:pPr>
              <w:pStyle w:val="Table0Normal"/>
              <w:rPr>
                <w:rFonts w:cs="Arial"/>
              </w:rPr>
            </w:pPr>
            <w:r>
              <w:rPr>
                <w:rFonts w:cs="Arial"/>
              </w:rPr>
              <w:t>Datentyp</w:t>
            </w:r>
          </w:p>
        </w:tc>
        <w:tc>
          <w:tcPr>
            <w:tcW w:w="6095" w:type="dxa"/>
            <w:hideMark/>
          </w:tcPr>
          <w:p w14:paraId="7536F82F" w14:textId="1FCDEBEF" w:rsidR="006F3C8E" w:rsidRPr="003071AE" w:rsidRDefault="006F3C8E" w:rsidP="00BD2BBF">
            <w:pPr>
              <w:pStyle w:val="Table0Normal"/>
              <w:rPr>
                <w:rFonts w:cs="Arial"/>
              </w:rPr>
            </w:pPr>
            <w:r>
              <w:rPr>
                <w:rFonts w:cs="Arial"/>
              </w:rPr>
              <w:t>Beschreibung</w:t>
            </w:r>
          </w:p>
        </w:tc>
      </w:tr>
      <w:tr w:rsidR="006F3C8E" w14:paraId="06A2976F"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tcPr>
          <w:p w14:paraId="62D6DEEF" w14:textId="3D51A76E" w:rsidR="006F3C8E" w:rsidRDefault="006F3C8E" w:rsidP="00BD2BBF">
            <w:pPr>
              <w:pStyle w:val="Table0Normal"/>
            </w:pPr>
            <w:proofErr w:type="spellStart"/>
            <w:proofErr w:type="gramStart"/>
            <w:r>
              <w:t>xs:token</w:t>
            </w:r>
            <w:proofErr w:type="spellEnd"/>
            <w:proofErr w:type="gramEnd"/>
            <w:r>
              <w:t xml:space="preserve"> (</w:t>
            </w:r>
            <w:proofErr w:type="spellStart"/>
            <w:r>
              <w:t>maxLength</w:t>
            </w:r>
            <w:proofErr w:type="spellEnd"/>
            <w:r>
              <w:t xml:space="preserve"> = 1)</w:t>
            </w:r>
          </w:p>
        </w:tc>
        <w:tc>
          <w:tcPr>
            <w:tcW w:w="6095" w:type="dxa"/>
            <w:hideMark/>
          </w:tcPr>
          <w:p w14:paraId="19199CD7" w14:textId="6DDBF6E2" w:rsidR="006F3C8E" w:rsidRDefault="006F3C8E" w:rsidP="008916AE">
            <w:pPr>
              <w:pStyle w:val="Table0Normal"/>
              <w:keepNext/>
            </w:pPr>
            <w:r>
              <w:t>Code für Berufsmaturitäts</w:t>
            </w:r>
            <w:r w:rsidR="00D9699E">
              <w:t>aus</w:t>
            </w:r>
            <w:r>
              <w:t>richtung</w:t>
            </w:r>
            <w:r w:rsidDel="008335CD">
              <w:t xml:space="preserve"> </w:t>
            </w:r>
            <w:r>
              <w:t xml:space="preserve">gemäss </w:t>
            </w:r>
            <w:r w:rsidR="006F1120">
              <w:t>Kapitel </w:t>
            </w:r>
            <w:r w:rsidR="00DC09FB">
              <w:fldChar w:fldCharType="begin"/>
            </w:r>
            <w:r w:rsidR="00DC09FB">
              <w:instrText xml:space="preserve"> REF _Ref104925847 \r \h </w:instrText>
            </w:r>
            <w:r w:rsidR="00BD1F4A">
              <w:instrText xml:space="preserve"> \* MERGEFORMAT </w:instrText>
            </w:r>
            <w:r w:rsidR="00DC09FB">
              <w:fldChar w:fldCharType="separate"/>
            </w:r>
            <w:r w:rsidR="002A052A">
              <w:t>2.10</w:t>
            </w:r>
            <w:r w:rsidR="00DC09FB">
              <w:fldChar w:fldCharType="end"/>
            </w:r>
          </w:p>
        </w:tc>
      </w:tr>
    </w:tbl>
    <w:p w14:paraId="372C98A8" w14:textId="182ABC43" w:rsidR="008916AE" w:rsidRDefault="008916AE" w:rsidP="00001FB5">
      <w:pPr>
        <w:pStyle w:val="Beschriftung"/>
      </w:pPr>
      <w:bookmarkStart w:id="359" w:name="_Toc166050417"/>
      <w:r>
        <w:t xml:space="preserve">Tabelle </w:t>
      </w:r>
      <w:r w:rsidR="005137A2">
        <w:fldChar w:fldCharType="begin"/>
      </w:r>
      <w:r w:rsidR="005137A2">
        <w:instrText xml:space="preserve"> SEQ Tabelle \* ARABIC </w:instrText>
      </w:r>
      <w:r w:rsidR="005137A2">
        <w:fldChar w:fldCharType="separate"/>
      </w:r>
      <w:r w:rsidR="002A052A">
        <w:rPr>
          <w:noProof/>
        </w:rPr>
        <w:t>28</w:t>
      </w:r>
      <w:r w:rsidR="005137A2">
        <w:rPr>
          <w:noProof/>
        </w:rPr>
        <w:fldChar w:fldCharType="end"/>
      </w:r>
      <w:r w:rsidR="007D606C">
        <w:t>: Definition des Datentyps</w:t>
      </w:r>
      <w:r w:rsidR="00AE1A23">
        <w:t xml:space="preserve"> «</w:t>
      </w:r>
      <w:proofErr w:type="spellStart"/>
      <w:r w:rsidR="00AE1A23">
        <w:t>bmTypeIdType</w:t>
      </w:r>
      <w:proofErr w:type="spellEnd"/>
      <w:r w:rsidR="00AE1A23">
        <w:t>».</w:t>
      </w:r>
      <w:bookmarkEnd w:id="359"/>
    </w:p>
    <w:p w14:paraId="731C657C" w14:textId="05B58F81" w:rsidR="002D4C4D" w:rsidRDefault="002D4C4D" w:rsidP="002D4C4D">
      <w:pPr>
        <w:pStyle w:val="berschrift2"/>
      </w:pPr>
      <w:bookmarkStart w:id="360" w:name="_Toc166050325"/>
      <w:proofErr w:type="spellStart"/>
      <w:r>
        <w:t>branchCoursesOrganisation</w:t>
      </w:r>
      <w:r w:rsidR="00685761">
        <w:t>Id</w:t>
      </w:r>
      <w:r>
        <w:t>Type</w:t>
      </w:r>
      <w:proofErr w:type="spellEnd"/>
      <w:r>
        <w:t xml:space="preserve"> (</w:t>
      </w:r>
      <w:proofErr w:type="spellStart"/>
      <w:r>
        <w:t>üK-Organisiation</w:t>
      </w:r>
      <w:proofErr w:type="spellEnd"/>
      <w:r>
        <w:t>)</w:t>
      </w:r>
      <w:bookmarkEnd w:id="360"/>
    </w:p>
    <w:tbl>
      <w:tblPr>
        <w:tblStyle w:val="AWK-Tabelle2mitEinzug"/>
        <w:tblW w:w="0" w:type="auto"/>
        <w:tblLayout w:type="fixed"/>
        <w:tblLook w:val="0420" w:firstRow="1" w:lastRow="0" w:firstColumn="0" w:lastColumn="0" w:noHBand="0" w:noVBand="1"/>
      </w:tblPr>
      <w:tblGrid>
        <w:gridCol w:w="2264"/>
        <w:gridCol w:w="6095"/>
      </w:tblGrid>
      <w:tr w:rsidR="006F3C8E" w14:paraId="7DEABC85"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7CD407B7" w14:textId="033875D5" w:rsidR="006F3C8E" w:rsidRDefault="007F49E5" w:rsidP="00BD2BBF">
            <w:pPr>
              <w:pStyle w:val="Table0Normal"/>
              <w:rPr>
                <w:b w:val="0"/>
                <w:bCs w:val="0"/>
              </w:rPr>
            </w:pPr>
            <w:r>
              <w:rPr>
                <w:rFonts w:cs="Arial"/>
              </w:rPr>
              <w:t>Datentyp</w:t>
            </w:r>
          </w:p>
        </w:tc>
        <w:tc>
          <w:tcPr>
            <w:tcW w:w="6095" w:type="dxa"/>
            <w:hideMark/>
          </w:tcPr>
          <w:p w14:paraId="768F98ED" w14:textId="7BBF2100" w:rsidR="006F3C8E" w:rsidRDefault="006F3C8E" w:rsidP="00CF04C7">
            <w:pPr>
              <w:pStyle w:val="Table0Normal"/>
              <w:rPr>
                <w:b w:val="0"/>
                <w:bCs w:val="0"/>
              </w:rPr>
            </w:pPr>
            <w:r>
              <w:rPr>
                <w:rFonts w:cs="Arial"/>
              </w:rPr>
              <w:t>Beschreibung</w:t>
            </w:r>
          </w:p>
        </w:tc>
      </w:tr>
      <w:tr w:rsidR="006F3C8E" w14:paraId="450B9BF3"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tcPr>
          <w:p w14:paraId="49733BD2" w14:textId="19AC0A22" w:rsidR="006F3C8E" w:rsidRDefault="006F3C8E" w:rsidP="00BD2BBF">
            <w:pPr>
              <w:pStyle w:val="Table0Normal"/>
            </w:pPr>
            <w:proofErr w:type="spellStart"/>
            <w:proofErr w:type="gramStart"/>
            <w:r>
              <w:t>xs:token</w:t>
            </w:r>
            <w:proofErr w:type="spellEnd"/>
            <w:proofErr w:type="gramEnd"/>
            <w:r>
              <w:t xml:space="preserve"> </w:t>
            </w:r>
            <w:r w:rsidR="00467BB9">
              <w:t>(</w:t>
            </w:r>
            <w:proofErr w:type="spellStart"/>
            <w:r w:rsidR="00467BB9">
              <w:t>maxLength</w:t>
            </w:r>
            <w:proofErr w:type="spellEnd"/>
            <w:r w:rsidR="00467BB9">
              <w:t xml:space="preserve"> = </w:t>
            </w:r>
            <w:r w:rsidR="00A04275">
              <w:t>5</w:t>
            </w:r>
            <w:r w:rsidR="00467BB9">
              <w:t>0, Beginnend mit «</w:t>
            </w:r>
            <w:r w:rsidR="00467BB9" w:rsidRPr="0086737C">
              <w:t>UK</w:t>
            </w:r>
            <w:r w:rsidR="00467BB9">
              <w:t>»)</w:t>
            </w:r>
          </w:p>
        </w:tc>
        <w:tc>
          <w:tcPr>
            <w:tcW w:w="6095" w:type="dxa"/>
          </w:tcPr>
          <w:p w14:paraId="4F9C94F7" w14:textId="1F51AC05" w:rsidR="006F3C8E" w:rsidRDefault="00467BB9" w:rsidP="008916AE">
            <w:pPr>
              <w:pStyle w:val="Table0Normal"/>
              <w:keepNext/>
            </w:pPr>
            <w:r>
              <w:t xml:space="preserve">Identifikator </w:t>
            </w:r>
            <w:proofErr w:type="spellStart"/>
            <w:r w:rsidR="006F3C8E">
              <w:t>üK</w:t>
            </w:r>
            <w:proofErr w:type="spellEnd"/>
            <w:r w:rsidR="006F3C8E">
              <w:t>-Organisatio</w:t>
            </w:r>
            <w:r>
              <w:t>n g</w:t>
            </w:r>
            <w:r w:rsidRPr="00351570">
              <w:rPr>
                <w:rFonts w:eastAsiaTheme="minorHAnsi" w:cstheme="minorBidi"/>
                <w:bCs/>
                <w:szCs w:val="18"/>
              </w:rPr>
              <w:t>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bl>
    <w:p w14:paraId="79183BB9" w14:textId="7B1149D0" w:rsidR="008916AE" w:rsidRDefault="008916AE" w:rsidP="00001FB5">
      <w:pPr>
        <w:pStyle w:val="Beschriftung"/>
      </w:pPr>
      <w:bookmarkStart w:id="361" w:name="_Toc166050418"/>
      <w:r>
        <w:t xml:space="preserve">Tabelle </w:t>
      </w:r>
      <w:r w:rsidR="005137A2">
        <w:fldChar w:fldCharType="begin"/>
      </w:r>
      <w:r w:rsidR="005137A2">
        <w:instrText xml:space="preserve"> SEQ Tabelle \* ARABIC </w:instrText>
      </w:r>
      <w:r w:rsidR="005137A2">
        <w:fldChar w:fldCharType="separate"/>
      </w:r>
      <w:r w:rsidR="002A052A">
        <w:rPr>
          <w:noProof/>
        </w:rPr>
        <w:t>29</w:t>
      </w:r>
      <w:r w:rsidR="005137A2">
        <w:rPr>
          <w:noProof/>
        </w:rPr>
        <w:fldChar w:fldCharType="end"/>
      </w:r>
      <w:r w:rsidR="007D606C">
        <w:t>: Definition des Datentyps</w:t>
      </w:r>
      <w:r w:rsidR="00AE1A23">
        <w:t xml:space="preserve"> «</w:t>
      </w:r>
      <w:proofErr w:type="spellStart"/>
      <w:r w:rsidR="00AE1A23">
        <w:t>branchCoursesOrganisationIdType</w:t>
      </w:r>
      <w:proofErr w:type="spellEnd"/>
      <w:r w:rsidR="00AE1A23">
        <w:t>».</w:t>
      </w:r>
      <w:bookmarkEnd w:id="361"/>
    </w:p>
    <w:p w14:paraId="696A9968" w14:textId="77777777" w:rsidR="002D4C4D" w:rsidRDefault="002D4C4D" w:rsidP="002D4C4D">
      <w:pPr>
        <w:pStyle w:val="berschrift2"/>
        <w:rPr>
          <w:rFonts w:cs="Times New Roman"/>
        </w:rPr>
      </w:pPr>
      <w:bookmarkStart w:id="362" w:name="_Toc166050326"/>
      <w:proofErr w:type="spellStart"/>
      <w:r>
        <w:t>commentType</w:t>
      </w:r>
      <w:proofErr w:type="spellEnd"/>
      <w:r>
        <w:t xml:space="preserve"> (Freitext-Kommentarfeld)</w:t>
      </w:r>
      <w:bookmarkEnd w:id="362"/>
    </w:p>
    <w:tbl>
      <w:tblPr>
        <w:tblStyle w:val="AWK-Tabelle2mitEinzug"/>
        <w:tblW w:w="0" w:type="auto"/>
        <w:tblLayout w:type="fixed"/>
        <w:tblLook w:val="0420" w:firstRow="1" w:lastRow="0" w:firstColumn="0" w:lastColumn="0" w:noHBand="0" w:noVBand="1"/>
      </w:tblPr>
      <w:tblGrid>
        <w:gridCol w:w="2264"/>
        <w:gridCol w:w="6095"/>
      </w:tblGrid>
      <w:tr w:rsidR="009E29D9" w14:paraId="6DD53D6B" w14:textId="77777777" w:rsidTr="00BD1F4A">
        <w:trPr>
          <w:cnfStyle w:val="100000000000" w:firstRow="1" w:lastRow="0" w:firstColumn="0" w:lastColumn="0" w:oddVBand="0" w:evenVBand="0" w:oddHBand="0" w:evenHBand="0" w:firstRowFirstColumn="0" w:firstRowLastColumn="0" w:lastRowFirstColumn="0" w:lastRowLastColumn="0"/>
        </w:trPr>
        <w:tc>
          <w:tcPr>
            <w:tcW w:w="2264" w:type="dxa"/>
            <w:hideMark/>
          </w:tcPr>
          <w:p w14:paraId="010E2731" w14:textId="18A8759E" w:rsidR="009E29D9" w:rsidRDefault="007F49E5" w:rsidP="00BD2BBF">
            <w:pPr>
              <w:pStyle w:val="Table0Normal"/>
              <w:rPr>
                <w:b w:val="0"/>
                <w:bCs w:val="0"/>
              </w:rPr>
            </w:pPr>
            <w:r>
              <w:rPr>
                <w:rFonts w:cs="Arial"/>
              </w:rPr>
              <w:t>Datentyp</w:t>
            </w:r>
          </w:p>
        </w:tc>
        <w:tc>
          <w:tcPr>
            <w:tcW w:w="6095" w:type="dxa"/>
            <w:hideMark/>
          </w:tcPr>
          <w:p w14:paraId="613949E8" w14:textId="07B96A7E" w:rsidR="009E29D9" w:rsidRDefault="009E29D9" w:rsidP="00BD2BBF">
            <w:pPr>
              <w:pStyle w:val="Table0Normal"/>
              <w:rPr>
                <w:b w:val="0"/>
                <w:bCs w:val="0"/>
              </w:rPr>
            </w:pPr>
            <w:r>
              <w:rPr>
                <w:rFonts w:cs="Arial"/>
              </w:rPr>
              <w:t>Beschreibung</w:t>
            </w:r>
          </w:p>
        </w:tc>
      </w:tr>
      <w:tr w:rsidR="009E29D9" w14:paraId="170C4925" w14:textId="77777777" w:rsidTr="00BD1F4A">
        <w:trPr>
          <w:cnfStyle w:val="000000100000" w:firstRow="0" w:lastRow="0" w:firstColumn="0" w:lastColumn="0" w:oddVBand="0" w:evenVBand="0" w:oddHBand="1" w:evenHBand="0" w:firstRowFirstColumn="0" w:firstRowLastColumn="0" w:lastRowFirstColumn="0" w:lastRowLastColumn="0"/>
        </w:trPr>
        <w:tc>
          <w:tcPr>
            <w:tcW w:w="2264" w:type="dxa"/>
            <w:hideMark/>
          </w:tcPr>
          <w:p w14:paraId="6EC732E9" w14:textId="77777777" w:rsidR="009E29D9" w:rsidRDefault="009E29D9" w:rsidP="00BD2BBF">
            <w:pPr>
              <w:pStyle w:val="Table0Normal"/>
            </w:pPr>
            <w:proofErr w:type="spellStart"/>
            <w:proofErr w:type="gramStart"/>
            <w:r>
              <w:t>xs:token</w:t>
            </w:r>
            <w:proofErr w:type="spellEnd"/>
            <w:proofErr w:type="gramEnd"/>
            <w:r>
              <w:t xml:space="preserve"> (</w:t>
            </w:r>
            <w:proofErr w:type="spellStart"/>
            <w:r>
              <w:t>maxLength</w:t>
            </w:r>
            <w:proofErr w:type="spellEnd"/>
            <w:r>
              <w:t xml:space="preserve"> = 300)</w:t>
            </w:r>
          </w:p>
        </w:tc>
        <w:tc>
          <w:tcPr>
            <w:tcW w:w="6095" w:type="dxa"/>
            <w:hideMark/>
          </w:tcPr>
          <w:p w14:paraId="6CA5286A" w14:textId="77777777" w:rsidR="009E29D9" w:rsidRDefault="009E29D9" w:rsidP="008916AE">
            <w:pPr>
              <w:pStyle w:val="Table0Normal"/>
              <w:keepNext/>
            </w:pPr>
            <w:r>
              <w:t>Freitextfeld für Kommentare zu den Meldungen</w:t>
            </w:r>
          </w:p>
        </w:tc>
      </w:tr>
    </w:tbl>
    <w:p w14:paraId="32A93966" w14:textId="61EF9092" w:rsidR="008916AE" w:rsidRDefault="008916AE" w:rsidP="00001FB5">
      <w:pPr>
        <w:pStyle w:val="Beschriftung"/>
      </w:pPr>
      <w:bookmarkStart w:id="363" w:name="_Toc166050419"/>
      <w:r>
        <w:t xml:space="preserve">Tabelle </w:t>
      </w:r>
      <w:r w:rsidR="005137A2">
        <w:fldChar w:fldCharType="begin"/>
      </w:r>
      <w:r w:rsidR="005137A2">
        <w:instrText xml:space="preserve"> SEQ Tabelle \* ARABIC </w:instrText>
      </w:r>
      <w:r w:rsidR="005137A2">
        <w:fldChar w:fldCharType="separate"/>
      </w:r>
      <w:r w:rsidR="002A052A">
        <w:rPr>
          <w:noProof/>
        </w:rPr>
        <w:t>30</w:t>
      </w:r>
      <w:r w:rsidR="005137A2">
        <w:rPr>
          <w:noProof/>
        </w:rPr>
        <w:fldChar w:fldCharType="end"/>
      </w:r>
      <w:r w:rsidR="007D606C">
        <w:t>: Definition des Datentyps</w:t>
      </w:r>
      <w:r w:rsidR="00AE1A23">
        <w:t xml:space="preserve"> «</w:t>
      </w:r>
      <w:proofErr w:type="spellStart"/>
      <w:r w:rsidR="00AE1A23">
        <w:t>commentType</w:t>
      </w:r>
      <w:proofErr w:type="spellEnd"/>
      <w:r w:rsidR="00AE1A23">
        <w:t>».</w:t>
      </w:r>
      <w:bookmarkEnd w:id="363"/>
    </w:p>
    <w:p w14:paraId="32B78F8B" w14:textId="61A858BA" w:rsidR="002D4C4D" w:rsidRDefault="002D4C4D" w:rsidP="002D4C4D">
      <w:pPr>
        <w:pStyle w:val="berschrift2"/>
        <w:rPr>
          <w:rFonts w:cs="Times New Roman"/>
        </w:rPr>
      </w:pPr>
      <w:bookmarkStart w:id="364" w:name="_Toc166050327"/>
      <w:proofErr w:type="spellStart"/>
      <w:r>
        <w:t>contractPartType</w:t>
      </w:r>
      <w:proofErr w:type="spellEnd"/>
      <w:r>
        <w:t xml:space="preserve"> (Teilverhältnis)</w:t>
      </w:r>
      <w:bookmarkEnd w:id="364"/>
    </w:p>
    <w:tbl>
      <w:tblPr>
        <w:tblStyle w:val="AWK-Tabelle2mitEinzug"/>
        <w:tblW w:w="8359" w:type="dxa"/>
        <w:tblLayout w:type="fixed"/>
        <w:tblLook w:val="0420" w:firstRow="1" w:lastRow="0" w:firstColumn="0" w:lastColumn="0" w:noHBand="0" w:noVBand="1"/>
      </w:tblPr>
      <w:tblGrid>
        <w:gridCol w:w="1932"/>
        <w:gridCol w:w="2069"/>
        <w:gridCol w:w="866"/>
        <w:gridCol w:w="3492"/>
      </w:tblGrid>
      <w:tr w:rsidR="002D4C4D" w14:paraId="2B996857"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32" w:type="dxa"/>
            <w:hideMark/>
          </w:tcPr>
          <w:p w14:paraId="6FE3B9E4" w14:textId="539953C0" w:rsidR="002D4C4D" w:rsidRDefault="002D4C4D" w:rsidP="00BD2BBF">
            <w:pPr>
              <w:pStyle w:val="Table0Normal"/>
              <w:rPr>
                <w:b w:val="0"/>
                <w:bCs w:val="0"/>
              </w:rPr>
            </w:pPr>
            <w:r>
              <w:rPr>
                <w:rFonts w:cs="Arial"/>
              </w:rPr>
              <w:t>Element</w:t>
            </w:r>
          </w:p>
        </w:tc>
        <w:tc>
          <w:tcPr>
            <w:tcW w:w="2069" w:type="dxa"/>
            <w:hideMark/>
          </w:tcPr>
          <w:p w14:paraId="78872C2B" w14:textId="2A087306" w:rsidR="002D4C4D" w:rsidRDefault="007F49E5" w:rsidP="00BD2BBF">
            <w:pPr>
              <w:pStyle w:val="Table0Normal"/>
              <w:rPr>
                <w:b w:val="0"/>
                <w:bCs w:val="0"/>
              </w:rPr>
            </w:pPr>
            <w:r>
              <w:rPr>
                <w:rFonts w:cs="Arial"/>
              </w:rPr>
              <w:t>Datentyp</w:t>
            </w:r>
          </w:p>
        </w:tc>
        <w:tc>
          <w:tcPr>
            <w:tcW w:w="866" w:type="dxa"/>
            <w:hideMark/>
          </w:tcPr>
          <w:p w14:paraId="74B6723E" w14:textId="77777777" w:rsidR="002D4C4D" w:rsidRDefault="002D4C4D" w:rsidP="00BD2BBF">
            <w:pPr>
              <w:pStyle w:val="Table0Normal"/>
              <w:rPr>
                <w:b w:val="0"/>
                <w:bCs w:val="0"/>
              </w:rPr>
            </w:pPr>
            <w:r>
              <w:rPr>
                <w:rFonts w:cs="Arial"/>
              </w:rPr>
              <w:t>Vorkommen</w:t>
            </w:r>
          </w:p>
        </w:tc>
        <w:tc>
          <w:tcPr>
            <w:tcW w:w="3492" w:type="dxa"/>
            <w:hideMark/>
          </w:tcPr>
          <w:p w14:paraId="21D2B5E9" w14:textId="1474509A" w:rsidR="002D4C4D" w:rsidRDefault="002D4C4D" w:rsidP="00CF04C7">
            <w:pPr>
              <w:pStyle w:val="Table0Normal"/>
              <w:rPr>
                <w:b w:val="0"/>
                <w:bCs w:val="0"/>
              </w:rPr>
            </w:pPr>
            <w:r>
              <w:rPr>
                <w:rFonts w:cs="Arial"/>
              </w:rPr>
              <w:t>Beschreibung</w:t>
            </w:r>
          </w:p>
        </w:tc>
      </w:tr>
      <w:tr w:rsidR="00A94C55" w14:paraId="19E94ECA"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tcPr>
          <w:p w14:paraId="5B4CD26B" w14:textId="5D777EDA" w:rsidR="00A94C55" w:rsidRDefault="00FE1490" w:rsidP="00BD2BBF">
            <w:pPr>
              <w:pStyle w:val="Table0Normal"/>
              <w:rPr>
                <w:bCs/>
              </w:rPr>
            </w:pPr>
            <w:proofErr w:type="spellStart"/>
            <w:r>
              <w:rPr>
                <w:bCs/>
              </w:rPr>
              <w:t>contractPart</w:t>
            </w:r>
            <w:r w:rsidR="00861E3F">
              <w:rPr>
                <w:bCs/>
              </w:rPr>
              <w:t>Id</w:t>
            </w:r>
            <w:proofErr w:type="spellEnd"/>
          </w:p>
        </w:tc>
        <w:tc>
          <w:tcPr>
            <w:tcW w:w="2069" w:type="dxa"/>
          </w:tcPr>
          <w:p w14:paraId="2D313674" w14:textId="4D44DFE3" w:rsidR="00A94C55" w:rsidRDefault="005B27F1" w:rsidP="00BD2BBF">
            <w:pPr>
              <w:pStyle w:val="Table0Normal"/>
            </w:pPr>
            <w:proofErr w:type="spellStart"/>
            <w:r w:rsidRPr="005B27F1">
              <w:t>contractPartIdType</w:t>
            </w:r>
            <w:proofErr w:type="spellEnd"/>
          </w:p>
        </w:tc>
        <w:tc>
          <w:tcPr>
            <w:tcW w:w="866" w:type="dxa"/>
          </w:tcPr>
          <w:p w14:paraId="5402CE71" w14:textId="53F797A9" w:rsidR="00A94C55" w:rsidRDefault="00861E3F" w:rsidP="00BD2BBF">
            <w:pPr>
              <w:pStyle w:val="Table0Normal"/>
              <w:jc w:val="center"/>
            </w:pPr>
            <w:r>
              <w:t>1</w:t>
            </w:r>
          </w:p>
        </w:tc>
        <w:tc>
          <w:tcPr>
            <w:tcW w:w="3492" w:type="dxa"/>
          </w:tcPr>
          <w:p w14:paraId="0AB697C6" w14:textId="55ACD369" w:rsidR="00A94C55" w:rsidRDefault="005B27F1" w:rsidP="00BD2BBF">
            <w:pPr>
              <w:pStyle w:val="Table0Normal"/>
            </w:pPr>
            <w:r w:rsidRPr="00CF04C7">
              <w:t xml:space="preserve">Identifikator </w:t>
            </w:r>
            <w:r w:rsidR="001B5770" w:rsidRPr="00CF04C7">
              <w:t>Teilverhältnis</w:t>
            </w:r>
            <w:r w:rsidR="0025668B" w:rsidRPr="00CF04C7">
              <w:t xml:space="preserve"> g</w:t>
            </w:r>
            <w:r w:rsidR="0025668B" w:rsidRPr="00CF04C7">
              <w:rPr>
                <w:rFonts w:eastAsiaTheme="minorHAnsi" w:cstheme="minorBidi"/>
                <w:bCs/>
                <w:szCs w:val="18"/>
              </w:rPr>
              <w:t>emäss Kapitel </w:t>
            </w:r>
            <w:r w:rsidR="0025668B" w:rsidRPr="00CF04C7">
              <w:rPr>
                <w:rFonts w:eastAsiaTheme="minorHAnsi" w:cstheme="minorBidi"/>
                <w:bCs/>
                <w:szCs w:val="18"/>
              </w:rPr>
              <w:fldChar w:fldCharType="begin"/>
            </w:r>
            <w:r w:rsidR="0025668B" w:rsidRPr="00CF04C7">
              <w:rPr>
                <w:rFonts w:eastAsiaTheme="minorHAnsi" w:cstheme="minorBidi"/>
                <w:bCs/>
                <w:szCs w:val="18"/>
              </w:rPr>
              <w:instrText xml:space="preserve"> REF _Ref103631215 \r \h  \* MERGEFORMAT </w:instrText>
            </w:r>
            <w:r w:rsidR="0025668B" w:rsidRPr="00CF04C7">
              <w:rPr>
                <w:rFonts w:eastAsiaTheme="minorHAnsi" w:cstheme="minorBidi"/>
                <w:bCs/>
                <w:szCs w:val="18"/>
              </w:rPr>
            </w:r>
            <w:r w:rsidR="0025668B" w:rsidRPr="00CF04C7">
              <w:rPr>
                <w:rFonts w:eastAsiaTheme="minorHAnsi" w:cstheme="minorBidi"/>
                <w:bCs/>
                <w:szCs w:val="18"/>
              </w:rPr>
              <w:fldChar w:fldCharType="separate"/>
            </w:r>
            <w:r w:rsidR="002A052A">
              <w:rPr>
                <w:rFonts w:eastAsiaTheme="minorHAnsi" w:cstheme="minorBidi"/>
                <w:bCs/>
                <w:szCs w:val="18"/>
              </w:rPr>
              <w:t>2.14</w:t>
            </w:r>
            <w:r w:rsidR="0025668B" w:rsidRPr="00CF04C7">
              <w:rPr>
                <w:rFonts w:eastAsiaTheme="minorHAnsi" w:cstheme="minorBidi"/>
                <w:bCs/>
                <w:szCs w:val="18"/>
              </w:rPr>
              <w:fldChar w:fldCharType="end"/>
            </w:r>
          </w:p>
        </w:tc>
      </w:tr>
      <w:tr w:rsidR="002D4C4D" w14:paraId="2B67EE59"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37448A07" w14:textId="77777777" w:rsidR="002D4C4D" w:rsidRDefault="002D4C4D" w:rsidP="00BD2BBF">
            <w:pPr>
              <w:pStyle w:val="Table0Normal"/>
              <w:rPr>
                <w:bCs/>
              </w:rPr>
            </w:pPr>
            <w:proofErr w:type="spellStart"/>
            <w:r>
              <w:rPr>
                <w:bCs/>
              </w:rPr>
              <w:t>canton</w:t>
            </w:r>
            <w:proofErr w:type="spellEnd"/>
          </w:p>
        </w:tc>
        <w:tc>
          <w:tcPr>
            <w:tcW w:w="2069" w:type="dxa"/>
            <w:hideMark/>
          </w:tcPr>
          <w:p w14:paraId="5B6FFFC4" w14:textId="77777777" w:rsidR="002D4C4D" w:rsidRDefault="002D4C4D" w:rsidP="00BD2BBF">
            <w:pPr>
              <w:pStyle w:val="Table0Normal"/>
            </w:pPr>
            <w:r>
              <w:t>eCH-</w:t>
            </w:r>
            <w:proofErr w:type="gramStart"/>
            <w:r>
              <w:t>0007:cantonFlAbbreviationType</w:t>
            </w:r>
            <w:proofErr w:type="gramEnd"/>
          </w:p>
        </w:tc>
        <w:tc>
          <w:tcPr>
            <w:tcW w:w="866" w:type="dxa"/>
            <w:hideMark/>
          </w:tcPr>
          <w:p w14:paraId="72B3D825" w14:textId="77777777" w:rsidR="002D4C4D" w:rsidRDefault="002D4C4D" w:rsidP="00BD2BBF">
            <w:pPr>
              <w:pStyle w:val="Table0Normal"/>
              <w:jc w:val="center"/>
            </w:pPr>
            <w:r>
              <w:t>1</w:t>
            </w:r>
          </w:p>
        </w:tc>
        <w:tc>
          <w:tcPr>
            <w:tcW w:w="3492" w:type="dxa"/>
            <w:hideMark/>
          </w:tcPr>
          <w:p w14:paraId="7877EA64" w14:textId="77777777" w:rsidR="002D4C4D" w:rsidRDefault="002D4C4D" w:rsidP="00BD2BBF">
            <w:pPr>
              <w:pStyle w:val="Table0Normal"/>
            </w:pPr>
            <w:r>
              <w:t>Lehrortkanton</w:t>
            </w:r>
          </w:p>
        </w:tc>
      </w:tr>
      <w:tr w:rsidR="002D4C4D" w14:paraId="6456DC7D"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4D2F9516" w14:textId="77777777" w:rsidR="002D4C4D" w:rsidRDefault="002D4C4D" w:rsidP="00BD2BBF">
            <w:pPr>
              <w:pStyle w:val="Table0Normal"/>
              <w:rPr>
                <w:bCs/>
              </w:rPr>
            </w:pPr>
            <w:proofErr w:type="spellStart"/>
            <w:r>
              <w:rPr>
                <w:bCs/>
              </w:rPr>
              <w:t>startDate</w:t>
            </w:r>
            <w:proofErr w:type="spellEnd"/>
          </w:p>
        </w:tc>
        <w:tc>
          <w:tcPr>
            <w:tcW w:w="2069" w:type="dxa"/>
            <w:hideMark/>
          </w:tcPr>
          <w:p w14:paraId="35775525" w14:textId="77777777" w:rsidR="002D4C4D" w:rsidRDefault="002D4C4D" w:rsidP="00BD2BBF">
            <w:pPr>
              <w:pStyle w:val="Table0Normal"/>
            </w:pPr>
            <w:proofErr w:type="spellStart"/>
            <w:proofErr w:type="gramStart"/>
            <w:r>
              <w:t>xs:date</w:t>
            </w:r>
            <w:proofErr w:type="spellEnd"/>
            <w:proofErr w:type="gramEnd"/>
          </w:p>
        </w:tc>
        <w:tc>
          <w:tcPr>
            <w:tcW w:w="866" w:type="dxa"/>
            <w:hideMark/>
          </w:tcPr>
          <w:p w14:paraId="3E0A325A" w14:textId="77777777" w:rsidR="002D4C4D" w:rsidRDefault="002D4C4D" w:rsidP="00BD2BBF">
            <w:pPr>
              <w:pStyle w:val="Table0Normal"/>
              <w:jc w:val="center"/>
            </w:pPr>
            <w:r>
              <w:t>1</w:t>
            </w:r>
          </w:p>
        </w:tc>
        <w:tc>
          <w:tcPr>
            <w:tcW w:w="3492" w:type="dxa"/>
            <w:hideMark/>
          </w:tcPr>
          <w:p w14:paraId="283A6C3B" w14:textId="77777777" w:rsidR="002D4C4D" w:rsidRDefault="002D4C4D" w:rsidP="00BD2BBF">
            <w:pPr>
              <w:pStyle w:val="Table0Normal"/>
            </w:pPr>
            <w:r>
              <w:rPr>
                <w:bCs/>
              </w:rPr>
              <w:t>Gültigkeitsdauer Start</w:t>
            </w:r>
          </w:p>
        </w:tc>
      </w:tr>
      <w:tr w:rsidR="002D4C4D" w14:paraId="3874E5A8"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73558511" w14:textId="77777777" w:rsidR="002D4C4D" w:rsidRDefault="002D4C4D" w:rsidP="00BD2BBF">
            <w:pPr>
              <w:pStyle w:val="Table0Normal"/>
              <w:rPr>
                <w:bCs/>
              </w:rPr>
            </w:pPr>
            <w:proofErr w:type="spellStart"/>
            <w:r>
              <w:rPr>
                <w:bCs/>
              </w:rPr>
              <w:t>endDate</w:t>
            </w:r>
            <w:proofErr w:type="spellEnd"/>
          </w:p>
        </w:tc>
        <w:tc>
          <w:tcPr>
            <w:tcW w:w="2069" w:type="dxa"/>
            <w:hideMark/>
          </w:tcPr>
          <w:p w14:paraId="32DEDF54" w14:textId="77777777" w:rsidR="002D4C4D" w:rsidRDefault="002D4C4D" w:rsidP="00BD2BBF">
            <w:pPr>
              <w:pStyle w:val="Table0Normal"/>
            </w:pPr>
            <w:proofErr w:type="spellStart"/>
            <w:proofErr w:type="gramStart"/>
            <w:r>
              <w:t>xs:date</w:t>
            </w:r>
            <w:proofErr w:type="spellEnd"/>
            <w:proofErr w:type="gramEnd"/>
          </w:p>
        </w:tc>
        <w:tc>
          <w:tcPr>
            <w:tcW w:w="866" w:type="dxa"/>
            <w:hideMark/>
          </w:tcPr>
          <w:p w14:paraId="2B2A60A0" w14:textId="77777777" w:rsidR="002D4C4D" w:rsidRDefault="002D4C4D" w:rsidP="00BD2BBF">
            <w:pPr>
              <w:pStyle w:val="Table0Normal"/>
              <w:jc w:val="center"/>
            </w:pPr>
            <w:r>
              <w:t>1</w:t>
            </w:r>
          </w:p>
        </w:tc>
        <w:tc>
          <w:tcPr>
            <w:tcW w:w="3492" w:type="dxa"/>
            <w:hideMark/>
          </w:tcPr>
          <w:p w14:paraId="13C99C11" w14:textId="77777777" w:rsidR="002D4C4D" w:rsidRDefault="002D4C4D" w:rsidP="00BD2BBF">
            <w:pPr>
              <w:pStyle w:val="Table0Normal"/>
            </w:pPr>
            <w:r>
              <w:rPr>
                <w:bCs/>
              </w:rPr>
              <w:t>Gültigkeitsdauer Ende</w:t>
            </w:r>
          </w:p>
        </w:tc>
      </w:tr>
      <w:tr w:rsidR="002D4C4D" w14:paraId="577353C3"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3D48FF67" w14:textId="77777777" w:rsidR="002D4C4D" w:rsidRDefault="002D4C4D" w:rsidP="00BD2BBF">
            <w:pPr>
              <w:pStyle w:val="Table0Normal"/>
              <w:rPr>
                <w:bCs/>
              </w:rPr>
            </w:pPr>
            <w:proofErr w:type="spellStart"/>
            <w:r>
              <w:rPr>
                <w:bCs/>
              </w:rPr>
              <w:t>educationContract</w:t>
            </w:r>
            <w:proofErr w:type="spellEnd"/>
          </w:p>
        </w:tc>
        <w:tc>
          <w:tcPr>
            <w:tcW w:w="2069" w:type="dxa"/>
            <w:hideMark/>
          </w:tcPr>
          <w:p w14:paraId="347AD8A0" w14:textId="77777777" w:rsidR="002D4C4D" w:rsidRDefault="002D4C4D" w:rsidP="00BD2BBF">
            <w:pPr>
              <w:pStyle w:val="Table0Normal"/>
            </w:pPr>
            <w:proofErr w:type="spellStart"/>
            <w:r>
              <w:rPr>
                <w:bCs/>
              </w:rPr>
              <w:t>educationContractType</w:t>
            </w:r>
            <w:proofErr w:type="spellEnd"/>
          </w:p>
        </w:tc>
        <w:tc>
          <w:tcPr>
            <w:tcW w:w="866" w:type="dxa"/>
            <w:hideMark/>
          </w:tcPr>
          <w:p w14:paraId="67D55388" w14:textId="77777777" w:rsidR="002D4C4D" w:rsidRDefault="002D4C4D" w:rsidP="00BD2BBF">
            <w:pPr>
              <w:pStyle w:val="Table0Normal"/>
              <w:jc w:val="center"/>
            </w:pPr>
            <w:r>
              <w:t>0..1</w:t>
            </w:r>
          </w:p>
        </w:tc>
        <w:tc>
          <w:tcPr>
            <w:tcW w:w="3492" w:type="dxa"/>
            <w:hideMark/>
          </w:tcPr>
          <w:p w14:paraId="7DF26756" w14:textId="77777777" w:rsidR="002D4C4D" w:rsidRDefault="002D4C4D" w:rsidP="00BD2BBF">
            <w:pPr>
              <w:pStyle w:val="Table0Normal"/>
            </w:pPr>
            <w:r>
              <w:t>Bildungsvertrag (Lehr-/Praktikumsvertrag)</w:t>
            </w:r>
          </w:p>
        </w:tc>
      </w:tr>
      <w:tr w:rsidR="004F1CD2" w14:paraId="05D6A587"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tcPr>
          <w:p w14:paraId="16305A2D" w14:textId="3BC80D07" w:rsidR="004F1CD2" w:rsidRPr="00AD17EB" w:rsidRDefault="004F1CD2" w:rsidP="004F1CD2">
            <w:pPr>
              <w:pStyle w:val="Table0Normal"/>
              <w:rPr>
                <w:bCs/>
              </w:rPr>
            </w:pPr>
            <w:proofErr w:type="spellStart"/>
            <w:r w:rsidRPr="00AD17EB">
              <w:rPr>
                <w:bCs/>
              </w:rPr>
              <w:t>repetitionWithoutContract</w:t>
            </w:r>
            <w:proofErr w:type="spellEnd"/>
          </w:p>
        </w:tc>
        <w:tc>
          <w:tcPr>
            <w:tcW w:w="2069" w:type="dxa"/>
          </w:tcPr>
          <w:p w14:paraId="5800294B" w14:textId="04A8AB73" w:rsidR="004F1CD2" w:rsidRPr="00AD17EB" w:rsidRDefault="004F1CD2" w:rsidP="004F1CD2">
            <w:pPr>
              <w:pStyle w:val="Table0Normal"/>
              <w:rPr>
                <w:bCs/>
              </w:rPr>
            </w:pPr>
            <w:proofErr w:type="spellStart"/>
            <w:proofErr w:type="gramStart"/>
            <w:r w:rsidRPr="00AD17EB">
              <w:t>xs:boolean</w:t>
            </w:r>
            <w:proofErr w:type="spellEnd"/>
            <w:proofErr w:type="gramEnd"/>
          </w:p>
        </w:tc>
        <w:tc>
          <w:tcPr>
            <w:tcW w:w="866" w:type="dxa"/>
          </w:tcPr>
          <w:p w14:paraId="193CFDE3" w14:textId="55C60F73" w:rsidR="004F1CD2" w:rsidRPr="00AD17EB" w:rsidRDefault="004F1CD2" w:rsidP="004F1CD2">
            <w:pPr>
              <w:pStyle w:val="Table0Normal"/>
              <w:jc w:val="center"/>
            </w:pPr>
            <w:r w:rsidRPr="00AD17EB">
              <w:t>0..1</w:t>
            </w:r>
          </w:p>
        </w:tc>
        <w:tc>
          <w:tcPr>
            <w:tcW w:w="3492" w:type="dxa"/>
          </w:tcPr>
          <w:p w14:paraId="2A4BA338" w14:textId="77777777" w:rsidR="004F1CD2" w:rsidRPr="00AD17EB" w:rsidRDefault="004F1CD2" w:rsidP="004F1CD2">
            <w:pPr>
              <w:pStyle w:val="Table0Normal"/>
            </w:pPr>
            <w:r w:rsidRPr="00AD17EB">
              <w:t>Wiederholung ohne Lehrvertrag</w:t>
            </w:r>
          </w:p>
          <w:p w14:paraId="32C15929" w14:textId="77777777" w:rsidR="004F1CD2" w:rsidRPr="00AD17EB" w:rsidRDefault="004F1CD2" w:rsidP="004F1CD2">
            <w:pPr>
              <w:pStyle w:val="Table0Normal"/>
            </w:pPr>
            <w:r w:rsidRPr="00AD17EB">
              <w:t>(</w:t>
            </w:r>
            <w:proofErr w:type="spellStart"/>
            <w:r w:rsidRPr="00AD17EB">
              <w:t>false</w:t>
            </w:r>
            <w:proofErr w:type="spellEnd"/>
            <w:r w:rsidRPr="00AD17EB">
              <w:t xml:space="preserve">: nicht relevant/mit Lehrvertrag; </w:t>
            </w:r>
          </w:p>
          <w:p w14:paraId="53E4A68F" w14:textId="3E864E1D" w:rsidR="004F1CD2" w:rsidRPr="004C7E2B" w:rsidRDefault="004F1CD2" w:rsidP="004F1CD2">
            <w:pPr>
              <w:pStyle w:val="Table0Normal"/>
            </w:pPr>
            <w:proofErr w:type="spellStart"/>
            <w:r w:rsidRPr="00AD17EB">
              <w:t>true</w:t>
            </w:r>
            <w:proofErr w:type="spellEnd"/>
            <w:r w:rsidRPr="00AD17EB">
              <w:t>: Wiederholung ohne Lehrvertrag)</w:t>
            </w:r>
          </w:p>
        </w:tc>
      </w:tr>
      <w:tr w:rsidR="004F1CD2" w14:paraId="42613D4B"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7E61540D" w14:textId="77777777" w:rsidR="004F1CD2" w:rsidRDefault="004F1CD2" w:rsidP="004F1CD2">
            <w:pPr>
              <w:pStyle w:val="Table0Normal"/>
              <w:rPr>
                <w:bCs/>
              </w:rPr>
            </w:pPr>
            <w:proofErr w:type="spellStart"/>
            <w:r>
              <w:rPr>
                <w:bCs/>
              </w:rPr>
              <w:t>previousApprenticeshipContract</w:t>
            </w:r>
            <w:proofErr w:type="spellEnd"/>
          </w:p>
        </w:tc>
        <w:tc>
          <w:tcPr>
            <w:tcW w:w="2069" w:type="dxa"/>
            <w:hideMark/>
          </w:tcPr>
          <w:p w14:paraId="76E26C5B" w14:textId="65336553" w:rsidR="004F1CD2" w:rsidRDefault="004F1CD2" w:rsidP="004F1CD2">
            <w:pPr>
              <w:pStyle w:val="Table0Normal"/>
              <w:rPr>
                <w:bCs/>
              </w:rPr>
            </w:pPr>
            <w:proofErr w:type="spellStart"/>
            <w:proofErr w:type="gramStart"/>
            <w:r>
              <w:rPr>
                <w:bCs/>
              </w:rPr>
              <w:t>xs:token</w:t>
            </w:r>
            <w:proofErr w:type="spellEnd"/>
            <w:proofErr w:type="gramEnd"/>
            <w:r>
              <w:rPr>
                <w:bCs/>
              </w:rPr>
              <w:t xml:space="preserve"> (</w:t>
            </w:r>
            <w:proofErr w:type="spellStart"/>
            <w:r>
              <w:rPr>
                <w:bCs/>
              </w:rPr>
              <w:t>maxLength</w:t>
            </w:r>
            <w:proofErr w:type="spellEnd"/>
            <w:r>
              <w:rPr>
                <w:bCs/>
              </w:rPr>
              <w:t xml:space="preserve"> = 50)</w:t>
            </w:r>
          </w:p>
        </w:tc>
        <w:tc>
          <w:tcPr>
            <w:tcW w:w="866" w:type="dxa"/>
            <w:hideMark/>
          </w:tcPr>
          <w:p w14:paraId="6763E627" w14:textId="77777777" w:rsidR="004F1CD2" w:rsidRPr="004A021E" w:rsidRDefault="004F1CD2" w:rsidP="004F1CD2">
            <w:pPr>
              <w:pStyle w:val="Table0Normal"/>
              <w:jc w:val="center"/>
            </w:pPr>
            <w:r w:rsidRPr="004A021E">
              <w:t>0..1</w:t>
            </w:r>
          </w:p>
        </w:tc>
        <w:tc>
          <w:tcPr>
            <w:tcW w:w="3492" w:type="dxa"/>
            <w:hideMark/>
          </w:tcPr>
          <w:p w14:paraId="7E81532F" w14:textId="77777777" w:rsidR="004F1CD2" w:rsidRPr="004A021E" w:rsidRDefault="004F1CD2" w:rsidP="004F1CD2">
            <w:pPr>
              <w:pStyle w:val="Table0Normal"/>
            </w:pPr>
            <w:r w:rsidRPr="004A021E">
              <w:t>Vorgängerlehrvertrag (nur LV-Nummer) z.B. bei Kettenlehrverträgen und Fortsetzungslehrverträgen</w:t>
            </w:r>
          </w:p>
        </w:tc>
      </w:tr>
      <w:tr w:rsidR="004F1CD2" w14:paraId="7F0AE796"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27792C9B" w14:textId="77777777" w:rsidR="004F1CD2" w:rsidRDefault="004F1CD2" w:rsidP="004F1CD2">
            <w:pPr>
              <w:pStyle w:val="Table0Normal"/>
              <w:rPr>
                <w:bCs/>
              </w:rPr>
            </w:pPr>
            <w:proofErr w:type="spellStart"/>
            <w:r>
              <w:rPr>
                <w:bCs/>
              </w:rPr>
              <w:t>school</w:t>
            </w:r>
            <w:proofErr w:type="spellEnd"/>
          </w:p>
        </w:tc>
        <w:tc>
          <w:tcPr>
            <w:tcW w:w="2069" w:type="dxa"/>
            <w:hideMark/>
          </w:tcPr>
          <w:p w14:paraId="6EB0FF49" w14:textId="77777777" w:rsidR="004F1CD2" w:rsidRDefault="004F1CD2" w:rsidP="004F1CD2">
            <w:pPr>
              <w:pStyle w:val="Table0Normal"/>
            </w:pPr>
            <w:proofErr w:type="spellStart"/>
            <w:r>
              <w:t>schoolType</w:t>
            </w:r>
            <w:proofErr w:type="spellEnd"/>
          </w:p>
        </w:tc>
        <w:tc>
          <w:tcPr>
            <w:tcW w:w="866" w:type="dxa"/>
            <w:hideMark/>
          </w:tcPr>
          <w:p w14:paraId="173E9094" w14:textId="386AEED2" w:rsidR="004F1CD2" w:rsidRDefault="004F1CD2" w:rsidP="004F1CD2">
            <w:pPr>
              <w:pStyle w:val="Table0Normal"/>
              <w:jc w:val="center"/>
            </w:pPr>
            <w:r>
              <w:t>0</w:t>
            </w:r>
            <w:r w:rsidRPr="00724A6E">
              <w:t>..4</w:t>
            </w:r>
          </w:p>
        </w:tc>
        <w:tc>
          <w:tcPr>
            <w:tcW w:w="3492" w:type="dxa"/>
            <w:hideMark/>
          </w:tcPr>
          <w:p w14:paraId="563D3762" w14:textId="77777777" w:rsidR="004F1CD2" w:rsidRDefault="004F1CD2" w:rsidP="004F1CD2">
            <w:pPr>
              <w:pStyle w:val="Table0Normal"/>
            </w:pPr>
            <w:r>
              <w:t>Schulen (Grundbildung/BM)</w:t>
            </w:r>
          </w:p>
          <w:p w14:paraId="05829E98" w14:textId="77777777" w:rsidR="004F1CD2" w:rsidRDefault="004F1CD2" w:rsidP="004F1CD2">
            <w:pPr>
              <w:pStyle w:val="Table0Normal"/>
            </w:pPr>
            <w:r>
              <w:lastRenderedPageBreak/>
              <w:t>Unterschiedliche Fächer können evtl. zukünftig in unterschiedlichen Schulen angeboten werden</w:t>
            </w:r>
          </w:p>
        </w:tc>
      </w:tr>
      <w:tr w:rsidR="004F1CD2" w14:paraId="6DC55D97" w14:textId="77777777" w:rsidTr="00BD1F4A">
        <w:trPr>
          <w:cnfStyle w:val="000000100000" w:firstRow="0" w:lastRow="0" w:firstColumn="0" w:lastColumn="0" w:oddVBand="0" w:evenVBand="0" w:oddHBand="1" w:evenHBand="0" w:firstRowFirstColumn="0" w:firstRowLastColumn="0" w:lastRowFirstColumn="0" w:lastRowLastColumn="0"/>
        </w:trPr>
        <w:tc>
          <w:tcPr>
            <w:tcW w:w="1932" w:type="dxa"/>
            <w:hideMark/>
          </w:tcPr>
          <w:p w14:paraId="60635270" w14:textId="7958B47E" w:rsidR="004F1CD2" w:rsidRDefault="004F1CD2" w:rsidP="004F1CD2">
            <w:pPr>
              <w:pStyle w:val="Table0Normal"/>
              <w:rPr>
                <w:bCs/>
                <w:lang w:val="en-US"/>
              </w:rPr>
            </w:pPr>
            <w:proofErr w:type="spellStart"/>
            <w:r>
              <w:rPr>
                <w:bCs/>
                <w:lang w:val="en-US"/>
              </w:rPr>
              <w:lastRenderedPageBreak/>
              <w:t>coverageOfCostsSchoolMaterial</w:t>
            </w:r>
            <w:proofErr w:type="spellEnd"/>
          </w:p>
        </w:tc>
        <w:tc>
          <w:tcPr>
            <w:tcW w:w="2069" w:type="dxa"/>
            <w:hideMark/>
          </w:tcPr>
          <w:p w14:paraId="5D5E70B9" w14:textId="77777777" w:rsidR="004F1CD2" w:rsidRDefault="004F1CD2" w:rsidP="004F1CD2">
            <w:pPr>
              <w:pStyle w:val="Table0Normal"/>
              <w:rPr>
                <w:lang w:val="en-US"/>
              </w:rPr>
            </w:pPr>
            <w:proofErr w:type="spellStart"/>
            <w:proofErr w:type="gramStart"/>
            <w:r>
              <w:rPr>
                <w:lang w:val="en-US"/>
              </w:rPr>
              <w:t>xs:boolean</w:t>
            </w:r>
            <w:proofErr w:type="spellEnd"/>
            <w:proofErr w:type="gramEnd"/>
          </w:p>
        </w:tc>
        <w:tc>
          <w:tcPr>
            <w:tcW w:w="866" w:type="dxa"/>
            <w:hideMark/>
          </w:tcPr>
          <w:p w14:paraId="0B17417A" w14:textId="77777777" w:rsidR="004F1CD2" w:rsidRDefault="004F1CD2" w:rsidP="004F1CD2">
            <w:pPr>
              <w:pStyle w:val="Table0Normal"/>
              <w:jc w:val="center"/>
            </w:pPr>
            <w:r>
              <w:t>0..1</w:t>
            </w:r>
          </w:p>
        </w:tc>
        <w:tc>
          <w:tcPr>
            <w:tcW w:w="3492" w:type="dxa"/>
            <w:hideMark/>
          </w:tcPr>
          <w:p w14:paraId="163797C0" w14:textId="03DE5082" w:rsidR="004F1CD2" w:rsidRDefault="004F1CD2" w:rsidP="004F1CD2">
            <w:pPr>
              <w:pStyle w:val="Table0Normal"/>
            </w:pPr>
            <w:r>
              <w:t>Kostenübernahme Schulmaterial («</w:t>
            </w:r>
            <w:proofErr w:type="spellStart"/>
            <w:r>
              <w:t>true</w:t>
            </w:r>
            <w:proofErr w:type="spellEnd"/>
            <w:r>
              <w:t>» = ja, «</w:t>
            </w:r>
            <w:proofErr w:type="spellStart"/>
            <w:r>
              <w:t>false</w:t>
            </w:r>
            <w:proofErr w:type="spellEnd"/>
            <w:r>
              <w:t>» = nein)</w:t>
            </w:r>
          </w:p>
        </w:tc>
      </w:tr>
      <w:tr w:rsidR="004F1CD2" w14:paraId="3D8C8235" w14:textId="77777777" w:rsidTr="00BD1F4A">
        <w:trPr>
          <w:cnfStyle w:val="000000010000" w:firstRow="0" w:lastRow="0" w:firstColumn="0" w:lastColumn="0" w:oddVBand="0" w:evenVBand="0" w:oddHBand="0" w:evenHBand="1" w:firstRowFirstColumn="0" w:firstRowLastColumn="0" w:lastRowFirstColumn="0" w:lastRowLastColumn="0"/>
        </w:trPr>
        <w:tc>
          <w:tcPr>
            <w:tcW w:w="1932" w:type="dxa"/>
            <w:hideMark/>
          </w:tcPr>
          <w:p w14:paraId="47A45694" w14:textId="640A5965" w:rsidR="004F1CD2" w:rsidRDefault="004F1CD2" w:rsidP="004F1CD2">
            <w:pPr>
              <w:pStyle w:val="Table0Normal"/>
              <w:rPr>
                <w:bCs/>
              </w:rPr>
            </w:pPr>
            <w:proofErr w:type="spellStart"/>
            <w:r>
              <w:rPr>
                <w:bCs/>
              </w:rPr>
              <w:t>branchCoursesOrganisationId</w:t>
            </w:r>
            <w:proofErr w:type="spellEnd"/>
          </w:p>
        </w:tc>
        <w:tc>
          <w:tcPr>
            <w:tcW w:w="2069" w:type="dxa"/>
            <w:hideMark/>
          </w:tcPr>
          <w:p w14:paraId="069A34D3" w14:textId="34F86404" w:rsidR="004F1CD2" w:rsidRDefault="004F1CD2" w:rsidP="004F1CD2">
            <w:pPr>
              <w:pStyle w:val="Table0Normal"/>
            </w:pPr>
            <w:proofErr w:type="spellStart"/>
            <w:r>
              <w:rPr>
                <w:bCs/>
              </w:rPr>
              <w:t>branchCoursesOrganisationIdType</w:t>
            </w:r>
            <w:proofErr w:type="spellEnd"/>
          </w:p>
        </w:tc>
        <w:tc>
          <w:tcPr>
            <w:tcW w:w="866" w:type="dxa"/>
            <w:hideMark/>
          </w:tcPr>
          <w:p w14:paraId="64E939F3" w14:textId="77777777" w:rsidR="004F1CD2" w:rsidRDefault="004F1CD2" w:rsidP="004F1CD2">
            <w:pPr>
              <w:pStyle w:val="Table0Normal"/>
              <w:jc w:val="center"/>
            </w:pPr>
            <w:r>
              <w:t>0..1</w:t>
            </w:r>
          </w:p>
        </w:tc>
        <w:tc>
          <w:tcPr>
            <w:tcW w:w="3492" w:type="dxa"/>
            <w:hideMark/>
          </w:tcPr>
          <w:p w14:paraId="6260FB10" w14:textId="77777777" w:rsidR="004F1CD2" w:rsidRDefault="004F1CD2" w:rsidP="004F1CD2">
            <w:pPr>
              <w:pStyle w:val="Table0Normal"/>
              <w:keepNext/>
            </w:pPr>
            <w:proofErr w:type="spellStart"/>
            <w:r>
              <w:t>üK</w:t>
            </w:r>
            <w:proofErr w:type="spellEnd"/>
            <w:r>
              <w:t>-Organisation</w:t>
            </w:r>
          </w:p>
        </w:tc>
      </w:tr>
    </w:tbl>
    <w:p w14:paraId="5F47ED45" w14:textId="1E0A6DCC" w:rsidR="008916AE" w:rsidRDefault="008916AE" w:rsidP="00001FB5">
      <w:pPr>
        <w:pStyle w:val="Beschriftung"/>
      </w:pPr>
      <w:bookmarkStart w:id="365" w:name="_Toc166050420"/>
      <w:r>
        <w:t xml:space="preserve">Tabelle </w:t>
      </w:r>
      <w:r w:rsidR="005137A2">
        <w:fldChar w:fldCharType="begin"/>
      </w:r>
      <w:r w:rsidR="005137A2">
        <w:instrText xml:space="preserve"> SEQ Tabelle \* ARABIC </w:instrText>
      </w:r>
      <w:r w:rsidR="005137A2">
        <w:fldChar w:fldCharType="separate"/>
      </w:r>
      <w:r w:rsidR="002A052A">
        <w:rPr>
          <w:noProof/>
        </w:rPr>
        <w:t>31</w:t>
      </w:r>
      <w:r w:rsidR="005137A2">
        <w:rPr>
          <w:noProof/>
        </w:rPr>
        <w:fldChar w:fldCharType="end"/>
      </w:r>
      <w:r w:rsidR="007D606C">
        <w:t>: Definition des Datentyps</w:t>
      </w:r>
      <w:r w:rsidR="00AE1A23">
        <w:t xml:space="preserve"> «</w:t>
      </w:r>
      <w:proofErr w:type="spellStart"/>
      <w:r w:rsidR="00AE1A23">
        <w:t>contractPartType</w:t>
      </w:r>
      <w:proofErr w:type="spellEnd"/>
      <w:r w:rsidR="00AE1A23">
        <w:t>».</w:t>
      </w:r>
      <w:bookmarkEnd w:id="365"/>
    </w:p>
    <w:p w14:paraId="35F88185" w14:textId="18298E4A" w:rsidR="005B27F1" w:rsidRDefault="005B27F1" w:rsidP="002D4C4D">
      <w:pPr>
        <w:pStyle w:val="berschrift2"/>
      </w:pPr>
      <w:bookmarkStart w:id="366" w:name="_Toc166050328"/>
      <w:proofErr w:type="spellStart"/>
      <w:r>
        <w:t>contractPartIdType</w:t>
      </w:r>
      <w:proofErr w:type="spellEnd"/>
      <w:r>
        <w:t xml:space="preserve"> (</w:t>
      </w:r>
      <w:r w:rsidRPr="00CF04C7">
        <w:t>Identifikator Teilverhältnis</w:t>
      </w:r>
      <w:r>
        <w:t>)</w:t>
      </w:r>
      <w:bookmarkEnd w:id="366"/>
    </w:p>
    <w:tbl>
      <w:tblPr>
        <w:tblStyle w:val="AWK-Tabelle2mitEinzug"/>
        <w:tblW w:w="0" w:type="auto"/>
        <w:tblLayout w:type="fixed"/>
        <w:tblLook w:val="0420" w:firstRow="1" w:lastRow="0" w:firstColumn="0" w:lastColumn="0" w:noHBand="0" w:noVBand="1"/>
      </w:tblPr>
      <w:tblGrid>
        <w:gridCol w:w="3627"/>
        <w:gridCol w:w="4732"/>
      </w:tblGrid>
      <w:tr w:rsidR="005B27F1" w14:paraId="3BF0C79C" w14:textId="77777777" w:rsidTr="00BD1F4A">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0609E978" w14:textId="7C2A3737" w:rsidR="005B27F1" w:rsidRPr="00CF04C7" w:rsidRDefault="005B27F1" w:rsidP="00BD2BBF">
            <w:pPr>
              <w:pStyle w:val="Table0Normal"/>
              <w:rPr>
                <w:rFonts w:cs="Arial"/>
              </w:rPr>
            </w:pPr>
            <w:r>
              <w:rPr>
                <w:rFonts w:cs="Arial"/>
              </w:rPr>
              <w:t>Datentyp</w:t>
            </w:r>
          </w:p>
        </w:tc>
        <w:tc>
          <w:tcPr>
            <w:tcW w:w="4732" w:type="dxa"/>
            <w:hideMark/>
          </w:tcPr>
          <w:p w14:paraId="6675454F" w14:textId="18BA0B0B" w:rsidR="005B27F1" w:rsidRPr="00CF04C7" w:rsidRDefault="005B27F1" w:rsidP="00BD2BBF">
            <w:pPr>
              <w:pStyle w:val="Table0Normal"/>
              <w:rPr>
                <w:rFonts w:cs="Arial"/>
              </w:rPr>
            </w:pPr>
            <w:r>
              <w:rPr>
                <w:rFonts w:cs="Arial"/>
              </w:rPr>
              <w:t>Beschreibung</w:t>
            </w:r>
          </w:p>
        </w:tc>
      </w:tr>
      <w:tr w:rsidR="005B27F1" w14:paraId="20F833B9" w14:textId="77777777" w:rsidTr="00BD1F4A">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1F267255" w14:textId="7CB0BBEE" w:rsidR="005B27F1" w:rsidRDefault="005B27F1" w:rsidP="00BD2BBF">
            <w:pPr>
              <w:pStyle w:val="Table0Normal"/>
            </w:pPr>
            <w:proofErr w:type="spellStart"/>
            <w:proofErr w:type="gramStart"/>
            <w:r>
              <w:t>xs:token</w:t>
            </w:r>
            <w:proofErr w:type="spellEnd"/>
            <w:proofErr w:type="gramEnd"/>
            <w:r>
              <w:t xml:space="preserve"> (</w:t>
            </w:r>
            <w:r w:rsidR="00886606">
              <w:t>gemäss Formatvorgabe)</w:t>
            </w:r>
          </w:p>
        </w:tc>
        <w:tc>
          <w:tcPr>
            <w:tcW w:w="4732" w:type="dxa"/>
          </w:tcPr>
          <w:p w14:paraId="20FCE55F" w14:textId="03A1FC92" w:rsidR="005B27F1" w:rsidRDefault="005B27F1" w:rsidP="008916AE">
            <w:pPr>
              <w:pStyle w:val="Table0Normal"/>
              <w:keepNext/>
            </w:pPr>
            <w:r w:rsidRPr="00351570">
              <w:rPr>
                <w:rFonts w:eastAsiaTheme="minorHAnsi" w:cstheme="minorBidi"/>
                <w:bCs/>
                <w:szCs w:val="18"/>
              </w:rPr>
              <w:t xml:space="preserve">Identifikator </w:t>
            </w:r>
            <w:r>
              <w:rPr>
                <w:rFonts w:eastAsiaTheme="minorHAnsi" w:cstheme="minorBidi"/>
                <w:bCs/>
                <w:szCs w:val="18"/>
              </w:rPr>
              <w:t xml:space="preserve">für Teilverhältnis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r w:rsidRPr="00351570">
              <w:rPr>
                <w:rFonts w:eastAsiaTheme="minorHAnsi" w:cstheme="minorBidi"/>
                <w:bCs/>
                <w:szCs w:val="18"/>
              </w:rPr>
              <w:t>, (kantonale Codierung)</w:t>
            </w:r>
            <w:r w:rsidR="00886606">
              <w:t xml:space="preserve"> vom Format TVXKTJJJJXXXXX.YY</w:t>
            </w:r>
          </w:p>
        </w:tc>
      </w:tr>
    </w:tbl>
    <w:p w14:paraId="7487581B" w14:textId="70C6B31E" w:rsidR="005B27F1" w:rsidRPr="00CF04C7" w:rsidRDefault="008916AE" w:rsidP="00001FB5">
      <w:pPr>
        <w:pStyle w:val="Beschriftung"/>
      </w:pPr>
      <w:bookmarkStart w:id="367" w:name="_Toc166050421"/>
      <w:r>
        <w:t xml:space="preserve">Tabelle </w:t>
      </w:r>
      <w:r w:rsidR="005137A2">
        <w:fldChar w:fldCharType="begin"/>
      </w:r>
      <w:r w:rsidR="005137A2">
        <w:instrText xml:space="preserve"> SEQ Tabelle \* ARABIC </w:instrText>
      </w:r>
      <w:r w:rsidR="005137A2">
        <w:fldChar w:fldCharType="separate"/>
      </w:r>
      <w:r w:rsidR="002A052A">
        <w:rPr>
          <w:noProof/>
        </w:rPr>
        <w:t>32</w:t>
      </w:r>
      <w:r w:rsidR="005137A2">
        <w:rPr>
          <w:noProof/>
        </w:rPr>
        <w:fldChar w:fldCharType="end"/>
      </w:r>
      <w:r w:rsidR="007D606C">
        <w:t>: Definition des Datentyps</w:t>
      </w:r>
      <w:r w:rsidR="00AE1A23">
        <w:t xml:space="preserve"> «</w:t>
      </w:r>
      <w:proofErr w:type="spellStart"/>
      <w:r w:rsidR="00AE1A23">
        <w:t>contractPartIdType</w:t>
      </w:r>
      <w:proofErr w:type="spellEnd"/>
      <w:r w:rsidR="00AE1A23">
        <w:t>».</w:t>
      </w:r>
      <w:bookmarkEnd w:id="367"/>
    </w:p>
    <w:p w14:paraId="526C0C96" w14:textId="240CA91A" w:rsidR="002D4C4D" w:rsidRDefault="002D4C4D" w:rsidP="002D4C4D">
      <w:pPr>
        <w:pStyle w:val="berschrift2"/>
        <w:rPr>
          <w:sz w:val="22"/>
        </w:rPr>
      </w:pPr>
      <w:bookmarkStart w:id="368" w:name="_Toc166050329"/>
      <w:proofErr w:type="spellStart"/>
      <w:r>
        <w:t>dispensationType</w:t>
      </w:r>
      <w:proofErr w:type="spellEnd"/>
      <w:r>
        <w:t xml:space="preserve"> (Dispens)</w:t>
      </w:r>
      <w:bookmarkEnd w:id="368"/>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1D344C82"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24D0A1C9" w14:textId="75D8A33E" w:rsidR="002D4C4D" w:rsidRDefault="002D4C4D" w:rsidP="00BD2BBF">
            <w:pPr>
              <w:pStyle w:val="Table0Normal"/>
              <w:rPr>
                <w:rFonts w:cs="Arial"/>
                <w:b w:val="0"/>
                <w:bCs w:val="0"/>
              </w:rPr>
            </w:pPr>
            <w:r>
              <w:rPr>
                <w:rFonts w:cs="Arial"/>
              </w:rPr>
              <w:t>Element</w:t>
            </w:r>
          </w:p>
        </w:tc>
        <w:tc>
          <w:tcPr>
            <w:tcW w:w="1985" w:type="dxa"/>
            <w:hideMark/>
          </w:tcPr>
          <w:p w14:paraId="66654030" w14:textId="4B25AF17" w:rsidR="002D4C4D" w:rsidRDefault="007F49E5" w:rsidP="00BD2BBF">
            <w:pPr>
              <w:pStyle w:val="Table0Normal"/>
              <w:rPr>
                <w:rFonts w:cs="Arial"/>
                <w:b w:val="0"/>
                <w:bCs w:val="0"/>
              </w:rPr>
            </w:pPr>
            <w:r>
              <w:rPr>
                <w:rFonts w:cs="Arial"/>
              </w:rPr>
              <w:t>Datentyp</w:t>
            </w:r>
          </w:p>
        </w:tc>
        <w:tc>
          <w:tcPr>
            <w:tcW w:w="992" w:type="dxa"/>
            <w:hideMark/>
          </w:tcPr>
          <w:p w14:paraId="555C6EF1" w14:textId="77777777" w:rsidR="002D4C4D" w:rsidRDefault="002D4C4D" w:rsidP="00BD2BBF">
            <w:pPr>
              <w:pStyle w:val="Table0Normal"/>
              <w:rPr>
                <w:rFonts w:cs="Arial"/>
                <w:b w:val="0"/>
                <w:bCs w:val="0"/>
              </w:rPr>
            </w:pPr>
            <w:r>
              <w:rPr>
                <w:rFonts w:cs="Arial"/>
              </w:rPr>
              <w:t>Vorkommen</w:t>
            </w:r>
          </w:p>
        </w:tc>
        <w:tc>
          <w:tcPr>
            <w:tcW w:w="3402" w:type="dxa"/>
            <w:hideMark/>
          </w:tcPr>
          <w:p w14:paraId="16C4F694" w14:textId="323538F2" w:rsidR="002D4C4D" w:rsidRDefault="002D4C4D" w:rsidP="00BD2BBF">
            <w:pPr>
              <w:pStyle w:val="Table0Normal"/>
              <w:rPr>
                <w:rFonts w:cs="Arial"/>
                <w:b w:val="0"/>
                <w:bCs w:val="0"/>
              </w:rPr>
            </w:pPr>
            <w:r>
              <w:rPr>
                <w:rFonts w:cs="Arial"/>
              </w:rPr>
              <w:t>Beschreibung</w:t>
            </w:r>
          </w:p>
        </w:tc>
      </w:tr>
      <w:tr w:rsidR="002D4C4D" w14:paraId="73E0294F"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7A67C84D" w14:textId="77777777" w:rsidR="002D4C4D" w:rsidRDefault="002D4C4D" w:rsidP="00BD2BBF">
            <w:pPr>
              <w:pStyle w:val="Table0Normal"/>
              <w:rPr>
                <w:rFonts w:cs="Arial"/>
                <w:bCs/>
              </w:rPr>
            </w:pPr>
            <w:proofErr w:type="spellStart"/>
            <w:r>
              <w:rPr>
                <w:rFonts w:cs="Arial"/>
                <w:bCs/>
              </w:rPr>
              <w:t>dispensationABU</w:t>
            </w:r>
            <w:proofErr w:type="spellEnd"/>
          </w:p>
        </w:tc>
        <w:tc>
          <w:tcPr>
            <w:tcW w:w="1985" w:type="dxa"/>
            <w:hideMark/>
          </w:tcPr>
          <w:p w14:paraId="7A7C3133" w14:textId="77777777" w:rsidR="002D4C4D" w:rsidRDefault="002D4C4D" w:rsidP="00BD2BBF">
            <w:pPr>
              <w:pStyle w:val="Table0Normal"/>
              <w:rPr>
                <w:rFonts w:cs="Arial"/>
              </w:rPr>
            </w:pPr>
            <w:proofErr w:type="spellStart"/>
            <w:r>
              <w:rPr>
                <w:rFonts w:cs="Arial"/>
              </w:rPr>
              <w:t>xs:int</w:t>
            </w:r>
            <w:proofErr w:type="spellEnd"/>
            <w:r>
              <w:rPr>
                <w:rFonts w:cs="Arial"/>
              </w:rPr>
              <w:t xml:space="preserve"> (0, 1, 2)</w:t>
            </w:r>
          </w:p>
        </w:tc>
        <w:tc>
          <w:tcPr>
            <w:tcW w:w="992" w:type="dxa"/>
            <w:hideMark/>
          </w:tcPr>
          <w:p w14:paraId="09785BDB" w14:textId="77777777" w:rsidR="002D4C4D" w:rsidRDefault="002D4C4D" w:rsidP="00BD2BBF">
            <w:pPr>
              <w:pStyle w:val="Table0Normal"/>
              <w:jc w:val="center"/>
              <w:rPr>
                <w:rFonts w:cs="Arial"/>
              </w:rPr>
            </w:pPr>
            <w:r>
              <w:rPr>
                <w:rFonts w:cs="Arial"/>
              </w:rPr>
              <w:t>0..1</w:t>
            </w:r>
          </w:p>
        </w:tc>
        <w:tc>
          <w:tcPr>
            <w:tcW w:w="3402" w:type="dxa"/>
            <w:hideMark/>
          </w:tcPr>
          <w:p w14:paraId="69688A71" w14:textId="77777777" w:rsidR="002D4C4D" w:rsidRDefault="002D4C4D" w:rsidP="00BD2BBF">
            <w:pPr>
              <w:pStyle w:val="Table0Normal"/>
              <w:rPr>
                <w:rFonts w:cs="Arial"/>
              </w:rPr>
            </w:pPr>
            <w:r>
              <w:rPr>
                <w:rFonts w:cs="Arial"/>
              </w:rPr>
              <w:t>Dispens ABU</w:t>
            </w:r>
          </w:p>
          <w:p w14:paraId="6A93FF7E" w14:textId="77777777" w:rsidR="002D4C4D" w:rsidRDefault="002D4C4D" w:rsidP="00BD2BBF">
            <w:pPr>
              <w:pStyle w:val="Table0Normal"/>
            </w:pPr>
            <w:r>
              <w:t>Code Bezeichnung:</w:t>
            </w:r>
          </w:p>
          <w:p w14:paraId="4ABD7AEF" w14:textId="77777777" w:rsidR="002D4C4D" w:rsidRDefault="002D4C4D" w:rsidP="00BD2BBF">
            <w:pPr>
              <w:pStyle w:val="Table0Normal"/>
            </w:pPr>
            <w:r>
              <w:t>0 – keine Dispensation</w:t>
            </w:r>
          </w:p>
          <w:p w14:paraId="62220DD2" w14:textId="77777777" w:rsidR="002D4C4D" w:rsidRDefault="002D4C4D" w:rsidP="00BD2BBF">
            <w:pPr>
              <w:pStyle w:val="Table0Normal"/>
            </w:pPr>
            <w:r>
              <w:t>1 – Dispensation aufgrund BM</w:t>
            </w:r>
          </w:p>
          <w:p w14:paraId="4F7919D0" w14:textId="77777777" w:rsidR="002D4C4D" w:rsidRDefault="002D4C4D" w:rsidP="00BD2BBF">
            <w:pPr>
              <w:pStyle w:val="Table0Normal"/>
            </w:pPr>
            <w:r>
              <w:t>2 – Dispensation aufgrund Vorbildung</w:t>
            </w:r>
          </w:p>
        </w:tc>
      </w:tr>
      <w:tr w:rsidR="002D4C4D" w14:paraId="094AC6D7"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799DB95A" w14:textId="77777777" w:rsidR="002D4C4D" w:rsidRDefault="002D4C4D" w:rsidP="00BD2BBF">
            <w:pPr>
              <w:pStyle w:val="Table0Normal"/>
              <w:rPr>
                <w:rFonts w:cs="Arial"/>
                <w:bCs/>
              </w:rPr>
            </w:pPr>
            <w:proofErr w:type="spellStart"/>
            <w:r>
              <w:rPr>
                <w:rFonts w:cs="Arial"/>
                <w:bCs/>
              </w:rPr>
              <w:t>dispensationExtra</w:t>
            </w:r>
            <w:proofErr w:type="spellEnd"/>
          </w:p>
        </w:tc>
        <w:tc>
          <w:tcPr>
            <w:tcW w:w="1985" w:type="dxa"/>
            <w:hideMark/>
          </w:tcPr>
          <w:p w14:paraId="32DCA310" w14:textId="77777777" w:rsidR="002D4C4D" w:rsidRDefault="002D4C4D" w:rsidP="00BD2BBF">
            <w:pPr>
              <w:pStyle w:val="Table0Normal"/>
              <w:rPr>
                <w:rFonts w:cs="Arial"/>
              </w:rPr>
            </w:pPr>
            <w:proofErr w:type="spellStart"/>
            <w:proofErr w:type="gramStart"/>
            <w:r>
              <w:rPr>
                <w:rFonts w:cs="Arial"/>
              </w:rPr>
              <w:t>xs:token</w:t>
            </w:r>
            <w:proofErr w:type="spellEnd"/>
            <w:proofErr w:type="gramEnd"/>
            <w:r>
              <w:rPr>
                <w:rFonts w:cs="Arial"/>
              </w:rPr>
              <w:t xml:space="preserve"> (</w:t>
            </w:r>
            <w:proofErr w:type="spellStart"/>
            <w:r>
              <w:rPr>
                <w:rFonts w:cs="Arial"/>
              </w:rPr>
              <w:t>maxLength</w:t>
            </w:r>
            <w:proofErr w:type="spellEnd"/>
            <w:r>
              <w:rPr>
                <w:rFonts w:cs="Arial"/>
              </w:rPr>
              <w:t xml:space="preserve"> = 100)</w:t>
            </w:r>
          </w:p>
        </w:tc>
        <w:tc>
          <w:tcPr>
            <w:tcW w:w="992" w:type="dxa"/>
            <w:hideMark/>
          </w:tcPr>
          <w:p w14:paraId="55686FE8" w14:textId="77777777" w:rsidR="002D4C4D" w:rsidRDefault="002D4C4D" w:rsidP="00BD2BBF">
            <w:pPr>
              <w:pStyle w:val="Table0Normal"/>
              <w:jc w:val="center"/>
              <w:rPr>
                <w:rFonts w:cs="Arial"/>
              </w:rPr>
            </w:pPr>
            <w:r>
              <w:rPr>
                <w:rFonts w:cs="Arial"/>
              </w:rPr>
              <w:t>0..1</w:t>
            </w:r>
          </w:p>
        </w:tc>
        <w:tc>
          <w:tcPr>
            <w:tcW w:w="3402" w:type="dxa"/>
            <w:hideMark/>
          </w:tcPr>
          <w:p w14:paraId="229A01FB" w14:textId="77777777" w:rsidR="002D4C4D" w:rsidRDefault="002D4C4D" w:rsidP="008916AE">
            <w:pPr>
              <w:pStyle w:val="Table0Normal"/>
              <w:keepNext/>
              <w:rPr>
                <w:rFonts w:cs="Arial"/>
              </w:rPr>
            </w:pPr>
            <w:r>
              <w:t>Dispens ausserordentlich (Fächer/SBBK-Codes oder Freitext)</w:t>
            </w:r>
          </w:p>
        </w:tc>
      </w:tr>
    </w:tbl>
    <w:p w14:paraId="0073ED7D" w14:textId="424F241C" w:rsidR="008916AE" w:rsidRDefault="008916AE" w:rsidP="00001FB5">
      <w:pPr>
        <w:pStyle w:val="Beschriftung"/>
      </w:pPr>
      <w:bookmarkStart w:id="369" w:name="_Toc166050422"/>
      <w:r>
        <w:t xml:space="preserve">Tabelle </w:t>
      </w:r>
      <w:r w:rsidR="005137A2">
        <w:fldChar w:fldCharType="begin"/>
      </w:r>
      <w:r w:rsidR="005137A2">
        <w:instrText xml:space="preserve"> SEQ Tabelle \* ARABIC </w:instrText>
      </w:r>
      <w:r w:rsidR="005137A2">
        <w:fldChar w:fldCharType="separate"/>
      </w:r>
      <w:r w:rsidR="002A052A">
        <w:rPr>
          <w:noProof/>
        </w:rPr>
        <w:t>33</w:t>
      </w:r>
      <w:r w:rsidR="005137A2">
        <w:rPr>
          <w:noProof/>
        </w:rPr>
        <w:fldChar w:fldCharType="end"/>
      </w:r>
      <w:r w:rsidR="007D606C">
        <w:t>: Definition des Datentyps</w:t>
      </w:r>
      <w:r w:rsidR="00AE1A23">
        <w:t xml:space="preserve"> «</w:t>
      </w:r>
      <w:proofErr w:type="spellStart"/>
      <w:r w:rsidR="00AE1A23">
        <w:t>dispensationType</w:t>
      </w:r>
      <w:proofErr w:type="spellEnd"/>
      <w:r w:rsidR="00AE1A23">
        <w:t>».</w:t>
      </w:r>
      <w:bookmarkEnd w:id="369"/>
    </w:p>
    <w:p w14:paraId="14BAD29E" w14:textId="77777777" w:rsidR="002D4C4D" w:rsidRDefault="002D4C4D" w:rsidP="00BD1F4A">
      <w:pPr>
        <w:pStyle w:val="berschrift2"/>
        <w:pageBreakBefore/>
        <w:ind w:left="578" w:hanging="578"/>
        <w:rPr>
          <w:sz w:val="22"/>
        </w:rPr>
      </w:pPr>
      <w:bookmarkStart w:id="370" w:name="_Toc166050330"/>
      <w:proofErr w:type="spellStart"/>
      <w:r>
        <w:lastRenderedPageBreak/>
        <w:t>educationContractType</w:t>
      </w:r>
      <w:proofErr w:type="spellEnd"/>
      <w:r>
        <w:t xml:space="preserve"> (Bildungsvertrag)</w:t>
      </w:r>
      <w:bookmarkEnd w:id="370"/>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7530D7EE"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3EC2EC08" w14:textId="44E100FF" w:rsidR="002D4C4D" w:rsidRDefault="002D4C4D" w:rsidP="00BD2BBF">
            <w:pPr>
              <w:pStyle w:val="Table0Normal"/>
              <w:rPr>
                <w:b w:val="0"/>
                <w:bCs w:val="0"/>
              </w:rPr>
            </w:pPr>
            <w:r>
              <w:rPr>
                <w:rFonts w:cs="Arial"/>
              </w:rPr>
              <w:t>Element</w:t>
            </w:r>
          </w:p>
        </w:tc>
        <w:tc>
          <w:tcPr>
            <w:tcW w:w="1985" w:type="dxa"/>
            <w:hideMark/>
          </w:tcPr>
          <w:p w14:paraId="471CA707" w14:textId="1061F4F7" w:rsidR="002D4C4D" w:rsidRDefault="007F49E5" w:rsidP="00BD2BBF">
            <w:pPr>
              <w:pStyle w:val="Table0Normal"/>
              <w:rPr>
                <w:b w:val="0"/>
                <w:bCs w:val="0"/>
              </w:rPr>
            </w:pPr>
            <w:r>
              <w:rPr>
                <w:rFonts w:cs="Arial"/>
              </w:rPr>
              <w:t>Datentyp</w:t>
            </w:r>
          </w:p>
        </w:tc>
        <w:tc>
          <w:tcPr>
            <w:tcW w:w="992" w:type="dxa"/>
            <w:hideMark/>
          </w:tcPr>
          <w:p w14:paraId="314081A6" w14:textId="77777777" w:rsidR="002D4C4D" w:rsidRDefault="002D4C4D" w:rsidP="00BD2BBF">
            <w:pPr>
              <w:pStyle w:val="Table0Normal"/>
              <w:rPr>
                <w:b w:val="0"/>
                <w:bCs w:val="0"/>
              </w:rPr>
            </w:pPr>
            <w:r>
              <w:rPr>
                <w:rFonts w:cs="Arial"/>
              </w:rPr>
              <w:t>Vorkommen</w:t>
            </w:r>
          </w:p>
        </w:tc>
        <w:tc>
          <w:tcPr>
            <w:tcW w:w="3402" w:type="dxa"/>
            <w:hideMark/>
          </w:tcPr>
          <w:p w14:paraId="19372FC8" w14:textId="31AA6CC0" w:rsidR="002D4C4D" w:rsidRDefault="002D4C4D" w:rsidP="00BD2BBF">
            <w:pPr>
              <w:pStyle w:val="Table0Normal"/>
              <w:rPr>
                <w:b w:val="0"/>
                <w:bCs w:val="0"/>
              </w:rPr>
            </w:pPr>
            <w:r>
              <w:rPr>
                <w:rFonts w:cs="Arial"/>
              </w:rPr>
              <w:t>Beschreibung</w:t>
            </w:r>
          </w:p>
        </w:tc>
      </w:tr>
      <w:tr w:rsidR="002D4C4D" w14:paraId="100F9D8A"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4B4CED43" w14:textId="77777777" w:rsidR="002D4C4D" w:rsidRDefault="002D4C4D" w:rsidP="00BD2BBF">
            <w:pPr>
              <w:pStyle w:val="Table0Normal"/>
              <w:rPr>
                <w:bCs/>
              </w:rPr>
            </w:pPr>
            <w:proofErr w:type="spellStart"/>
            <w:r>
              <w:rPr>
                <w:bCs/>
              </w:rPr>
              <w:t>hostCompany</w:t>
            </w:r>
            <w:proofErr w:type="spellEnd"/>
          </w:p>
        </w:tc>
        <w:tc>
          <w:tcPr>
            <w:tcW w:w="1985" w:type="dxa"/>
            <w:hideMark/>
          </w:tcPr>
          <w:p w14:paraId="61370904" w14:textId="77777777" w:rsidR="002D4C4D" w:rsidRDefault="002D4C4D" w:rsidP="00BD2BBF">
            <w:pPr>
              <w:pStyle w:val="Table0Normal"/>
            </w:pPr>
            <w:proofErr w:type="spellStart"/>
            <w:r>
              <w:t>hostCompanyType</w:t>
            </w:r>
            <w:proofErr w:type="spellEnd"/>
          </w:p>
        </w:tc>
        <w:tc>
          <w:tcPr>
            <w:tcW w:w="992" w:type="dxa"/>
            <w:hideMark/>
          </w:tcPr>
          <w:p w14:paraId="1761CAF4" w14:textId="77777777" w:rsidR="002D4C4D" w:rsidRDefault="002D4C4D" w:rsidP="00BD2BBF">
            <w:pPr>
              <w:pStyle w:val="Table0Normal"/>
              <w:jc w:val="center"/>
            </w:pPr>
            <w:r>
              <w:t>1</w:t>
            </w:r>
          </w:p>
        </w:tc>
        <w:tc>
          <w:tcPr>
            <w:tcW w:w="3402" w:type="dxa"/>
            <w:hideMark/>
          </w:tcPr>
          <w:p w14:paraId="1DB3A6B8" w14:textId="77777777" w:rsidR="002D4C4D" w:rsidRDefault="002D4C4D" w:rsidP="00BD2BBF">
            <w:pPr>
              <w:pStyle w:val="Table0Normal"/>
            </w:pPr>
            <w:r>
              <w:t>Lehr-/Praktikumsbetrieb</w:t>
            </w:r>
          </w:p>
        </w:tc>
      </w:tr>
      <w:tr w:rsidR="00DA73BA" w14:paraId="1447464A" w14:textId="77777777" w:rsidTr="00BD1F4A">
        <w:trPr>
          <w:cnfStyle w:val="000000010000" w:firstRow="0" w:lastRow="0" w:firstColumn="0" w:lastColumn="0" w:oddVBand="0" w:evenVBand="0" w:oddHBand="0" w:evenHBand="1" w:firstRowFirstColumn="0" w:firstRowLastColumn="0" w:lastRowFirstColumn="0" w:lastRowLastColumn="0"/>
          <w:ins w:id="371" w:author="Lars Steffen" w:date="2024-09-09T11:01:00Z"/>
        </w:trPr>
        <w:tc>
          <w:tcPr>
            <w:tcW w:w="1980" w:type="dxa"/>
          </w:tcPr>
          <w:p w14:paraId="7C836F0A" w14:textId="1CF94F26" w:rsidR="00DA73BA" w:rsidRDefault="00DA73BA" w:rsidP="00DA73BA">
            <w:pPr>
              <w:pStyle w:val="Table0Normal"/>
              <w:rPr>
                <w:ins w:id="372" w:author="Lars Steffen" w:date="2024-09-09T11:01:00Z" w16du:dateUtc="2024-09-09T09:01:00Z"/>
                <w:bCs/>
              </w:rPr>
            </w:pPr>
            <w:proofErr w:type="spellStart"/>
            <w:ins w:id="373" w:author="Lars Steffen" w:date="2024-09-09T11:01:00Z" w16du:dateUtc="2024-09-09T09:01:00Z">
              <w:r>
                <w:rPr>
                  <w:bCs/>
                </w:rPr>
                <w:t>legalUnit</w:t>
              </w:r>
              <w:proofErr w:type="spellEnd"/>
            </w:ins>
          </w:p>
        </w:tc>
        <w:tc>
          <w:tcPr>
            <w:tcW w:w="1985" w:type="dxa"/>
          </w:tcPr>
          <w:p w14:paraId="5947CDE3" w14:textId="235E161C" w:rsidR="00DA73BA" w:rsidRDefault="00DA73BA" w:rsidP="00DA73BA">
            <w:pPr>
              <w:pStyle w:val="Table0Normal"/>
              <w:rPr>
                <w:ins w:id="374" w:author="Lars Steffen" w:date="2024-09-09T11:01:00Z" w16du:dateUtc="2024-09-09T09:01:00Z"/>
              </w:rPr>
            </w:pPr>
            <w:proofErr w:type="spellStart"/>
            <w:ins w:id="375" w:author="Lars Steffen" w:date="2024-09-09T11:01:00Z" w16du:dateUtc="2024-09-09T09:01:00Z">
              <w:r>
                <w:t>legalUnitType</w:t>
              </w:r>
              <w:proofErr w:type="spellEnd"/>
            </w:ins>
          </w:p>
        </w:tc>
        <w:tc>
          <w:tcPr>
            <w:tcW w:w="992" w:type="dxa"/>
          </w:tcPr>
          <w:p w14:paraId="32B27607" w14:textId="6B82F794" w:rsidR="00DA73BA" w:rsidRDefault="00DA73BA" w:rsidP="00DA73BA">
            <w:pPr>
              <w:pStyle w:val="Table0Normal"/>
              <w:jc w:val="center"/>
              <w:rPr>
                <w:ins w:id="376" w:author="Lars Steffen" w:date="2024-09-09T11:01:00Z" w16du:dateUtc="2024-09-09T09:01:00Z"/>
              </w:rPr>
            </w:pPr>
            <w:ins w:id="377" w:author="Lars Steffen" w:date="2024-09-09T11:01:00Z" w16du:dateUtc="2024-09-09T09:01:00Z">
              <w:r>
                <w:t>1</w:t>
              </w:r>
            </w:ins>
          </w:p>
        </w:tc>
        <w:tc>
          <w:tcPr>
            <w:tcW w:w="3402" w:type="dxa"/>
          </w:tcPr>
          <w:p w14:paraId="1A60C694" w14:textId="77777777" w:rsidR="00DA73BA" w:rsidRDefault="00DA73BA" w:rsidP="00DA73BA">
            <w:pPr>
              <w:pStyle w:val="Table0Normal"/>
              <w:rPr>
                <w:ins w:id="378" w:author="Lars Steffen" w:date="2024-09-09T11:01:00Z" w16du:dateUtc="2024-09-09T09:01:00Z"/>
                <w:bCs/>
              </w:rPr>
            </w:pPr>
            <w:ins w:id="379" w:author="Lars Steffen" w:date="2024-09-09T11:01:00Z" w16du:dateUtc="2024-09-09T09:01:00Z">
              <w:r>
                <w:rPr>
                  <w:bCs/>
                </w:rPr>
                <w:t>Kontaktdaten des Unternehmens</w:t>
              </w:r>
            </w:ins>
          </w:p>
          <w:p w14:paraId="0366A7FD" w14:textId="0DAEDF21" w:rsidR="00DA73BA" w:rsidRDefault="00DA73BA" w:rsidP="00DA73BA">
            <w:pPr>
              <w:pStyle w:val="Table0Normal"/>
              <w:rPr>
                <w:ins w:id="380" w:author="Lars Steffen" w:date="2024-09-09T11:01:00Z" w16du:dateUtc="2024-09-09T09:01:00Z"/>
              </w:rPr>
            </w:pPr>
            <w:ins w:id="381" w:author="Lars Steffen" w:date="2024-09-09T11:01:00Z" w16du:dateUtc="2024-09-09T09:01:00Z">
              <w:r w:rsidRPr="00CC1442">
                <w:t>Falls keine Kontaktadresse für das Unternehmen geführt wird, soll die Standortadresse des Lehrbetriebs verwendet werden</w:t>
              </w:r>
            </w:ins>
          </w:p>
        </w:tc>
      </w:tr>
      <w:tr w:rsidR="00DA73BA" w14:paraId="1792A290"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421B6F8E" w14:textId="77777777" w:rsidR="00DA73BA" w:rsidRDefault="00DA73BA" w:rsidP="00DA73BA">
            <w:pPr>
              <w:pStyle w:val="Table0Normal"/>
              <w:rPr>
                <w:bCs/>
              </w:rPr>
            </w:pPr>
            <w:proofErr w:type="spellStart"/>
            <w:r>
              <w:rPr>
                <w:bCs/>
              </w:rPr>
              <w:t>VETtrainer</w:t>
            </w:r>
            <w:proofErr w:type="spellEnd"/>
          </w:p>
        </w:tc>
        <w:tc>
          <w:tcPr>
            <w:tcW w:w="1985" w:type="dxa"/>
            <w:hideMark/>
          </w:tcPr>
          <w:p w14:paraId="31936BCF" w14:textId="77777777" w:rsidR="00DA73BA" w:rsidRDefault="00DA73BA" w:rsidP="00DA73BA">
            <w:pPr>
              <w:pStyle w:val="Table0Normal"/>
            </w:pPr>
            <w:proofErr w:type="spellStart"/>
            <w:r>
              <w:rPr>
                <w:bCs/>
              </w:rPr>
              <w:t>VETtrainer</w:t>
            </w:r>
            <w:r>
              <w:t>Type</w:t>
            </w:r>
            <w:proofErr w:type="spellEnd"/>
          </w:p>
        </w:tc>
        <w:tc>
          <w:tcPr>
            <w:tcW w:w="992" w:type="dxa"/>
            <w:hideMark/>
          </w:tcPr>
          <w:p w14:paraId="7F9BBA23" w14:textId="77777777" w:rsidR="00DA73BA" w:rsidRDefault="00DA73BA" w:rsidP="00DA73BA">
            <w:pPr>
              <w:pStyle w:val="Table0Normal"/>
              <w:jc w:val="center"/>
            </w:pPr>
            <w:r>
              <w:t>1</w:t>
            </w:r>
          </w:p>
        </w:tc>
        <w:tc>
          <w:tcPr>
            <w:tcW w:w="3402" w:type="dxa"/>
            <w:hideMark/>
          </w:tcPr>
          <w:p w14:paraId="1440DE08" w14:textId="780D8BB8" w:rsidR="00DA73BA" w:rsidRDefault="00DA73BA" w:rsidP="00DA73BA">
            <w:pPr>
              <w:pStyle w:val="Table0Normal"/>
            </w:pPr>
            <w:r>
              <w:rPr>
                <w:bCs/>
              </w:rPr>
              <w:t>Berufsbildner/in</w:t>
            </w:r>
          </w:p>
        </w:tc>
      </w:tr>
      <w:tr w:rsidR="00DA73BA" w14:paraId="403FA9EE"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6F7336FE" w14:textId="77777777" w:rsidR="00DA73BA" w:rsidRDefault="00DA73BA" w:rsidP="00DA73BA">
            <w:pPr>
              <w:pStyle w:val="Table0Normal"/>
              <w:rPr>
                <w:bCs/>
              </w:rPr>
            </w:pPr>
            <w:proofErr w:type="spellStart"/>
            <w:r>
              <w:rPr>
                <w:bCs/>
              </w:rPr>
              <w:t>additionalEducationRelationship</w:t>
            </w:r>
            <w:proofErr w:type="spellEnd"/>
          </w:p>
        </w:tc>
        <w:tc>
          <w:tcPr>
            <w:tcW w:w="1985" w:type="dxa"/>
            <w:hideMark/>
          </w:tcPr>
          <w:p w14:paraId="32118F75" w14:textId="77777777" w:rsidR="00DA73BA" w:rsidRDefault="00DA73BA" w:rsidP="00DA73BA">
            <w:pPr>
              <w:pStyle w:val="Table0Normal"/>
            </w:pPr>
            <w:proofErr w:type="spellStart"/>
            <w:r>
              <w:rPr>
                <w:bCs/>
              </w:rPr>
              <w:t>additionalEducationRelationshipType</w:t>
            </w:r>
            <w:proofErr w:type="spellEnd"/>
          </w:p>
        </w:tc>
        <w:tc>
          <w:tcPr>
            <w:tcW w:w="992" w:type="dxa"/>
            <w:hideMark/>
          </w:tcPr>
          <w:p w14:paraId="66B9459B" w14:textId="77777777" w:rsidR="00DA73BA" w:rsidRDefault="00DA73BA" w:rsidP="00DA73BA">
            <w:pPr>
              <w:pStyle w:val="Table0Normal"/>
              <w:jc w:val="center"/>
            </w:pPr>
            <w:r>
              <w:t>0..n</w:t>
            </w:r>
          </w:p>
        </w:tc>
        <w:tc>
          <w:tcPr>
            <w:tcW w:w="3402" w:type="dxa"/>
            <w:hideMark/>
          </w:tcPr>
          <w:p w14:paraId="6CB03DCC" w14:textId="77777777" w:rsidR="00DA73BA" w:rsidRDefault="00DA73BA" w:rsidP="00DA73BA">
            <w:pPr>
              <w:pStyle w:val="Table0Normal"/>
              <w:keepNext/>
              <w:rPr>
                <w:bCs/>
              </w:rPr>
            </w:pPr>
            <w:r>
              <w:rPr>
                <w:bCs/>
              </w:rPr>
              <w:t>Zusätzliche Ausbildungsbeziehungen</w:t>
            </w:r>
          </w:p>
        </w:tc>
      </w:tr>
    </w:tbl>
    <w:p w14:paraId="349F1E76" w14:textId="738EAFDC" w:rsidR="008916AE" w:rsidRPr="00AE1A23" w:rsidRDefault="008916AE" w:rsidP="00001FB5">
      <w:pPr>
        <w:pStyle w:val="Beschriftung"/>
        <w:rPr>
          <w:lang w:val="fr-CH"/>
        </w:rPr>
      </w:pPr>
      <w:bookmarkStart w:id="382" w:name="_Toc166050423"/>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34</w:t>
      </w:r>
      <w:r w:rsidR="009B57CD">
        <w:rPr>
          <w:lang w:val="fr-CH"/>
        </w:rPr>
        <w:fldChar w:fldCharType="end"/>
      </w:r>
      <w:r w:rsidR="007D606C" w:rsidRPr="00AE1A23">
        <w:rPr>
          <w:lang w:val="fr-CH"/>
        </w:rPr>
        <w:t xml:space="preserve">: </w:t>
      </w:r>
      <w:proofErr w:type="spellStart"/>
      <w:r w:rsidR="007D606C" w:rsidRPr="00AE1A23">
        <w:rPr>
          <w:lang w:val="fr-CH"/>
        </w:rPr>
        <w:t>Definition</w:t>
      </w:r>
      <w:proofErr w:type="spellEnd"/>
      <w:r w:rsidR="007D606C" w:rsidRPr="00AE1A23">
        <w:rPr>
          <w:lang w:val="fr-CH"/>
        </w:rPr>
        <w:t xml:space="preserve"> des </w:t>
      </w:r>
      <w:proofErr w:type="spellStart"/>
      <w:r w:rsidR="007D606C" w:rsidRPr="00AE1A23">
        <w:rPr>
          <w:lang w:val="fr-CH"/>
        </w:rPr>
        <w:t>Datentyps</w:t>
      </w:r>
      <w:proofErr w:type="spellEnd"/>
      <w:proofErr w:type="gramStart"/>
      <w:r w:rsidR="00AE1A23" w:rsidRPr="00AE1A23">
        <w:rPr>
          <w:lang w:val="fr-CH"/>
        </w:rPr>
        <w:t xml:space="preserve"> «</w:t>
      </w:r>
      <w:proofErr w:type="spellStart"/>
      <w:r w:rsidR="00AE1A23" w:rsidRPr="00AE1A23">
        <w:rPr>
          <w:lang w:val="fr-CH"/>
        </w:rPr>
        <w:t>educationContractType</w:t>
      </w:r>
      <w:proofErr w:type="spellEnd"/>
      <w:proofErr w:type="gramEnd"/>
      <w:r w:rsidR="00AE1A23" w:rsidRPr="00AE1A23">
        <w:rPr>
          <w:lang w:val="fr-CH"/>
        </w:rPr>
        <w:t>».</w:t>
      </w:r>
      <w:bookmarkEnd w:id="382"/>
    </w:p>
    <w:p w14:paraId="6566DBD0" w14:textId="260CA66F" w:rsidR="002D4C4D" w:rsidRDefault="002D4C4D" w:rsidP="002D4C4D">
      <w:pPr>
        <w:pStyle w:val="berschrift2"/>
        <w:rPr>
          <w:rFonts w:cs="Times New Roman"/>
        </w:rPr>
      </w:pPr>
      <w:bookmarkStart w:id="383" w:name="_Toc166050331"/>
      <w:proofErr w:type="spellStart"/>
      <w:r>
        <w:t>educationDetailsType</w:t>
      </w:r>
      <w:proofErr w:type="spellEnd"/>
      <w:r>
        <w:t xml:space="preserve"> (Ausbildungsdetails)</w:t>
      </w:r>
      <w:bookmarkEnd w:id="383"/>
    </w:p>
    <w:tbl>
      <w:tblPr>
        <w:tblStyle w:val="AWK-Tabelle2mitEinzug"/>
        <w:tblW w:w="0" w:type="auto"/>
        <w:tblLayout w:type="fixed"/>
        <w:tblLook w:val="0420" w:firstRow="1" w:lastRow="0" w:firstColumn="0" w:lastColumn="0" w:noHBand="0" w:noVBand="1"/>
      </w:tblPr>
      <w:tblGrid>
        <w:gridCol w:w="1980"/>
        <w:gridCol w:w="1985"/>
        <w:gridCol w:w="992"/>
        <w:gridCol w:w="3402"/>
      </w:tblGrid>
      <w:tr w:rsidR="002D4C4D" w14:paraId="560FE23D"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75D01F02" w14:textId="7E018B13" w:rsidR="002D4C4D" w:rsidRDefault="002D4C4D" w:rsidP="00BD2BBF">
            <w:pPr>
              <w:pStyle w:val="Table0Normal"/>
              <w:rPr>
                <w:b w:val="0"/>
                <w:bCs w:val="0"/>
              </w:rPr>
            </w:pPr>
            <w:r>
              <w:rPr>
                <w:rFonts w:cs="Arial"/>
              </w:rPr>
              <w:t>Element</w:t>
            </w:r>
          </w:p>
        </w:tc>
        <w:tc>
          <w:tcPr>
            <w:tcW w:w="1985" w:type="dxa"/>
            <w:hideMark/>
          </w:tcPr>
          <w:p w14:paraId="303F5325" w14:textId="5C943B13" w:rsidR="002D4C4D" w:rsidRDefault="007F49E5" w:rsidP="00BD2BBF">
            <w:pPr>
              <w:pStyle w:val="Table0Normal"/>
              <w:rPr>
                <w:b w:val="0"/>
                <w:bCs w:val="0"/>
              </w:rPr>
            </w:pPr>
            <w:r>
              <w:rPr>
                <w:rFonts w:cs="Arial"/>
              </w:rPr>
              <w:t>Datentyp</w:t>
            </w:r>
          </w:p>
        </w:tc>
        <w:tc>
          <w:tcPr>
            <w:tcW w:w="992" w:type="dxa"/>
            <w:hideMark/>
          </w:tcPr>
          <w:p w14:paraId="08657222" w14:textId="77777777" w:rsidR="002D4C4D" w:rsidRDefault="002D4C4D" w:rsidP="00BD2BBF">
            <w:pPr>
              <w:pStyle w:val="Table0Normal"/>
              <w:rPr>
                <w:b w:val="0"/>
                <w:bCs w:val="0"/>
              </w:rPr>
            </w:pPr>
            <w:r>
              <w:rPr>
                <w:rFonts w:cs="Arial"/>
              </w:rPr>
              <w:t>Vorkommen</w:t>
            </w:r>
          </w:p>
        </w:tc>
        <w:tc>
          <w:tcPr>
            <w:tcW w:w="3402" w:type="dxa"/>
            <w:hideMark/>
          </w:tcPr>
          <w:p w14:paraId="21DA7D91" w14:textId="1BF29CD1" w:rsidR="002D4C4D" w:rsidRDefault="002D4C4D" w:rsidP="00BD2BBF">
            <w:pPr>
              <w:pStyle w:val="Table0Normal"/>
              <w:rPr>
                <w:b w:val="0"/>
                <w:bCs w:val="0"/>
              </w:rPr>
            </w:pPr>
            <w:r>
              <w:rPr>
                <w:rFonts w:cs="Arial"/>
              </w:rPr>
              <w:t>Beschreibung</w:t>
            </w:r>
          </w:p>
        </w:tc>
      </w:tr>
      <w:tr w:rsidR="002D4C4D" w14:paraId="2AA77657"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3A6731B3" w14:textId="77777777" w:rsidR="002D4C4D" w:rsidRDefault="002D4C4D" w:rsidP="00BD2BBF">
            <w:pPr>
              <w:pStyle w:val="Table0Normal"/>
              <w:rPr>
                <w:bCs/>
              </w:rPr>
            </w:pPr>
            <w:proofErr w:type="spellStart"/>
            <w:r>
              <w:rPr>
                <w:bCs/>
              </w:rPr>
              <w:t>beginDate</w:t>
            </w:r>
            <w:proofErr w:type="spellEnd"/>
          </w:p>
        </w:tc>
        <w:tc>
          <w:tcPr>
            <w:tcW w:w="1985" w:type="dxa"/>
            <w:hideMark/>
          </w:tcPr>
          <w:p w14:paraId="23EA7D51" w14:textId="77777777" w:rsidR="002D4C4D" w:rsidRDefault="002D4C4D" w:rsidP="00BD2BBF">
            <w:pPr>
              <w:pStyle w:val="Table0Normal"/>
            </w:pPr>
            <w:proofErr w:type="spellStart"/>
            <w:proofErr w:type="gramStart"/>
            <w:r>
              <w:t>xs:date</w:t>
            </w:r>
            <w:proofErr w:type="spellEnd"/>
            <w:proofErr w:type="gramEnd"/>
          </w:p>
        </w:tc>
        <w:tc>
          <w:tcPr>
            <w:tcW w:w="992" w:type="dxa"/>
            <w:hideMark/>
          </w:tcPr>
          <w:p w14:paraId="75D6455E" w14:textId="77777777" w:rsidR="002D4C4D" w:rsidRDefault="002D4C4D" w:rsidP="00BD2BBF">
            <w:pPr>
              <w:pStyle w:val="Table0Normal"/>
              <w:jc w:val="center"/>
            </w:pPr>
            <w:r>
              <w:t>1</w:t>
            </w:r>
          </w:p>
        </w:tc>
        <w:tc>
          <w:tcPr>
            <w:tcW w:w="3402" w:type="dxa"/>
            <w:hideMark/>
          </w:tcPr>
          <w:p w14:paraId="38302926" w14:textId="77777777" w:rsidR="002D4C4D" w:rsidRDefault="002D4C4D" w:rsidP="00BD2BBF">
            <w:pPr>
              <w:pStyle w:val="Table0Normal"/>
              <w:rPr>
                <w:bCs/>
              </w:rPr>
            </w:pPr>
            <w:r>
              <w:rPr>
                <w:bCs/>
              </w:rPr>
              <w:t>Ausbildungsbeginn</w:t>
            </w:r>
          </w:p>
        </w:tc>
      </w:tr>
      <w:tr w:rsidR="002D4C4D" w14:paraId="32E39069"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7573B1C8" w14:textId="77777777" w:rsidR="002D4C4D" w:rsidRDefault="002D4C4D" w:rsidP="00BD2BBF">
            <w:pPr>
              <w:pStyle w:val="Table0Normal"/>
              <w:rPr>
                <w:bCs/>
              </w:rPr>
            </w:pPr>
            <w:proofErr w:type="spellStart"/>
            <w:r>
              <w:rPr>
                <w:bCs/>
              </w:rPr>
              <w:t>endDate</w:t>
            </w:r>
            <w:proofErr w:type="spellEnd"/>
          </w:p>
        </w:tc>
        <w:tc>
          <w:tcPr>
            <w:tcW w:w="1985" w:type="dxa"/>
            <w:hideMark/>
          </w:tcPr>
          <w:p w14:paraId="72783F1D" w14:textId="77777777" w:rsidR="002D4C4D" w:rsidRDefault="002D4C4D" w:rsidP="00BD2BBF">
            <w:pPr>
              <w:pStyle w:val="Table0Normal"/>
            </w:pPr>
            <w:proofErr w:type="spellStart"/>
            <w:proofErr w:type="gramStart"/>
            <w:r>
              <w:t>xs:date</w:t>
            </w:r>
            <w:proofErr w:type="spellEnd"/>
            <w:proofErr w:type="gramEnd"/>
          </w:p>
        </w:tc>
        <w:tc>
          <w:tcPr>
            <w:tcW w:w="992" w:type="dxa"/>
            <w:hideMark/>
          </w:tcPr>
          <w:p w14:paraId="0A1A2650" w14:textId="77777777" w:rsidR="002D4C4D" w:rsidRDefault="002D4C4D" w:rsidP="00BD2BBF">
            <w:pPr>
              <w:pStyle w:val="Table0Normal"/>
              <w:jc w:val="center"/>
            </w:pPr>
            <w:r>
              <w:t>1</w:t>
            </w:r>
          </w:p>
        </w:tc>
        <w:tc>
          <w:tcPr>
            <w:tcW w:w="3402" w:type="dxa"/>
            <w:hideMark/>
          </w:tcPr>
          <w:p w14:paraId="283C7865" w14:textId="77777777" w:rsidR="002D4C4D" w:rsidRDefault="002D4C4D" w:rsidP="00BD2BBF">
            <w:pPr>
              <w:pStyle w:val="Table0Normal"/>
              <w:rPr>
                <w:bCs/>
              </w:rPr>
            </w:pPr>
            <w:r>
              <w:rPr>
                <w:bCs/>
              </w:rPr>
              <w:t>Ausbildungsende</w:t>
            </w:r>
          </w:p>
        </w:tc>
      </w:tr>
      <w:tr w:rsidR="00BD5A5F" w14:paraId="10A03E2B"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tcPr>
          <w:p w14:paraId="7FF0471F" w14:textId="5F244977" w:rsidR="00BD5A5F" w:rsidRPr="00483FCB" w:rsidRDefault="00BD5A5F" w:rsidP="00BD2BBF">
            <w:pPr>
              <w:pStyle w:val="Table0Normal"/>
              <w:rPr>
                <w:bCs/>
              </w:rPr>
            </w:pPr>
            <w:proofErr w:type="spellStart"/>
            <w:r w:rsidRPr="00483FCB">
              <w:rPr>
                <w:color w:val="000000"/>
              </w:rPr>
              <w:t>originalTrainingStart</w:t>
            </w:r>
            <w:proofErr w:type="spellEnd"/>
          </w:p>
        </w:tc>
        <w:tc>
          <w:tcPr>
            <w:tcW w:w="1985" w:type="dxa"/>
          </w:tcPr>
          <w:p w14:paraId="3FE55BDC" w14:textId="48AA7B3E" w:rsidR="00BD5A5F" w:rsidRPr="00483FCB" w:rsidRDefault="00BD5A5F" w:rsidP="00BD2BBF">
            <w:pPr>
              <w:pStyle w:val="Table0Normal"/>
            </w:pPr>
            <w:proofErr w:type="spellStart"/>
            <w:proofErr w:type="gramStart"/>
            <w:r w:rsidRPr="00483FCB">
              <w:t>xs:date</w:t>
            </w:r>
            <w:proofErr w:type="spellEnd"/>
            <w:proofErr w:type="gramEnd"/>
          </w:p>
        </w:tc>
        <w:tc>
          <w:tcPr>
            <w:tcW w:w="992" w:type="dxa"/>
          </w:tcPr>
          <w:p w14:paraId="5D01DA77" w14:textId="5D626424" w:rsidR="00BD5A5F" w:rsidRPr="00483FCB" w:rsidRDefault="00BD5A5F" w:rsidP="00BD2BBF">
            <w:pPr>
              <w:pStyle w:val="Table0Normal"/>
              <w:jc w:val="center"/>
            </w:pPr>
            <w:r w:rsidRPr="00483FCB">
              <w:t>0..1</w:t>
            </w:r>
          </w:p>
        </w:tc>
        <w:tc>
          <w:tcPr>
            <w:tcW w:w="3402" w:type="dxa"/>
          </w:tcPr>
          <w:p w14:paraId="2B26F560" w14:textId="6147117E" w:rsidR="00BD5A5F" w:rsidRPr="00483FCB" w:rsidRDefault="00BD5A5F" w:rsidP="00BD2BBF">
            <w:pPr>
              <w:pStyle w:val="Table0Normal"/>
              <w:rPr>
                <w:bCs/>
              </w:rPr>
            </w:pPr>
            <w:r w:rsidRPr="00483FCB">
              <w:rPr>
                <w:bCs/>
              </w:rPr>
              <w:t>Ursprünglicher Ausbildungsbeginn</w:t>
            </w:r>
          </w:p>
        </w:tc>
      </w:tr>
      <w:tr w:rsidR="00BD5A5F" w14:paraId="719D0D9F"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105B3269" w14:textId="67AE6277" w:rsidR="00BD5A5F" w:rsidRPr="00483FCB" w:rsidRDefault="00BD5A5F" w:rsidP="00BD2BBF">
            <w:pPr>
              <w:pStyle w:val="Table0Normal"/>
              <w:rPr>
                <w:color w:val="000000"/>
              </w:rPr>
            </w:pPr>
            <w:proofErr w:type="spellStart"/>
            <w:r w:rsidRPr="00483FCB">
              <w:rPr>
                <w:color w:val="000000"/>
              </w:rPr>
              <w:t>examYear</w:t>
            </w:r>
            <w:proofErr w:type="spellEnd"/>
          </w:p>
        </w:tc>
        <w:tc>
          <w:tcPr>
            <w:tcW w:w="1985" w:type="dxa"/>
          </w:tcPr>
          <w:p w14:paraId="15A99760" w14:textId="1AEB3241" w:rsidR="00BD5A5F" w:rsidRPr="00483FCB" w:rsidRDefault="00BD5A5F" w:rsidP="00214C99">
            <w:pPr>
              <w:pStyle w:val="Table0Normal"/>
            </w:pPr>
            <w:proofErr w:type="spellStart"/>
            <w:proofErr w:type="gramStart"/>
            <w:r w:rsidRPr="00483FCB">
              <w:t>xs:</w:t>
            </w:r>
            <w:r w:rsidR="00214C99" w:rsidRPr="00483FCB">
              <w:t>gY</w:t>
            </w:r>
            <w:r w:rsidRPr="00483FCB">
              <w:t>ear</w:t>
            </w:r>
            <w:proofErr w:type="spellEnd"/>
            <w:proofErr w:type="gramEnd"/>
          </w:p>
        </w:tc>
        <w:tc>
          <w:tcPr>
            <w:tcW w:w="992" w:type="dxa"/>
          </w:tcPr>
          <w:p w14:paraId="2620FE51" w14:textId="4396A9F6" w:rsidR="00BD5A5F" w:rsidRPr="00483FCB" w:rsidRDefault="00214C99" w:rsidP="00BD2BBF">
            <w:pPr>
              <w:pStyle w:val="Table0Normal"/>
              <w:jc w:val="center"/>
            </w:pPr>
            <w:r w:rsidRPr="00483FCB">
              <w:t>1</w:t>
            </w:r>
          </w:p>
        </w:tc>
        <w:tc>
          <w:tcPr>
            <w:tcW w:w="3402" w:type="dxa"/>
          </w:tcPr>
          <w:p w14:paraId="5AC924FE" w14:textId="516E65E4" w:rsidR="00BD5A5F" w:rsidRPr="00483FCB" w:rsidRDefault="00214C99" w:rsidP="00BD2BBF">
            <w:pPr>
              <w:pStyle w:val="Table0Normal"/>
              <w:rPr>
                <w:bCs/>
              </w:rPr>
            </w:pPr>
            <w:r w:rsidRPr="00483FCB">
              <w:rPr>
                <w:bCs/>
              </w:rPr>
              <w:t>Prüfungsjahr</w:t>
            </w:r>
            <w:r w:rsidR="00483FCB" w:rsidRPr="00483FCB">
              <w:rPr>
                <w:bCs/>
              </w:rPr>
              <w:t xml:space="preserve"> (Format YYYY)</w:t>
            </w:r>
            <w:r w:rsidR="00EE44A8">
              <w:rPr>
                <w:bCs/>
              </w:rPr>
              <w:t xml:space="preserve"> bzw. voraussicht</w:t>
            </w:r>
            <w:r w:rsidR="001F60F1">
              <w:rPr>
                <w:bCs/>
              </w:rPr>
              <w:t>l</w:t>
            </w:r>
            <w:r w:rsidR="00EE44A8">
              <w:rPr>
                <w:bCs/>
              </w:rPr>
              <w:t>iches Abschlussjahr</w:t>
            </w:r>
          </w:p>
        </w:tc>
      </w:tr>
      <w:tr w:rsidR="002D4C4D" w14:paraId="0997F70F"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5F27DE30" w14:textId="2B7BB1E4" w:rsidR="002D4C4D" w:rsidRDefault="005B6104" w:rsidP="00BD2BBF">
            <w:pPr>
              <w:pStyle w:val="Table0Normal"/>
              <w:rPr>
                <w:bCs/>
              </w:rPr>
            </w:pPr>
            <w:proofErr w:type="spellStart"/>
            <w:r>
              <w:rPr>
                <w:bCs/>
              </w:rPr>
              <w:t>profession</w:t>
            </w:r>
            <w:proofErr w:type="spellEnd"/>
          </w:p>
        </w:tc>
        <w:tc>
          <w:tcPr>
            <w:tcW w:w="1985" w:type="dxa"/>
            <w:hideMark/>
          </w:tcPr>
          <w:p w14:paraId="1783D3AC" w14:textId="4744CE56" w:rsidR="002D4C4D" w:rsidRDefault="005B6104" w:rsidP="00BD2BBF">
            <w:pPr>
              <w:pStyle w:val="Table0Normal"/>
            </w:pPr>
            <w:proofErr w:type="spellStart"/>
            <w:r>
              <w:t>professionType</w:t>
            </w:r>
            <w:proofErr w:type="spellEnd"/>
          </w:p>
        </w:tc>
        <w:tc>
          <w:tcPr>
            <w:tcW w:w="992" w:type="dxa"/>
            <w:hideMark/>
          </w:tcPr>
          <w:p w14:paraId="375C271B" w14:textId="77777777" w:rsidR="002D4C4D" w:rsidRDefault="002D4C4D" w:rsidP="00BD2BBF">
            <w:pPr>
              <w:pStyle w:val="Table0Normal"/>
              <w:jc w:val="center"/>
            </w:pPr>
            <w:r>
              <w:t>1</w:t>
            </w:r>
          </w:p>
        </w:tc>
        <w:tc>
          <w:tcPr>
            <w:tcW w:w="3402" w:type="dxa"/>
            <w:hideMark/>
          </w:tcPr>
          <w:p w14:paraId="6555046F" w14:textId="57C77CBD" w:rsidR="002D4C4D" w:rsidRDefault="005B6104" w:rsidP="00BD2BBF">
            <w:pPr>
              <w:pStyle w:val="Table0Normal"/>
            </w:pPr>
            <w:r>
              <w:rPr>
                <w:bCs/>
              </w:rPr>
              <w:t>Beruf</w:t>
            </w:r>
          </w:p>
        </w:tc>
      </w:tr>
      <w:tr w:rsidR="002D4C4D" w14:paraId="2E7971A9"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35F79DE4" w14:textId="77777777" w:rsidR="002D4C4D" w:rsidRDefault="002D4C4D" w:rsidP="00BD2BBF">
            <w:pPr>
              <w:pStyle w:val="Table0Normal"/>
              <w:rPr>
                <w:bCs/>
              </w:rPr>
            </w:pPr>
            <w:proofErr w:type="spellStart"/>
            <w:r>
              <w:rPr>
                <w:bCs/>
              </w:rPr>
              <w:t>eduSpecifications</w:t>
            </w:r>
            <w:proofErr w:type="spellEnd"/>
          </w:p>
        </w:tc>
        <w:tc>
          <w:tcPr>
            <w:tcW w:w="1985" w:type="dxa"/>
            <w:hideMark/>
          </w:tcPr>
          <w:p w14:paraId="7770F892" w14:textId="77777777" w:rsidR="002D4C4D" w:rsidRDefault="002D4C4D" w:rsidP="00BD2BBF">
            <w:pPr>
              <w:pStyle w:val="Table0Normal"/>
            </w:pPr>
            <w:proofErr w:type="spellStart"/>
            <w:r>
              <w:t>eduSpecificationsType</w:t>
            </w:r>
            <w:proofErr w:type="spellEnd"/>
          </w:p>
        </w:tc>
        <w:tc>
          <w:tcPr>
            <w:tcW w:w="992" w:type="dxa"/>
            <w:hideMark/>
          </w:tcPr>
          <w:p w14:paraId="43FCFF29" w14:textId="77777777" w:rsidR="002D4C4D" w:rsidRDefault="002D4C4D" w:rsidP="00BD2BBF">
            <w:pPr>
              <w:pStyle w:val="Table0Normal"/>
              <w:jc w:val="center"/>
            </w:pPr>
            <w:r>
              <w:t>1</w:t>
            </w:r>
          </w:p>
        </w:tc>
        <w:tc>
          <w:tcPr>
            <w:tcW w:w="3402" w:type="dxa"/>
            <w:hideMark/>
          </w:tcPr>
          <w:p w14:paraId="5BD5A721" w14:textId="77777777" w:rsidR="002D4C4D" w:rsidRDefault="002D4C4D" w:rsidP="00BD2BBF">
            <w:pPr>
              <w:pStyle w:val="Table0Normal"/>
              <w:rPr>
                <w:bCs/>
              </w:rPr>
            </w:pPr>
            <w:r>
              <w:rPr>
                <w:bCs/>
              </w:rPr>
              <w:t>Weitere Spezifikationen zur Ausbildung (</w:t>
            </w:r>
            <w:r>
              <w:t>Bildungstyp, optional Zusatz/Präzisierung (Lehrart), optional Vorbildung/Erstberuf (Freitext)</w:t>
            </w:r>
            <w:r>
              <w:rPr>
                <w:bCs/>
              </w:rPr>
              <w:t>)</w:t>
            </w:r>
          </w:p>
        </w:tc>
      </w:tr>
      <w:tr w:rsidR="002D4C4D" w14:paraId="2B9A9EBA"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040A1D9D" w14:textId="77777777" w:rsidR="002D4C4D" w:rsidRDefault="002D4C4D" w:rsidP="00BD2BBF">
            <w:pPr>
              <w:pStyle w:val="Table0Normal"/>
              <w:rPr>
                <w:bCs/>
              </w:rPr>
            </w:pPr>
            <w:proofErr w:type="spellStart"/>
            <w:r>
              <w:rPr>
                <w:bCs/>
              </w:rPr>
              <w:t>dispensation</w:t>
            </w:r>
            <w:proofErr w:type="spellEnd"/>
          </w:p>
        </w:tc>
        <w:tc>
          <w:tcPr>
            <w:tcW w:w="1985" w:type="dxa"/>
            <w:hideMark/>
          </w:tcPr>
          <w:p w14:paraId="131ED2E0" w14:textId="77777777" w:rsidR="002D4C4D" w:rsidRDefault="002D4C4D" w:rsidP="00BD2BBF">
            <w:pPr>
              <w:pStyle w:val="Table0Normal"/>
            </w:pPr>
            <w:proofErr w:type="spellStart"/>
            <w:r>
              <w:t>dispensationType</w:t>
            </w:r>
            <w:proofErr w:type="spellEnd"/>
          </w:p>
        </w:tc>
        <w:tc>
          <w:tcPr>
            <w:tcW w:w="992" w:type="dxa"/>
            <w:hideMark/>
          </w:tcPr>
          <w:p w14:paraId="208C8FC1" w14:textId="77777777" w:rsidR="002D4C4D" w:rsidRDefault="002D4C4D" w:rsidP="00BD2BBF">
            <w:pPr>
              <w:pStyle w:val="Table0Normal"/>
              <w:jc w:val="center"/>
            </w:pPr>
            <w:r>
              <w:t>0..1</w:t>
            </w:r>
          </w:p>
        </w:tc>
        <w:tc>
          <w:tcPr>
            <w:tcW w:w="3402" w:type="dxa"/>
            <w:hideMark/>
          </w:tcPr>
          <w:p w14:paraId="4B739151" w14:textId="77777777" w:rsidR="002D4C4D" w:rsidRDefault="002D4C4D" w:rsidP="00BD2BBF">
            <w:pPr>
              <w:pStyle w:val="Table0Normal"/>
              <w:rPr>
                <w:bCs/>
              </w:rPr>
            </w:pPr>
            <w:r>
              <w:rPr>
                <w:bCs/>
              </w:rPr>
              <w:t>Dispensationen (</w:t>
            </w:r>
            <w:r>
              <w:t>ABU oder ausserordentlich (Freitext))</w:t>
            </w:r>
          </w:p>
        </w:tc>
      </w:tr>
      <w:tr w:rsidR="002D4C4D" w14:paraId="4149465E"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hideMark/>
          </w:tcPr>
          <w:p w14:paraId="65C8184A" w14:textId="77777777" w:rsidR="002D4C4D" w:rsidRDefault="002D4C4D" w:rsidP="00BD2BBF">
            <w:pPr>
              <w:pStyle w:val="Table0Normal"/>
              <w:rPr>
                <w:bCs/>
              </w:rPr>
            </w:pPr>
            <w:proofErr w:type="spellStart"/>
            <w:r>
              <w:rPr>
                <w:bCs/>
              </w:rPr>
              <w:t>bmTypeId</w:t>
            </w:r>
            <w:proofErr w:type="spellEnd"/>
          </w:p>
        </w:tc>
        <w:tc>
          <w:tcPr>
            <w:tcW w:w="1985" w:type="dxa"/>
            <w:hideMark/>
          </w:tcPr>
          <w:p w14:paraId="4858BD1A" w14:textId="77777777" w:rsidR="002D4C4D" w:rsidRDefault="002D4C4D" w:rsidP="00BD2BBF">
            <w:pPr>
              <w:pStyle w:val="Table0Normal"/>
            </w:pPr>
            <w:proofErr w:type="spellStart"/>
            <w:r>
              <w:t>bmTypeIdType</w:t>
            </w:r>
            <w:proofErr w:type="spellEnd"/>
          </w:p>
        </w:tc>
        <w:tc>
          <w:tcPr>
            <w:tcW w:w="992" w:type="dxa"/>
            <w:hideMark/>
          </w:tcPr>
          <w:p w14:paraId="0F5B6FB5" w14:textId="77777777" w:rsidR="002D4C4D" w:rsidRDefault="002D4C4D" w:rsidP="00BD2BBF">
            <w:pPr>
              <w:pStyle w:val="Table0Normal"/>
              <w:jc w:val="center"/>
            </w:pPr>
            <w:r>
              <w:t>0..1</w:t>
            </w:r>
          </w:p>
        </w:tc>
        <w:tc>
          <w:tcPr>
            <w:tcW w:w="3402" w:type="dxa"/>
            <w:hideMark/>
          </w:tcPr>
          <w:p w14:paraId="41D91D63" w14:textId="77777777" w:rsidR="002D4C4D" w:rsidRDefault="002D4C4D" w:rsidP="00BD2BBF">
            <w:pPr>
              <w:pStyle w:val="Table0Normal"/>
              <w:rPr>
                <w:bCs/>
              </w:rPr>
            </w:pPr>
            <w:r>
              <w:rPr>
                <w:bCs/>
              </w:rPr>
              <w:t>Berufsmaturitätsrichtung</w:t>
            </w:r>
          </w:p>
        </w:tc>
      </w:tr>
      <w:tr w:rsidR="002D4C4D" w14:paraId="2E2E21C8"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331D511A" w14:textId="77777777" w:rsidR="002D4C4D" w:rsidRDefault="002D4C4D" w:rsidP="00BD2BBF">
            <w:pPr>
              <w:pStyle w:val="Table0Normal"/>
              <w:rPr>
                <w:bCs/>
              </w:rPr>
            </w:pPr>
            <w:proofErr w:type="spellStart"/>
            <w:r>
              <w:rPr>
                <w:bCs/>
              </w:rPr>
              <w:t>examCommissionId</w:t>
            </w:r>
            <w:proofErr w:type="spellEnd"/>
          </w:p>
        </w:tc>
        <w:tc>
          <w:tcPr>
            <w:tcW w:w="1985" w:type="dxa"/>
            <w:hideMark/>
          </w:tcPr>
          <w:p w14:paraId="06BD1AD4" w14:textId="77777777" w:rsidR="002D4C4D" w:rsidRDefault="002D4C4D" w:rsidP="00BD2BBF">
            <w:pPr>
              <w:pStyle w:val="Table0Normal"/>
            </w:pPr>
            <w:proofErr w:type="spellStart"/>
            <w:r>
              <w:t>examCommissionIdType</w:t>
            </w:r>
            <w:proofErr w:type="spellEnd"/>
          </w:p>
        </w:tc>
        <w:tc>
          <w:tcPr>
            <w:tcW w:w="992" w:type="dxa"/>
            <w:hideMark/>
          </w:tcPr>
          <w:p w14:paraId="1FBAFC54" w14:textId="77777777" w:rsidR="002D4C4D" w:rsidRDefault="002D4C4D" w:rsidP="00BD2BBF">
            <w:pPr>
              <w:pStyle w:val="Table0Normal"/>
              <w:jc w:val="center"/>
            </w:pPr>
            <w:r>
              <w:t>0..1</w:t>
            </w:r>
          </w:p>
        </w:tc>
        <w:tc>
          <w:tcPr>
            <w:tcW w:w="3402" w:type="dxa"/>
            <w:hideMark/>
          </w:tcPr>
          <w:p w14:paraId="636ED6AA" w14:textId="6D87C222" w:rsidR="002D4C4D" w:rsidRDefault="005B6104" w:rsidP="008916AE">
            <w:pPr>
              <w:pStyle w:val="Table0Normal"/>
              <w:keepNext/>
              <w:rPr>
                <w:bCs/>
              </w:rPr>
            </w:pPr>
            <w:r>
              <w:rPr>
                <w:bCs/>
              </w:rPr>
              <w:t xml:space="preserve">Identifikator </w:t>
            </w:r>
            <w:r w:rsidR="002D4C4D">
              <w:rPr>
                <w:bCs/>
              </w:rPr>
              <w:t>Prüfungskommission</w:t>
            </w:r>
            <w:r>
              <w:rPr>
                <w:bCs/>
              </w:rPr>
              <w:t xml:space="preserve"> gemäss Kapitel </w:t>
            </w:r>
            <w:r>
              <w:rPr>
                <w:bCs/>
              </w:rPr>
              <w:fldChar w:fldCharType="begin"/>
            </w:r>
            <w:r>
              <w:rPr>
                <w:bCs/>
              </w:rPr>
              <w:instrText xml:space="preserve"> REF _Ref103631215 \r \h </w:instrText>
            </w:r>
            <w:r>
              <w:rPr>
                <w:bCs/>
              </w:rPr>
            </w:r>
            <w:r>
              <w:rPr>
                <w:bCs/>
              </w:rPr>
              <w:fldChar w:fldCharType="separate"/>
            </w:r>
            <w:r w:rsidR="002A052A">
              <w:rPr>
                <w:bCs/>
              </w:rPr>
              <w:t>2.14</w:t>
            </w:r>
            <w:r>
              <w:rPr>
                <w:bCs/>
              </w:rPr>
              <w:fldChar w:fldCharType="end"/>
            </w:r>
          </w:p>
        </w:tc>
      </w:tr>
    </w:tbl>
    <w:p w14:paraId="72E2FCC0" w14:textId="7F8A9C19" w:rsidR="008916AE" w:rsidRDefault="008916AE" w:rsidP="00001FB5">
      <w:pPr>
        <w:pStyle w:val="Beschriftung"/>
      </w:pPr>
      <w:bookmarkStart w:id="384" w:name="_Toc166050424"/>
      <w:r>
        <w:t xml:space="preserve">Tabelle </w:t>
      </w:r>
      <w:r w:rsidR="005137A2">
        <w:fldChar w:fldCharType="begin"/>
      </w:r>
      <w:r w:rsidR="005137A2">
        <w:instrText xml:space="preserve"> SEQ Tabelle \* ARABIC </w:instrText>
      </w:r>
      <w:r w:rsidR="005137A2">
        <w:fldChar w:fldCharType="separate"/>
      </w:r>
      <w:r w:rsidR="002A052A">
        <w:rPr>
          <w:noProof/>
        </w:rPr>
        <w:t>35</w:t>
      </w:r>
      <w:r w:rsidR="005137A2">
        <w:rPr>
          <w:noProof/>
        </w:rPr>
        <w:fldChar w:fldCharType="end"/>
      </w:r>
      <w:r w:rsidR="007D606C">
        <w:t>: Definition des Datentyps</w:t>
      </w:r>
      <w:r w:rsidR="00AE1A23">
        <w:t xml:space="preserve"> «</w:t>
      </w:r>
      <w:proofErr w:type="spellStart"/>
      <w:r w:rsidR="00AE1A23">
        <w:t>educationDetailsType</w:t>
      </w:r>
      <w:proofErr w:type="spellEnd"/>
      <w:r w:rsidR="00AE1A23">
        <w:t>».</w:t>
      </w:r>
      <w:bookmarkEnd w:id="384"/>
    </w:p>
    <w:p w14:paraId="663DCB80" w14:textId="0A031E23" w:rsidR="00920FEF" w:rsidRDefault="00920FEF" w:rsidP="00920FEF">
      <w:pPr>
        <w:pStyle w:val="berschrift2"/>
      </w:pPr>
      <w:bookmarkStart w:id="385" w:name="_Toc166050332"/>
      <w:proofErr w:type="spellStart"/>
      <w:r>
        <w:t>educationMutationReasonType</w:t>
      </w:r>
      <w:proofErr w:type="spellEnd"/>
      <w:r>
        <w:t xml:space="preserve"> (Mutationsgrund)</w:t>
      </w:r>
      <w:bookmarkEnd w:id="385"/>
    </w:p>
    <w:tbl>
      <w:tblPr>
        <w:tblStyle w:val="AWK-Tabelle2mitEinzug"/>
        <w:tblW w:w="8359" w:type="dxa"/>
        <w:tblLayout w:type="fixed"/>
        <w:tblLook w:val="0420" w:firstRow="1" w:lastRow="0" w:firstColumn="0" w:lastColumn="0" w:noHBand="0" w:noVBand="1"/>
      </w:tblPr>
      <w:tblGrid>
        <w:gridCol w:w="4246"/>
        <w:gridCol w:w="4113"/>
      </w:tblGrid>
      <w:tr w:rsidR="00315BB0" w14:paraId="13CE67F6" w14:textId="77777777" w:rsidTr="00B07308">
        <w:trPr>
          <w:cnfStyle w:val="100000000000" w:firstRow="1" w:lastRow="0" w:firstColumn="0" w:lastColumn="0" w:oddVBand="0" w:evenVBand="0" w:oddHBand="0" w:evenHBand="0" w:firstRowFirstColumn="0" w:firstRowLastColumn="0" w:lastRowFirstColumn="0" w:lastRowLastColumn="0"/>
        </w:trPr>
        <w:tc>
          <w:tcPr>
            <w:tcW w:w="4246" w:type="dxa"/>
            <w:hideMark/>
          </w:tcPr>
          <w:p w14:paraId="7DC09E4E" w14:textId="509B311F" w:rsidR="00315BB0" w:rsidRDefault="007F49E5" w:rsidP="00BD2BBF">
            <w:pPr>
              <w:pStyle w:val="Table0Normal"/>
              <w:rPr>
                <w:b w:val="0"/>
                <w:bCs w:val="0"/>
              </w:rPr>
            </w:pPr>
            <w:r>
              <w:rPr>
                <w:rFonts w:cs="Arial"/>
              </w:rPr>
              <w:t>Datentyp</w:t>
            </w:r>
          </w:p>
        </w:tc>
        <w:tc>
          <w:tcPr>
            <w:tcW w:w="4113" w:type="dxa"/>
            <w:hideMark/>
          </w:tcPr>
          <w:p w14:paraId="5BEC5038" w14:textId="79D6F0A5" w:rsidR="00315BB0" w:rsidRDefault="00315BB0" w:rsidP="00BD2BBF">
            <w:pPr>
              <w:pStyle w:val="Table0Normal"/>
              <w:rPr>
                <w:b w:val="0"/>
                <w:bCs w:val="0"/>
              </w:rPr>
            </w:pPr>
            <w:r>
              <w:rPr>
                <w:rFonts w:cs="Arial"/>
              </w:rPr>
              <w:t>Beschreibung</w:t>
            </w:r>
          </w:p>
        </w:tc>
      </w:tr>
      <w:tr w:rsidR="00315BB0" w:rsidRPr="009B4D9E" w14:paraId="7F672C38" w14:textId="77777777" w:rsidTr="00B07308">
        <w:trPr>
          <w:cnfStyle w:val="000000100000" w:firstRow="0" w:lastRow="0" w:firstColumn="0" w:lastColumn="0" w:oddVBand="0" w:evenVBand="0" w:oddHBand="1" w:evenHBand="0" w:firstRowFirstColumn="0" w:firstRowLastColumn="0" w:lastRowFirstColumn="0" w:lastRowLastColumn="0"/>
        </w:trPr>
        <w:tc>
          <w:tcPr>
            <w:tcW w:w="4246" w:type="dxa"/>
          </w:tcPr>
          <w:p w14:paraId="2137ED2B" w14:textId="7D361197" w:rsidR="00315BB0" w:rsidRDefault="00315BB0" w:rsidP="00BD2BBF">
            <w:pPr>
              <w:pStyle w:val="Table0Normal"/>
            </w:pPr>
            <w:proofErr w:type="spellStart"/>
            <w:proofErr w:type="gramStart"/>
            <w:r>
              <w:t>xs:token</w:t>
            </w:r>
            <w:proofErr w:type="spellEnd"/>
            <w:proofErr w:type="gramEnd"/>
            <w:r>
              <w:t xml:space="preserve"> </w:t>
            </w:r>
            <w:r w:rsidR="00A40BF5">
              <w:t>(</w:t>
            </w:r>
            <w:proofErr w:type="spellStart"/>
            <w:r w:rsidR="006C1E47">
              <w:t>l</w:t>
            </w:r>
            <w:r w:rsidR="00A40BF5">
              <w:t>ength</w:t>
            </w:r>
            <w:proofErr w:type="spellEnd"/>
            <w:r w:rsidR="00A40BF5">
              <w:t xml:space="preserve"> = 3</w:t>
            </w:r>
            <w:r>
              <w:t>)</w:t>
            </w:r>
          </w:p>
        </w:tc>
        <w:tc>
          <w:tcPr>
            <w:tcW w:w="4113" w:type="dxa"/>
            <w:hideMark/>
          </w:tcPr>
          <w:p w14:paraId="7ABB52DF" w14:textId="4620A861" w:rsidR="00315BB0" w:rsidRPr="004A021E" w:rsidRDefault="000C39B8" w:rsidP="008916AE">
            <w:pPr>
              <w:pStyle w:val="Table0Normal"/>
              <w:keepNext/>
            </w:pPr>
            <w:r>
              <w:t>Mutationsgrund M01 – M99 gemäss Kapitel </w:t>
            </w:r>
            <w:r>
              <w:fldChar w:fldCharType="begin"/>
            </w:r>
            <w:r>
              <w:instrText xml:space="preserve"> REF _Ref103791911 \r \h </w:instrText>
            </w:r>
            <w:r w:rsidR="00B07308">
              <w:instrText xml:space="preserve"> \* MERGEFORMAT </w:instrText>
            </w:r>
            <w:r>
              <w:fldChar w:fldCharType="separate"/>
            </w:r>
            <w:r w:rsidR="002A052A">
              <w:t>2.15</w:t>
            </w:r>
            <w:r>
              <w:fldChar w:fldCharType="end"/>
            </w:r>
          </w:p>
        </w:tc>
      </w:tr>
    </w:tbl>
    <w:p w14:paraId="347EB66C" w14:textId="333792CF" w:rsidR="008916AE" w:rsidRPr="00B92F6B" w:rsidRDefault="008916AE" w:rsidP="00001FB5">
      <w:pPr>
        <w:pStyle w:val="Beschriftung"/>
        <w:rPr>
          <w:lang w:val="fr-CH"/>
        </w:rPr>
      </w:pPr>
      <w:bookmarkStart w:id="386" w:name="_Toc166050425"/>
      <w:r w:rsidRPr="00B92F6B">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36</w:t>
      </w:r>
      <w:r w:rsidR="009B57CD">
        <w:rPr>
          <w:lang w:val="fr-CH"/>
        </w:rPr>
        <w:fldChar w:fldCharType="end"/>
      </w:r>
      <w:r w:rsidR="007D606C" w:rsidRPr="00B92F6B">
        <w:rPr>
          <w:lang w:val="fr-CH"/>
        </w:rPr>
        <w:t xml:space="preserve">: </w:t>
      </w:r>
      <w:proofErr w:type="spellStart"/>
      <w:r w:rsidR="007D606C" w:rsidRPr="00B92F6B">
        <w:rPr>
          <w:lang w:val="fr-CH"/>
        </w:rPr>
        <w:t>Definition</w:t>
      </w:r>
      <w:proofErr w:type="spellEnd"/>
      <w:r w:rsidR="007D606C" w:rsidRPr="00B92F6B">
        <w:rPr>
          <w:lang w:val="fr-CH"/>
        </w:rPr>
        <w:t xml:space="preserve"> des </w:t>
      </w:r>
      <w:proofErr w:type="spellStart"/>
      <w:r w:rsidR="007D606C" w:rsidRPr="00B92F6B">
        <w:rPr>
          <w:lang w:val="fr-CH"/>
        </w:rPr>
        <w:t>Datentyps</w:t>
      </w:r>
      <w:proofErr w:type="spellEnd"/>
      <w:proofErr w:type="gramStart"/>
      <w:r w:rsidR="00AE1A23" w:rsidRPr="00B92F6B">
        <w:rPr>
          <w:lang w:val="fr-CH"/>
        </w:rPr>
        <w:t xml:space="preserve"> «</w:t>
      </w:r>
      <w:proofErr w:type="spellStart"/>
      <w:r w:rsidR="00AE1A23" w:rsidRPr="00B92F6B">
        <w:rPr>
          <w:lang w:val="fr-CH"/>
        </w:rPr>
        <w:t>educationMutationReasonType</w:t>
      </w:r>
      <w:proofErr w:type="spellEnd"/>
      <w:proofErr w:type="gramEnd"/>
      <w:r w:rsidR="00AE1A23" w:rsidRPr="00B92F6B">
        <w:rPr>
          <w:lang w:val="fr-CH"/>
        </w:rPr>
        <w:t>».</w:t>
      </w:r>
      <w:bookmarkEnd w:id="386"/>
    </w:p>
    <w:p w14:paraId="3AD2D052" w14:textId="3BDD03C4" w:rsidR="002D4C4D" w:rsidRDefault="00920FEF" w:rsidP="002D4C4D">
      <w:pPr>
        <w:pStyle w:val="berschrift2"/>
      </w:pPr>
      <w:bookmarkStart w:id="387" w:name="_Toc166050333"/>
      <w:proofErr w:type="spellStart"/>
      <w:r>
        <w:t>educationRelation</w:t>
      </w:r>
      <w:r w:rsidR="002F5F52">
        <w:t>Id</w:t>
      </w:r>
      <w:r>
        <w:t>Type</w:t>
      </w:r>
      <w:proofErr w:type="spellEnd"/>
      <w:r>
        <w:t xml:space="preserve"> </w:t>
      </w:r>
      <w:r w:rsidR="002D4C4D">
        <w:t>(</w:t>
      </w:r>
      <w:r w:rsidR="00717FAA">
        <w:t xml:space="preserve">Identifikator </w:t>
      </w:r>
      <w:r w:rsidR="002F5F52">
        <w:t>Bildungsverhältni</w:t>
      </w:r>
      <w:r w:rsidR="00717FAA">
        <w:t>s</w:t>
      </w:r>
      <w:r w:rsidR="002D4C4D">
        <w:t>)</w:t>
      </w:r>
      <w:bookmarkEnd w:id="387"/>
    </w:p>
    <w:tbl>
      <w:tblPr>
        <w:tblStyle w:val="AWK-Tabelle2mitEinzug"/>
        <w:tblW w:w="8359" w:type="dxa"/>
        <w:tblLayout w:type="fixed"/>
        <w:tblLook w:val="0420" w:firstRow="1" w:lastRow="0" w:firstColumn="0" w:lastColumn="0" w:noHBand="0" w:noVBand="1"/>
      </w:tblPr>
      <w:tblGrid>
        <w:gridCol w:w="4246"/>
        <w:gridCol w:w="4113"/>
      </w:tblGrid>
      <w:tr w:rsidR="00315BB0" w14:paraId="5BD74B25" w14:textId="77777777" w:rsidTr="00B07308">
        <w:trPr>
          <w:cnfStyle w:val="100000000000" w:firstRow="1" w:lastRow="0" w:firstColumn="0" w:lastColumn="0" w:oddVBand="0" w:evenVBand="0" w:oddHBand="0" w:evenHBand="0" w:firstRowFirstColumn="0" w:firstRowLastColumn="0" w:lastRowFirstColumn="0" w:lastRowLastColumn="0"/>
        </w:trPr>
        <w:tc>
          <w:tcPr>
            <w:tcW w:w="4246" w:type="dxa"/>
            <w:hideMark/>
          </w:tcPr>
          <w:p w14:paraId="58350F70" w14:textId="311043FF" w:rsidR="00315BB0" w:rsidRPr="003071AE" w:rsidRDefault="007F49E5" w:rsidP="00BD2BBF">
            <w:pPr>
              <w:pStyle w:val="Table0Normal"/>
              <w:rPr>
                <w:rFonts w:cs="Arial"/>
              </w:rPr>
            </w:pPr>
            <w:r>
              <w:rPr>
                <w:rFonts w:cs="Arial"/>
              </w:rPr>
              <w:t>Datentyp</w:t>
            </w:r>
          </w:p>
        </w:tc>
        <w:tc>
          <w:tcPr>
            <w:tcW w:w="4113" w:type="dxa"/>
            <w:hideMark/>
          </w:tcPr>
          <w:p w14:paraId="0B6FD1FB" w14:textId="43EE7829" w:rsidR="00315BB0" w:rsidRDefault="00315BB0" w:rsidP="003071AE">
            <w:pPr>
              <w:pStyle w:val="Table0Normal"/>
              <w:rPr>
                <w:b w:val="0"/>
                <w:bCs w:val="0"/>
              </w:rPr>
            </w:pPr>
            <w:r>
              <w:rPr>
                <w:rFonts w:cs="Arial"/>
              </w:rPr>
              <w:t>Beschreibung</w:t>
            </w:r>
          </w:p>
        </w:tc>
      </w:tr>
      <w:tr w:rsidR="00315BB0" w:rsidRPr="009B4D9E" w14:paraId="1CF39B84" w14:textId="77777777" w:rsidTr="00B07308">
        <w:trPr>
          <w:cnfStyle w:val="000000100000" w:firstRow="0" w:lastRow="0" w:firstColumn="0" w:lastColumn="0" w:oddVBand="0" w:evenVBand="0" w:oddHBand="1" w:evenHBand="0" w:firstRowFirstColumn="0" w:firstRowLastColumn="0" w:lastRowFirstColumn="0" w:lastRowLastColumn="0"/>
        </w:trPr>
        <w:tc>
          <w:tcPr>
            <w:tcW w:w="4246" w:type="dxa"/>
          </w:tcPr>
          <w:p w14:paraId="31F32FE3" w14:textId="3601D292" w:rsidR="00315BB0" w:rsidRDefault="00315BB0" w:rsidP="00BD2BBF">
            <w:pPr>
              <w:pStyle w:val="Table0Normal"/>
            </w:pPr>
            <w:proofErr w:type="spellStart"/>
            <w:proofErr w:type="gramStart"/>
            <w:r>
              <w:lastRenderedPageBreak/>
              <w:t>xs:token</w:t>
            </w:r>
            <w:proofErr w:type="spellEnd"/>
            <w:proofErr w:type="gramEnd"/>
            <w:r>
              <w:t xml:space="preserve"> (</w:t>
            </w:r>
            <w:r w:rsidR="00116F47">
              <w:t>gemäss Formatvorgabe</w:t>
            </w:r>
            <w:r>
              <w:t>)</w:t>
            </w:r>
          </w:p>
        </w:tc>
        <w:tc>
          <w:tcPr>
            <w:tcW w:w="4113" w:type="dxa"/>
            <w:hideMark/>
          </w:tcPr>
          <w:p w14:paraId="3F96F2F6" w14:textId="246225E6" w:rsidR="00B82C65" w:rsidRPr="004A021E" w:rsidRDefault="00315BB0" w:rsidP="008916AE">
            <w:pPr>
              <w:pStyle w:val="Table0Normal"/>
              <w:keepNext/>
            </w:pPr>
            <w:r>
              <w:t>Identifikator für Bildungsverhältnis</w:t>
            </w:r>
            <w:r w:rsidR="0030465C">
              <w:t xml:space="preserve"> vom Format BVXKTJJJJXXXXX</w:t>
            </w:r>
            <w:r w:rsidR="004A06CE">
              <w:t xml:space="preserve"> gemäss</w:t>
            </w:r>
            <w:r>
              <w:t xml:space="preserve"> Kapitel</w:t>
            </w:r>
            <w:r w:rsidR="0076647F">
              <w:t> </w:t>
            </w:r>
            <w:r w:rsidR="0076647F">
              <w:fldChar w:fldCharType="begin"/>
            </w:r>
            <w:r w:rsidR="0076647F">
              <w:instrText xml:space="preserve"> REF _Ref103631215 \r \h </w:instrText>
            </w:r>
            <w:r w:rsidR="00B07308">
              <w:instrText xml:space="preserve"> \* MERGEFORMAT </w:instrText>
            </w:r>
            <w:r w:rsidR="0076647F">
              <w:fldChar w:fldCharType="separate"/>
            </w:r>
            <w:r w:rsidR="002A052A">
              <w:t>2.14</w:t>
            </w:r>
            <w:r w:rsidR="0076647F">
              <w:fldChar w:fldCharType="end"/>
            </w:r>
          </w:p>
        </w:tc>
      </w:tr>
    </w:tbl>
    <w:p w14:paraId="30381E0B" w14:textId="54367E19" w:rsidR="008916AE" w:rsidRDefault="008916AE" w:rsidP="00001FB5">
      <w:pPr>
        <w:pStyle w:val="Beschriftung"/>
      </w:pPr>
      <w:bookmarkStart w:id="388" w:name="_Toc166050426"/>
      <w:r>
        <w:t xml:space="preserve">Tabelle </w:t>
      </w:r>
      <w:r w:rsidR="005137A2">
        <w:fldChar w:fldCharType="begin"/>
      </w:r>
      <w:r w:rsidR="005137A2">
        <w:instrText xml:space="preserve"> SEQ Tabelle \* ARABIC </w:instrText>
      </w:r>
      <w:r w:rsidR="005137A2">
        <w:fldChar w:fldCharType="separate"/>
      </w:r>
      <w:r w:rsidR="002A052A">
        <w:rPr>
          <w:noProof/>
        </w:rPr>
        <w:t>37</w:t>
      </w:r>
      <w:r w:rsidR="005137A2">
        <w:rPr>
          <w:noProof/>
        </w:rPr>
        <w:fldChar w:fldCharType="end"/>
      </w:r>
      <w:r w:rsidR="007D606C">
        <w:t>: Definition des Datentyps</w:t>
      </w:r>
      <w:r w:rsidR="00AE1A23">
        <w:t xml:space="preserve"> «</w:t>
      </w:r>
      <w:proofErr w:type="spellStart"/>
      <w:r w:rsidR="00AE1A23">
        <w:t>educationRelationIdType</w:t>
      </w:r>
      <w:proofErr w:type="spellEnd"/>
      <w:r w:rsidR="00AE1A23">
        <w:t>».</w:t>
      </w:r>
      <w:bookmarkEnd w:id="388"/>
    </w:p>
    <w:p w14:paraId="44D8D8F8" w14:textId="74E416D1" w:rsidR="00A2495F" w:rsidRDefault="00A2495F" w:rsidP="00A2495F">
      <w:pPr>
        <w:pStyle w:val="berschrift2"/>
        <w:rPr>
          <w:ins w:id="389" w:author="Lars Steffen" w:date="2024-09-09T13:47:00Z" w16du:dateUtc="2024-09-09T11:47:00Z"/>
        </w:rPr>
      </w:pPr>
      <w:bookmarkStart w:id="390" w:name="_Toc166050334"/>
      <w:proofErr w:type="spellStart"/>
      <w:ins w:id="391" w:author="Lars Steffen" w:date="2024-09-09T13:47:00Z" w16du:dateUtc="2024-09-09T11:47:00Z">
        <w:r>
          <w:t>education</w:t>
        </w:r>
      </w:ins>
      <w:ins w:id="392" w:author="Lars Steffen" w:date="2024-09-09T13:48:00Z" w16du:dateUtc="2024-09-09T11:48:00Z">
        <w:r w:rsidR="00655C12">
          <w:t>Termination</w:t>
        </w:r>
      </w:ins>
      <w:ins w:id="393" w:author="Lars Steffen" w:date="2024-09-09T13:47:00Z" w16du:dateUtc="2024-09-09T11:47:00Z">
        <w:r>
          <w:t>ReasonType</w:t>
        </w:r>
        <w:proofErr w:type="spellEnd"/>
        <w:r>
          <w:t xml:space="preserve"> (</w:t>
        </w:r>
      </w:ins>
      <w:ins w:id="394" w:author="Lars Steffen" w:date="2024-09-09T13:48:00Z" w16du:dateUtc="2024-09-09T11:48:00Z">
        <w:r w:rsidR="00655C12">
          <w:t>Auflösung</w:t>
        </w:r>
      </w:ins>
      <w:ins w:id="395" w:author="Lars Steffen" w:date="2024-09-09T13:47:00Z" w16du:dateUtc="2024-09-09T11:47:00Z">
        <w:r>
          <w:t>sgrund)</w:t>
        </w:r>
      </w:ins>
    </w:p>
    <w:tbl>
      <w:tblPr>
        <w:tblStyle w:val="AWK-Tabelle2mitEinzug"/>
        <w:tblW w:w="8359" w:type="dxa"/>
        <w:tblLayout w:type="fixed"/>
        <w:tblLook w:val="0420" w:firstRow="1" w:lastRow="0" w:firstColumn="0" w:lastColumn="0" w:noHBand="0" w:noVBand="1"/>
      </w:tblPr>
      <w:tblGrid>
        <w:gridCol w:w="4246"/>
        <w:gridCol w:w="4113"/>
      </w:tblGrid>
      <w:tr w:rsidR="00A2495F" w14:paraId="1A00CC37" w14:textId="77777777" w:rsidTr="00404A86">
        <w:trPr>
          <w:cnfStyle w:val="100000000000" w:firstRow="1" w:lastRow="0" w:firstColumn="0" w:lastColumn="0" w:oddVBand="0" w:evenVBand="0" w:oddHBand="0" w:evenHBand="0" w:firstRowFirstColumn="0" w:firstRowLastColumn="0" w:lastRowFirstColumn="0" w:lastRowLastColumn="0"/>
          <w:ins w:id="396" w:author="Lars Steffen" w:date="2024-09-09T13:47:00Z"/>
        </w:trPr>
        <w:tc>
          <w:tcPr>
            <w:tcW w:w="4246" w:type="dxa"/>
            <w:hideMark/>
          </w:tcPr>
          <w:p w14:paraId="4E087809" w14:textId="77777777" w:rsidR="00A2495F" w:rsidRDefault="00A2495F" w:rsidP="00404A86">
            <w:pPr>
              <w:pStyle w:val="Table0Normal"/>
              <w:rPr>
                <w:ins w:id="397" w:author="Lars Steffen" w:date="2024-09-09T13:47:00Z" w16du:dateUtc="2024-09-09T11:47:00Z"/>
                <w:b w:val="0"/>
                <w:bCs w:val="0"/>
              </w:rPr>
            </w:pPr>
            <w:ins w:id="398" w:author="Lars Steffen" w:date="2024-09-09T13:47:00Z" w16du:dateUtc="2024-09-09T11:47:00Z">
              <w:r>
                <w:rPr>
                  <w:rFonts w:cs="Arial"/>
                </w:rPr>
                <w:t>Datentyp</w:t>
              </w:r>
            </w:ins>
          </w:p>
        </w:tc>
        <w:tc>
          <w:tcPr>
            <w:tcW w:w="4113" w:type="dxa"/>
            <w:hideMark/>
          </w:tcPr>
          <w:p w14:paraId="35F1D839" w14:textId="77777777" w:rsidR="00A2495F" w:rsidRDefault="00A2495F" w:rsidP="00404A86">
            <w:pPr>
              <w:pStyle w:val="Table0Normal"/>
              <w:rPr>
                <w:ins w:id="399" w:author="Lars Steffen" w:date="2024-09-09T13:47:00Z" w16du:dateUtc="2024-09-09T11:47:00Z"/>
                <w:b w:val="0"/>
                <w:bCs w:val="0"/>
              </w:rPr>
            </w:pPr>
            <w:ins w:id="400" w:author="Lars Steffen" w:date="2024-09-09T13:47:00Z" w16du:dateUtc="2024-09-09T11:47:00Z">
              <w:r>
                <w:rPr>
                  <w:rFonts w:cs="Arial"/>
                </w:rPr>
                <w:t>Beschreibung</w:t>
              </w:r>
            </w:ins>
          </w:p>
        </w:tc>
      </w:tr>
      <w:tr w:rsidR="00A2495F" w:rsidRPr="009B4D9E" w14:paraId="0CE69E23" w14:textId="77777777" w:rsidTr="00404A86">
        <w:trPr>
          <w:cnfStyle w:val="000000100000" w:firstRow="0" w:lastRow="0" w:firstColumn="0" w:lastColumn="0" w:oddVBand="0" w:evenVBand="0" w:oddHBand="1" w:evenHBand="0" w:firstRowFirstColumn="0" w:firstRowLastColumn="0" w:lastRowFirstColumn="0" w:lastRowLastColumn="0"/>
          <w:ins w:id="401" w:author="Lars Steffen" w:date="2024-09-09T13:47:00Z"/>
        </w:trPr>
        <w:tc>
          <w:tcPr>
            <w:tcW w:w="4246" w:type="dxa"/>
          </w:tcPr>
          <w:p w14:paraId="2BA714BA" w14:textId="77777777" w:rsidR="00A2495F" w:rsidRDefault="00A2495F" w:rsidP="00404A86">
            <w:pPr>
              <w:pStyle w:val="Table0Normal"/>
              <w:rPr>
                <w:ins w:id="402" w:author="Lars Steffen" w:date="2024-09-09T13:47:00Z" w16du:dateUtc="2024-09-09T11:47:00Z"/>
              </w:rPr>
            </w:pPr>
            <w:proofErr w:type="spellStart"/>
            <w:proofErr w:type="gramStart"/>
            <w:ins w:id="403" w:author="Lars Steffen" w:date="2024-09-09T13:47:00Z" w16du:dateUtc="2024-09-09T11:47:00Z">
              <w:r>
                <w:t>xs:token</w:t>
              </w:r>
              <w:proofErr w:type="spellEnd"/>
              <w:proofErr w:type="gramEnd"/>
              <w:r>
                <w:t xml:space="preserve"> (</w:t>
              </w:r>
              <w:proofErr w:type="spellStart"/>
              <w:r>
                <w:t>length</w:t>
              </w:r>
              <w:proofErr w:type="spellEnd"/>
              <w:r>
                <w:t xml:space="preserve"> = 3)</w:t>
              </w:r>
            </w:ins>
          </w:p>
        </w:tc>
        <w:tc>
          <w:tcPr>
            <w:tcW w:w="4113" w:type="dxa"/>
            <w:hideMark/>
          </w:tcPr>
          <w:p w14:paraId="43D2E6A2" w14:textId="670938E7" w:rsidR="00A2495F" w:rsidRPr="004A021E" w:rsidRDefault="00655C12" w:rsidP="00404A86">
            <w:pPr>
              <w:pStyle w:val="Table0Normal"/>
              <w:keepNext/>
              <w:rPr>
                <w:ins w:id="404" w:author="Lars Steffen" w:date="2024-09-09T13:47:00Z" w16du:dateUtc="2024-09-09T11:47:00Z"/>
              </w:rPr>
            </w:pPr>
            <w:ins w:id="405" w:author="Lars Steffen" w:date="2024-09-09T13:48:00Z" w16du:dateUtc="2024-09-09T11:48:00Z">
              <w:r>
                <w:t>Auflösungs</w:t>
              </w:r>
            </w:ins>
            <w:ins w:id="406" w:author="Lars Steffen" w:date="2024-09-09T13:47:00Z" w16du:dateUtc="2024-09-09T11:47:00Z">
              <w:r w:rsidR="00A2495F">
                <w:t>grund</w:t>
              </w:r>
            </w:ins>
            <w:ins w:id="407" w:author="Lars Steffen" w:date="2024-09-09T13:48:00Z" w16du:dateUtc="2024-09-09T11:48:00Z">
              <w:r>
                <w:t xml:space="preserve"> T</w:t>
              </w:r>
            </w:ins>
            <w:ins w:id="408" w:author="Lars Steffen" w:date="2024-09-09T13:47:00Z" w16du:dateUtc="2024-09-09T11:47:00Z">
              <w:r w:rsidR="00A2495F">
                <w:t xml:space="preserve">01 – </w:t>
              </w:r>
            </w:ins>
            <w:ins w:id="409" w:author="Lars Steffen" w:date="2024-09-09T13:52:00Z" w16du:dateUtc="2024-09-09T11:52:00Z">
              <w:r w:rsidR="00AB47F3">
                <w:t>T99</w:t>
              </w:r>
            </w:ins>
            <w:ins w:id="410" w:author="Lars Steffen" w:date="2024-09-09T13:47:00Z" w16du:dateUtc="2024-09-09T11:47:00Z">
              <w:r w:rsidR="00A2495F">
                <w:t xml:space="preserve"> gemäss Kapitel </w:t>
              </w:r>
            </w:ins>
            <w:ins w:id="411" w:author="Lars Steffen" w:date="2024-09-09T13:52:00Z" w16du:dateUtc="2024-09-09T11:52:00Z">
              <w:r w:rsidR="00711D93">
                <w:fldChar w:fldCharType="begin"/>
              </w:r>
              <w:r w:rsidR="00711D93">
                <w:instrText xml:space="preserve"> REF _Ref176782376 \r \h </w:instrText>
              </w:r>
            </w:ins>
            <w:r w:rsidR="00711D93">
              <w:fldChar w:fldCharType="separate"/>
            </w:r>
            <w:ins w:id="412" w:author="Lars Steffen" w:date="2024-09-09T13:52:00Z" w16du:dateUtc="2024-09-09T11:52:00Z">
              <w:r w:rsidR="00711D93">
                <w:t>2.16</w:t>
              </w:r>
              <w:r w:rsidR="00711D93">
                <w:fldChar w:fldCharType="end"/>
              </w:r>
            </w:ins>
          </w:p>
        </w:tc>
      </w:tr>
    </w:tbl>
    <w:p w14:paraId="064D4A8F" w14:textId="06CCDE18" w:rsidR="00A2495F" w:rsidRPr="00B92F6B" w:rsidRDefault="00A2495F" w:rsidP="00A2495F">
      <w:pPr>
        <w:pStyle w:val="Beschriftung"/>
        <w:rPr>
          <w:ins w:id="413" w:author="Lars Steffen" w:date="2024-09-09T13:47:00Z" w16du:dateUtc="2024-09-09T11:47:00Z"/>
          <w:lang w:val="fr-CH"/>
        </w:rPr>
      </w:pPr>
      <w:ins w:id="414" w:author="Lars Steffen" w:date="2024-09-09T13:47:00Z" w16du:dateUtc="2024-09-09T11:47:00Z">
        <w:r w:rsidRPr="00B92F6B">
          <w:rPr>
            <w:lang w:val="fr-CH"/>
          </w:rPr>
          <w:t xml:space="preserve">Tabelle </w:t>
        </w:r>
        <w:r>
          <w:rPr>
            <w:lang w:val="fr-CH"/>
          </w:rPr>
          <w:fldChar w:fldCharType="begin"/>
        </w:r>
        <w:r>
          <w:rPr>
            <w:lang w:val="fr-CH"/>
          </w:rPr>
          <w:instrText xml:space="preserve"> SEQ Tabelle \* ARABIC </w:instrText>
        </w:r>
        <w:r>
          <w:rPr>
            <w:lang w:val="fr-CH"/>
          </w:rPr>
          <w:fldChar w:fldCharType="separate"/>
        </w:r>
      </w:ins>
      <w:r w:rsidR="002A052A">
        <w:rPr>
          <w:noProof/>
          <w:lang w:val="fr-CH"/>
        </w:rPr>
        <w:t>38</w:t>
      </w:r>
      <w:ins w:id="415" w:author="Lars Steffen" w:date="2024-09-09T13:47:00Z" w16du:dateUtc="2024-09-09T11:47:00Z">
        <w:r>
          <w:rPr>
            <w:lang w:val="fr-CH"/>
          </w:rPr>
          <w:fldChar w:fldCharType="end"/>
        </w:r>
        <w:r w:rsidRPr="00B92F6B">
          <w:rPr>
            <w:lang w:val="fr-CH"/>
          </w:rPr>
          <w:t xml:space="preserve">: </w:t>
        </w:r>
        <w:proofErr w:type="spellStart"/>
        <w:r w:rsidRPr="00B92F6B">
          <w:rPr>
            <w:lang w:val="fr-CH"/>
          </w:rPr>
          <w:t>Definition</w:t>
        </w:r>
        <w:proofErr w:type="spellEnd"/>
        <w:r w:rsidRPr="00B92F6B">
          <w:rPr>
            <w:lang w:val="fr-CH"/>
          </w:rPr>
          <w:t xml:space="preserve"> des </w:t>
        </w:r>
        <w:proofErr w:type="spellStart"/>
        <w:r w:rsidRPr="00B92F6B">
          <w:rPr>
            <w:lang w:val="fr-CH"/>
          </w:rPr>
          <w:t>Datentyps</w:t>
        </w:r>
        <w:proofErr w:type="spellEnd"/>
        <w:proofErr w:type="gramStart"/>
        <w:r w:rsidRPr="00B92F6B">
          <w:rPr>
            <w:lang w:val="fr-CH"/>
          </w:rPr>
          <w:t xml:space="preserve"> «</w:t>
        </w:r>
      </w:ins>
      <w:proofErr w:type="spellStart"/>
      <w:ins w:id="416" w:author="Lars Steffen" w:date="2024-09-09T14:07:00Z" w16du:dateUtc="2024-09-09T12:07:00Z">
        <w:r w:rsidR="00CC03E5" w:rsidRPr="00CC03E5">
          <w:rPr>
            <w:lang w:val="fr-CH"/>
          </w:rPr>
          <w:t>educationTerminationReasonType</w:t>
        </w:r>
      </w:ins>
      <w:proofErr w:type="spellEnd"/>
      <w:proofErr w:type="gramEnd"/>
      <w:ins w:id="417" w:author="Lars Steffen" w:date="2024-09-09T13:47:00Z" w16du:dateUtc="2024-09-09T11:47:00Z">
        <w:r w:rsidRPr="00B92F6B">
          <w:rPr>
            <w:lang w:val="fr-CH"/>
          </w:rPr>
          <w:t>».</w:t>
        </w:r>
      </w:ins>
    </w:p>
    <w:p w14:paraId="48A1C9C1" w14:textId="77777777" w:rsidR="002D4C4D" w:rsidRDefault="002D4C4D" w:rsidP="002D4C4D">
      <w:pPr>
        <w:pStyle w:val="berschrift2"/>
        <w:rPr>
          <w:sz w:val="22"/>
        </w:rPr>
      </w:pPr>
      <w:proofErr w:type="spellStart"/>
      <w:r>
        <w:t>eduSpecificationsType</w:t>
      </w:r>
      <w:proofErr w:type="spellEnd"/>
      <w:r>
        <w:t xml:space="preserve"> (Weitere Spezifikationen zur Ausbildung)</w:t>
      </w:r>
      <w:bookmarkEnd w:id="390"/>
    </w:p>
    <w:tbl>
      <w:tblPr>
        <w:tblStyle w:val="AWK-Tabelle2mitEinzug"/>
        <w:tblW w:w="0" w:type="auto"/>
        <w:tblLayout w:type="fixed"/>
        <w:tblLook w:val="0420" w:firstRow="1" w:lastRow="0" w:firstColumn="0" w:lastColumn="0" w:noHBand="0" w:noVBand="1"/>
      </w:tblPr>
      <w:tblGrid>
        <w:gridCol w:w="1980"/>
        <w:gridCol w:w="1985"/>
        <w:gridCol w:w="992"/>
        <w:gridCol w:w="3544"/>
      </w:tblGrid>
      <w:tr w:rsidR="002D4C4D" w14:paraId="687415DA"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1CE7FA3A" w14:textId="57C15553" w:rsidR="002D4C4D" w:rsidRPr="003071AE" w:rsidRDefault="002D4C4D" w:rsidP="00BD2BBF">
            <w:pPr>
              <w:pStyle w:val="Table0Normal"/>
              <w:rPr>
                <w:rFonts w:cs="Arial"/>
              </w:rPr>
            </w:pPr>
            <w:r>
              <w:rPr>
                <w:rFonts w:cs="Arial"/>
              </w:rPr>
              <w:t>Element</w:t>
            </w:r>
          </w:p>
        </w:tc>
        <w:tc>
          <w:tcPr>
            <w:tcW w:w="1985" w:type="dxa"/>
            <w:hideMark/>
          </w:tcPr>
          <w:p w14:paraId="1DF55930" w14:textId="4C447CFA" w:rsidR="002D4C4D" w:rsidRPr="003071AE" w:rsidRDefault="007F49E5" w:rsidP="00BD2BBF">
            <w:pPr>
              <w:pStyle w:val="Table0Normal"/>
              <w:rPr>
                <w:rFonts w:cs="Arial"/>
              </w:rPr>
            </w:pPr>
            <w:r>
              <w:rPr>
                <w:rFonts w:cs="Arial"/>
              </w:rPr>
              <w:t>Datentyp</w:t>
            </w:r>
          </w:p>
        </w:tc>
        <w:tc>
          <w:tcPr>
            <w:tcW w:w="992" w:type="dxa"/>
            <w:hideMark/>
          </w:tcPr>
          <w:p w14:paraId="686B42FA" w14:textId="77777777" w:rsidR="002D4C4D" w:rsidRDefault="002D4C4D" w:rsidP="00BD2BBF">
            <w:pPr>
              <w:pStyle w:val="Table0Normal"/>
              <w:rPr>
                <w:rFonts w:cs="Arial"/>
                <w:b w:val="0"/>
                <w:bCs w:val="0"/>
              </w:rPr>
            </w:pPr>
            <w:r>
              <w:rPr>
                <w:rFonts w:cs="Arial"/>
              </w:rPr>
              <w:t>Vorkommen</w:t>
            </w:r>
          </w:p>
        </w:tc>
        <w:tc>
          <w:tcPr>
            <w:tcW w:w="3544" w:type="dxa"/>
            <w:hideMark/>
          </w:tcPr>
          <w:p w14:paraId="62A4D45E" w14:textId="06A2DCE5" w:rsidR="002D4C4D" w:rsidRPr="003071AE" w:rsidRDefault="002D4C4D" w:rsidP="00BD2BBF">
            <w:pPr>
              <w:pStyle w:val="Table0Normal"/>
              <w:rPr>
                <w:rFonts w:cs="Arial"/>
              </w:rPr>
            </w:pPr>
            <w:r>
              <w:rPr>
                <w:rFonts w:cs="Arial"/>
              </w:rPr>
              <w:t>Beschreibung</w:t>
            </w:r>
          </w:p>
        </w:tc>
      </w:tr>
      <w:tr w:rsidR="002D4C4D" w14:paraId="1F66C3F1"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tcPr>
          <w:p w14:paraId="48774820" w14:textId="77777777" w:rsidR="002D4C4D" w:rsidRPr="004A021E" w:rsidRDefault="002D4C4D" w:rsidP="00BD2BBF">
            <w:pPr>
              <w:pStyle w:val="Table0Normal"/>
              <w:rPr>
                <w:rFonts w:cs="Arial"/>
              </w:rPr>
            </w:pPr>
            <w:proofErr w:type="spellStart"/>
            <w:r w:rsidRPr="004A021E">
              <w:rPr>
                <w:rFonts w:cs="Arial"/>
              </w:rPr>
              <w:t>education</w:t>
            </w:r>
            <w:proofErr w:type="spellEnd"/>
          </w:p>
        </w:tc>
        <w:tc>
          <w:tcPr>
            <w:tcW w:w="1985" w:type="dxa"/>
          </w:tcPr>
          <w:p w14:paraId="2316DE1A" w14:textId="33F69A8B" w:rsidR="002D4C4D" w:rsidRPr="00E06579" w:rsidRDefault="002D4C4D" w:rsidP="00BD2BBF">
            <w:pPr>
              <w:pStyle w:val="Table0Normal"/>
              <w:rPr>
                <w:rFonts w:cs="Arial"/>
              </w:rPr>
            </w:pPr>
            <w:proofErr w:type="spellStart"/>
            <w:proofErr w:type="gramStart"/>
            <w:r w:rsidRPr="00E06579">
              <w:rPr>
                <w:rFonts w:cs="Arial"/>
              </w:rPr>
              <w:t>xs:token</w:t>
            </w:r>
            <w:proofErr w:type="spellEnd"/>
            <w:proofErr w:type="gramEnd"/>
            <w:r w:rsidR="00E06579" w:rsidRPr="00E06579">
              <w:rPr>
                <w:rFonts w:cs="Arial"/>
              </w:rPr>
              <w:t xml:space="preserve"> (</w:t>
            </w:r>
            <w:proofErr w:type="spellStart"/>
            <w:r w:rsidR="00060370">
              <w:rPr>
                <w:rFonts w:cs="Arial"/>
              </w:rPr>
              <w:t>l</w:t>
            </w:r>
            <w:r w:rsidR="00E06579" w:rsidRPr="00E06579">
              <w:rPr>
                <w:rFonts w:cs="Arial"/>
              </w:rPr>
              <w:t>ength</w:t>
            </w:r>
            <w:proofErr w:type="spellEnd"/>
            <w:r w:rsidR="00E06579" w:rsidRPr="00E06579">
              <w:rPr>
                <w:rFonts w:cs="Arial"/>
              </w:rPr>
              <w:t xml:space="preserve"> = 3)</w:t>
            </w:r>
          </w:p>
        </w:tc>
        <w:tc>
          <w:tcPr>
            <w:tcW w:w="992" w:type="dxa"/>
            <w:hideMark/>
          </w:tcPr>
          <w:p w14:paraId="3F534331" w14:textId="77777777" w:rsidR="002D4C4D" w:rsidRDefault="002D4C4D" w:rsidP="00BD2BBF">
            <w:pPr>
              <w:pStyle w:val="Table0Normal"/>
              <w:jc w:val="center"/>
              <w:rPr>
                <w:rFonts w:cs="Arial"/>
              </w:rPr>
            </w:pPr>
            <w:r>
              <w:rPr>
                <w:rFonts w:cs="Arial"/>
              </w:rPr>
              <w:t>1</w:t>
            </w:r>
          </w:p>
        </w:tc>
        <w:tc>
          <w:tcPr>
            <w:tcW w:w="3544" w:type="dxa"/>
            <w:hideMark/>
          </w:tcPr>
          <w:p w14:paraId="78458E08" w14:textId="024617DE" w:rsidR="002D4C4D" w:rsidRDefault="002D4C4D" w:rsidP="00BD2BBF">
            <w:pPr>
              <w:pStyle w:val="Table0Normal"/>
              <w:rPr>
                <w:rFonts w:cs="Arial"/>
              </w:rPr>
            </w:pPr>
            <w:r>
              <w:rPr>
                <w:rFonts w:cs="Arial"/>
              </w:rPr>
              <w:t>Bildungstyp</w:t>
            </w:r>
            <w:r w:rsidR="00295B7B">
              <w:rPr>
                <w:rFonts w:cs="Arial"/>
              </w:rPr>
              <w:t xml:space="preserve"> </w:t>
            </w:r>
            <w:r w:rsidR="00DA612F">
              <w:rPr>
                <w:rFonts w:cs="Arial"/>
              </w:rPr>
              <w:t>gemäss Kapitel </w:t>
            </w:r>
            <w:r w:rsidR="00DA612F">
              <w:rPr>
                <w:rFonts w:cs="Arial"/>
              </w:rPr>
              <w:fldChar w:fldCharType="begin"/>
            </w:r>
            <w:r w:rsidR="00DA612F">
              <w:rPr>
                <w:rFonts w:cs="Arial"/>
              </w:rPr>
              <w:instrText xml:space="preserve"> REF _Ref103805690 \r \h </w:instrText>
            </w:r>
            <w:r w:rsidR="00DA612F">
              <w:rPr>
                <w:rFonts w:cs="Arial"/>
              </w:rPr>
            </w:r>
            <w:r w:rsidR="00DA612F">
              <w:rPr>
                <w:rFonts w:cs="Arial"/>
              </w:rPr>
              <w:fldChar w:fldCharType="separate"/>
            </w:r>
            <w:r w:rsidR="002A052A">
              <w:rPr>
                <w:rFonts w:cs="Arial"/>
              </w:rPr>
              <w:t>2.11</w:t>
            </w:r>
            <w:r w:rsidR="00DA612F">
              <w:rPr>
                <w:rFonts w:cs="Arial"/>
              </w:rPr>
              <w:fldChar w:fldCharType="end"/>
            </w:r>
          </w:p>
        </w:tc>
      </w:tr>
      <w:tr w:rsidR="002D4C4D" w14:paraId="41EE5A1F"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4477B1EB" w14:textId="77777777" w:rsidR="002D4C4D" w:rsidRPr="004A021E" w:rsidRDefault="002D4C4D" w:rsidP="00BD2BBF">
            <w:pPr>
              <w:pStyle w:val="Table0Normal"/>
              <w:rPr>
                <w:rFonts w:cs="Arial"/>
              </w:rPr>
            </w:pPr>
            <w:proofErr w:type="spellStart"/>
            <w:r w:rsidRPr="004A021E">
              <w:rPr>
                <w:rFonts w:cs="Arial"/>
              </w:rPr>
              <w:t>addition</w:t>
            </w:r>
            <w:proofErr w:type="spellEnd"/>
          </w:p>
        </w:tc>
        <w:tc>
          <w:tcPr>
            <w:tcW w:w="1985" w:type="dxa"/>
          </w:tcPr>
          <w:p w14:paraId="3EF15525" w14:textId="5C3B654E" w:rsidR="002D4C4D" w:rsidRPr="00E06579" w:rsidRDefault="002D4C4D" w:rsidP="00BD2BBF">
            <w:pPr>
              <w:pStyle w:val="Table0Normal"/>
              <w:rPr>
                <w:rFonts w:cs="Arial"/>
              </w:rPr>
            </w:pPr>
            <w:proofErr w:type="spellStart"/>
            <w:proofErr w:type="gramStart"/>
            <w:r w:rsidRPr="00E06579">
              <w:rPr>
                <w:rFonts w:cs="Arial"/>
              </w:rPr>
              <w:t>xs:token</w:t>
            </w:r>
            <w:proofErr w:type="spellEnd"/>
            <w:proofErr w:type="gramEnd"/>
            <w:r w:rsidR="002322F3" w:rsidRPr="00E06579">
              <w:rPr>
                <w:rFonts w:cs="Arial"/>
              </w:rPr>
              <w:t xml:space="preserve"> (</w:t>
            </w:r>
            <w:proofErr w:type="spellStart"/>
            <w:r w:rsidR="002322F3" w:rsidRPr="00E06579">
              <w:rPr>
                <w:rFonts w:cs="Arial"/>
              </w:rPr>
              <w:t>maxLength</w:t>
            </w:r>
            <w:proofErr w:type="spellEnd"/>
            <w:r w:rsidR="002322F3" w:rsidRPr="00E06579">
              <w:rPr>
                <w:rFonts w:cs="Arial"/>
              </w:rPr>
              <w:t xml:space="preserve"> = 32)</w:t>
            </w:r>
          </w:p>
        </w:tc>
        <w:tc>
          <w:tcPr>
            <w:tcW w:w="992" w:type="dxa"/>
            <w:hideMark/>
          </w:tcPr>
          <w:p w14:paraId="4B5C3EF0" w14:textId="77777777" w:rsidR="002D4C4D" w:rsidRDefault="002D4C4D" w:rsidP="00BD2BBF">
            <w:pPr>
              <w:pStyle w:val="Table0Normal"/>
              <w:jc w:val="center"/>
              <w:rPr>
                <w:rFonts w:cs="Arial"/>
              </w:rPr>
            </w:pPr>
            <w:r>
              <w:rPr>
                <w:rFonts w:cs="Arial"/>
              </w:rPr>
              <w:t>0..1</w:t>
            </w:r>
          </w:p>
        </w:tc>
        <w:tc>
          <w:tcPr>
            <w:tcW w:w="3544" w:type="dxa"/>
            <w:hideMark/>
          </w:tcPr>
          <w:p w14:paraId="2CE75681" w14:textId="77777777" w:rsidR="002D4C4D" w:rsidRDefault="002D4C4D" w:rsidP="00BD2BBF">
            <w:pPr>
              <w:pStyle w:val="Table0Normal"/>
              <w:rPr>
                <w:rFonts w:cs="Arial"/>
              </w:rPr>
            </w:pPr>
            <w:r>
              <w:t>Zusatz/Präzisierung (Lehrart)</w:t>
            </w:r>
          </w:p>
        </w:tc>
      </w:tr>
      <w:tr w:rsidR="002D4C4D" w14:paraId="607860BD" w14:textId="77777777" w:rsidTr="00BD1F4A">
        <w:trPr>
          <w:cnfStyle w:val="000000100000" w:firstRow="0" w:lastRow="0" w:firstColumn="0" w:lastColumn="0" w:oddVBand="0" w:evenVBand="0" w:oddHBand="1" w:evenHBand="0" w:firstRowFirstColumn="0" w:firstRowLastColumn="0" w:lastRowFirstColumn="0" w:lastRowLastColumn="0"/>
        </w:trPr>
        <w:tc>
          <w:tcPr>
            <w:tcW w:w="1980" w:type="dxa"/>
            <w:hideMark/>
          </w:tcPr>
          <w:p w14:paraId="70042722" w14:textId="77777777" w:rsidR="002D4C4D" w:rsidRPr="004A021E" w:rsidRDefault="002D4C4D" w:rsidP="00BD2BBF">
            <w:pPr>
              <w:pStyle w:val="Table0Normal"/>
              <w:rPr>
                <w:rFonts w:cs="Arial"/>
              </w:rPr>
            </w:pPr>
            <w:proofErr w:type="spellStart"/>
            <w:r w:rsidRPr="004A021E">
              <w:rPr>
                <w:rFonts w:cs="Arial"/>
              </w:rPr>
              <w:t>firstOccupation</w:t>
            </w:r>
            <w:proofErr w:type="spellEnd"/>
          </w:p>
        </w:tc>
        <w:tc>
          <w:tcPr>
            <w:tcW w:w="1985" w:type="dxa"/>
          </w:tcPr>
          <w:p w14:paraId="6A5E3551" w14:textId="05D7CE2C" w:rsidR="002D4C4D" w:rsidRPr="00E06579" w:rsidRDefault="002D4C4D" w:rsidP="00BD2BBF">
            <w:pPr>
              <w:pStyle w:val="Table0Normal"/>
              <w:rPr>
                <w:rFonts w:cs="Arial"/>
              </w:rPr>
            </w:pPr>
            <w:proofErr w:type="spellStart"/>
            <w:proofErr w:type="gramStart"/>
            <w:r w:rsidRPr="00E06579">
              <w:rPr>
                <w:rFonts w:cs="Arial"/>
              </w:rPr>
              <w:t>xs:token</w:t>
            </w:r>
            <w:proofErr w:type="spellEnd"/>
            <w:proofErr w:type="gramEnd"/>
            <w:r w:rsidR="002322F3" w:rsidRPr="00E06579">
              <w:rPr>
                <w:rFonts w:cs="Arial"/>
              </w:rPr>
              <w:t xml:space="preserve"> (</w:t>
            </w:r>
            <w:proofErr w:type="spellStart"/>
            <w:r w:rsidR="002322F3" w:rsidRPr="00E06579">
              <w:rPr>
                <w:rFonts w:cs="Arial"/>
              </w:rPr>
              <w:t>maxLength</w:t>
            </w:r>
            <w:proofErr w:type="spellEnd"/>
            <w:r w:rsidR="002322F3" w:rsidRPr="00E06579">
              <w:rPr>
                <w:rFonts w:cs="Arial"/>
              </w:rPr>
              <w:t xml:space="preserve"> = 32)</w:t>
            </w:r>
          </w:p>
        </w:tc>
        <w:tc>
          <w:tcPr>
            <w:tcW w:w="992" w:type="dxa"/>
            <w:hideMark/>
          </w:tcPr>
          <w:p w14:paraId="3B3048E8" w14:textId="77777777" w:rsidR="002D4C4D" w:rsidRDefault="002D4C4D" w:rsidP="00BD2BBF">
            <w:pPr>
              <w:pStyle w:val="Table0Normal"/>
              <w:jc w:val="center"/>
              <w:rPr>
                <w:rFonts w:cs="Arial"/>
              </w:rPr>
            </w:pPr>
            <w:r>
              <w:rPr>
                <w:rFonts w:cs="Arial"/>
              </w:rPr>
              <w:t>0..1</w:t>
            </w:r>
          </w:p>
        </w:tc>
        <w:tc>
          <w:tcPr>
            <w:tcW w:w="3544" w:type="dxa"/>
            <w:hideMark/>
          </w:tcPr>
          <w:p w14:paraId="4669B603" w14:textId="77777777" w:rsidR="002D4C4D" w:rsidRDefault="002D4C4D" w:rsidP="00BD2BBF">
            <w:pPr>
              <w:pStyle w:val="Table0Normal"/>
            </w:pPr>
            <w:r>
              <w:t>Vorbildung/Erstberuf (Freitext)</w:t>
            </w:r>
          </w:p>
        </w:tc>
      </w:tr>
      <w:tr w:rsidR="002D4C4D" w14:paraId="21824721" w14:textId="77777777" w:rsidTr="00BD1F4A">
        <w:trPr>
          <w:cnfStyle w:val="000000010000" w:firstRow="0" w:lastRow="0" w:firstColumn="0" w:lastColumn="0" w:oddVBand="0" w:evenVBand="0" w:oddHBand="0" w:evenHBand="1" w:firstRowFirstColumn="0" w:firstRowLastColumn="0" w:lastRowFirstColumn="0" w:lastRowLastColumn="0"/>
        </w:trPr>
        <w:tc>
          <w:tcPr>
            <w:tcW w:w="1980" w:type="dxa"/>
          </w:tcPr>
          <w:p w14:paraId="05240FBA" w14:textId="5B53E099" w:rsidR="002D4C4D" w:rsidRPr="004A021E" w:rsidRDefault="0019093A" w:rsidP="00BD2BBF">
            <w:pPr>
              <w:pStyle w:val="Table0Normal"/>
              <w:rPr>
                <w:rStyle w:val="Kommentarzeichen"/>
                <w:sz w:val="18"/>
                <w:szCs w:val="18"/>
              </w:rPr>
            </w:pPr>
            <w:proofErr w:type="spellStart"/>
            <w:r w:rsidRPr="004A021E">
              <w:rPr>
                <w:rStyle w:val="Kommentarzeichen"/>
                <w:sz w:val="18"/>
                <w:szCs w:val="18"/>
              </w:rPr>
              <w:t>costCoverage</w:t>
            </w:r>
            <w:proofErr w:type="spellEnd"/>
          </w:p>
        </w:tc>
        <w:tc>
          <w:tcPr>
            <w:tcW w:w="1985" w:type="dxa"/>
            <w:hideMark/>
          </w:tcPr>
          <w:p w14:paraId="537BF69C" w14:textId="77777777" w:rsidR="002D4C4D" w:rsidRDefault="002D4C4D" w:rsidP="00BD2BBF">
            <w:pPr>
              <w:pStyle w:val="Table0Normal"/>
              <w:rPr>
                <w:rFonts w:cs="Arial"/>
              </w:rPr>
            </w:pPr>
            <w:proofErr w:type="spellStart"/>
            <w:proofErr w:type="gramStart"/>
            <w:r>
              <w:rPr>
                <w:rFonts w:cs="Arial"/>
              </w:rPr>
              <w:t>xs:boolean</w:t>
            </w:r>
            <w:proofErr w:type="spellEnd"/>
            <w:proofErr w:type="gramEnd"/>
          </w:p>
        </w:tc>
        <w:tc>
          <w:tcPr>
            <w:tcW w:w="992" w:type="dxa"/>
            <w:hideMark/>
          </w:tcPr>
          <w:p w14:paraId="55B0A6AC" w14:textId="77777777" w:rsidR="002D4C4D" w:rsidRDefault="002D4C4D" w:rsidP="00BD2BBF">
            <w:pPr>
              <w:pStyle w:val="Table0Normal"/>
              <w:jc w:val="center"/>
              <w:rPr>
                <w:rFonts w:cs="Arial"/>
              </w:rPr>
            </w:pPr>
            <w:r>
              <w:rPr>
                <w:rFonts w:cs="Arial"/>
              </w:rPr>
              <w:t>0..1</w:t>
            </w:r>
          </w:p>
        </w:tc>
        <w:tc>
          <w:tcPr>
            <w:tcW w:w="3544" w:type="dxa"/>
            <w:hideMark/>
          </w:tcPr>
          <w:p w14:paraId="74F6F2D1" w14:textId="77777777" w:rsidR="002D4C4D" w:rsidRDefault="002D4C4D" w:rsidP="00BD2BBF">
            <w:pPr>
              <w:pStyle w:val="Table0Normal"/>
            </w:pPr>
            <w:r>
              <w:t>Kostenübernahme Kanton:</w:t>
            </w:r>
          </w:p>
          <w:p w14:paraId="40CE3011" w14:textId="77777777" w:rsidR="002D4C4D" w:rsidRDefault="002D4C4D" w:rsidP="00BD2BBF">
            <w:pPr>
              <w:pStyle w:val="Table0Normal"/>
            </w:pPr>
            <w:r>
              <w:t xml:space="preserve">Dieses Feld wird nur übermittelt, wenn der Bildungstyp «Art. 32» ist. </w:t>
            </w:r>
          </w:p>
          <w:p w14:paraId="4116C4A2" w14:textId="77777777" w:rsidR="002D4C4D" w:rsidRDefault="002D4C4D" w:rsidP="008916AE">
            <w:pPr>
              <w:pStyle w:val="Table0Normal"/>
              <w:keepNext/>
            </w:pPr>
            <w:r>
              <w:t>Bei Ausbildung nach Art. 32 können die Schulkosten vom Kanton übernommen werden. In diesem Fall wird der Wert auf «</w:t>
            </w:r>
            <w:proofErr w:type="spellStart"/>
            <w:r>
              <w:t>true</w:t>
            </w:r>
            <w:proofErr w:type="spellEnd"/>
            <w:r>
              <w:t>» gesetzt. Andernfalls wird der Wert auf «</w:t>
            </w:r>
            <w:proofErr w:type="spellStart"/>
            <w:r>
              <w:t>false</w:t>
            </w:r>
            <w:proofErr w:type="spellEnd"/>
            <w:r>
              <w:t>» gesetzt.</w:t>
            </w:r>
          </w:p>
        </w:tc>
      </w:tr>
    </w:tbl>
    <w:p w14:paraId="707DC924" w14:textId="02BB57AD" w:rsidR="008916AE" w:rsidRPr="00AE1A23" w:rsidRDefault="008916AE" w:rsidP="00001FB5">
      <w:pPr>
        <w:pStyle w:val="Beschriftung"/>
        <w:rPr>
          <w:lang w:val="fr-CH"/>
        </w:rPr>
      </w:pPr>
      <w:bookmarkStart w:id="418" w:name="_Toc166050427"/>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39</w:t>
      </w:r>
      <w:r w:rsidR="009B57CD">
        <w:rPr>
          <w:lang w:val="fr-CH"/>
        </w:rPr>
        <w:fldChar w:fldCharType="end"/>
      </w:r>
      <w:r w:rsidR="007D606C" w:rsidRPr="00AE1A23">
        <w:rPr>
          <w:lang w:val="fr-CH"/>
        </w:rPr>
        <w:t xml:space="preserve">: </w:t>
      </w:r>
      <w:proofErr w:type="spellStart"/>
      <w:r w:rsidR="007D606C" w:rsidRPr="00AE1A23">
        <w:rPr>
          <w:lang w:val="fr-CH"/>
        </w:rPr>
        <w:t>Definition</w:t>
      </w:r>
      <w:proofErr w:type="spellEnd"/>
      <w:r w:rsidR="007D606C" w:rsidRPr="00AE1A23">
        <w:rPr>
          <w:lang w:val="fr-CH"/>
        </w:rPr>
        <w:t xml:space="preserve"> des </w:t>
      </w:r>
      <w:proofErr w:type="spellStart"/>
      <w:r w:rsidR="007D606C" w:rsidRPr="00AE1A23">
        <w:rPr>
          <w:lang w:val="fr-CH"/>
        </w:rPr>
        <w:t>Datentyps</w:t>
      </w:r>
      <w:proofErr w:type="spellEnd"/>
      <w:proofErr w:type="gramStart"/>
      <w:r w:rsidR="00AE1A23" w:rsidRPr="00AE1A23">
        <w:rPr>
          <w:lang w:val="fr-CH"/>
        </w:rPr>
        <w:t xml:space="preserve"> «</w:t>
      </w:r>
      <w:proofErr w:type="spellStart"/>
      <w:r w:rsidR="00AE1A23" w:rsidRPr="00AE1A23">
        <w:rPr>
          <w:lang w:val="fr-CH"/>
        </w:rPr>
        <w:t>eduSpecificationsType</w:t>
      </w:r>
      <w:proofErr w:type="spellEnd"/>
      <w:proofErr w:type="gramEnd"/>
      <w:r w:rsidR="00AE1A23" w:rsidRPr="00AE1A23">
        <w:rPr>
          <w:lang w:val="fr-CH"/>
        </w:rPr>
        <w:t>».</w:t>
      </w:r>
      <w:bookmarkEnd w:id="418"/>
    </w:p>
    <w:p w14:paraId="394391BC" w14:textId="666361E8" w:rsidR="003A1286" w:rsidRDefault="003A1286" w:rsidP="002D4C4D">
      <w:pPr>
        <w:pStyle w:val="berschrift2"/>
      </w:pPr>
      <w:bookmarkStart w:id="419" w:name="_Toc166050335"/>
      <w:proofErr w:type="spellStart"/>
      <w:r>
        <w:t>e</w:t>
      </w:r>
      <w:r w:rsidR="00270F52">
        <w:t>m</w:t>
      </w:r>
      <w:r>
        <w:t>ailContactType</w:t>
      </w:r>
      <w:proofErr w:type="spellEnd"/>
      <w:r w:rsidR="009B0608">
        <w:t xml:space="preserve"> (E-Mailadresse)</w:t>
      </w:r>
      <w:bookmarkEnd w:id="419"/>
    </w:p>
    <w:tbl>
      <w:tblPr>
        <w:tblStyle w:val="AWK-Tabelle2mitEinzug"/>
        <w:tblW w:w="0" w:type="auto"/>
        <w:tblLayout w:type="fixed"/>
        <w:tblLook w:val="0420" w:firstRow="1" w:lastRow="0" w:firstColumn="0" w:lastColumn="0" w:noHBand="0" w:noVBand="1"/>
      </w:tblPr>
      <w:tblGrid>
        <w:gridCol w:w="1991"/>
        <w:gridCol w:w="1974"/>
        <w:gridCol w:w="992"/>
        <w:gridCol w:w="3409"/>
      </w:tblGrid>
      <w:tr w:rsidR="003A1286" w14:paraId="14019B89" w14:textId="77777777" w:rsidTr="00BD1F4A">
        <w:trPr>
          <w:cnfStyle w:val="100000000000" w:firstRow="1" w:lastRow="0" w:firstColumn="0" w:lastColumn="0" w:oddVBand="0" w:evenVBand="0" w:oddHBand="0" w:evenHBand="0" w:firstRowFirstColumn="0" w:firstRowLastColumn="0" w:lastRowFirstColumn="0" w:lastRowLastColumn="0"/>
          <w:tblHeader/>
        </w:trPr>
        <w:tc>
          <w:tcPr>
            <w:tcW w:w="1991" w:type="dxa"/>
            <w:hideMark/>
          </w:tcPr>
          <w:p w14:paraId="03DB2704" w14:textId="24C69A68" w:rsidR="003A1286" w:rsidRPr="003071AE" w:rsidRDefault="003A1286" w:rsidP="00BD2BBF">
            <w:pPr>
              <w:pStyle w:val="Table0Normal"/>
              <w:rPr>
                <w:rFonts w:cs="Arial"/>
              </w:rPr>
            </w:pPr>
            <w:r>
              <w:rPr>
                <w:rFonts w:cs="Arial"/>
              </w:rPr>
              <w:t>Element</w:t>
            </w:r>
          </w:p>
        </w:tc>
        <w:tc>
          <w:tcPr>
            <w:tcW w:w="1974" w:type="dxa"/>
            <w:hideMark/>
          </w:tcPr>
          <w:p w14:paraId="547FF341" w14:textId="07AF48CC" w:rsidR="003A1286" w:rsidRPr="003071AE" w:rsidRDefault="007F49E5" w:rsidP="00BD2BBF">
            <w:pPr>
              <w:pStyle w:val="Table0Normal"/>
              <w:rPr>
                <w:rFonts w:cs="Arial"/>
              </w:rPr>
            </w:pPr>
            <w:r>
              <w:rPr>
                <w:rFonts w:cs="Arial"/>
              </w:rPr>
              <w:t>Datentyp</w:t>
            </w:r>
          </w:p>
        </w:tc>
        <w:tc>
          <w:tcPr>
            <w:tcW w:w="992" w:type="dxa"/>
            <w:hideMark/>
          </w:tcPr>
          <w:p w14:paraId="4BA3D576" w14:textId="77777777" w:rsidR="003A1286" w:rsidRDefault="003A1286" w:rsidP="00BD2BBF">
            <w:pPr>
              <w:pStyle w:val="Table0Normal"/>
              <w:rPr>
                <w:b w:val="0"/>
                <w:bCs w:val="0"/>
              </w:rPr>
            </w:pPr>
            <w:r>
              <w:rPr>
                <w:rFonts w:cs="Arial"/>
              </w:rPr>
              <w:t>Vorkommen</w:t>
            </w:r>
          </w:p>
        </w:tc>
        <w:tc>
          <w:tcPr>
            <w:tcW w:w="3409" w:type="dxa"/>
            <w:hideMark/>
          </w:tcPr>
          <w:p w14:paraId="40443713" w14:textId="3B923C54" w:rsidR="003A1286" w:rsidRPr="003071AE" w:rsidRDefault="003A1286" w:rsidP="00BD2BBF">
            <w:pPr>
              <w:pStyle w:val="Table0Normal"/>
              <w:rPr>
                <w:rFonts w:cs="Arial"/>
              </w:rPr>
            </w:pPr>
            <w:r>
              <w:rPr>
                <w:rFonts w:cs="Arial"/>
              </w:rPr>
              <w:t>Beschreibung</w:t>
            </w:r>
          </w:p>
        </w:tc>
      </w:tr>
      <w:tr w:rsidR="003A1286" w14:paraId="3A96B382" w14:textId="77777777" w:rsidTr="00BD1F4A">
        <w:trPr>
          <w:cnfStyle w:val="000000100000" w:firstRow="0" w:lastRow="0" w:firstColumn="0" w:lastColumn="0" w:oddVBand="0" w:evenVBand="0" w:oddHBand="1" w:evenHBand="0" w:firstRowFirstColumn="0" w:firstRowLastColumn="0" w:lastRowFirstColumn="0" w:lastRowLastColumn="0"/>
        </w:trPr>
        <w:tc>
          <w:tcPr>
            <w:tcW w:w="1991" w:type="dxa"/>
          </w:tcPr>
          <w:p w14:paraId="1CB8A320" w14:textId="683893CC" w:rsidR="003A1286" w:rsidRDefault="00270F52" w:rsidP="00BD2BBF">
            <w:pPr>
              <w:pStyle w:val="Table0Normal"/>
              <w:rPr>
                <w:bCs/>
              </w:rPr>
            </w:pPr>
            <w:proofErr w:type="spellStart"/>
            <w:r>
              <w:rPr>
                <w:bCs/>
              </w:rPr>
              <w:t>emailAddress</w:t>
            </w:r>
            <w:proofErr w:type="spellEnd"/>
          </w:p>
        </w:tc>
        <w:tc>
          <w:tcPr>
            <w:tcW w:w="1974" w:type="dxa"/>
          </w:tcPr>
          <w:p w14:paraId="7256B99F" w14:textId="116974E5" w:rsidR="003A1286" w:rsidRDefault="004A15D2" w:rsidP="00BD2BBF">
            <w:pPr>
              <w:pStyle w:val="Table0Normal"/>
            </w:pPr>
            <w:r>
              <w:t>eCH-</w:t>
            </w:r>
            <w:proofErr w:type="gramStart"/>
            <w:r>
              <w:t>0046:</w:t>
            </w:r>
            <w:r w:rsidR="00C84CD0">
              <w:t>emailAddressType</w:t>
            </w:r>
            <w:proofErr w:type="gramEnd"/>
          </w:p>
        </w:tc>
        <w:tc>
          <w:tcPr>
            <w:tcW w:w="992" w:type="dxa"/>
          </w:tcPr>
          <w:p w14:paraId="041BEF0B" w14:textId="50692475" w:rsidR="003A1286" w:rsidRDefault="00280433" w:rsidP="00BD2BBF">
            <w:pPr>
              <w:pStyle w:val="Table0Normal"/>
              <w:jc w:val="center"/>
            </w:pPr>
            <w:r>
              <w:t>1</w:t>
            </w:r>
          </w:p>
        </w:tc>
        <w:tc>
          <w:tcPr>
            <w:tcW w:w="3409" w:type="dxa"/>
          </w:tcPr>
          <w:p w14:paraId="3EAE2A39" w14:textId="3D0E05AB" w:rsidR="003A1286" w:rsidRDefault="00280433" w:rsidP="00BD2BBF">
            <w:pPr>
              <w:pStyle w:val="Table0Normal"/>
            </w:pPr>
            <w:r>
              <w:t>E-Mail-Adresse</w:t>
            </w:r>
          </w:p>
        </w:tc>
      </w:tr>
      <w:tr w:rsidR="00280433" w14:paraId="37176532" w14:textId="77777777" w:rsidTr="00BD1F4A">
        <w:trPr>
          <w:cnfStyle w:val="000000010000" w:firstRow="0" w:lastRow="0" w:firstColumn="0" w:lastColumn="0" w:oddVBand="0" w:evenVBand="0" w:oddHBand="0" w:evenHBand="1" w:firstRowFirstColumn="0" w:firstRowLastColumn="0" w:lastRowFirstColumn="0" w:lastRowLastColumn="0"/>
        </w:trPr>
        <w:tc>
          <w:tcPr>
            <w:tcW w:w="1991" w:type="dxa"/>
          </w:tcPr>
          <w:p w14:paraId="6DA9258A" w14:textId="60D31587" w:rsidR="00280433" w:rsidRDefault="00280433" w:rsidP="00BD2BBF">
            <w:pPr>
              <w:pStyle w:val="Table0Normal"/>
              <w:rPr>
                <w:bCs/>
              </w:rPr>
            </w:pPr>
            <w:proofErr w:type="spellStart"/>
            <w:r>
              <w:rPr>
                <w:bCs/>
              </w:rPr>
              <w:t>email</w:t>
            </w:r>
            <w:r w:rsidR="0039014A">
              <w:rPr>
                <w:bCs/>
              </w:rPr>
              <w:t>Address</w:t>
            </w:r>
            <w:r w:rsidR="00DB2C4F">
              <w:rPr>
                <w:bCs/>
              </w:rPr>
              <w:t>Category</w:t>
            </w:r>
            <w:proofErr w:type="spellEnd"/>
          </w:p>
        </w:tc>
        <w:tc>
          <w:tcPr>
            <w:tcW w:w="1974" w:type="dxa"/>
          </w:tcPr>
          <w:p w14:paraId="0D121A8B" w14:textId="594D0CB4" w:rsidR="00280433" w:rsidRDefault="004A15D2" w:rsidP="00BD2BBF">
            <w:pPr>
              <w:pStyle w:val="Table0Normal"/>
            </w:pPr>
            <w:proofErr w:type="spellStart"/>
            <w:r>
              <w:t>xs:</w:t>
            </w:r>
            <w:r w:rsidR="00CD7B6C">
              <w:t>int</w:t>
            </w:r>
            <w:proofErr w:type="spellEnd"/>
            <w:r w:rsidR="00CD7B6C">
              <w:t xml:space="preserve"> (1, 2, 3)</w:t>
            </w:r>
          </w:p>
        </w:tc>
        <w:tc>
          <w:tcPr>
            <w:tcW w:w="992" w:type="dxa"/>
          </w:tcPr>
          <w:p w14:paraId="0A910045" w14:textId="141DDA95" w:rsidR="00280433" w:rsidRDefault="004A15D2" w:rsidP="00BD2BBF">
            <w:pPr>
              <w:pStyle w:val="Table0Normal"/>
              <w:jc w:val="center"/>
            </w:pPr>
            <w:r>
              <w:t>1</w:t>
            </w:r>
          </w:p>
        </w:tc>
        <w:tc>
          <w:tcPr>
            <w:tcW w:w="3409" w:type="dxa"/>
          </w:tcPr>
          <w:p w14:paraId="4DF941EC" w14:textId="1C48C63A" w:rsidR="004A15D2" w:rsidRDefault="00F9719B" w:rsidP="004A15D2">
            <w:pPr>
              <w:pStyle w:val="Table0Normal"/>
            </w:pPr>
            <w:r>
              <w:t>Art der E-Mai-Adresse</w:t>
            </w:r>
            <w:r w:rsidR="004A15D2">
              <w:t>:</w:t>
            </w:r>
          </w:p>
          <w:p w14:paraId="6E62C7D5" w14:textId="70BB62BA" w:rsidR="004A15D2" w:rsidRDefault="004A15D2" w:rsidP="004A15D2">
            <w:pPr>
              <w:pStyle w:val="Table0Normal"/>
            </w:pPr>
            <w:r>
              <w:t xml:space="preserve">1 – </w:t>
            </w:r>
            <w:r w:rsidR="00F9719B">
              <w:t>Schule</w:t>
            </w:r>
          </w:p>
          <w:p w14:paraId="5E99330F" w14:textId="14465DBF" w:rsidR="004A15D2" w:rsidRDefault="004A15D2" w:rsidP="004A15D2">
            <w:pPr>
              <w:pStyle w:val="Table0Normal"/>
            </w:pPr>
            <w:r>
              <w:t xml:space="preserve">2 – </w:t>
            </w:r>
            <w:r w:rsidR="00F9719B">
              <w:t>Geschäft</w:t>
            </w:r>
          </w:p>
          <w:p w14:paraId="77C40C43" w14:textId="418CB254" w:rsidR="00280433" w:rsidRDefault="004A15D2" w:rsidP="008916AE">
            <w:pPr>
              <w:pStyle w:val="Table0Normal"/>
              <w:keepNext/>
            </w:pPr>
            <w:r>
              <w:t>3 –</w:t>
            </w:r>
            <w:r w:rsidR="00F9719B">
              <w:t xml:space="preserve"> Privat</w:t>
            </w:r>
          </w:p>
        </w:tc>
      </w:tr>
    </w:tbl>
    <w:p w14:paraId="65609702" w14:textId="68894A5C" w:rsidR="003A1286" w:rsidRPr="00AE1A23" w:rsidRDefault="008916AE" w:rsidP="00001FB5">
      <w:pPr>
        <w:pStyle w:val="Beschriftung"/>
        <w:rPr>
          <w:lang w:val="fr-CH"/>
        </w:rPr>
      </w:pPr>
      <w:bookmarkStart w:id="420" w:name="_Toc166050428"/>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40</w:t>
      </w:r>
      <w:r w:rsidR="009B57CD">
        <w:rPr>
          <w:lang w:val="fr-CH"/>
        </w:rPr>
        <w:fldChar w:fldCharType="end"/>
      </w:r>
      <w:r w:rsidR="007D606C" w:rsidRPr="00AE1A23">
        <w:rPr>
          <w:lang w:val="fr-CH"/>
        </w:rPr>
        <w:t xml:space="preserve">: </w:t>
      </w:r>
      <w:proofErr w:type="spellStart"/>
      <w:r w:rsidR="007D606C" w:rsidRPr="00AE1A23">
        <w:rPr>
          <w:lang w:val="fr-CH"/>
        </w:rPr>
        <w:t>Definition</w:t>
      </w:r>
      <w:proofErr w:type="spellEnd"/>
      <w:r w:rsidR="007D606C" w:rsidRPr="00AE1A23">
        <w:rPr>
          <w:lang w:val="fr-CH"/>
        </w:rPr>
        <w:t xml:space="preserve"> des </w:t>
      </w:r>
      <w:proofErr w:type="spellStart"/>
      <w:r w:rsidR="007D606C" w:rsidRPr="00AE1A23">
        <w:rPr>
          <w:lang w:val="fr-CH"/>
        </w:rPr>
        <w:t>Datentyps</w:t>
      </w:r>
      <w:proofErr w:type="spellEnd"/>
      <w:proofErr w:type="gramStart"/>
      <w:r w:rsidR="00AE1A23" w:rsidRPr="00AE1A23">
        <w:rPr>
          <w:lang w:val="fr-CH"/>
        </w:rPr>
        <w:t xml:space="preserve"> «</w:t>
      </w:r>
      <w:proofErr w:type="spellStart"/>
      <w:r w:rsidR="00AE1A23" w:rsidRPr="00AE1A23">
        <w:rPr>
          <w:lang w:val="fr-CH"/>
        </w:rPr>
        <w:t>emailContactType</w:t>
      </w:r>
      <w:proofErr w:type="spellEnd"/>
      <w:proofErr w:type="gramEnd"/>
      <w:r w:rsidR="00AE1A23" w:rsidRPr="00AE1A23">
        <w:rPr>
          <w:lang w:val="fr-CH"/>
        </w:rPr>
        <w:t>».</w:t>
      </w:r>
      <w:bookmarkEnd w:id="420"/>
    </w:p>
    <w:p w14:paraId="3B2A9589" w14:textId="44F875C3" w:rsidR="00877F0F" w:rsidRDefault="00877F0F" w:rsidP="00877F0F">
      <w:pPr>
        <w:pStyle w:val="berschrift2"/>
      </w:pPr>
      <w:bookmarkStart w:id="421" w:name="_Toc166050336"/>
      <w:proofErr w:type="spellStart"/>
      <w:r>
        <w:t>examAssignmentKindType</w:t>
      </w:r>
      <w:proofErr w:type="spellEnd"/>
      <w:r>
        <w:t xml:space="preserve"> (Art der Prüfungszuweisung)</w:t>
      </w:r>
      <w:bookmarkEnd w:id="421"/>
    </w:p>
    <w:tbl>
      <w:tblPr>
        <w:tblStyle w:val="AWK-Tabelle2mitEinzug"/>
        <w:tblW w:w="0" w:type="auto"/>
        <w:tblLayout w:type="fixed"/>
        <w:tblLook w:val="0420" w:firstRow="1" w:lastRow="0" w:firstColumn="0" w:lastColumn="0" w:noHBand="0" w:noVBand="1"/>
      </w:tblPr>
      <w:tblGrid>
        <w:gridCol w:w="2264"/>
        <w:gridCol w:w="3685"/>
      </w:tblGrid>
      <w:tr w:rsidR="00C7543B" w14:paraId="32E28A4D" w14:textId="77777777" w:rsidTr="00B07308">
        <w:trPr>
          <w:cnfStyle w:val="100000000000" w:firstRow="1" w:lastRow="0" w:firstColumn="0" w:lastColumn="0" w:oddVBand="0" w:evenVBand="0" w:oddHBand="0" w:evenHBand="0" w:firstRowFirstColumn="0" w:firstRowLastColumn="0" w:lastRowFirstColumn="0" w:lastRowLastColumn="0"/>
        </w:trPr>
        <w:tc>
          <w:tcPr>
            <w:tcW w:w="2264" w:type="dxa"/>
            <w:hideMark/>
          </w:tcPr>
          <w:p w14:paraId="18D0E6C5" w14:textId="2759BA1E" w:rsidR="00C7543B" w:rsidRPr="003071AE" w:rsidRDefault="007F49E5" w:rsidP="00BD2BBF">
            <w:pPr>
              <w:pStyle w:val="Table0Normal"/>
              <w:rPr>
                <w:rFonts w:cs="Arial"/>
              </w:rPr>
            </w:pPr>
            <w:r>
              <w:rPr>
                <w:rFonts w:cs="Arial"/>
              </w:rPr>
              <w:t>Datentyp</w:t>
            </w:r>
          </w:p>
        </w:tc>
        <w:tc>
          <w:tcPr>
            <w:tcW w:w="3685" w:type="dxa"/>
            <w:hideMark/>
          </w:tcPr>
          <w:p w14:paraId="40345660" w14:textId="28429E7E" w:rsidR="00C7543B" w:rsidRPr="003071AE" w:rsidRDefault="00C7543B" w:rsidP="00BD2BBF">
            <w:pPr>
              <w:pStyle w:val="Table0Normal"/>
              <w:rPr>
                <w:rFonts w:cs="Arial"/>
              </w:rPr>
            </w:pPr>
            <w:r>
              <w:rPr>
                <w:rFonts w:cs="Arial"/>
              </w:rPr>
              <w:t>Beschreibung</w:t>
            </w:r>
          </w:p>
        </w:tc>
      </w:tr>
      <w:tr w:rsidR="00C7543B" w14:paraId="7D9E50F5" w14:textId="77777777" w:rsidTr="00B07308">
        <w:trPr>
          <w:cnfStyle w:val="000000100000" w:firstRow="0" w:lastRow="0" w:firstColumn="0" w:lastColumn="0" w:oddVBand="0" w:evenVBand="0" w:oddHBand="1" w:evenHBand="0" w:firstRowFirstColumn="0" w:firstRowLastColumn="0" w:lastRowFirstColumn="0" w:lastRowLastColumn="0"/>
        </w:trPr>
        <w:tc>
          <w:tcPr>
            <w:tcW w:w="2264" w:type="dxa"/>
          </w:tcPr>
          <w:p w14:paraId="38FF0AD1" w14:textId="10693DCB" w:rsidR="00C7543B" w:rsidRDefault="00C7543B" w:rsidP="00BD2BBF">
            <w:pPr>
              <w:pStyle w:val="Table0Normal"/>
            </w:pPr>
            <w:proofErr w:type="spellStart"/>
            <w:r>
              <w:t>xs:int</w:t>
            </w:r>
            <w:proofErr w:type="spellEnd"/>
            <w:r>
              <w:t xml:space="preserve"> (1, 2)</w:t>
            </w:r>
          </w:p>
        </w:tc>
        <w:tc>
          <w:tcPr>
            <w:tcW w:w="3685" w:type="dxa"/>
          </w:tcPr>
          <w:p w14:paraId="5000599D" w14:textId="3D41E587" w:rsidR="00C7543B" w:rsidRPr="004A021E" w:rsidRDefault="00C7543B" w:rsidP="00877F0F">
            <w:pPr>
              <w:pStyle w:val="Table0Normal"/>
            </w:pPr>
            <w:r w:rsidRPr="004A021E">
              <w:t>1 – Zuweisung</w:t>
            </w:r>
            <w:r w:rsidR="002A6E22">
              <w:t xml:space="preserve"> setzen</w:t>
            </w:r>
          </w:p>
          <w:p w14:paraId="07A91BDB" w14:textId="53894046" w:rsidR="00C7543B" w:rsidRDefault="00C7543B" w:rsidP="008916AE">
            <w:pPr>
              <w:pStyle w:val="Table0Normal"/>
              <w:keepNext/>
            </w:pPr>
            <w:r w:rsidRPr="004A021E">
              <w:t xml:space="preserve">2 – </w:t>
            </w:r>
            <w:r w:rsidR="002A6E22">
              <w:t>Zuweisung austragen</w:t>
            </w:r>
          </w:p>
        </w:tc>
      </w:tr>
    </w:tbl>
    <w:p w14:paraId="20B60A99" w14:textId="02A92190" w:rsidR="008916AE" w:rsidRDefault="008916AE" w:rsidP="00001FB5">
      <w:pPr>
        <w:pStyle w:val="Beschriftung"/>
      </w:pPr>
      <w:bookmarkStart w:id="422" w:name="_Toc166050429"/>
      <w:r>
        <w:lastRenderedPageBreak/>
        <w:t xml:space="preserve">Tabelle </w:t>
      </w:r>
      <w:r w:rsidR="005137A2">
        <w:fldChar w:fldCharType="begin"/>
      </w:r>
      <w:r w:rsidR="005137A2">
        <w:instrText xml:space="preserve"> SEQ Tabelle \* ARABIC </w:instrText>
      </w:r>
      <w:r w:rsidR="005137A2">
        <w:fldChar w:fldCharType="separate"/>
      </w:r>
      <w:r w:rsidR="002A052A">
        <w:rPr>
          <w:noProof/>
        </w:rPr>
        <w:t>41</w:t>
      </w:r>
      <w:r w:rsidR="005137A2">
        <w:rPr>
          <w:noProof/>
        </w:rPr>
        <w:fldChar w:fldCharType="end"/>
      </w:r>
      <w:r w:rsidR="007D606C">
        <w:t>: Definition des Datentyps</w:t>
      </w:r>
      <w:r w:rsidR="00AE1A23">
        <w:t xml:space="preserve"> «</w:t>
      </w:r>
      <w:proofErr w:type="spellStart"/>
      <w:r w:rsidR="00AE1A23">
        <w:t>examAssignmentKindType</w:t>
      </w:r>
      <w:proofErr w:type="spellEnd"/>
      <w:r w:rsidR="00AE1A23">
        <w:t>».</w:t>
      </w:r>
      <w:bookmarkEnd w:id="422"/>
    </w:p>
    <w:p w14:paraId="4FC22BF8" w14:textId="0A031E23" w:rsidR="00BB41D7" w:rsidRDefault="00A751AA" w:rsidP="00BB41D7">
      <w:pPr>
        <w:pStyle w:val="berschrift2"/>
      </w:pPr>
      <w:bookmarkStart w:id="423" w:name="_Toc166050337"/>
      <w:proofErr w:type="spellStart"/>
      <w:r>
        <w:t>examCommissionIdType</w:t>
      </w:r>
      <w:proofErr w:type="spellEnd"/>
      <w:r>
        <w:t xml:space="preserve"> (</w:t>
      </w:r>
      <w:r w:rsidR="00BB41D7">
        <w:t xml:space="preserve">Identifikator </w:t>
      </w:r>
      <w:r>
        <w:t>Prüfungskommission)</w:t>
      </w:r>
      <w:bookmarkEnd w:id="423"/>
    </w:p>
    <w:tbl>
      <w:tblPr>
        <w:tblStyle w:val="AWK-Tabelle2mitEinzug"/>
        <w:tblW w:w="0" w:type="auto"/>
        <w:tblLayout w:type="fixed"/>
        <w:tblLook w:val="0420" w:firstRow="1" w:lastRow="0" w:firstColumn="0" w:lastColumn="0" w:noHBand="0" w:noVBand="1"/>
      </w:tblPr>
      <w:tblGrid>
        <w:gridCol w:w="2307"/>
        <w:gridCol w:w="3712"/>
      </w:tblGrid>
      <w:tr w:rsidR="00BB41D7" w14:paraId="4CF1FF38" w14:textId="77777777" w:rsidTr="00B14989">
        <w:trPr>
          <w:cnfStyle w:val="100000000000" w:firstRow="1" w:lastRow="0" w:firstColumn="0" w:lastColumn="0" w:oddVBand="0" w:evenVBand="0" w:oddHBand="0" w:evenHBand="0" w:firstRowFirstColumn="0" w:firstRowLastColumn="0" w:lastRowFirstColumn="0" w:lastRowLastColumn="0"/>
        </w:trPr>
        <w:tc>
          <w:tcPr>
            <w:tcW w:w="2307" w:type="dxa"/>
            <w:hideMark/>
          </w:tcPr>
          <w:p w14:paraId="2227A487" w14:textId="77777777" w:rsidR="00BB41D7" w:rsidRDefault="00BB41D7" w:rsidP="00BD2BBF">
            <w:pPr>
              <w:pStyle w:val="Table0Normal"/>
              <w:rPr>
                <w:b w:val="0"/>
                <w:bCs w:val="0"/>
              </w:rPr>
            </w:pPr>
            <w:r>
              <w:rPr>
                <w:rFonts w:cs="Arial"/>
              </w:rPr>
              <w:t>Datentyp</w:t>
            </w:r>
          </w:p>
        </w:tc>
        <w:tc>
          <w:tcPr>
            <w:tcW w:w="3712" w:type="dxa"/>
            <w:hideMark/>
          </w:tcPr>
          <w:p w14:paraId="65DF9207" w14:textId="77777777" w:rsidR="00BB41D7" w:rsidRDefault="00BB41D7" w:rsidP="00BD2BBF">
            <w:pPr>
              <w:pStyle w:val="Table0Normal"/>
              <w:rPr>
                <w:b w:val="0"/>
                <w:bCs w:val="0"/>
              </w:rPr>
            </w:pPr>
            <w:r>
              <w:rPr>
                <w:rFonts w:cs="Arial"/>
              </w:rPr>
              <w:t>Beschreibung</w:t>
            </w:r>
          </w:p>
        </w:tc>
      </w:tr>
      <w:tr w:rsidR="00BB41D7" w14:paraId="207F85BD" w14:textId="77777777" w:rsidTr="00B14989">
        <w:trPr>
          <w:cnfStyle w:val="000000100000" w:firstRow="0" w:lastRow="0" w:firstColumn="0" w:lastColumn="0" w:oddVBand="0" w:evenVBand="0" w:oddHBand="1" w:evenHBand="0" w:firstRowFirstColumn="0" w:firstRowLastColumn="0" w:lastRowFirstColumn="0" w:lastRowLastColumn="0"/>
        </w:trPr>
        <w:tc>
          <w:tcPr>
            <w:tcW w:w="2307" w:type="dxa"/>
          </w:tcPr>
          <w:p w14:paraId="7AD8D7AA" w14:textId="776056C6" w:rsidR="00BB41D7" w:rsidRDefault="00BB41D7" w:rsidP="00BD2BBF">
            <w:pPr>
              <w:pStyle w:val="Table0Normal"/>
            </w:pPr>
            <w:proofErr w:type="spellStart"/>
            <w:proofErr w:type="gramStart"/>
            <w:r>
              <w:t>xs:token</w:t>
            </w:r>
            <w:proofErr w:type="spellEnd"/>
            <w:proofErr w:type="gramEnd"/>
            <w:r>
              <w:t xml:space="preserve"> (</w:t>
            </w:r>
            <w:proofErr w:type="spellStart"/>
            <w:r>
              <w:t>maxLength</w:t>
            </w:r>
            <w:proofErr w:type="spellEnd"/>
            <w:r>
              <w:t xml:space="preserve"> = </w:t>
            </w:r>
            <w:r w:rsidR="00EE50B3">
              <w:t>5</w:t>
            </w:r>
            <w:r>
              <w:t>0, Beginnend mit «</w:t>
            </w:r>
            <w:r w:rsidRPr="00C900F7">
              <w:t>PK</w:t>
            </w:r>
            <w:r>
              <w:t>»)</w:t>
            </w:r>
          </w:p>
        </w:tc>
        <w:tc>
          <w:tcPr>
            <w:tcW w:w="3712" w:type="dxa"/>
          </w:tcPr>
          <w:p w14:paraId="6BD68A2B" w14:textId="1FDDD03B" w:rsidR="00BB41D7" w:rsidRDefault="00BB41D7" w:rsidP="008916AE">
            <w:pPr>
              <w:pStyle w:val="Table0Normal"/>
              <w:keepNext/>
            </w:pPr>
            <w:r>
              <w:t>Identifikator Prüfungskommission g</w:t>
            </w:r>
            <w:r w:rsidRPr="00351570">
              <w:rPr>
                <w:rFonts w:eastAsiaTheme="minorHAnsi" w:cstheme="minorBidi"/>
                <w:bCs/>
                <w:szCs w:val="18"/>
              </w:rPr>
              <w:t>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bl>
    <w:p w14:paraId="36317378" w14:textId="34FAB601" w:rsidR="00BB41D7" w:rsidRDefault="008916AE" w:rsidP="00001FB5">
      <w:pPr>
        <w:pStyle w:val="Beschriftung"/>
      </w:pPr>
      <w:bookmarkStart w:id="424" w:name="_Toc166050430"/>
      <w:r>
        <w:t xml:space="preserve">Tabelle </w:t>
      </w:r>
      <w:r w:rsidR="005137A2">
        <w:fldChar w:fldCharType="begin"/>
      </w:r>
      <w:r w:rsidR="005137A2">
        <w:instrText xml:space="preserve"> SEQ Tabelle \* ARABIC </w:instrText>
      </w:r>
      <w:r w:rsidR="005137A2">
        <w:fldChar w:fldCharType="separate"/>
      </w:r>
      <w:r w:rsidR="002A052A">
        <w:rPr>
          <w:noProof/>
        </w:rPr>
        <w:t>42</w:t>
      </w:r>
      <w:r w:rsidR="005137A2">
        <w:rPr>
          <w:noProof/>
        </w:rPr>
        <w:fldChar w:fldCharType="end"/>
      </w:r>
      <w:r w:rsidR="007D606C">
        <w:t>: Definition des Datentyps</w:t>
      </w:r>
      <w:r w:rsidR="00AE1A23">
        <w:t xml:space="preserve"> «</w:t>
      </w:r>
      <w:proofErr w:type="spellStart"/>
      <w:r w:rsidR="00AE1A23">
        <w:t>examCommissionIdType</w:t>
      </w:r>
      <w:proofErr w:type="spellEnd"/>
      <w:r w:rsidR="00AE1A23">
        <w:t>».</w:t>
      </w:r>
      <w:bookmarkEnd w:id="424"/>
    </w:p>
    <w:p w14:paraId="26E74032" w14:textId="457710CA" w:rsidR="002D4C4D" w:rsidRDefault="002D4C4D" w:rsidP="002D4C4D">
      <w:pPr>
        <w:pStyle w:val="berschrift2"/>
        <w:rPr>
          <w:sz w:val="22"/>
          <w:szCs w:val="24"/>
        </w:rPr>
      </w:pPr>
      <w:bookmarkStart w:id="425" w:name="_Toc166050338"/>
      <w:proofErr w:type="spellStart"/>
      <w:r>
        <w:t>examElementFinalType</w:t>
      </w:r>
      <w:proofErr w:type="spellEnd"/>
      <w:r>
        <w:t xml:space="preserve"> (Prüfungselement </w:t>
      </w:r>
      <w:r w:rsidRPr="00267DCA">
        <w:t>Final</w:t>
      </w:r>
      <w:r>
        <w:t>)</w:t>
      </w:r>
      <w:bookmarkEnd w:id="425"/>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2D4C4D" w14:paraId="5402EB7C" w14:textId="77777777" w:rsidTr="00B0730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10969396" w14:textId="77777777" w:rsidR="002D4C4D" w:rsidRDefault="002D4C4D" w:rsidP="00BD2BBF">
            <w:pPr>
              <w:pStyle w:val="Table0Normal"/>
            </w:pPr>
            <w:r>
              <w:t>Element</w:t>
            </w:r>
          </w:p>
        </w:tc>
        <w:tc>
          <w:tcPr>
            <w:tcW w:w="1985" w:type="dxa"/>
            <w:hideMark/>
          </w:tcPr>
          <w:p w14:paraId="7BA897A9" w14:textId="1792A04E" w:rsidR="002D4C4D" w:rsidRDefault="007F49E5" w:rsidP="00BD2BBF">
            <w:pPr>
              <w:pStyle w:val="Table0Normal"/>
            </w:pPr>
            <w:r>
              <w:t>Datentyp</w:t>
            </w:r>
          </w:p>
        </w:tc>
        <w:tc>
          <w:tcPr>
            <w:tcW w:w="992" w:type="dxa"/>
            <w:hideMark/>
          </w:tcPr>
          <w:p w14:paraId="0DCF3B1D" w14:textId="77777777" w:rsidR="002D4C4D" w:rsidRDefault="002D4C4D" w:rsidP="00BD2BBF">
            <w:pPr>
              <w:pStyle w:val="Table0Normal"/>
            </w:pPr>
            <w:r>
              <w:t>Vorkommen</w:t>
            </w:r>
          </w:p>
        </w:tc>
        <w:tc>
          <w:tcPr>
            <w:tcW w:w="3260" w:type="dxa"/>
            <w:hideMark/>
          </w:tcPr>
          <w:p w14:paraId="621B7FCE" w14:textId="77777777" w:rsidR="002D4C4D" w:rsidRDefault="002D4C4D" w:rsidP="00BD2BBF">
            <w:pPr>
              <w:pStyle w:val="Table0Normal"/>
            </w:pPr>
            <w:r>
              <w:t xml:space="preserve">Beschreibung </w:t>
            </w:r>
          </w:p>
        </w:tc>
      </w:tr>
      <w:tr w:rsidR="002D4C4D" w14:paraId="2633856D"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0F10D23C" w14:textId="77777777" w:rsidR="002D4C4D" w:rsidRDefault="002D4C4D" w:rsidP="00BD2BBF">
            <w:pPr>
              <w:pStyle w:val="Table0Normal"/>
              <w:rPr>
                <w:bCs/>
              </w:rPr>
            </w:pPr>
            <w:proofErr w:type="spellStart"/>
            <w:r>
              <w:t>examElementCode</w:t>
            </w:r>
            <w:proofErr w:type="spellEnd"/>
          </w:p>
        </w:tc>
        <w:tc>
          <w:tcPr>
            <w:tcW w:w="1985" w:type="dxa"/>
            <w:hideMark/>
          </w:tcPr>
          <w:p w14:paraId="135E07A4" w14:textId="09834733" w:rsidR="002D4C4D" w:rsidRDefault="0076080C" w:rsidP="00BD2BBF">
            <w:pPr>
              <w:pStyle w:val="Table0Normal"/>
            </w:pPr>
            <w:proofErr w:type="spellStart"/>
            <w:r>
              <w:t>xs:int</w:t>
            </w:r>
            <w:proofErr w:type="spellEnd"/>
            <w:r>
              <w:t xml:space="preserve"> (</w:t>
            </w:r>
            <w:proofErr w:type="spellStart"/>
            <w:r w:rsidR="00A407AE">
              <w:t>minInclusive</w:t>
            </w:r>
            <w:proofErr w:type="spellEnd"/>
            <w:r w:rsidR="00A407AE">
              <w:t xml:space="preserve"> = 0, </w:t>
            </w:r>
            <w:proofErr w:type="spellStart"/>
            <w:r>
              <w:t>maxInclusive</w:t>
            </w:r>
            <w:proofErr w:type="spellEnd"/>
            <w:r>
              <w:t xml:space="preserve"> = 99999)</w:t>
            </w:r>
          </w:p>
        </w:tc>
        <w:tc>
          <w:tcPr>
            <w:tcW w:w="992" w:type="dxa"/>
            <w:hideMark/>
          </w:tcPr>
          <w:p w14:paraId="1957C8C4" w14:textId="77777777" w:rsidR="002D4C4D" w:rsidRDefault="002D4C4D" w:rsidP="00BD2BBF">
            <w:pPr>
              <w:pStyle w:val="Table0Normal"/>
              <w:jc w:val="center"/>
            </w:pPr>
            <w:r>
              <w:t>1</w:t>
            </w:r>
          </w:p>
        </w:tc>
        <w:tc>
          <w:tcPr>
            <w:tcW w:w="3260" w:type="dxa"/>
            <w:hideMark/>
          </w:tcPr>
          <w:p w14:paraId="57BDC4CB" w14:textId="584C5F54" w:rsidR="002D4C4D" w:rsidRDefault="002D4C4D" w:rsidP="00BD2BBF">
            <w:pPr>
              <w:pStyle w:val="Table0Normal"/>
            </w:pPr>
            <w:r>
              <w:t xml:space="preserve">Codierung des Prüfungsfaches </w:t>
            </w:r>
            <w:r w:rsidR="003439B1">
              <w:t>gemäss Kapitel </w:t>
            </w:r>
            <w:r w:rsidR="001B0FF2">
              <w:fldChar w:fldCharType="begin"/>
            </w:r>
            <w:r w:rsidR="001B0FF2">
              <w:instrText xml:space="preserve"> REF _Ref103805724 \r \h </w:instrText>
            </w:r>
            <w:r w:rsidR="001B0FF2">
              <w:fldChar w:fldCharType="separate"/>
            </w:r>
            <w:r w:rsidR="002A052A">
              <w:t>2.12</w:t>
            </w:r>
            <w:r w:rsidR="001B0FF2">
              <w:fldChar w:fldCharType="end"/>
            </w:r>
          </w:p>
        </w:tc>
      </w:tr>
      <w:tr w:rsidR="00B776D6" w14:paraId="7BEADCF8"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tcPr>
          <w:p w14:paraId="32962902" w14:textId="0F7942D4" w:rsidR="00B776D6" w:rsidRDefault="00B776D6" w:rsidP="00B776D6">
            <w:pPr>
              <w:pStyle w:val="Table0Normal"/>
              <w:rPr>
                <w:bCs/>
              </w:rPr>
            </w:pPr>
            <w:proofErr w:type="spellStart"/>
            <w:r>
              <w:rPr>
                <w:bCs/>
              </w:rPr>
              <w:t>examType</w:t>
            </w:r>
            <w:proofErr w:type="spellEnd"/>
          </w:p>
        </w:tc>
        <w:tc>
          <w:tcPr>
            <w:tcW w:w="1985" w:type="dxa"/>
          </w:tcPr>
          <w:p w14:paraId="45AFF9A8" w14:textId="3A057D0F" w:rsidR="00B776D6" w:rsidRDefault="00B776D6" w:rsidP="00B776D6">
            <w:pPr>
              <w:pStyle w:val="Table0Normal"/>
            </w:pPr>
            <w:proofErr w:type="spellStart"/>
            <w:r>
              <w:t>xs:int</w:t>
            </w:r>
            <w:proofErr w:type="spellEnd"/>
            <w:r>
              <w:t xml:space="preserve"> (1, 3)</w:t>
            </w:r>
          </w:p>
        </w:tc>
        <w:tc>
          <w:tcPr>
            <w:tcW w:w="992" w:type="dxa"/>
          </w:tcPr>
          <w:p w14:paraId="0B098A43" w14:textId="3467D711" w:rsidR="00B776D6" w:rsidRDefault="00B776D6" w:rsidP="00B776D6">
            <w:pPr>
              <w:pStyle w:val="Table0Normal"/>
              <w:jc w:val="center"/>
            </w:pPr>
            <w:r>
              <w:t>1</w:t>
            </w:r>
          </w:p>
        </w:tc>
        <w:tc>
          <w:tcPr>
            <w:tcW w:w="3260" w:type="dxa"/>
          </w:tcPr>
          <w:p w14:paraId="509D14CD" w14:textId="30E52C98" w:rsidR="00B776D6" w:rsidRDefault="00B776D6" w:rsidP="00B776D6">
            <w:pPr>
              <w:pStyle w:val="Table0Normal"/>
            </w:pPr>
            <w:r>
              <w:t>Prüfungsart</w:t>
            </w:r>
          </w:p>
          <w:p w14:paraId="3533D856" w14:textId="77777777" w:rsidR="00B776D6" w:rsidRDefault="00B776D6" w:rsidP="00B776D6">
            <w:pPr>
              <w:pStyle w:val="Table0Normal"/>
            </w:pPr>
            <w:r>
              <w:t>Code Bezeichnung:</w:t>
            </w:r>
          </w:p>
          <w:p w14:paraId="20FF293F" w14:textId="77777777" w:rsidR="00B776D6" w:rsidRDefault="00B776D6" w:rsidP="00B776D6">
            <w:pPr>
              <w:pStyle w:val="Table0Normal"/>
            </w:pPr>
            <w:r>
              <w:t>1 – Lehrabschluss</w:t>
            </w:r>
          </w:p>
          <w:p w14:paraId="0809D2DB" w14:textId="77DE0CBB" w:rsidR="00B776D6" w:rsidRDefault="00B776D6" w:rsidP="00B776D6">
            <w:pPr>
              <w:pStyle w:val="Table0Normal"/>
            </w:pPr>
            <w:r>
              <w:t>3 – Teilprüfung</w:t>
            </w:r>
          </w:p>
        </w:tc>
      </w:tr>
      <w:tr w:rsidR="00B776D6" w14:paraId="45525FEC"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21926CBC" w14:textId="77777777" w:rsidR="00B776D6" w:rsidRDefault="00B776D6" w:rsidP="00B776D6">
            <w:pPr>
              <w:pStyle w:val="Table0Normal"/>
              <w:rPr>
                <w:bCs/>
              </w:rPr>
            </w:pPr>
            <w:proofErr w:type="spellStart"/>
            <w:r>
              <w:rPr>
                <w:bCs/>
              </w:rPr>
              <w:t>assessmentType</w:t>
            </w:r>
            <w:proofErr w:type="spellEnd"/>
          </w:p>
        </w:tc>
        <w:tc>
          <w:tcPr>
            <w:tcW w:w="1985" w:type="dxa"/>
            <w:hideMark/>
          </w:tcPr>
          <w:p w14:paraId="09621C60" w14:textId="0B20B4EB" w:rsidR="00B776D6" w:rsidRDefault="00B776D6" w:rsidP="00B776D6">
            <w:pPr>
              <w:pStyle w:val="Table0Normal"/>
            </w:pPr>
            <w:proofErr w:type="spellStart"/>
            <w:r>
              <w:t>xs:</w:t>
            </w:r>
            <w:r w:rsidR="00C30B7C">
              <w:t>int</w:t>
            </w:r>
            <w:proofErr w:type="spellEnd"/>
            <w:r w:rsidR="00C30B7C">
              <w:t xml:space="preserve"> (1,</w:t>
            </w:r>
            <w:r w:rsidR="002224AE">
              <w:t xml:space="preserve"> </w:t>
            </w:r>
            <w:r w:rsidR="00C30B7C">
              <w:t>2,</w:t>
            </w:r>
            <w:r w:rsidR="002224AE">
              <w:t xml:space="preserve"> </w:t>
            </w:r>
            <w:r w:rsidR="00C30B7C">
              <w:t>3)</w:t>
            </w:r>
          </w:p>
        </w:tc>
        <w:tc>
          <w:tcPr>
            <w:tcW w:w="992" w:type="dxa"/>
            <w:hideMark/>
          </w:tcPr>
          <w:p w14:paraId="13E74B92" w14:textId="77777777" w:rsidR="00B776D6" w:rsidRDefault="00B776D6" w:rsidP="00B776D6">
            <w:pPr>
              <w:pStyle w:val="Table0Normal"/>
              <w:jc w:val="center"/>
            </w:pPr>
            <w:r>
              <w:t>1</w:t>
            </w:r>
          </w:p>
        </w:tc>
        <w:tc>
          <w:tcPr>
            <w:tcW w:w="3260" w:type="dxa"/>
            <w:hideMark/>
          </w:tcPr>
          <w:p w14:paraId="2B4AD876" w14:textId="4FDE4D4A" w:rsidR="00B776D6" w:rsidRDefault="00B776D6" w:rsidP="00B776D6">
            <w:pPr>
              <w:pStyle w:val="Table0Normal"/>
            </w:pPr>
            <w:r>
              <w:t>Bewertungsart</w:t>
            </w:r>
          </w:p>
          <w:p w14:paraId="715EF816" w14:textId="77777777" w:rsidR="00B776D6" w:rsidRDefault="00B776D6" w:rsidP="00B776D6">
            <w:pPr>
              <w:pStyle w:val="Table0Normal"/>
            </w:pPr>
            <w:r>
              <w:t>Code Bezeichnung:</w:t>
            </w:r>
          </w:p>
          <w:p w14:paraId="6360604C" w14:textId="77777777" w:rsidR="00B776D6" w:rsidRDefault="00B776D6" w:rsidP="00B776D6">
            <w:pPr>
              <w:pStyle w:val="Table0Normal"/>
            </w:pPr>
            <w:r>
              <w:t>1 – Note (zwischen 1,0 und 6,0)</w:t>
            </w:r>
          </w:p>
          <w:p w14:paraId="035B2AA4" w14:textId="77777777" w:rsidR="00B776D6" w:rsidRDefault="00B776D6" w:rsidP="00B776D6">
            <w:pPr>
              <w:pStyle w:val="Table0Normal"/>
            </w:pPr>
            <w:r>
              <w:t>2 – Punkte</w:t>
            </w:r>
          </w:p>
          <w:p w14:paraId="5B7F7FB0" w14:textId="77777777" w:rsidR="00B776D6" w:rsidRDefault="00B776D6" w:rsidP="00B776D6">
            <w:pPr>
              <w:pStyle w:val="Table0Normal"/>
            </w:pPr>
            <w:r>
              <w:t>3 – Boolescher Wert (0=nicht erfüllt oder 1=erfüllt; z.B. bei Röntgenberechtigung, Prüfungserfolg)</w:t>
            </w:r>
          </w:p>
        </w:tc>
      </w:tr>
      <w:tr w:rsidR="00B776D6" w14:paraId="1F8EBFB4"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hideMark/>
          </w:tcPr>
          <w:p w14:paraId="0436CA89" w14:textId="77777777" w:rsidR="00B776D6" w:rsidRDefault="00B776D6" w:rsidP="00B776D6">
            <w:pPr>
              <w:pStyle w:val="Table0Normal"/>
              <w:rPr>
                <w:bCs/>
              </w:rPr>
            </w:pPr>
            <w:proofErr w:type="spellStart"/>
            <w:r>
              <w:rPr>
                <w:bCs/>
              </w:rPr>
              <w:t>examRepetition</w:t>
            </w:r>
            <w:proofErr w:type="spellEnd"/>
          </w:p>
        </w:tc>
        <w:tc>
          <w:tcPr>
            <w:tcW w:w="1985" w:type="dxa"/>
            <w:hideMark/>
          </w:tcPr>
          <w:p w14:paraId="4504AF87" w14:textId="43FA019C" w:rsidR="00B776D6" w:rsidRDefault="00C30B7C" w:rsidP="00B776D6">
            <w:pPr>
              <w:pStyle w:val="Table0Normal"/>
            </w:pPr>
            <w:proofErr w:type="spellStart"/>
            <w:r>
              <w:t>xs:int</w:t>
            </w:r>
            <w:proofErr w:type="spellEnd"/>
            <w:r>
              <w:t xml:space="preserve"> (0,</w:t>
            </w:r>
            <w:r w:rsidR="002224AE">
              <w:t xml:space="preserve"> </w:t>
            </w:r>
            <w:r>
              <w:t>1,</w:t>
            </w:r>
            <w:r w:rsidR="002224AE">
              <w:t xml:space="preserve"> </w:t>
            </w:r>
            <w:r>
              <w:t>2)</w:t>
            </w:r>
          </w:p>
        </w:tc>
        <w:tc>
          <w:tcPr>
            <w:tcW w:w="992" w:type="dxa"/>
            <w:hideMark/>
          </w:tcPr>
          <w:p w14:paraId="5FCEAC00" w14:textId="77777777" w:rsidR="00B776D6" w:rsidRDefault="00B776D6" w:rsidP="00B776D6">
            <w:pPr>
              <w:pStyle w:val="Table0Normal"/>
              <w:jc w:val="center"/>
            </w:pPr>
            <w:r>
              <w:t>1</w:t>
            </w:r>
          </w:p>
        </w:tc>
        <w:tc>
          <w:tcPr>
            <w:tcW w:w="3260" w:type="dxa"/>
            <w:hideMark/>
          </w:tcPr>
          <w:p w14:paraId="16A973AA" w14:textId="77777777" w:rsidR="00B776D6" w:rsidRDefault="00B776D6" w:rsidP="00B776D6">
            <w:pPr>
              <w:pStyle w:val="Table0Normal"/>
            </w:pPr>
            <w:r>
              <w:t>Prüfungswiederholung</w:t>
            </w:r>
          </w:p>
          <w:p w14:paraId="7DC6F74D" w14:textId="77777777" w:rsidR="00B776D6" w:rsidRDefault="00B776D6" w:rsidP="00B776D6">
            <w:pPr>
              <w:pStyle w:val="Table0Normal"/>
            </w:pPr>
            <w:r>
              <w:t>Code Bezeichnung:</w:t>
            </w:r>
          </w:p>
          <w:p w14:paraId="550A4E2A" w14:textId="77777777" w:rsidR="00B776D6" w:rsidRDefault="00B776D6" w:rsidP="00B776D6">
            <w:pPr>
              <w:pStyle w:val="Table0Normal"/>
            </w:pPr>
            <w:r>
              <w:t>0 – Erste Prüfung</w:t>
            </w:r>
          </w:p>
          <w:p w14:paraId="07659194" w14:textId="77777777" w:rsidR="00B776D6" w:rsidRDefault="00B776D6" w:rsidP="00B776D6">
            <w:pPr>
              <w:pStyle w:val="Table0Normal"/>
            </w:pPr>
            <w:r>
              <w:t>1 – 1. Wiederholung</w:t>
            </w:r>
          </w:p>
          <w:p w14:paraId="5E8E98F4" w14:textId="77777777" w:rsidR="00B776D6" w:rsidRDefault="00B776D6" w:rsidP="00B776D6">
            <w:pPr>
              <w:pStyle w:val="Table0Normal"/>
            </w:pPr>
            <w:r>
              <w:t>2 – 2. Wiederholung</w:t>
            </w:r>
          </w:p>
        </w:tc>
      </w:tr>
      <w:tr w:rsidR="00B776D6" w14:paraId="1C4CEF48"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425D27EB" w14:textId="77777777" w:rsidR="00B776D6" w:rsidRDefault="00B776D6" w:rsidP="00B776D6">
            <w:pPr>
              <w:pStyle w:val="Table0Normal"/>
              <w:rPr>
                <w:bCs/>
              </w:rPr>
            </w:pPr>
            <w:proofErr w:type="spellStart"/>
            <w:r>
              <w:rPr>
                <w:bCs/>
              </w:rPr>
              <w:t>noteControl</w:t>
            </w:r>
            <w:proofErr w:type="spellEnd"/>
          </w:p>
        </w:tc>
        <w:tc>
          <w:tcPr>
            <w:tcW w:w="1985" w:type="dxa"/>
            <w:hideMark/>
          </w:tcPr>
          <w:p w14:paraId="0AD13FCF" w14:textId="748B1F92" w:rsidR="00B776D6" w:rsidRDefault="00C30B7C" w:rsidP="00B776D6">
            <w:pPr>
              <w:pStyle w:val="Table0Normal"/>
            </w:pPr>
            <w:proofErr w:type="spellStart"/>
            <w:r>
              <w:t>xs:int</w:t>
            </w:r>
            <w:proofErr w:type="spellEnd"/>
            <w:r>
              <w:t xml:space="preserve"> (</w:t>
            </w:r>
            <w:del w:id="426" w:author="Lars Steffen" w:date="2024-09-09T11:17:00Z" w16du:dateUtc="2024-09-09T09:17:00Z">
              <w:r w:rsidDel="00F8081A">
                <w:delText>0,</w:delText>
              </w:r>
              <w:r w:rsidR="002224AE" w:rsidDel="00F8081A">
                <w:delText xml:space="preserve"> </w:delText>
              </w:r>
            </w:del>
            <w:r>
              <w:t>1,</w:t>
            </w:r>
            <w:r w:rsidR="002224AE">
              <w:t xml:space="preserve"> </w:t>
            </w:r>
            <w:r>
              <w:t>2,</w:t>
            </w:r>
            <w:r w:rsidR="002224AE">
              <w:t xml:space="preserve"> </w:t>
            </w:r>
            <w:r>
              <w:t>3,</w:t>
            </w:r>
            <w:r w:rsidR="002224AE">
              <w:t xml:space="preserve"> </w:t>
            </w:r>
            <w:r>
              <w:t>4,</w:t>
            </w:r>
            <w:r w:rsidR="002224AE">
              <w:t xml:space="preserve"> </w:t>
            </w:r>
            <w:r>
              <w:t>5)</w:t>
            </w:r>
          </w:p>
        </w:tc>
        <w:tc>
          <w:tcPr>
            <w:tcW w:w="992" w:type="dxa"/>
            <w:hideMark/>
          </w:tcPr>
          <w:p w14:paraId="1889AF16" w14:textId="77777777" w:rsidR="00B776D6" w:rsidRDefault="00B776D6" w:rsidP="00B776D6">
            <w:pPr>
              <w:pStyle w:val="Table0Normal"/>
              <w:jc w:val="center"/>
            </w:pPr>
            <w:r>
              <w:t>1</w:t>
            </w:r>
          </w:p>
        </w:tc>
        <w:tc>
          <w:tcPr>
            <w:tcW w:w="3260" w:type="dxa"/>
            <w:hideMark/>
          </w:tcPr>
          <w:p w14:paraId="750E8C05" w14:textId="77777777" w:rsidR="00B776D6" w:rsidRDefault="00B776D6" w:rsidP="00B776D6">
            <w:pPr>
              <w:pStyle w:val="Table0Normal"/>
            </w:pPr>
            <w:r>
              <w:t>Das Steuerfeld Noten definiert, ob in einem zugehörigen Notenfeld ein Eintrag folgt oder nicht, bzw. eine Dispensation vorliegt.</w:t>
            </w:r>
          </w:p>
          <w:p w14:paraId="4A1EA263" w14:textId="77777777" w:rsidR="00B776D6" w:rsidRDefault="00B776D6" w:rsidP="00B776D6">
            <w:pPr>
              <w:pStyle w:val="Table0Normal"/>
            </w:pPr>
            <w:r>
              <w:t>Code Bezeichnung:</w:t>
            </w:r>
          </w:p>
          <w:p w14:paraId="14489280" w14:textId="273A6AD0" w:rsidR="00B776D6" w:rsidDel="00F8081A" w:rsidRDefault="00B776D6" w:rsidP="00B776D6">
            <w:pPr>
              <w:pStyle w:val="Table0Normal"/>
              <w:rPr>
                <w:del w:id="427" w:author="Lars Steffen" w:date="2024-09-09T11:17:00Z" w16du:dateUtc="2024-09-09T09:17:00Z"/>
              </w:rPr>
            </w:pPr>
            <w:del w:id="428" w:author="Lars Steffen" w:date="2024-09-09T11:17:00Z" w16du:dateUtc="2024-09-09T09:17:00Z">
              <w:r w:rsidDel="00F8081A">
                <w:delText>0 – Kein Noteneintrag</w:delText>
              </w:r>
            </w:del>
          </w:p>
          <w:p w14:paraId="3F28E682" w14:textId="77777777" w:rsidR="00B776D6" w:rsidRDefault="00B776D6" w:rsidP="00B776D6">
            <w:pPr>
              <w:pStyle w:val="Table0Normal"/>
            </w:pPr>
            <w:r>
              <w:t>1 – Noteneintrag</w:t>
            </w:r>
          </w:p>
          <w:p w14:paraId="1F1FD0EF" w14:textId="77777777" w:rsidR="00B776D6" w:rsidRDefault="00B776D6" w:rsidP="00B776D6">
            <w:pPr>
              <w:pStyle w:val="Table0Normal"/>
            </w:pPr>
            <w:r>
              <w:t>2 – Dispensation</w:t>
            </w:r>
          </w:p>
          <w:p w14:paraId="229F3426" w14:textId="77777777" w:rsidR="00B776D6" w:rsidRDefault="00B776D6" w:rsidP="00B776D6">
            <w:pPr>
              <w:pStyle w:val="Table0Normal"/>
            </w:pPr>
            <w:r>
              <w:t>3 – nicht relevant (z.B. bei Wahlpflichtfächern)</w:t>
            </w:r>
          </w:p>
          <w:p w14:paraId="50A048AE" w14:textId="77777777" w:rsidR="00B776D6" w:rsidRDefault="00B776D6" w:rsidP="00B776D6">
            <w:pPr>
              <w:pStyle w:val="Table0Normal"/>
            </w:pPr>
            <w:r>
              <w:t>4 – Berufsmaturität (BMS)</w:t>
            </w:r>
          </w:p>
          <w:p w14:paraId="301121DD" w14:textId="77777777" w:rsidR="00B776D6" w:rsidRDefault="00B776D6" w:rsidP="00B776D6">
            <w:pPr>
              <w:pStyle w:val="Table0Normal"/>
            </w:pPr>
            <w:r>
              <w:t>5 – unentschuldigt nicht abgelegt</w:t>
            </w:r>
          </w:p>
        </w:tc>
      </w:tr>
      <w:tr w:rsidR="00B776D6" w14:paraId="413600ED"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hideMark/>
          </w:tcPr>
          <w:p w14:paraId="4E846862" w14:textId="77777777" w:rsidR="00B776D6" w:rsidRDefault="00B776D6" w:rsidP="00B776D6">
            <w:pPr>
              <w:pStyle w:val="Table0Normal"/>
              <w:rPr>
                <w:bCs/>
              </w:rPr>
            </w:pPr>
            <w:proofErr w:type="spellStart"/>
            <w:r>
              <w:rPr>
                <w:bCs/>
              </w:rPr>
              <w:t>examValue</w:t>
            </w:r>
            <w:proofErr w:type="spellEnd"/>
          </w:p>
        </w:tc>
        <w:tc>
          <w:tcPr>
            <w:tcW w:w="1985" w:type="dxa"/>
            <w:hideMark/>
          </w:tcPr>
          <w:p w14:paraId="48A55F87" w14:textId="54AB1170" w:rsidR="00B776D6" w:rsidRDefault="00B776D6" w:rsidP="00B776D6">
            <w:pPr>
              <w:pStyle w:val="Table0Normal"/>
            </w:pPr>
            <w:proofErr w:type="spellStart"/>
            <w:proofErr w:type="gramStart"/>
            <w:r>
              <w:t>xs:token</w:t>
            </w:r>
            <w:proofErr w:type="spellEnd"/>
            <w:proofErr w:type="gramEnd"/>
            <w:r w:rsidR="00B23636">
              <w:t xml:space="preserve"> (</w:t>
            </w:r>
            <w:proofErr w:type="spellStart"/>
            <w:r w:rsidR="00B23636">
              <w:t>maxLength</w:t>
            </w:r>
            <w:proofErr w:type="spellEnd"/>
            <w:r w:rsidR="00B23636">
              <w:t xml:space="preserve"> = 32)</w:t>
            </w:r>
          </w:p>
        </w:tc>
        <w:tc>
          <w:tcPr>
            <w:tcW w:w="992" w:type="dxa"/>
            <w:hideMark/>
          </w:tcPr>
          <w:p w14:paraId="0B4E956A" w14:textId="77777777" w:rsidR="00B776D6" w:rsidRDefault="00B776D6" w:rsidP="00B776D6">
            <w:pPr>
              <w:pStyle w:val="Table0Normal"/>
              <w:jc w:val="center"/>
            </w:pPr>
            <w:r>
              <w:t>0..1</w:t>
            </w:r>
          </w:p>
        </w:tc>
        <w:tc>
          <w:tcPr>
            <w:tcW w:w="3260" w:type="dxa"/>
            <w:hideMark/>
          </w:tcPr>
          <w:p w14:paraId="60C6AF0A" w14:textId="77777777" w:rsidR="00B776D6" w:rsidRDefault="00B776D6" w:rsidP="008916AE">
            <w:pPr>
              <w:pStyle w:val="Table0Normal"/>
              <w:keepNext/>
            </w:pPr>
            <w:r>
              <w:rPr>
                <w:bCs/>
              </w:rPr>
              <w:t>Erreichte Note, Punkte oder bestanden/Nicht bestanden. Kein Wert falls dispensiert.</w:t>
            </w:r>
          </w:p>
        </w:tc>
      </w:tr>
    </w:tbl>
    <w:p w14:paraId="3D1E7907" w14:textId="4C3BA3CE" w:rsidR="002D4C4D" w:rsidRPr="009073EF" w:rsidRDefault="008916AE" w:rsidP="00001FB5">
      <w:pPr>
        <w:pStyle w:val="Beschriftung"/>
      </w:pPr>
      <w:bookmarkStart w:id="429" w:name="_Toc166050431"/>
      <w:r>
        <w:t xml:space="preserve">Tabelle </w:t>
      </w:r>
      <w:r w:rsidR="005137A2">
        <w:fldChar w:fldCharType="begin"/>
      </w:r>
      <w:r w:rsidR="005137A2">
        <w:instrText xml:space="preserve"> SEQ Tabelle \* ARABIC </w:instrText>
      </w:r>
      <w:r w:rsidR="005137A2">
        <w:fldChar w:fldCharType="separate"/>
      </w:r>
      <w:r w:rsidR="002A052A">
        <w:rPr>
          <w:noProof/>
        </w:rPr>
        <w:t>43</w:t>
      </w:r>
      <w:r w:rsidR="005137A2">
        <w:rPr>
          <w:noProof/>
        </w:rPr>
        <w:fldChar w:fldCharType="end"/>
      </w:r>
      <w:r w:rsidR="007D606C">
        <w:t>: Definition des Datentyps</w:t>
      </w:r>
      <w:r w:rsidR="00AE1A23">
        <w:t xml:space="preserve"> «</w:t>
      </w:r>
      <w:proofErr w:type="spellStart"/>
      <w:r w:rsidR="00AE1A23">
        <w:t>examElementFinalType</w:t>
      </w:r>
      <w:proofErr w:type="spellEnd"/>
      <w:r w:rsidR="00AE1A23">
        <w:t>».</w:t>
      </w:r>
      <w:bookmarkEnd w:id="429"/>
    </w:p>
    <w:p w14:paraId="7A0308E4" w14:textId="39FC087D" w:rsidR="00D563EC" w:rsidRDefault="00D563EC" w:rsidP="00D563EC">
      <w:pPr>
        <w:pStyle w:val="berschrift2"/>
        <w:rPr>
          <w:sz w:val="22"/>
          <w:szCs w:val="24"/>
        </w:rPr>
      </w:pPr>
      <w:bookmarkStart w:id="430" w:name="_Toc166050339"/>
      <w:proofErr w:type="spellStart"/>
      <w:r>
        <w:lastRenderedPageBreak/>
        <w:t>examElementFinalResponseType</w:t>
      </w:r>
      <w:proofErr w:type="spellEnd"/>
      <w:r>
        <w:t xml:space="preserve"> (Antwort Prüfungselement </w:t>
      </w:r>
      <w:r w:rsidRPr="00267DCA">
        <w:t>Final</w:t>
      </w:r>
      <w:r>
        <w:t>)</w:t>
      </w:r>
      <w:bookmarkEnd w:id="430"/>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D563EC" w14:paraId="79E00EE8" w14:textId="77777777" w:rsidTr="00B0730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61791427" w14:textId="77777777" w:rsidR="00D563EC" w:rsidRDefault="00D563EC" w:rsidP="004E6F39">
            <w:pPr>
              <w:pStyle w:val="Table0Normal"/>
            </w:pPr>
            <w:r>
              <w:t>Element</w:t>
            </w:r>
          </w:p>
        </w:tc>
        <w:tc>
          <w:tcPr>
            <w:tcW w:w="1985" w:type="dxa"/>
            <w:hideMark/>
          </w:tcPr>
          <w:p w14:paraId="7D0709C9" w14:textId="77777777" w:rsidR="00D563EC" w:rsidRDefault="00D563EC" w:rsidP="004E6F39">
            <w:pPr>
              <w:pStyle w:val="Table0Normal"/>
            </w:pPr>
            <w:r>
              <w:t>Datentyp</w:t>
            </w:r>
          </w:p>
        </w:tc>
        <w:tc>
          <w:tcPr>
            <w:tcW w:w="992" w:type="dxa"/>
            <w:hideMark/>
          </w:tcPr>
          <w:p w14:paraId="120F5A42" w14:textId="77777777" w:rsidR="00D563EC" w:rsidRDefault="00D563EC" w:rsidP="004E6F39">
            <w:pPr>
              <w:pStyle w:val="Table0Normal"/>
            </w:pPr>
            <w:r>
              <w:t>Vorkommen</w:t>
            </w:r>
          </w:p>
        </w:tc>
        <w:tc>
          <w:tcPr>
            <w:tcW w:w="3260" w:type="dxa"/>
            <w:hideMark/>
          </w:tcPr>
          <w:p w14:paraId="720661BA" w14:textId="77777777" w:rsidR="00D563EC" w:rsidRDefault="00D563EC" w:rsidP="004E6F39">
            <w:pPr>
              <w:pStyle w:val="Table0Normal"/>
            </w:pPr>
            <w:r>
              <w:t xml:space="preserve">Beschreibung </w:t>
            </w:r>
          </w:p>
        </w:tc>
      </w:tr>
      <w:tr w:rsidR="00D563EC" w14:paraId="5A33A58F" w14:textId="77777777" w:rsidTr="00B07308">
        <w:trPr>
          <w:cnfStyle w:val="000000100000" w:firstRow="0" w:lastRow="0" w:firstColumn="0" w:lastColumn="0" w:oddVBand="0" w:evenVBand="0" w:oddHBand="1" w:evenHBand="0" w:firstRowFirstColumn="0" w:firstRowLastColumn="0" w:lastRowFirstColumn="0" w:lastRowLastColumn="0"/>
        </w:trPr>
        <w:tc>
          <w:tcPr>
            <w:tcW w:w="1980" w:type="dxa"/>
            <w:hideMark/>
          </w:tcPr>
          <w:p w14:paraId="23A8E1AE" w14:textId="77777777" w:rsidR="00D563EC" w:rsidRDefault="00D563EC" w:rsidP="004E6F39">
            <w:pPr>
              <w:pStyle w:val="Table0Normal"/>
              <w:rPr>
                <w:bCs/>
              </w:rPr>
            </w:pPr>
            <w:proofErr w:type="spellStart"/>
            <w:r>
              <w:t>examElementCode</w:t>
            </w:r>
            <w:proofErr w:type="spellEnd"/>
          </w:p>
        </w:tc>
        <w:tc>
          <w:tcPr>
            <w:tcW w:w="1985" w:type="dxa"/>
            <w:hideMark/>
          </w:tcPr>
          <w:p w14:paraId="20E68C61" w14:textId="3F0A3A44" w:rsidR="00D563EC" w:rsidRDefault="00A407AE" w:rsidP="004E6F39">
            <w:pPr>
              <w:pStyle w:val="Table0Normal"/>
            </w:pPr>
            <w:proofErr w:type="spellStart"/>
            <w:r>
              <w:t>xs:int</w:t>
            </w:r>
            <w:proofErr w:type="spellEnd"/>
            <w:r>
              <w:t xml:space="preserve"> (</w:t>
            </w:r>
            <w:proofErr w:type="spellStart"/>
            <w:r>
              <w:t>minInclusive</w:t>
            </w:r>
            <w:proofErr w:type="spellEnd"/>
            <w:r>
              <w:t xml:space="preserve"> = 0, </w:t>
            </w:r>
            <w:proofErr w:type="spellStart"/>
            <w:r>
              <w:t>maxInclusive</w:t>
            </w:r>
            <w:proofErr w:type="spellEnd"/>
            <w:r>
              <w:t xml:space="preserve"> = 99999)</w:t>
            </w:r>
          </w:p>
        </w:tc>
        <w:tc>
          <w:tcPr>
            <w:tcW w:w="992" w:type="dxa"/>
            <w:hideMark/>
          </w:tcPr>
          <w:p w14:paraId="47A4399B" w14:textId="77777777" w:rsidR="00D563EC" w:rsidRDefault="00D563EC" w:rsidP="004E6F39">
            <w:pPr>
              <w:pStyle w:val="Table0Normal"/>
              <w:jc w:val="center"/>
            </w:pPr>
            <w:r>
              <w:t>1</w:t>
            </w:r>
          </w:p>
        </w:tc>
        <w:tc>
          <w:tcPr>
            <w:tcW w:w="3260" w:type="dxa"/>
            <w:hideMark/>
          </w:tcPr>
          <w:p w14:paraId="0242DD62" w14:textId="78D8769E" w:rsidR="00D563EC" w:rsidRDefault="00D563EC" w:rsidP="004E6F39">
            <w:pPr>
              <w:pStyle w:val="Table0Normal"/>
            </w:pPr>
            <w:r>
              <w:t>Codierung des Prüfungsfaches gemäss Kapitel </w:t>
            </w:r>
            <w:r>
              <w:fldChar w:fldCharType="begin"/>
            </w:r>
            <w:r>
              <w:instrText xml:space="preserve"> REF _Ref103805724 \r \h </w:instrText>
            </w:r>
            <w:r w:rsidR="00B07308">
              <w:instrText xml:space="preserve"> \* MERGEFORMAT </w:instrText>
            </w:r>
            <w:r>
              <w:fldChar w:fldCharType="separate"/>
            </w:r>
            <w:r w:rsidR="002A052A">
              <w:t>2.12</w:t>
            </w:r>
            <w:r>
              <w:fldChar w:fldCharType="end"/>
            </w:r>
          </w:p>
        </w:tc>
      </w:tr>
      <w:tr w:rsidR="00D563EC" w14:paraId="2F8C07F1" w14:textId="77777777" w:rsidTr="00B07308">
        <w:trPr>
          <w:cnfStyle w:val="000000010000" w:firstRow="0" w:lastRow="0" w:firstColumn="0" w:lastColumn="0" w:oddVBand="0" w:evenVBand="0" w:oddHBand="0" w:evenHBand="1" w:firstRowFirstColumn="0" w:firstRowLastColumn="0" w:lastRowFirstColumn="0" w:lastRowLastColumn="0"/>
        </w:trPr>
        <w:tc>
          <w:tcPr>
            <w:tcW w:w="1980" w:type="dxa"/>
          </w:tcPr>
          <w:p w14:paraId="0A633832" w14:textId="7DE45621" w:rsidR="00D563EC" w:rsidRPr="0038699B" w:rsidRDefault="00130E7E" w:rsidP="004E6F39">
            <w:pPr>
              <w:pStyle w:val="Table0Normal"/>
              <w:rPr>
                <w:bCs/>
              </w:rPr>
            </w:pPr>
            <w:proofErr w:type="spellStart"/>
            <w:r w:rsidRPr="00B92F6B">
              <w:rPr>
                <w:bCs/>
              </w:rPr>
              <w:t>examResponseCode</w:t>
            </w:r>
            <w:proofErr w:type="spellEnd"/>
          </w:p>
        </w:tc>
        <w:tc>
          <w:tcPr>
            <w:tcW w:w="1985" w:type="dxa"/>
          </w:tcPr>
          <w:p w14:paraId="1B6F8718" w14:textId="15D5DE78" w:rsidR="00D563EC" w:rsidRPr="0038699B" w:rsidRDefault="00130E7E" w:rsidP="004E6F39">
            <w:pPr>
              <w:pStyle w:val="Table0Normal"/>
            </w:pPr>
            <w:proofErr w:type="spellStart"/>
            <w:proofErr w:type="gramStart"/>
            <w:r w:rsidRPr="00B92F6B">
              <w:t>xs:token</w:t>
            </w:r>
            <w:proofErr w:type="spellEnd"/>
            <w:proofErr w:type="gramEnd"/>
            <w:r w:rsidRPr="00B92F6B">
              <w:t xml:space="preserve"> (</w:t>
            </w:r>
            <w:proofErr w:type="spellStart"/>
            <w:r w:rsidRPr="00B92F6B">
              <w:t>max</w:t>
            </w:r>
            <w:r w:rsidR="0066781B" w:rsidRPr="00B92F6B">
              <w:t>Length</w:t>
            </w:r>
            <w:proofErr w:type="spellEnd"/>
            <w:r w:rsidR="0066781B" w:rsidRPr="00B92F6B">
              <w:t xml:space="preserve"> = 32)</w:t>
            </w:r>
          </w:p>
        </w:tc>
        <w:tc>
          <w:tcPr>
            <w:tcW w:w="992" w:type="dxa"/>
          </w:tcPr>
          <w:p w14:paraId="209E6EA6" w14:textId="4247A653" w:rsidR="00D563EC" w:rsidRPr="0038699B" w:rsidRDefault="0066781B" w:rsidP="004E6F39">
            <w:pPr>
              <w:pStyle w:val="Table0Normal"/>
              <w:jc w:val="center"/>
            </w:pPr>
            <w:r w:rsidRPr="00B92F6B">
              <w:t>1</w:t>
            </w:r>
          </w:p>
        </w:tc>
        <w:tc>
          <w:tcPr>
            <w:tcW w:w="3260" w:type="dxa"/>
          </w:tcPr>
          <w:p w14:paraId="409BAEC1" w14:textId="1C31630A" w:rsidR="00D563EC" w:rsidRPr="0038699B" w:rsidRDefault="0038699B" w:rsidP="004E6F39">
            <w:pPr>
              <w:pStyle w:val="Table0Normal"/>
            </w:pPr>
            <w:r w:rsidRPr="00B92F6B">
              <w:t>Antwortcode</w:t>
            </w:r>
          </w:p>
        </w:tc>
      </w:tr>
    </w:tbl>
    <w:p w14:paraId="5D54CE64" w14:textId="69AAAA98" w:rsidR="00D563EC" w:rsidRPr="009073EF" w:rsidRDefault="00D563EC" w:rsidP="00001FB5">
      <w:pPr>
        <w:pStyle w:val="Beschriftung"/>
      </w:pPr>
      <w:bookmarkStart w:id="431" w:name="_Toc166050432"/>
      <w:r>
        <w:t xml:space="preserve">Tabelle </w:t>
      </w:r>
      <w:r w:rsidR="005137A2">
        <w:fldChar w:fldCharType="begin"/>
      </w:r>
      <w:r w:rsidR="005137A2">
        <w:instrText xml:space="preserve"> SEQ Tabelle \* ARABIC </w:instrText>
      </w:r>
      <w:r w:rsidR="005137A2">
        <w:fldChar w:fldCharType="separate"/>
      </w:r>
      <w:r w:rsidR="002A052A">
        <w:rPr>
          <w:noProof/>
        </w:rPr>
        <w:t>44</w:t>
      </w:r>
      <w:r w:rsidR="005137A2">
        <w:rPr>
          <w:noProof/>
        </w:rPr>
        <w:fldChar w:fldCharType="end"/>
      </w:r>
      <w:r>
        <w:t>: Definition des Datentyps «</w:t>
      </w:r>
      <w:proofErr w:type="spellStart"/>
      <w:r>
        <w:t>examElementFinalType</w:t>
      </w:r>
      <w:proofErr w:type="spellEnd"/>
      <w:r>
        <w:t>».</w:t>
      </w:r>
      <w:bookmarkEnd w:id="431"/>
    </w:p>
    <w:p w14:paraId="5515E951" w14:textId="77777777" w:rsidR="002D4C4D" w:rsidRDefault="002D4C4D" w:rsidP="002D4C4D">
      <w:pPr>
        <w:pStyle w:val="berschrift2"/>
      </w:pPr>
      <w:bookmarkStart w:id="432" w:name="_Toc166050340"/>
      <w:proofErr w:type="spellStart"/>
      <w:r>
        <w:t>examElementInitialType</w:t>
      </w:r>
      <w:proofErr w:type="spellEnd"/>
      <w:r>
        <w:t xml:space="preserve"> (Prüfungselement Initial)</w:t>
      </w:r>
      <w:bookmarkEnd w:id="432"/>
    </w:p>
    <w:tbl>
      <w:tblPr>
        <w:tblStyle w:val="AWK-Tabelle2mitEinzug"/>
        <w:tblW w:w="0" w:type="auto"/>
        <w:tblLayout w:type="fixed"/>
        <w:tblLook w:val="0420" w:firstRow="1" w:lastRow="0" w:firstColumn="0" w:lastColumn="0" w:noHBand="0" w:noVBand="1"/>
      </w:tblPr>
      <w:tblGrid>
        <w:gridCol w:w="1980"/>
        <w:gridCol w:w="1985"/>
        <w:gridCol w:w="992"/>
        <w:gridCol w:w="3260"/>
      </w:tblGrid>
      <w:tr w:rsidR="002D4C4D" w14:paraId="48A26312"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44A4B838" w14:textId="77777777" w:rsidR="002D4C4D" w:rsidRDefault="002D4C4D" w:rsidP="00BD2BBF">
            <w:pPr>
              <w:pStyle w:val="Table0Normal"/>
            </w:pPr>
            <w:r>
              <w:t>Element</w:t>
            </w:r>
          </w:p>
        </w:tc>
        <w:tc>
          <w:tcPr>
            <w:tcW w:w="1985" w:type="dxa"/>
            <w:hideMark/>
          </w:tcPr>
          <w:p w14:paraId="7E3C167B" w14:textId="6F1C9917" w:rsidR="002D4C4D" w:rsidRDefault="007F49E5" w:rsidP="00BD2BBF">
            <w:pPr>
              <w:pStyle w:val="Table0Normal"/>
            </w:pPr>
            <w:r>
              <w:t>Datentyp</w:t>
            </w:r>
          </w:p>
        </w:tc>
        <w:tc>
          <w:tcPr>
            <w:tcW w:w="992" w:type="dxa"/>
            <w:hideMark/>
          </w:tcPr>
          <w:p w14:paraId="62375A3A" w14:textId="77777777" w:rsidR="002D4C4D" w:rsidRDefault="002D4C4D" w:rsidP="00BD2BBF">
            <w:pPr>
              <w:pStyle w:val="Table0Normal"/>
            </w:pPr>
            <w:r>
              <w:t>Vorkommen</w:t>
            </w:r>
          </w:p>
        </w:tc>
        <w:tc>
          <w:tcPr>
            <w:tcW w:w="3260" w:type="dxa"/>
            <w:hideMark/>
          </w:tcPr>
          <w:p w14:paraId="008D527E" w14:textId="77777777" w:rsidR="002D4C4D" w:rsidRDefault="002D4C4D" w:rsidP="00BD2BBF">
            <w:pPr>
              <w:pStyle w:val="Table0Normal"/>
            </w:pPr>
            <w:r>
              <w:t xml:space="preserve">Beschreibung </w:t>
            </w:r>
          </w:p>
        </w:tc>
      </w:tr>
      <w:tr w:rsidR="002D4C4D" w14:paraId="3C1C668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18BF8555" w14:textId="77777777" w:rsidR="002D4C4D" w:rsidRDefault="002D4C4D" w:rsidP="00BD2BBF">
            <w:pPr>
              <w:pStyle w:val="Table0Normal"/>
              <w:rPr>
                <w:bCs/>
              </w:rPr>
            </w:pPr>
            <w:proofErr w:type="spellStart"/>
            <w:r>
              <w:t>canton</w:t>
            </w:r>
            <w:proofErr w:type="spellEnd"/>
          </w:p>
        </w:tc>
        <w:tc>
          <w:tcPr>
            <w:tcW w:w="1985" w:type="dxa"/>
            <w:hideMark/>
          </w:tcPr>
          <w:p w14:paraId="066ABA04" w14:textId="689B5034" w:rsidR="002D4C4D" w:rsidRDefault="003F4AA3" w:rsidP="00BD2BBF">
            <w:pPr>
              <w:pStyle w:val="Table0Normal"/>
            </w:pPr>
            <w:r>
              <w:t>eCH-</w:t>
            </w:r>
            <w:proofErr w:type="gramStart"/>
            <w:r>
              <w:t>0007:cantonFlAbbreviationType</w:t>
            </w:r>
            <w:proofErr w:type="gramEnd"/>
          </w:p>
        </w:tc>
        <w:tc>
          <w:tcPr>
            <w:tcW w:w="992" w:type="dxa"/>
            <w:hideMark/>
          </w:tcPr>
          <w:p w14:paraId="476EDE67" w14:textId="77777777" w:rsidR="002D4C4D" w:rsidRDefault="002D4C4D" w:rsidP="00BD2BBF">
            <w:pPr>
              <w:pStyle w:val="Table0Normal"/>
              <w:jc w:val="center"/>
            </w:pPr>
            <w:r>
              <w:t>1</w:t>
            </w:r>
          </w:p>
        </w:tc>
        <w:tc>
          <w:tcPr>
            <w:tcW w:w="3260" w:type="dxa"/>
            <w:hideMark/>
          </w:tcPr>
          <w:p w14:paraId="0357030B" w14:textId="77777777" w:rsidR="002D4C4D" w:rsidRDefault="002D4C4D" w:rsidP="00BD2BBF">
            <w:pPr>
              <w:pStyle w:val="Table0Normal"/>
            </w:pPr>
            <w:r>
              <w:t>Prüfungskanton</w:t>
            </w:r>
          </w:p>
        </w:tc>
      </w:tr>
      <w:tr w:rsidR="002D4C4D" w14:paraId="74662E77"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289554D5" w14:textId="77777777" w:rsidR="002D4C4D" w:rsidRDefault="002D4C4D" w:rsidP="00BD2BBF">
            <w:pPr>
              <w:pStyle w:val="Table0Normal"/>
            </w:pPr>
            <w:proofErr w:type="spellStart"/>
            <w:r>
              <w:t>examElementCode</w:t>
            </w:r>
            <w:proofErr w:type="spellEnd"/>
          </w:p>
        </w:tc>
        <w:tc>
          <w:tcPr>
            <w:tcW w:w="1985" w:type="dxa"/>
            <w:hideMark/>
          </w:tcPr>
          <w:p w14:paraId="03E42D6C" w14:textId="2E65D757" w:rsidR="002D4C4D" w:rsidRDefault="00A407AE" w:rsidP="00BD2BBF">
            <w:pPr>
              <w:pStyle w:val="Table0Normal"/>
            </w:pPr>
            <w:proofErr w:type="spellStart"/>
            <w:r>
              <w:t>xs:int</w:t>
            </w:r>
            <w:proofErr w:type="spellEnd"/>
            <w:r>
              <w:t xml:space="preserve"> (</w:t>
            </w:r>
            <w:proofErr w:type="spellStart"/>
            <w:r>
              <w:t>minInclusive</w:t>
            </w:r>
            <w:proofErr w:type="spellEnd"/>
            <w:r>
              <w:t xml:space="preserve"> = 0, </w:t>
            </w:r>
            <w:proofErr w:type="spellStart"/>
            <w:r>
              <w:t>maxInclusive</w:t>
            </w:r>
            <w:proofErr w:type="spellEnd"/>
            <w:r>
              <w:t xml:space="preserve"> = 99999)</w:t>
            </w:r>
          </w:p>
        </w:tc>
        <w:tc>
          <w:tcPr>
            <w:tcW w:w="992" w:type="dxa"/>
            <w:hideMark/>
          </w:tcPr>
          <w:p w14:paraId="63AF4AFE" w14:textId="77777777" w:rsidR="002D4C4D" w:rsidRDefault="002D4C4D" w:rsidP="00BD2BBF">
            <w:pPr>
              <w:pStyle w:val="Table0Normal"/>
              <w:jc w:val="center"/>
            </w:pPr>
            <w:r>
              <w:t>1</w:t>
            </w:r>
          </w:p>
        </w:tc>
        <w:tc>
          <w:tcPr>
            <w:tcW w:w="3260" w:type="dxa"/>
            <w:hideMark/>
          </w:tcPr>
          <w:p w14:paraId="56DCEC68" w14:textId="0F6A90FA" w:rsidR="002D4C4D" w:rsidRDefault="002D4C4D" w:rsidP="00BD2BBF">
            <w:pPr>
              <w:pStyle w:val="Table0Normal"/>
            </w:pPr>
            <w:r>
              <w:t>Codierung des Prüfungsfaches</w:t>
            </w:r>
            <w:r w:rsidR="00DA612F">
              <w:t xml:space="preserve"> gemäss Kapitel </w:t>
            </w:r>
            <w:r w:rsidR="00DA612F">
              <w:fldChar w:fldCharType="begin"/>
            </w:r>
            <w:r w:rsidR="00DA612F">
              <w:instrText xml:space="preserve"> REF _Ref103805724 \r \h </w:instrText>
            </w:r>
            <w:r w:rsidR="00DA612F">
              <w:fldChar w:fldCharType="separate"/>
            </w:r>
            <w:r w:rsidR="002A052A">
              <w:t>2.12</w:t>
            </w:r>
            <w:r w:rsidR="00DA612F">
              <w:fldChar w:fldCharType="end"/>
            </w:r>
          </w:p>
        </w:tc>
      </w:tr>
      <w:tr w:rsidR="004C30F6" w14:paraId="4C55ABB0"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1091130" w14:textId="692543DA" w:rsidR="004C30F6" w:rsidRDefault="004C30F6" w:rsidP="004C30F6">
            <w:pPr>
              <w:pStyle w:val="Table0Normal"/>
            </w:pPr>
            <w:proofErr w:type="spellStart"/>
            <w:r>
              <w:rPr>
                <w:bCs/>
              </w:rPr>
              <w:t>examType</w:t>
            </w:r>
            <w:proofErr w:type="spellEnd"/>
          </w:p>
        </w:tc>
        <w:tc>
          <w:tcPr>
            <w:tcW w:w="1985" w:type="dxa"/>
          </w:tcPr>
          <w:p w14:paraId="53E509E5" w14:textId="55A8E64C" w:rsidR="004C30F6" w:rsidRDefault="004C30F6" w:rsidP="004C30F6">
            <w:pPr>
              <w:pStyle w:val="Table0Normal"/>
              <w:tabs>
                <w:tab w:val="center" w:pos="981"/>
              </w:tabs>
            </w:pPr>
            <w:proofErr w:type="spellStart"/>
            <w:r>
              <w:t>xs:int</w:t>
            </w:r>
            <w:proofErr w:type="spellEnd"/>
            <w:r>
              <w:t xml:space="preserve"> (1, 3)</w:t>
            </w:r>
          </w:p>
        </w:tc>
        <w:tc>
          <w:tcPr>
            <w:tcW w:w="992" w:type="dxa"/>
          </w:tcPr>
          <w:p w14:paraId="14B97D86" w14:textId="4B97E539" w:rsidR="004C30F6" w:rsidRDefault="004C30F6" w:rsidP="004C30F6">
            <w:pPr>
              <w:pStyle w:val="Table0Normal"/>
              <w:jc w:val="center"/>
            </w:pPr>
            <w:r>
              <w:t>1</w:t>
            </w:r>
          </w:p>
        </w:tc>
        <w:tc>
          <w:tcPr>
            <w:tcW w:w="3260" w:type="dxa"/>
          </w:tcPr>
          <w:p w14:paraId="79A27B8D" w14:textId="77777777" w:rsidR="004C30F6" w:rsidRDefault="004C30F6" w:rsidP="004C30F6">
            <w:pPr>
              <w:pStyle w:val="Table0Normal"/>
            </w:pPr>
            <w:r>
              <w:t>Verschiedene Prüfungsarten</w:t>
            </w:r>
          </w:p>
          <w:p w14:paraId="696AD298" w14:textId="77777777" w:rsidR="004C30F6" w:rsidRDefault="004C30F6" w:rsidP="004C30F6">
            <w:pPr>
              <w:pStyle w:val="Table0Normal"/>
            </w:pPr>
            <w:r>
              <w:t>Code Bezeichnung:</w:t>
            </w:r>
          </w:p>
          <w:p w14:paraId="421E1385" w14:textId="77777777" w:rsidR="004C30F6" w:rsidRDefault="004C30F6" w:rsidP="004C30F6">
            <w:pPr>
              <w:pStyle w:val="Table0Normal"/>
            </w:pPr>
            <w:r>
              <w:t>1 – Lehrabschluss</w:t>
            </w:r>
          </w:p>
          <w:p w14:paraId="2B1128C4" w14:textId="16DFAA4A" w:rsidR="004C30F6" w:rsidRDefault="004C30F6" w:rsidP="004C30F6">
            <w:pPr>
              <w:pStyle w:val="Table0Normal"/>
            </w:pPr>
            <w:r>
              <w:t>3 – Teilprüfung</w:t>
            </w:r>
          </w:p>
        </w:tc>
      </w:tr>
      <w:tr w:rsidR="004C30F6" w14:paraId="6C3B09A5"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0F117F86" w14:textId="77777777" w:rsidR="004C30F6" w:rsidRDefault="004C30F6" w:rsidP="004C30F6">
            <w:pPr>
              <w:pStyle w:val="Table0Normal"/>
              <w:rPr>
                <w:bCs/>
              </w:rPr>
            </w:pPr>
            <w:proofErr w:type="spellStart"/>
            <w:r>
              <w:t>examLanguage</w:t>
            </w:r>
            <w:proofErr w:type="spellEnd"/>
          </w:p>
        </w:tc>
        <w:tc>
          <w:tcPr>
            <w:tcW w:w="1985" w:type="dxa"/>
            <w:hideMark/>
          </w:tcPr>
          <w:p w14:paraId="2D55E78F" w14:textId="77777777" w:rsidR="004C30F6" w:rsidRDefault="004C30F6" w:rsidP="004C30F6">
            <w:pPr>
              <w:pStyle w:val="Table0Normal"/>
              <w:tabs>
                <w:tab w:val="center" w:pos="981"/>
              </w:tabs>
            </w:pPr>
            <w:r>
              <w:t>eCH-</w:t>
            </w:r>
            <w:proofErr w:type="gramStart"/>
            <w:r>
              <w:t>0011:languageType</w:t>
            </w:r>
            <w:proofErr w:type="gramEnd"/>
          </w:p>
        </w:tc>
        <w:tc>
          <w:tcPr>
            <w:tcW w:w="992" w:type="dxa"/>
            <w:hideMark/>
          </w:tcPr>
          <w:p w14:paraId="53A13569" w14:textId="77777777" w:rsidR="004C30F6" w:rsidRDefault="004C30F6" w:rsidP="004C30F6">
            <w:pPr>
              <w:pStyle w:val="Table0Normal"/>
              <w:jc w:val="center"/>
            </w:pPr>
            <w:r>
              <w:t>0..1</w:t>
            </w:r>
          </w:p>
        </w:tc>
        <w:tc>
          <w:tcPr>
            <w:tcW w:w="3260" w:type="dxa"/>
            <w:hideMark/>
          </w:tcPr>
          <w:p w14:paraId="6A8ADC87" w14:textId="23836269" w:rsidR="004C30F6" w:rsidRDefault="004A2903" w:rsidP="004C30F6">
            <w:pPr>
              <w:pStyle w:val="Table0Normal"/>
            </w:pPr>
            <w:r>
              <w:t>Prüfungssprache</w:t>
            </w:r>
          </w:p>
        </w:tc>
      </w:tr>
      <w:tr w:rsidR="004C30F6" w14:paraId="02D467C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2FEE00A5" w14:textId="77777777" w:rsidR="004C30F6" w:rsidRDefault="004C30F6" w:rsidP="004C30F6">
            <w:pPr>
              <w:pStyle w:val="Table0Normal"/>
              <w:rPr>
                <w:bCs/>
              </w:rPr>
            </w:pPr>
            <w:proofErr w:type="spellStart"/>
            <w:r>
              <w:rPr>
                <w:bCs/>
              </w:rPr>
              <w:t>examRelief</w:t>
            </w:r>
            <w:proofErr w:type="spellEnd"/>
          </w:p>
        </w:tc>
        <w:tc>
          <w:tcPr>
            <w:tcW w:w="1985" w:type="dxa"/>
            <w:hideMark/>
          </w:tcPr>
          <w:p w14:paraId="589B7D9A" w14:textId="77777777" w:rsidR="004C30F6" w:rsidRDefault="004C30F6" w:rsidP="004C30F6">
            <w:pPr>
              <w:pStyle w:val="Table0Normal"/>
            </w:pPr>
            <w:proofErr w:type="spellStart"/>
            <w:proofErr w:type="gramStart"/>
            <w:r>
              <w:t>xs:boolean</w:t>
            </w:r>
            <w:proofErr w:type="spellEnd"/>
            <w:proofErr w:type="gramEnd"/>
          </w:p>
        </w:tc>
        <w:tc>
          <w:tcPr>
            <w:tcW w:w="992" w:type="dxa"/>
            <w:hideMark/>
          </w:tcPr>
          <w:p w14:paraId="602E579B" w14:textId="77777777" w:rsidR="004C30F6" w:rsidRDefault="004C30F6" w:rsidP="004C30F6">
            <w:pPr>
              <w:pStyle w:val="Table0Normal"/>
              <w:jc w:val="center"/>
            </w:pPr>
            <w:r>
              <w:t>1</w:t>
            </w:r>
          </w:p>
        </w:tc>
        <w:tc>
          <w:tcPr>
            <w:tcW w:w="3260" w:type="dxa"/>
            <w:hideMark/>
          </w:tcPr>
          <w:p w14:paraId="6CE3CD44" w14:textId="77777777" w:rsidR="004C30F6" w:rsidRDefault="004C30F6" w:rsidP="004C30F6">
            <w:pPr>
              <w:pStyle w:val="Table0Normal"/>
              <w:rPr>
                <w:bCs/>
              </w:rPr>
            </w:pPr>
            <w:r>
              <w:rPr>
                <w:bCs/>
              </w:rPr>
              <w:t xml:space="preserve">Prüfungserleichterung (Nachteilsausgleich, z. B. </w:t>
            </w:r>
            <w:r>
              <w:t>Zeitgutschrift oder Verwendung von Hilfsmitteln</w:t>
            </w:r>
            <w:r>
              <w:rPr>
                <w:bCs/>
              </w:rPr>
              <w:t xml:space="preserve">), </w:t>
            </w:r>
          </w:p>
          <w:p w14:paraId="7A46A27C" w14:textId="77777777" w:rsidR="004C30F6" w:rsidRDefault="004C30F6" w:rsidP="004C30F6">
            <w:pPr>
              <w:pStyle w:val="Table0Normal"/>
            </w:pPr>
            <w:r>
              <w:t>Boolean mit Wert «</w:t>
            </w:r>
            <w:proofErr w:type="spellStart"/>
            <w:r>
              <w:t>true</w:t>
            </w:r>
            <w:proofErr w:type="spellEnd"/>
            <w:r>
              <w:t>», falls Erleichterungen vom Prüfungsorgan vorliegen (die Unterlagen dazu sind separat zuzustellen und allenfalls via Kommentarfeld zu vermerken), sonst «</w:t>
            </w:r>
            <w:proofErr w:type="spellStart"/>
            <w:r>
              <w:t>false</w:t>
            </w:r>
            <w:proofErr w:type="spellEnd"/>
            <w:r>
              <w:t>».</w:t>
            </w:r>
          </w:p>
        </w:tc>
      </w:tr>
      <w:tr w:rsidR="004C30F6" w14:paraId="5A0A339A"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hideMark/>
          </w:tcPr>
          <w:p w14:paraId="299D48EE" w14:textId="77777777" w:rsidR="004C30F6" w:rsidRDefault="004C30F6" w:rsidP="004C30F6">
            <w:pPr>
              <w:pStyle w:val="Table0Normal"/>
              <w:rPr>
                <w:bCs/>
              </w:rPr>
            </w:pPr>
            <w:proofErr w:type="spellStart"/>
            <w:r>
              <w:rPr>
                <w:bCs/>
              </w:rPr>
              <w:t>examRepetition</w:t>
            </w:r>
            <w:proofErr w:type="spellEnd"/>
          </w:p>
        </w:tc>
        <w:tc>
          <w:tcPr>
            <w:tcW w:w="1985" w:type="dxa"/>
            <w:hideMark/>
          </w:tcPr>
          <w:p w14:paraId="1203A8EF" w14:textId="77777777" w:rsidR="004C30F6" w:rsidRDefault="004C30F6" w:rsidP="004C30F6">
            <w:pPr>
              <w:pStyle w:val="Table0Normal"/>
            </w:pPr>
            <w:proofErr w:type="spellStart"/>
            <w:r>
              <w:t>xs:int</w:t>
            </w:r>
            <w:proofErr w:type="spellEnd"/>
            <w:r>
              <w:t xml:space="preserve"> (0, 1, 2)</w:t>
            </w:r>
          </w:p>
        </w:tc>
        <w:tc>
          <w:tcPr>
            <w:tcW w:w="992" w:type="dxa"/>
            <w:hideMark/>
          </w:tcPr>
          <w:p w14:paraId="31749478" w14:textId="77777777" w:rsidR="004C30F6" w:rsidRDefault="004C30F6" w:rsidP="004C30F6">
            <w:pPr>
              <w:pStyle w:val="Table0Normal"/>
              <w:jc w:val="center"/>
            </w:pPr>
            <w:r>
              <w:t>1</w:t>
            </w:r>
          </w:p>
        </w:tc>
        <w:tc>
          <w:tcPr>
            <w:tcW w:w="3260" w:type="dxa"/>
            <w:hideMark/>
          </w:tcPr>
          <w:p w14:paraId="6070898C" w14:textId="77777777" w:rsidR="004C30F6" w:rsidRDefault="004C30F6" w:rsidP="004C30F6">
            <w:pPr>
              <w:pStyle w:val="Table0Normal"/>
            </w:pPr>
            <w:r>
              <w:t>Prüfungswiederholung</w:t>
            </w:r>
          </w:p>
          <w:p w14:paraId="5859A469" w14:textId="77777777" w:rsidR="004C30F6" w:rsidRDefault="004C30F6" w:rsidP="004C30F6">
            <w:pPr>
              <w:pStyle w:val="Table0Normal"/>
            </w:pPr>
            <w:r>
              <w:t>Code Bezeichnung:</w:t>
            </w:r>
          </w:p>
          <w:p w14:paraId="02054736" w14:textId="77777777" w:rsidR="004C30F6" w:rsidRDefault="004C30F6" w:rsidP="004C30F6">
            <w:pPr>
              <w:pStyle w:val="Table0Normal"/>
            </w:pPr>
            <w:r>
              <w:t>0 – Erste Prüfung</w:t>
            </w:r>
          </w:p>
          <w:p w14:paraId="1F8987C9" w14:textId="77777777" w:rsidR="004C30F6" w:rsidRDefault="004C30F6" w:rsidP="004C30F6">
            <w:pPr>
              <w:pStyle w:val="Table0Normal"/>
            </w:pPr>
            <w:r>
              <w:t>1 – 1. Wiederholung</w:t>
            </w:r>
          </w:p>
          <w:p w14:paraId="7A2AE117" w14:textId="77777777" w:rsidR="004C30F6" w:rsidRDefault="004C30F6" w:rsidP="004C30F6">
            <w:pPr>
              <w:pStyle w:val="Table0Normal"/>
            </w:pPr>
            <w:r>
              <w:t>2 – 2. Wiederholung</w:t>
            </w:r>
          </w:p>
        </w:tc>
      </w:tr>
      <w:tr w:rsidR="004C30F6" w14:paraId="2B1C2C61"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hideMark/>
          </w:tcPr>
          <w:p w14:paraId="546A8BB6" w14:textId="77777777" w:rsidR="004C30F6" w:rsidRDefault="004C30F6" w:rsidP="004C30F6">
            <w:pPr>
              <w:pStyle w:val="Table0Normal"/>
              <w:rPr>
                <w:bCs/>
              </w:rPr>
            </w:pPr>
            <w:proofErr w:type="spellStart"/>
            <w:r>
              <w:rPr>
                <w:bCs/>
              </w:rPr>
              <w:t>noteControl</w:t>
            </w:r>
            <w:proofErr w:type="spellEnd"/>
          </w:p>
        </w:tc>
        <w:tc>
          <w:tcPr>
            <w:tcW w:w="1985" w:type="dxa"/>
            <w:hideMark/>
          </w:tcPr>
          <w:p w14:paraId="167EAD1F" w14:textId="77777777" w:rsidR="004C30F6" w:rsidRDefault="004C30F6" w:rsidP="004C30F6">
            <w:pPr>
              <w:pStyle w:val="Table0Normal"/>
            </w:pPr>
            <w:proofErr w:type="spellStart"/>
            <w:r>
              <w:t>xs:int</w:t>
            </w:r>
            <w:proofErr w:type="spellEnd"/>
            <w:r>
              <w:t xml:space="preserve"> (0, 1, 2, 3, 4, 5)</w:t>
            </w:r>
          </w:p>
        </w:tc>
        <w:tc>
          <w:tcPr>
            <w:tcW w:w="992" w:type="dxa"/>
            <w:hideMark/>
          </w:tcPr>
          <w:p w14:paraId="14C4363C" w14:textId="77777777" w:rsidR="004C30F6" w:rsidRDefault="004C30F6" w:rsidP="004C30F6">
            <w:pPr>
              <w:pStyle w:val="Table0Normal"/>
              <w:jc w:val="center"/>
            </w:pPr>
            <w:r>
              <w:t>1</w:t>
            </w:r>
          </w:p>
        </w:tc>
        <w:tc>
          <w:tcPr>
            <w:tcW w:w="3260" w:type="dxa"/>
            <w:hideMark/>
          </w:tcPr>
          <w:p w14:paraId="46616993" w14:textId="77777777" w:rsidR="004C30F6" w:rsidRDefault="004C30F6" w:rsidP="004C30F6">
            <w:pPr>
              <w:pStyle w:val="Table0Normal"/>
            </w:pPr>
            <w:r>
              <w:t>Das Steuerfeld Noten definiert, ob in einem zugehörigen Notenfeld ein Eintrag folgt oder nicht, bzw. eine Dispensation vorliegt.</w:t>
            </w:r>
          </w:p>
          <w:p w14:paraId="221BF4B6" w14:textId="77777777" w:rsidR="004C30F6" w:rsidRDefault="004C30F6" w:rsidP="004C30F6">
            <w:pPr>
              <w:pStyle w:val="Table0Normal"/>
            </w:pPr>
            <w:r>
              <w:t>Code Bezeichnung:</w:t>
            </w:r>
          </w:p>
          <w:p w14:paraId="2587A876" w14:textId="77777777" w:rsidR="004C30F6" w:rsidRDefault="004C30F6" w:rsidP="004C30F6">
            <w:pPr>
              <w:pStyle w:val="Table0Normal"/>
            </w:pPr>
            <w:r>
              <w:t>0 – Kein Noteneintrag</w:t>
            </w:r>
          </w:p>
          <w:p w14:paraId="60566F23" w14:textId="77777777" w:rsidR="004C30F6" w:rsidRDefault="004C30F6" w:rsidP="004C30F6">
            <w:pPr>
              <w:pStyle w:val="Table0Normal"/>
            </w:pPr>
            <w:r>
              <w:t>1 – Noteneintrag</w:t>
            </w:r>
          </w:p>
          <w:p w14:paraId="6EF27B5C" w14:textId="77777777" w:rsidR="004C30F6" w:rsidRDefault="004C30F6" w:rsidP="004C30F6">
            <w:pPr>
              <w:pStyle w:val="Table0Normal"/>
            </w:pPr>
            <w:r>
              <w:t>2 – Dispensation</w:t>
            </w:r>
          </w:p>
          <w:p w14:paraId="67737CF8" w14:textId="77777777" w:rsidR="004C30F6" w:rsidRDefault="004C30F6" w:rsidP="004C30F6">
            <w:pPr>
              <w:pStyle w:val="Table0Normal"/>
            </w:pPr>
            <w:r>
              <w:t>3 – nicht relevant (z.B. bei Wahlpflichtfächern)</w:t>
            </w:r>
          </w:p>
          <w:p w14:paraId="548E1C5F" w14:textId="77777777" w:rsidR="004C30F6" w:rsidRDefault="004C30F6" w:rsidP="004C30F6">
            <w:pPr>
              <w:pStyle w:val="Table0Normal"/>
            </w:pPr>
            <w:r>
              <w:t>4 – Berufsmaturität (BMS)</w:t>
            </w:r>
          </w:p>
          <w:p w14:paraId="6AE34007" w14:textId="77777777" w:rsidR="004C30F6" w:rsidRDefault="004C30F6" w:rsidP="008916AE">
            <w:pPr>
              <w:pStyle w:val="Table0Normal"/>
              <w:keepNext/>
            </w:pPr>
            <w:r>
              <w:lastRenderedPageBreak/>
              <w:t>5 – unentschuldigt nicht abgelegt</w:t>
            </w:r>
          </w:p>
        </w:tc>
      </w:tr>
    </w:tbl>
    <w:p w14:paraId="72DF4500" w14:textId="5C1C7625" w:rsidR="002D4C4D" w:rsidRPr="00AE1A23" w:rsidRDefault="008916AE" w:rsidP="00001FB5">
      <w:pPr>
        <w:pStyle w:val="Beschriftung"/>
        <w:rPr>
          <w:lang w:val="fr-CH"/>
        </w:rPr>
      </w:pPr>
      <w:bookmarkStart w:id="433" w:name="_Toc166050433"/>
      <w:r w:rsidRPr="00AE1A23">
        <w:rPr>
          <w:lang w:val="fr-CH"/>
        </w:rPr>
        <w:lastRenderedPageBreak/>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45</w:t>
      </w:r>
      <w:r w:rsidR="009B57CD">
        <w:rPr>
          <w:lang w:val="fr-CH"/>
        </w:rPr>
        <w:fldChar w:fldCharType="end"/>
      </w:r>
      <w:r w:rsidR="007D606C" w:rsidRPr="00AE1A23">
        <w:rPr>
          <w:lang w:val="fr-CH"/>
        </w:rPr>
        <w:t xml:space="preserve">: </w:t>
      </w:r>
      <w:proofErr w:type="spellStart"/>
      <w:r w:rsidR="007D606C" w:rsidRPr="00AE1A23">
        <w:rPr>
          <w:lang w:val="fr-CH"/>
        </w:rPr>
        <w:t>Definition</w:t>
      </w:r>
      <w:proofErr w:type="spellEnd"/>
      <w:r w:rsidR="007D606C" w:rsidRPr="00AE1A23">
        <w:rPr>
          <w:lang w:val="fr-CH"/>
        </w:rPr>
        <w:t xml:space="preserve"> des </w:t>
      </w:r>
      <w:proofErr w:type="spellStart"/>
      <w:r w:rsidR="007D606C" w:rsidRPr="00AE1A23">
        <w:rPr>
          <w:lang w:val="fr-CH"/>
        </w:rPr>
        <w:t>Datentyps</w:t>
      </w:r>
      <w:proofErr w:type="spellEnd"/>
      <w:proofErr w:type="gramStart"/>
      <w:r w:rsidR="00AE1A23" w:rsidRPr="00AE1A23">
        <w:rPr>
          <w:lang w:val="fr-CH"/>
        </w:rPr>
        <w:t xml:space="preserve"> «</w:t>
      </w:r>
      <w:proofErr w:type="spellStart"/>
      <w:r w:rsidR="00AE1A23" w:rsidRPr="00AE1A23">
        <w:rPr>
          <w:lang w:val="fr-CH"/>
        </w:rPr>
        <w:t>examElementInitialType</w:t>
      </w:r>
      <w:proofErr w:type="spellEnd"/>
      <w:proofErr w:type="gramEnd"/>
      <w:r w:rsidR="00AE1A23" w:rsidRPr="00AE1A23">
        <w:rPr>
          <w:lang w:val="fr-CH"/>
        </w:rPr>
        <w:t>».</w:t>
      </w:r>
      <w:bookmarkEnd w:id="433"/>
    </w:p>
    <w:p w14:paraId="6E32B7DC" w14:textId="60411D64" w:rsidR="001950F0" w:rsidRDefault="001950F0" w:rsidP="00001FB5">
      <w:pPr>
        <w:pStyle w:val="berschrift2"/>
        <w:pageBreakBefore/>
        <w:ind w:left="578" w:hanging="578"/>
      </w:pPr>
      <w:bookmarkStart w:id="434" w:name="_Toc166050341"/>
      <w:proofErr w:type="spellStart"/>
      <w:r>
        <w:lastRenderedPageBreak/>
        <w:t>hostCompanyCategoryType</w:t>
      </w:r>
      <w:proofErr w:type="spellEnd"/>
      <w:r>
        <w:t xml:space="preserve"> (</w:t>
      </w:r>
      <w:r w:rsidR="008F0570">
        <w:t>Unternehmenstyp/Kategorie</w:t>
      </w:r>
      <w:r>
        <w:t>)</w:t>
      </w:r>
      <w:bookmarkEnd w:id="434"/>
    </w:p>
    <w:tbl>
      <w:tblPr>
        <w:tblStyle w:val="AWK-Tabelle2mitEinzug"/>
        <w:tblW w:w="0" w:type="auto"/>
        <w:tblLayout w:type="fixed"/>
        <w:tblLook w:val="0420" w:firstRow="1" w:lastRow="0" w:firstColumn="0" w:lastColumn="0" w:noHBand="0" w:noVBand="1"/>
      </w:tblPr>
      <w:tblGrid>
        <w:gridCol w:w="3681"/>
        <w:gridCol w:w="4394"/>
      </w:tblGrid>
      <w:tr w:rsidR="007F49E5" w14:paraId="70EF87BE" w14:textId="77777777" w:rsidTr="00001FB5">
        <w:trPr>
          <w:cnfStyle w:val="100000000000" w:firstRow="1" w:lastRow="0" w:firstColumn="0" w:lastColumn="0" w:oddVBand="0" w:evenVBand="0" w:oddHBand="0" w:evenHBand="0" w:firstRowFirstColumn="0" w:firstRowLastColumn="0" w:lastRowFirstColumn="0" w:lastRowLastColumn="0"/>
        </w:trPr>
        <w:tc>
          <w:tcPr>
            <w:tcW w:w="3681" w:type="dxa"/>
            <w:hideMark/>
          </w:tcPr>
          <w:p w14:paraId="4C2873E4" w14:textId="49AA4BF3" w:rsidR="001950F0" w:rsidRPr="003071AE" w:rsidRDefault="007F49E5" w:rsidP="00BD2BBF">
            <w:pPr>
              <w:pStyle w:val="Table0Normal"/>
              <w:rPr>
                <w:rFonts w:cs="Arial"/>
              </w:rPr>
            </w:pPr>
            <w:r>
              <w:rPr>
                <w:rFonts w:cs="Arial"/>
              </w:rPr>
              <w:t>Datentyp</w:t>
            </w:r>
          </w:p>
        </w:tc>
        <w:tc>
          <w:tcPr>
            <w:tcW w:w="4394" w:type="dxa"/>
            <w:hideMark/>
          </w:tcPr>
          <w:p w14:paraId="6BD54CC8" w14:textId="160A889C" w:rsidR="001950F0" w:rsidRPr="003071AE" w:rsidRDefault="001950F0" w:rsidP="00BD2BBF">
            <w:pPr>
              <w:pStyle w:val="Table0Normal"/>
              <w:rPr>
                <w:rFonts w:cs="Arial"/>
              </w:rPr>
            </w:pPr>
            <w:r>
              <w:rPr>
                <w:rFonts w:cs="Arial"/>
              </w:rPr>
              <w:t>Beschreibung</w:t>
            </w:r>
          </w:p>
        </w:tc>
      </w:tr>
      <w:tr w:rsidR="007F49E5" w14:paraId="77531048" w14:textId="77777777" w:rsidTr="00001FB5">
        <w:trPr>
          <w:cnfStyle w:val="000000100000" w:firstRow="0" w:lastRow="0" w:firstColumn="0" w:lastColumn="0" w:oddVBand="0" w:evenVBand="0" w:oddHBand="1" w:evenHBand="0" w:firstRowFirstColumn="0" w:firstRowLastColumn="0" w:lastRowFirstColumn="0" w:lastRowLastColumn="0"/>
        </w:trPr>
        <w:tc>
          <w:tcPr>
            <w:tcW w:w="3681" w:type="dxa"/>
          </w:tcPr>
          <w:p w14:paraId="3037843A" w14:textId="78F6766F" w:rsidR="001950F0" w:rsidRDefault="001950F0" w:rsidP="00BD2BBF">
            <w:pPr>
              <w:pStyle w:val="Table0Normal"/>
            </w:pPr>
            <w:proofErr w:type="spellStart"/>
            <w:r>
              <w:t>xs:int</w:t>
            </w:r>
            <w:proofErr w:type="spellEnd"/>
            <w:r>
              <w:t xml:space="preserve"> (</w:t>
            </w:r>
            <w:r w:rsidR="00971FB8">
              <w:t>1 - 6</w:t>
            </w:r>
            <w:r>
              <w:t>)</w:t>
            </w:r>
          </w:p>
        </w:tc>
        <w:tc>
          <w:tcPr>
            <w:tcW w:w="4394" w:type="dxa"/>
          </w:tcPr>
          <w:p w14:paraId="6150EC40" w14:textId="1983893C" w:rsidR="00971FB8" w:rsidRDefault="00971FB8" w:rsidP="00971FB8">
            <w:pPr>
              <w:pStyle w:val="Table0Normal"/>
            </w:pPr>
            <w:r>
              <w:t>1 – Lehrbetrieb</w:t>
            </w:r>
          </w:p>
          <w:p w14:paraId="788443CA" w14:textId="1BF49AFE" w:rsidR="00971FB8" w:rsidRDefault="00971FB8" w:rsidP="00971FB8">
            <w:pPr>
              <w:pStyle w:val="Table0Normal"/>
            </w:pPr>
            <w:r>
              <w:t>2 – Praktikumsbetrieb</w:t>
            </w:r>
          </w:p>
          <w:p w14:paraId="71094D8D" w14:textId="780F6257" w:rsidR="00971FB8" w:rsidRDefault="00971FB8" w:rsidP="00971FB8">
            <w:pPr>
              <w:pStyle w:val="Table0Normal"/>
            </w:pPr>
            <w:r>
              <w:t>3 – Vorlehrbetrieb</w:t>
            </w:r>
          </w:p>
          <w:p w14:paraId="7320451D" w14:textId="6A8A0D60" w:rsidR="00971FB8" w:rsidRDefault="00971FB8" w:rsidP="00971FB8">
            <w:pPr>
              <w:pStyle w:val="Table0Normal"/>
            </w:pPr>
            <w:r>
              <w:t>4 – Prüfungsbetrieb</w:t>
            </w:r>
          </w:p>
          <w:p w14:paraId="224B9A67" w14:textId="4D8C9AFA" w:rsidR="00971FB8" w:rsidRDefault="00971FB8" w:rsidP="00971FB8">
            <w:pPr>
              <w:pStyle w:val="Table0Normal"/>
            </w:pPr>
            <w:r>
              <w:t>5 – Arbeitgeber</w:t>
            </w:r>
          </w:p>
          <w:p w14:paraId="5CD876D1" w14:textId="2DF2F35A" w:rsidR="00971FB8" w:rsidRDefault="00971FB8" w:rsidP="008916AE">
            <w:pPr>
              <w:pStyle w:val="Table0Normal"/>
              <w:keepNext/>
            </w:pPr>
            <w:r>
              <w:t>6 – SOG-Schule</w:t>
            </w:r>
          </w:p>
        </w:tc>
      </w:tr>
    </w:tbl>
    <w:p w14:paraId="6A65366C" w14:textId="7D179418" w:rsidR="008916AE" w:rsidRDefault="008916AE" w:rsidP="00001FB5">
      <w:pPr>
        <w:pStyle w:val="Beschriftung"/>
      </w:pPr>
      <w:bookmarkStart w:id="435" w:name="_Toc166050434"/>
      <w:r>
        <w:t xml:space="preserve">Tabelle </w:t>
      </w:r>
      <w:r w:rsidR="005137A2">
        <w:fldChar w:fldCharType="begin"/>
      </w:r>
      <w:r w:rsidR="005137A2">
        <w:instrText xml:space="preserve"> SEQ Tabelle \* ARABIC </w:instrText>
      </w:r>
      <w:r w:rsidR="005137A2">
        <w:fldChar w:fldCharType="separate"/>
      </w:r>
      <w:r w:rsidR="002A052A">
        <w:rPr>
          <w:noProof/>
        </w:rPr>
        <w:t>46</w:t>
      </w:r>
      <w:r w:rsidR="005137A2">
        <w:rPr>
          <w:noProof/>
        </w:rPr>
        <w:fldChar w:fldCharType="end"/>
      </w:r>
      <w:r w:rsidR="007D606C">
        <w:t>: Definition des Datentyps</w:t>
      </w:r>
      <w:r w:rsidR="00AE1A23">
        <w:t xml:space="preserve"> «</w:t>
      </w:r>
      <w:proofErr w:type="spellStart"/>
      <w:r w:rsidR="00AE1A23">
        <w:t>hostCompanyCategoryType</w:t>
      </w:r>
      <w:proofErr w:type="spellEnd"/>
      <w:r w:rsidR="00AE1A23">
        <w:t>».</w:t>
      </w:r>
      <w:bookmarkEnd w:id="435"/>
    </w:p>
    <w:p w14:paraId="6B7A8F10" w14:textId="0A031E23" w:rsidR="00506EE4" w:rsidRDefault="00506EE4" w:rsidP="00506EE4">
      <w:pPr>
        <w:pStyle w:val="berschrift2"/>
      </w:pPr>
      <w:bookmarkStart w:id="436" w:name="_Toc166050342"/>
      <w:proofErr w:type="spellStart"/>
      <w:r>
        <w:t>hostCompanyIdType</w:t>
      </w:r>
      <w:proofErr w:type="spellEnd"/>
      <w:r>
        <w:t xml:space="preserve"> (</w:t>
      </w:r>
      <w:r w:rsidR="00467BB9">
        <w:t xml:space="preserve">Identifikator </w:t>
      </w:r>
      <w:r>
        <w:t>Lehrort)</w:t>
      </w:r>
      <w:bookmarkEnd w:id="436"/>
    </w:p>
    <w:tbl>
      <w:tblPr>
        <w:tblStyle w:val="AWK-Tabelle2mitEinzug"/>
        <w:tblW w:w="0" w:type="auto"/>
        <w:tblLayout w:type="fixed"/>
        <w:tblLook w:val="0420" w:firstRow="1" w:lastRow="0" w:firstColumn="0" w:lastColumn="0" w:noHBand="0" w:noVBand="1"/>
      </w:tblPr>
      <w:tblGrid>
        <w:gridCol w:w="3627"/>
        <w:gridCol w:w="4590"/>
      </w:tblGrid>
      <w:tr w:rsidR="000A39C6" w14:paraId="005FA3CE" w14:textId="77777777" w:rsidTr="00001FB5">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175BA99F" w14:textId="51DD0714" w:rsidR="000A39C6" w:rsidRPr="003071AE" w:rsidRDefault="007F49E5" w:rsidP="00BD2BBF">
            <w:pPr>
              <w:pStyle w:val="Table0Normal"/>
              <w:rPr>
                <w:rFonts w:cs="Arial"/>
              </w:rPr>
            </w:pPr>
            <w:r>
              <w:rPr>
                <w:rFonts w:cs="Arial"/>
              </w:rPr>
              <w:t>Datentyp</w:t>
            </w:r>
          </w:p>
        </w:tc>
        <w:tc>
          <w:tcPr>
            <w:tcW w:w="4590" w:type="dxa"/>
            <w:hideMark/>
          </w:tcPr>
          <w:p w14:paraId="2044899A" w14:textId="5CB5A3B9" w:rsidR="000A39C6" w:rsidRPr="003071AE" w:rsidRDefault="000A39C6" w:rsidP="00BD2BBF">
            <w:pPr>
              <w:pStyle w:val="Table0Normal"/>
              <w:rPr>
                <w:rFonts w:cs="Arial"/>
              </w:rPr>
            </w:pPr>
            <w:r>
              <w:rPr>
                <w:rFonts w:cs="Arial"/>
              </w:rPr>
              <w:t>Beschreibung</w:t>
            </w:r>
          </w:p>
        </w:tc>
      </w:tr>
      <w:tr w:rsidR="000A39C6" w14:paraId="1E128492" w14:textId="77777777" w:rsidTr="00001FB5">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71EA978E" w14:textId="45EDE184" w:rsidR="000A39C6" w:rsidRDefault="000A39C6" w:rsidP="00BD2BBF">
            <w:pPr>
              <w:pStyle w:val="Table0Normal"/>
            </w:pPr>
            <w:proofErr w:type="spellStart"/>
            <w:proofErr w:type="gramStart"/>
            <w:r>
              <w:t>xs:token</w:t>
            </w:r>
            <w:proofErr w:type="spellEnd"/>
            <w:proofErr w:type="gramEnd"/>
            <w:r>
              <w:t xml:space="preserve"> (</w:t>
            </w:r>
            <w:proofErr w:type="spellStart"/>
            <w:r>
              <w:t>maxLength</w:t>
            </w:r>
            <w:proofErr w:type="spellEnd"/>
            <w:r>
              <w:t xml:space="preserve"> =</w:t>
            </w:r>
            <w:r w:rsidR="0051176C">
              <w:t xml:space="preserve"> </w:t>
            </w:r>
            <w:r w:rsidR="00D01A87">
              <w:t>5</w:t>
            </w:r>
            <w:r w:rsidR="0051176C">
              <w:t>0</w:t>
            </w:r>
            <w:r w:rsidR="00467BB9">
              <w:t>,</w:t>
            </w:r>
            <w:r w:rsidR="00E32794">
              <w:t xml:space="preserve"> Beginnend mit «LBX»</w:t>
            </w:r>
            <w:r>
              <w:t>)</w:t>
            </w:r>
          </w:p>
        </w:tc>
        <w:tc>
          <w:tcPr>
            <w:tcW w:w="4590" w:type="dxa"/>
          </w:tcPr>
          <w:p w14:paraId="5986A91C" w14:textId="73C7ED4F" w:rsidR="000A39C6" w:rsidRDefault="004F1839" w:rsidP="008916AE">
            <w:pPr>
              <w:pStyle w:val="Table0Normal"/>
              <w:keepNext/>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bl>
    <w:p w14:paraId="28B5E8EF" w14:textId="6C139C38" w:rsidR="008916AE" w:rsidRDefault="008916AE" w:rsidP="00001FB5">
      <w:pPr>
        <w:pStyle w:val="Beschriftung"/>
      </w:pPr>
      <w:bookmarkStart w:id="437" w:name="_Toc166050435"/>
      <w:r>
        <w:t xml:space="preserve">Tabelle </w:t>
      </w:r>
      <w:r w:rsidR="005137A2">
        <w:fldChar w:fldCharType="begin"/>
      </w:r>
      <w:r w:rsidR="005137A2">
        <w:instrText xml:space="preserve"> SEQ Tabelle \* ARABIC </w:instrText>
      </w:r>
      <w:r w:rsidR="005137A2">
        <w:fldChar w:fldCharType="separate"/>
      </w:r>
      <w:r w:rsidR="002A052A">
        <w:rPr>
          <w:noProof/>
        </w:rPr>
        <w:t>47</w:t>
      </w:r>
      <w:r w:rsidR="005137A2">
        <w:rPr>
          <w:noProof/>
        </w:rPr>
        <w:fldChar w:fldCharType="end"/>
      </w:r>
      <w:r w:rsidR="007D606C">
        <w:t>: Definition des Datentyps</w:t>
      </w:r>
      <w:r w:rsidR="00AE1A23">
        <w:t xml:space="preserve"> «</w:t>
      </w:r>
      <w:proofErr w:type="spellStart"/>
      <w:r w:rsidR="00AE1A23">
        <w:t>hostCompanyIdType</w:t>
      </w:r>
      <w:proofErr w:type="spellEnd"/>
      <w:r w:rsidR="00AE1A23">
        <w:t>».</w:t>
      </w:r>
      <w:bookmarkEnd w:id="437"/>
    </w:p>
    <w:p w14:paraId="7A7552AC" w14:textId="6019BCC3" w:rsidR="002D4C4D" w:rsidRDefault="002D4C4D" w:rsidP="002D4C4D">
      <w:pPr>
        <w:pStyle w:val="berschrift2"/>
      </w:pPr>
      <w:bookmarkStart w:id="438" w:name="_Toc166050343"/>
      <w:proofErr w:type="spellStart"/>
      <w:r>
        <w:t>hostCo</w:t>
      </w:r>
      <w:r w:rsidR="001D055F">
        <w:t>mpany</w:t>
      </w:r>
      <w:r>
        <w:t>Type</w:t>
      </w:r>
      <w:proofErr w:type="spellEnd"/>
      <w:r>
        <w:t xml:space="preserve"> (Lehrort)</w:t>
      </w:r>
      <w:bookmarkEnd w:id="438"/>
    </w:p>
    <w:tbl>
      <w:tblPr>
        <w:tblStyle w:val="AWK-Tabelle2mitEinzug"/>
        <w:tblW w:w="0" w:type="auto"/>
        <w:tblLayout w:type="fixed"/>
        <w:tblLook w:val="0420" w:firstRow="1" w:lastRow="0" w:firstColumn="0" w:lastColumn="0" w:noHBand="0" w:noVBand="1"/>
      </w:tblPr>
      <w:tblGrid>
        <w:gridCol w:w="1980"/>
        <w:gridCol w:w="1980"/>
        <w:gridCol w:w="997"/>
        <w:gridCol w:w="3260"/>
      </w:tblGrid>
      <w:tr w:rsidR="002D4C4D" w:rsidRPr="00C05959" w14:paraId="24B68933"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tcPr>
          <w:p w14:paraId="2865C2FF" w14:textId="4D1C435D" w:rsidR="002D4C4D" w:rsidRPr="003F35CC" w:rsidRDefault="002D4C4D" w:rsidP="00BD2BBF">
            <w:pPr>
              <w:pStyle w:val="Table0Normal"/>
              <w:rPr>
                <w:b w:val="0"/>
                <w:bCs w:val="0"/>
              </w:rPr>
            </w:pPr>
            <w:r>
              <w:t>Element</w:t>
            </w:r>
          </w:p>
        </w:tc>
        <w:tc>
          <w:tcPr>
            <w:tcW w:w="1980" w:type="dxa"/>
          </w:tcPr>
          <w:p w14:paraId="26EEF5B6" w14:textId="0DDA2BC3" w:rsidR="002D4C4D" w:rsidRPr="003F35CC" w:rsidRDefault="007F49E5" w:rsidP="00BD2BBF">
            <w:pPr>
              <w:pStyle w:val="Table0Normal"/>
              <w:rPr>
                <w:b w:val="0"/>
                <w:bCs w:val="0"/>
              </w:rPr>
            </w:pPr>
            <w:r>
              <w:t>Datentyp</w:t>
            </w:r>
          </w:p>
        </w:tc>
        <w:tc>
          <w:tcPr>
            <w:tcW w:w="997" w:type="dxa"/>
          </w:tcPr>
          <w:p w14:paraId="38552142" w14:textId="77777777" w:rsidR="002D4C4D" w:rsidRPr="003F35CC" w:rsidRDefault="002D4C4D" w:rsidP="00BD2BBF">
            <w:pPr>
              <w:pStyle w:val="Table0Normal"/>
              <w:rPr>
                <w:b w:val="0"/>
                <w:bCs w:val="0"/>
              </w:rPr>
            </w:pPr>
            <w:r>
              <w:t>Vorkommen</w:t>
            </w:r>
          </w:p>
        </w:tc>
        <w:tc>
          <w:tcPr>
            <w:tcW w:w="3260" w:type="dxa"/>
          </w:tcPr>
          <w:p w14:paraId="02E4F5CE" w14:textId="2E63DC97" w:rsidR="002D4C4D" w:rsidRPr="003F35CC" w:rsidRDefault="002D4C4D" w:rsidP="00BD2BBF">
            <w:pPr>
              <w:pStyle w:val="Table0Normal"/>
              <w:rPr>
                <w:b w:val="0"/>
                <w:bCs w:val="0"/>
              </w:rPr>
            </w:pPr>
            <w:r w:rsidRPr="00C05959">
              <w:t>Beschreibung</w:t>
            </w:r>
          </w:p>
        </w:tc>
      </w:tr>
      <w:tr w:rsidR="002D4C4D" w:rsidRPr="00154D67" w14:paraId="2587FBF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9BA2733" w14:textId="646A980D" w:rsidR="002D4C4D" w:rsidRPr="00154D67" w:rsidRDefault="00E32794" w:rsidP="00BD2BBF">
            <w:pPr>
              <w:pStyle w:val="Table0Normal"/>
              <w:rPr>
                <w:rFonts w:cs="Arial"/>
                <w:bCs/>
              </w:rPr>
            </w:pPr>
            <w:proofErr w:type="spellStart"/>
            <w:r>
              <w:t>hostCompanyId</w:t>
            </w:r>
            <w:proofErr w:type="spellEnd"/>
          </w:p>
        </w:tc>
        <w:tc>
          <w:tcPr>
            <w:tcW w:w="1980" w:type="dxa"/>
          </w:tcPr>
          <w:p w14:paraId="457E8673" w14:textId="6858078F" w:rsidR="002D4C4D" w:rsidRPr="00154D67" w:rsidRDefault="00E32794" w:rsidP="00BD2BBF">
            <w:pPr>
              <w:pStyle w:val="Table0Normal"/>
              <w:rPr>
                <w:rFonts w:cs="Arial"/>
              </w:rPr>
            </w:pPr>
            <w:proofErr w:type="spellStart"/>
            <w:r>
              <w:t>hostCompanyIdType</w:t>
            </w:r>
            <w:proofErr w:type="spellEnd"/>
          </w:p>
        </w:tc>
        <w:tc>
          <w:tcPr>
            <w:tcW w:w="997" w:type="dxa"/>
          </w:tcPr>
          <w:p w14:paraId="21F8C917" w14:textId="77777777" w:rsidR="002D4C4D" w:rsidRPr="00154D67" w:rsidRDefault="002D4C4D" w:rsidP="00BD2BBF">
            <w:pPr>
              <w:pStyle w:val="Table0Normal"/>
              <w:jc w:val="center"/>
              <w:rPr>
                <w:rFonts w:cs="Arial"/>
              </w:rPr>
            </w:pPr>
            <w:r>
              <w:t>1</w:t>
            </w:r>
          </w:p>
        </w:tc>
        <w:tc>
          <w:tcPr>
            <w:tcW w:w="3260" w:type="dxa"/>
          </w:tcPr>
          <w:p w14:paraId="60472CA1" w14:textId="57ACC40D" w:rsidR="002D4C4D" w:rsidRPr="009073EF" w:rsidRDefault="00E32794" w:rsidP="00BD2BBF">
            <w:pPr>
              <w:pStyle w:val="Table0Normal"/>
              <w:rPr>
                <w:rFonts w:cs="Arial"/>
              </w:rPr>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r w:rsidR="00A72DDB" w:rsidRPr="00154D67" w14:paraId="09A3C1B6"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4E52D037" w14:textId="460336A0" w:rsidR="00A72DDB" w:rsidRDefault="00A72DDB" w:rsidP="00A72DDB">
            <w:pPr>
              <w:pStyle w:val="Table0Normal"/>
            </w:pPr>
            <w:proofErr w:type="spellStart"/>
            <w:r>
              <w:rPr>
                <w:bCs/>
                <w:szCs w:val="18"/>
              </w:rPr>
              <w:t>localId</w:t>
            </w:r>
            <w:proofErr w:type="spellEnd"/>
          </w:p>
        </w:tc>
        <w:tc>
          <w:tcPr>
            <w:tcW w:w="1980" w:type="dxa"/>
          </w:tcPr>
          <w:p w14:paraId="5A0AAD5D" w14:textId="04537770" w:rsidR="00A72DDB" w:rsidRDefault="00A72DDB" w:rsidP="00A72DDB">
            <w:pPr>
              <w:pStyle w:val="Table0Normal"/>
            </w:pPr>
            <w:r w:rsidRPr="0059359B">
              <w:rPr>
                <w:bCs/>
                <w:szCs w:val="18"/>
              </w:rPr>
              <w:t>eCH-</w:t>
            </w:r>
            <w:proofErr w:type="gramStart"/>
            <w:r w:rsidRPr="0059359B">
              <w:rPr>
                <w:bCs/>
                <w:szCs w:val="18"/>
              </w:rPr>
              <w:t>0108:localIdType</w:t>
            </w:r>
            <w:proofErr w:type="gramEnd"/>
          </w:p>
        </w:tc>
        <w:tc>
          <w:tcPr>
            <w:tcW w:w="997" w:type="dxa"/>
          </w:tcPr>
          <w:p w14:paraId="66A9AB64" w14:textId="1119B8F7" w:rsidR="00A72DDB" w:rsidRDefault="00A72DDB" w:rsidP="00A72DDB">
            <w:pPr>
              <w:pStyle w:val="Table0Normal"/>
              <w:jc w:val="center"/>
            </w:pPr>
            <w:r>
              <w:rPr>
                <w:bCs/>
                <w:szCs w:val="18"/>
              </w:rPr>
              <w:t>0..1</w:t>
            </w:r>
          </w:p>
        </w:tc>
        <w:tc>
          <w:tcPr>
            <w:tcW w:w="3260" w:type="dxa"/>
          </w:tcPr>
          <w:p w14:paraId="1620F6AB" w14:textId="22D994D4" w:rsidR="00A72DDB" w:rsidRPr="00351570" w:rsidRDefault="00A72DDB" w:rsidP="00A72DDB">
            <w:pPr>
              <w:pStyle w:val="Table0Normal"/>
              <w:rPr>
                <w:rFonts w:eastAsiaTheme="minorHAnsi" w:cstheme="minorBidi"/>
                <w:bCs/>
                <w:szCs w:val="18"/>
              </w:rPr>
            </w:pPr>
            <w:r>
              <w:rPr>
                <w:bCs/>
                <w:szCs w:val="18"/>
              </w:rPr>
              <w:t>BUR-Nummer</w:t>
            </w:r>
          </w:p>
        </w:tc>
      </w:tr>
      <w:tr w:rsidR="00ED04CE" w:rsidRPr="00154D67" w:rsidDel="00960B06" w14:paraId="2225D7EF" w14:textId="0979CA37" w:rsidTr="00001FB5">
        <w:trPr>
          <w:cnfStyle w:val="000000100000" w:firstRow="0" w:lastRow="0" w:firstColumn="0" w:lastColumn="0" w:oddVBand="0" w:evenVBand="0" w:oddHBand="1" w:evenHBand="0" w:firstRowFirstColumn="0" w:firstRowLastColumn="0" w:lastRowFirstColumn="0" w:lastRowLastColumn="0"/>
          <w:del w:id="439" w:author="Lars Steffen" w:date="2024-11-13T09:23:00Z"/>
        </w:trPr>
        <w:tc>
          <w:tcPr>
            <w:tcW w:w="1980" w:type="dxa"/>
          </w:tcPr>
          <w:p w14:paraId="538228AF" w14:textId="0B65AD0D" w:rsidR="00ED04CE" w:rsidDel="00960B06" w:rsidRDefault="00382DD4" w:rsidP="00A72DDB">
            <w:pPr>
              <w:pStyle w:val="Table0Normal"/>
              <w:rPr>
                <w:del w:id="440" w:author="Lars Steffen" w:date="2024-11-13T09:23:00Z" w16du:dateUtc="2024-11-13T08:23:00Z"/>
                <w:bCs/>
                <w:szCs w:val="18"/>
              </w:rPr>
            </w:pPr>
            <w:commentRangeStart w:id="441"/>
            <w:del w:id="442" w:author="Lars Steffen" w:date="2024-11-13T09:23:00Z" w16du:dateUtc="2024-11-13T08:23:00Z">
              <w:r w:rsidDel="00960B06">
                <w:rPr>
                  <w:bCs/>
                  <w:szCs w:val="18"/>
                </w:rPr>
                <w:delText>centrallyManage</w:delText>
              </w:r>
            </w:del>
            <w:commentRangeEnd w:id="441"/>
            <w:r w:rsidR="00151C11">
              <w:rPr>
                <w:rStyle w:val="Kommentarzeichen"/>
                <w:lang w:eastAsia="en-US"/>
              </w:rPr>
              <w:commentReference w:id="441"/>
            </w:r>
            <w:del w:id="443" w:author="Lars Steffen" w:date="2024-11-13T09:23:00Z" w16du:dateUtc="2024-11-13T08:23:00Z">
              <w:r w:rsidDel="00960B06">
                <w:rPr>
                  <w:bCs/>
                  <w:szCs w:val="18"/>
                </w:rPr>
                <w:delText>d</w:delText>
              </w:r>
            </w:del>
          </w:p>
        </w:tc>
        <w:tc>
          <w:tcPr>
            <w:tcW w:w="1980" w:type="dxa"/>
          </w:tcPr>
          <w:p w14:paraId="435FA288" w14:textId="35479A4B" w:rsidR="00ED04CE" w:rsidRPr="0059359B" w:rsidDel="00960B06" w:rsidRDefault="00ED04CE" w:rsidP="00A72DDB">
            <w:pPr>
              <w:pStyle w:val="Table0Normal"/>
              <w:rPr>
                <w:del w:id="444" w:author="Lars Steffen" w:date="2024-11-13T09:23:00Z" w16du:dateUtc="2024-11-13T08:23:00Z"/>
                <w:bCs/>
                <w:szCs w:val="18"/>
              </w:rPr>
            </w:pPr>
            <w:del w:id="445" w:author="Lars Steffen" w:date="2024-11-13T09:23:00Z" w16du:dateUtc="2024-11-13T08:23:00Z">
              <w:r w:rsidDel="00960B06">
                <w:rPr>
                  <w:bCs/>
                  <w:szCs w:val="18"/>
                </w:rPr>
                <w:delText>xs:boolean</w:delText>
              </w:r>
            </w:del>
          </w:p>
        </w:tc>
        <w:tc>
          <w:tcPr>
            <w:tcW w:w="997" w:type="dxa"/>
          </w:tcPr>
          <w:p w14:paraId="46EB16E5" w14:textId="1A33700F" w:rsidR="00ED04CE" w:rsidDel="00960B06" w:rsidRDefault="00ED04CE" w:rsidP="00A72DDB">
            <w:pPr>
              <w:pStyle w:val="Table0Normal"/>
              <w:jc w:val="center"/>
              <w:rPr>
                <w:del w:id="446" w:author="Lars Steffen" w:date="2024-11-13T09:23:00Z" w16du:dateUtc="2024-11-13T08:23:00Z"/>
                <w:bCs/>
                <w:szCs w:val="18"/>
              </w:rPr>
            </w:pPr>
            <w:del w:id="447" w:author="Lars Steffen" w:date="2024-11-13T09:23:00Z" w16du:dateUtc="2024-11-13T08:23:00Z">
              <w:r w:rsidDel="00960B06">
                <w:rPr>
                  <w:bCs/>
                  <w:szCs w:val="18"/>
                </w:rPr>
                <w:delText>1</w:delText>
              </w:r>
            </w:del>
          </w:p>
        </w:tc>
        <w:tc>
          <w:tcPr>
            <w:tcW w:w="3260" w:type="dxa"/>
          </w:tcPr>
          <w:p w14:paraId="43DA20B7" w14:textId="6BE34924" w:rsidR="00ED04CE" w:rsidDel="00960B06" w:rsidRDefault="00ED04CE" w:rsidP="00A72DDB">
            <w:pPr>
              <w:pStyle w:val="Table0Normal"/>
              <w:rPr>
                <w:del w:id="448" w:author="Lars Steffen" w:date="2024-11-13T09:23:00Z" w16du:dateUtc="2024-11-13T08:23:00Z"/>
                <w:bCs/>
                <w:szCs w:val="18"/>
              </w:rPr>
            </w:pPr>
            <w:del w:id="449" w:author="Lars Steffen" w:date="2024-11-13T09:23:00Z" w16du:dateUtc="2024-11-13T08:23:00Z">
              <w:r w:rsidDel="00960B06">
                <w:rPr>
                  <w:bCs/>
                  <w:szCs w:val="18"/>
                </w:rPr>
                <w:delText xml:space="preserve">Angabe, ob die Lehrstellendaten </w:delText>
              </w:r>
              <w:r w:rsidR="002F04BD" w:rsidDel="00960B06">
                <w:rPr>
                  <w:bCs/>
                  <w:szCs w:val="18"/>
                </w:rPr>
                <w:delText>zentral auf LSR gepflegt werden (false = nein, true = ja).</w:delText>
              </w:r>
            </w:del>
          </w:p>
        </w:tc>
      </w:tr>
      <w:tr w:rsidR="00284F1D" w:rsidRPr="00154D67" w14:paraId="502A5CA6"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27D86D0D" w14:textId="37FB0FEE" w:rsidR="00284F1D" w:rsidRDefault="00284F1D" w:rsidP="00284F1D">
            <w:pPr>
              <w:pStyle w:val="Table0Normal"/>
              <w:rPr>
                <w:rFonts w:cs="Arial"/>
                <w:bCs/>
              </w:rPr>
            </w:pPr>
            <w:proofErr w:type="spellStart"/>
            <w:r>
              <w:rPr>
                <w:bCs/>
              </w:rPr>
              <w:t>organisationName</w:t>
            </w:r>
            <w:proofErr w:type="spellEnd"/>
          </w:p>
        </w:tc>
        <w:tc>
          <w:tcPr>
            <w:tcW w:w="1980" w:type="dxa"/>
          </w:tcPr>
          <w:p w14:paraId="34DC5BAC" w14:textId="359EE4A5" w:rsidR="00284F1D" w:rsidRDefault="00284F1D" w:rsidP="00284F1D">
            <w:pPr>
              <w:pStyle w:val="Table0Normal"/>
              <w:rPr>
                <w:rFonts w:cs="Arial"/>
              </w:rPr>
            </w:pPr>
            <w:r w:rsidRPr="00E56F94">
              <w:t>eCH-</w:t>
            </w:r>
            <w:proofErr w:type="gramStart"/>
            <w:r w:rsidRPr="00E56F94">
              <w:t>0010:organisationNameType</w:t>
            </w:r>
            <w:proofErr w:type="gramEnd"/>
          </w:p>
        </w:tc>
        <w:tc>
          <w:tcPr>
            <w:tcW w:w="997" w:type="dxa"/>
          </w:tcPr>
          <w:p w14:paraId="04B5A80F" w14:textId="2BB656D9" w:rsidR="00284F1D" w:rsidRDefault="00284F1D" w:rsidP="00284F1D">
            <w:pPr>
              <w:pStyle w:val="Table0Normal"/>
              <w:jc w:val="center"/>
              <w:rPr>
                <w:rFonts w:cs="Arial"/>
              </w:rPr>
            </w:pPr>
            <w:r>
              <w:t>1</w:t>
            </w:r>
          </w:p>
        </w:tc>
        <w:tc>
          <w:tcPr>
            <w:tcW w:w="3260" w:type="dxa"/>
          </w:tcPr>
          <w:p w14:paraId="47FD015E" w14:textId="2A0C34F8" w:rsidR="00284F1D" w:rsidRDefault="00284F1D" w:rsidP="00284F1D">
            <w:pPr>
              <w:pStyle w:val="Table0Normal"/>
              <w:keepNext/>
              <w:rPr>
                <w:rFonts w:cs="Arial"/>
              </w:rPr>
            </w:pPr>
            <w:r>
              <w:t>Name des Lehrorts</w:t>
            </w:r>
          </w:p>
        </w:tc>
      </w:tr>
      <w:tr w:rsidR="00284F1D" w:rsidRPr="00154D67" w14:paraId="4028B6F9"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52232860" w14:textId="517B50CF" w:rsidR="00284F1D" w:rsidRDefault="00284F1D" w:rsidP="00284F1D">
            <w:pPr>
              <w:pStyle w:val="Table0Normal"/>
              <w:rPr>
                <w:rFonts w:cs="Arial"/>
                <w:bCs/>
              </w:rPr>
            </w:pPr>
            <w:proofErr w:type="spellStart"/>
            <w:r>
              <w:rPr>
                <w:bCs/>
              </w:rPr>
              <w:t>mainAddress</w:t>
            </w:r>
            <w:proofErr w:type="spellEnd"/>
          </w:p>
        </w:tc>
        <w:tc>
          <w:tcPr>
            <w:tcW w:w="1980" w:type="dxa"/>
          </w:tcPr>
          <w:p w14:paraId="29D0D4E6" w14:textId="02D7FBC8" w:rsidR="00284F1D" w:rsidRDefault="00284F1D" w:rsidP="00284F1D">
            <w:pPr>
              <w:pStyle w:val="Table0Normal"/>
              <w:rPr>
                <w:rFonts w:cs="Arial"/>
              </w:rPr>
            </w:pPr>
            <w:r>
              <w:t>eCH-</w:t>
            </w:r>
            <w:proofErr w:type="gramStart"/>
            <w:r>
              <w:t>0108:mainAddressType</w:t>
            </w:r>
            <w:proofErr w:type="gramEnd"/>
          </w:p>
        </w:tc>
        <w:tc>
          <w:tcPr>
            <w:tcW w:w="997" w:type="dxa"/>
          </w:tcPr>
          <w:p w14:paraId="4B845638" w14:textId="5CB606C2" w:rsidR="00284F1D" w:rsidRDefault="00284F1D" w:rsidP="00284F1D">
            <w:pPr>
              <w:pStyle w:val="Table0Normal"/>
              <w:jc w:val="center"/>
              <w:rPr>
                <w:rFonts w:cs="Arial"/>
              </w:rPr>
            </w:pPr>
            <w:r>
              <w:t>1</w:t>
            </w:r>
          </w:p>
        </w:tc>
        <w:tc>
          <w:tcPr>
            <w:tcW w:w="3260" w:type="dxa"/>
          </w:tcPr>
          <w:p w14:paraId="2EEC73F1" w14:textId="1F18E0F5" w:rsidR="00284F1D" w:rsidRDefault="003442B0" w:rsidP="00284F1D">
            <w:pPr>
              <w:pStyle w:val="Table0Normal"/>
              <w:keepNext/>
              <w:rPr>
                <w:rFonts w:cs="Arial"/>
              </w:rPr>
            </w:pPr>
            <w:r>
              <w:t>Kontaktadresse</w:t>
            </w:r>
          </w:p>
        </w:tc>
      </w:tr>
      <w:tr w:rsidR="007F548A" w:rsidRPr="00154D67" w14:paraId="434A69F9"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57BE446F" w14:textId="379A2FCA" w:rsidR="007F548A" w:rsidRDefault="007F548A" w:rsidP="007F548A">
            <w:pPr>
              <w:pStyle w:val="Table0Normal"/>
              <w:rPr>
                <w:bCs/>
              </w:rPr>
            </w:pPr>
            <w:r>
              <w:rPr>
                <w:bCs/>
                <w:noProof/>
                <w:szCs w:val="18"/>
              </w:rPr>
              <w:t>postOfficeBox</w:t>
            </w:r>
          </w:p>
        </w:tc>
        <w:tc>
          <w:tcPr>
            <w:tcW w:w="1980" w:type="dxa"/>
          </w:tcPr>
          <w:p w14:paraId="39543B07" w14:textId="312821E4" w:rsidR="007F548A" w:rsidRDefault="007F548A" w:rsidP="007F548A">
            <w:pPr>
              <w:pStyle w:val="Table0Normal"/>
            </w:pPr>
            <w:proofErr w:type="spellStart"/>
            <w:r>
              <w:t>postOfficeBoxType</w:t>
            </w:r>
            <w:proofErr w:type="spellEnd"/>
          </w:p>
        </w:tc>
        <w:tc>
          <w:tcPr>
            <w:tcW w:w="997" w:type="dxa"/>
          </w:tcPr>
          <w:p w14:paraId="6F695A2D" w14:textId="6BA8E292" w:rsidR="007F548A" w:rsidRDefault="007F548A" w:rsidP="007F548A">
            <w:pPr>
              <w:pStyle w:val="Table0Normal"/>
              <w:jc w:val="center"/>
            </w:pPr>
            <w:r>
              <w:rPr>
                <w:rFonts w:cs="Arial"/>
              </w:rPr>
              <w:t>0..1</w:t>
            </w:r>
          </w:p>
        </w:tc>
        <w:tc>
          <w:tcPr>
            <w:tcW w:w="3260" w:type="dxa"/>
          </w:tcPr>
          <w:p w14:paraId="37B559FF" w14:textId="4908E477" w:rsidR="007F548A" w:rsidRDefault="007F548A" w:rsidP="007F548A">
            <w:pPr>
              <w:pStyle w:val="Table0Normal"/>
              <w:keepNext/>
            </w:pPr>
            <w:r>
              <w:rPr>
                <w:rFonts w:cs="Arial"/>
              </w:rPr>
              <w:t>Angabe eines Postfachs</w:t>
            </w:r>
          </w:p>
        </w:tc>
      </w:tr>
      <w:tr w:rsidR="007F548A" w:rsidRPr="00154D67" w14:paraId="45E497AB"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0E3971A1" w14:textId="45101045" w:rsidR="007F548A" w:rsidRDefault="007F548A" w:rsidP="007F548A">
            <w:pPr>
              <w:pStyle w:val="Table0Normal"/>
              <w:rPr>
                <w:rFonts w:cs="Arial"/>
                <w:bCs/>
              </w:rPr>
            </w:pPr>
            <w:proofErr w:type="spellStart"/>
            <w:r>
              <w:rPr>
                <w:bCs/>
              </w:rPr>
              <w:t>phoneNumber</w:t>
            </w:r>
            <w:proofErr w:type="spellEnd"/>
          </w:p>
        </w:tc>
        <w:tc>
          <w:tcPr>
            <w:tcW w:w="1980" w:type="dxa"/>
          </w:tcPr>
          <w:p w14:paraId="4CC8F26C" w14:textId="144CF8E4" w:rsidR="007F548A" w:rsidRDefault="007F548A" w:rsidP="007F548A">
            <w:pPr>
              <w:pStyle w:val="Table0Normal"/>
              <w:rPr>
                <w:rFonts w:cs="Arial"/>
              </w:rPr>
            </w:pPr>
            <w:proofErr w:type="spellStart"/>
            <w:r>
              <w:rPr>
                <w:szCs w:val="18"/>
              </w:rPr>
              <w:t>phoneContactType</w:t>
            </w:r>
            <w:proofErr w:type="spellEnd"/>
          </w:p>
        </w:tc>
        <w:tc>
          <w:tcPr>
            <w:tcW w:w="997" w:type="dxa"/>
          </w:tcPr>
          <w:p w14:paraId="5408F745" w14:textId="63ACD5B8" w:rsidR="007F548A" w:rsidRDefault="007F548A" w:rsidP="007F548A">
            <w:pPr>
              <w:pStyle w:val="Table0Normal"/>
              <w:jc w:val="center"/>
              <w:rPr>
                <w:rFonts w:cs="Arial"/>
              </w:rPr>
            </w:pPr>
            <w:r>
              <w:t>0..</w:t>
            </w:r>
            <w:r w:rsidR="00B12CED">
              <w:t>2</w:t>
            </w:r>
          </w:p>
        </w:tc>
        <w:tc>
          <w:tcPr>
            <w:tcW w:w="3260" w:type="dxa"/>
          </w:tcPr>
          <w:p w14:paraId="7702EA54" w14:textId="1EF04E61" w:rsidR="007F548A" w:rsidRDefault="007F548A" w:rsidP="007F548A">
            <w:pPr>
              <w:pStyle w:val="Table0Normal"/>
              <w:keepNext/>
              <w:rPr>
                <w:rFonts w:cs="Arial"/>
              </w:rPr>
            </w:pPr>
            <w:r>
              <w:t>Telefonnummer (</w:t>
            </w:r>
            <w:r w:rsidRPr="00F0590C">
              <w:t xml:space="preserve">Ausschliesslich Ziffern (keine Leerschläge oder Trennzeichen) </w:t>
            </w:r>
            <w:r>
              <w:t>m</w:t>
            </w:r>
            <w:r w:rsidRPr="00F0590C">
              <w:t xml:space="preserve">it </w:t>
            </w:r>
            <w:r>
              <w:t>lokaler (0)</w:t>
            </w:r>
            <w:r w:rsidRPr="00F0590C">
              <w:t xml:space="preserve"> oder internationaler (00) Vorwah</w:t>
            </w:r>
            <w:r>
              <w:t>l)</w:t>
            </w:r>
          </w:p>
        </w:tc>
      </w:tr>
      <w:tr w:rsidR="007F548A" w:rsidRPr="00154D67" w14:paraId="402E8E1F"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64CE5391" w14:textId="03FB91D2" w:rsidR="007F548A" w:rsidRDefault="007F548A" w:rsidP="00001FB5">
            <w:pPr>
              <w:pStyle w:val="Table0Normal"/>
              <w:keepNext/>
              <w:rPr>
                <w:rFonts w:cs="Arial"/>
                <w:bCs/>
              </w:rPr>
            </w:pPr>
            <w:proofErr w:type="spellStart"/>
            <w:r>
              <w:rPr>
                <w:bCs/>
              </w:rPr>
              <w:lastRenderedPageBreak/>
              <w:t>emailAddress</w:t>
            </w:r>
            <w:proofErr w:type="spellEnd"/>
          </w:p>
        </w:tc>
        <w:tc>
          <w:tcPr>
            <w:tcW w:w="1980" w:type="dxa"/>
          </w:tcPr>
          <w:p w14:paraId="5A68C4BB" w14:textId="6515C9B4" w:rsidR="007F548A" w:rsidRDefault="007F548A" w:rsidP="00001FB5">
            <w:pPr>
              <w:pStyle w:val="Table0Normal"/>
              <w:keepNext/>
              <w:rPr>
                <w:rFonts w:cs="Arial"/>
              </w:rPr>
            </w:pPr>
            <w:proofErr w:type="spellStart"/>
            <w:r>
              <w:rPr>
                <w:rFonts w:cs="Arial"/>
              </w:rPr>
              <w:t>emailContactType</w:t>
            </w:r>
            <w:proofErr w:type="spellEnd"/>
          </w:p>
        </w:tc>
        <w:tc>
          <w:tcPr>
            <w:tcW w:w="997" w:type="dxa"/>
          </w:tcPr>
          <w:p w14:paraId="005018B9" w14:textId="0FE7E2DF" w:rsidR="007F548A" w:rsidRDefault="007F548A" w:rsidP="00001FB5">
            <w:pPr>
              <w:pStyle w:val="Table0Normal"/>
              <w:keepNext/>
              <w:jc w:val="center"/>
              <w:rPr>
                <w:rFonts w:cs="Arial"/>
              </w:rPr>
            </w:pPr>
            <w:r>
              <w:t>0..1</w:t>
            </w:r>
          </w:p>
        </w:tc>
        <w:tc>
          <w:tcPr>
            <w:tcW w:w="3260" w:type="dxa"/>
          </w:tcPr>
          <w:p w14:paraId="1BD11C12" w14:textId="4DF74EBE" w:rsidR="007F548A" w:rsidRDefault="007F548A" w:rsidP="00001FB5">
            <w:pPr>
              <w:pStyle w:val="Table0Normal"/>
              <w:keepNext/>
              <w:rPr>
                <w:rFonts w:cs="Arial"/>
              </w:rPr>
            </w:pPr>
            <w:r>
              <w:t>E-Mail-Adresse</w:t>
            </w:r>
          </w:p>
        </w:tc>
      </w:tr>
      <w:tr w:rsidR="007F548A" w:rsidRPr="00154D67" w14:paraId="2A44E5B5"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635EF4B0" w14:textId="23949EAD" w:rsidR="007F548A" w:rsidRDefault="007F548A" w:rsidP="00001FB5">
            <w:pPr>
              <w:pStyle w:val="Table0Normal"/>
              <w:keepNext/>
              <w:rPr>
                <w:rFonts w:cs="Arial"/>
                <w:bCs/>
              </w:rPr>
            </w:pPr>
            <w:proofErr w:type="spellStart"/>
            <w:r>
              <w:rPr>
                <w:rFonts w:cs="Arial"/>
              </w:rPr>
              <w:t>url</w:t>
            </w:r>
            <w:proofErr w:type="spellEnd"/>
          </w:p>
        </w:tc>
        <w:tc>
          <w:tcPr>
            <w:tcW w:w="1980" w:type="dxa"/>
          </w:tcPr>
          <w:p w14:paraId="4CDDEE7C" w14:textId="1798098C" w:rsidR="007F548A" w:rsidRDefault="007F548A" w:rsidP="00001FB5">
            <w:pPr>
              <w:pStyle w:val="Table0Normal"/>
              <w:keepNext/>
              <w:rPr>
                <w:rFonts w:cs="Arial"/>
              </w:rPr>
            </w:pPr>
            <w:proofErr w:type="spellStart"/>
            <w:proofErr w:type="gramStart"/>
            <w:r w:rsidRPr="00C04C1F">
              <w:rPr>
                <w:rFonts w:cs="Arial"/>
              </w:rPr>
              <w:t>xs:anyURI</w:t>
            </w:r>
            <w:proofErr w:type="spellEnd"/>
            <w:proofErr w:type="gramEnd"/>
          </w:p>
        </w:tc>
        <w:tc>
          <w:tcPr>
            <w:tcW w:w="997" w:type="dxa"/>
          </w:tcPr>
          <w:p w14:paraId="7912F01F" w14:textId="3EB30A43" w:rsidR="007F548A" w:rsidRDefault="007F548A" w:rsidP="00001FB5">
            <w:pPr>
              <w:pStyle w:val="Table0Normal"/>
              <w:keepNext/>
              <w:jc w:val="center"/>
              <w:rPr>
                <w:rFonts w:cs="Arial"/>
              </w:rPr>
            </w:pPr>
            <w:r>
              <w:rPr>
                <w:rFonts w:cs="Arial"/>
              </w:rPr>
              <w:t>0..1</w:t>
            </w:r>
          </w:p>
        </w:tc>
        <w:tc>
          <w:tcPr>
            <w:tcW w:w="3260" w:type="dxa"/>
          </w:tcPr>
          <w:p w14:paraId="6692D6BC" w14:textId="759D9456" w:rsidR="007F548A" w:rsidRDefault="007F548A" w:rsidP="00001FB5">
            <w:pPr>
              <w:pStyle w:val="Table0Normal"/>
              <w:keepNext/>
              <w:rPr>
                <w:rFonts w:cs="Arial"/>
              </w:rPr>
            </w:pPr>
            <w:r w:rsidRPr="0038197D">
              <w:rPr>
                <w:szCs w:val="22"/>
              </w:rPr>
              <w:t>URL</w:t>
            </w:r>
          </w:p>
        </w:tc>
      </w:tr>
      <w:tr w:rsidR="007F548A" w:rsidRPr="00154D67" w14:paraId="306DB74F"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5B217F22" w14:textId="7F8580EC" w:rsidR="007F548A" w:rsidRDefault="007F548A" w:rsidP="00001FB5">
            <w:pPr>
              <w:pStyle w:val="Table0Normal"/>
              <w:keepNext/>
              <w:rPr>
                <w:rFonts w:cs="Arial"/>
                <w:bCs/>
              </w:rPr>
            </w:pPr>
            <w:proofErr w:type="spellStart"/>
            <w:r w:rsidRPr="00CC4078">
              <w:rPr>
                <w:rFonts w:cs="Arial"/>
                <w:bCs/>
                <w:szCs w:val="18"/>
              </w:rPr>
              <w:t>languageOfCorrespondance</w:t>
            </w:r>
            <w:proofErr w:type="spellEnd"/>
          </w:p>
        </w:tc>
        <w:tc>
          <w:tcPr>
            <w:tcW w:w="1980" w:type="dxa"/>
          </w:tcPr>
          <w:p w14:paraId="2F171EB5" w14:textId="3B12EB6B" w:rsidR="007F548A" w:rsidRPr="00B92F6B" w:rsidRDefault="007F548A" w:rsidP="00001FB5">
            <w:pPr>
              <w:pStyle w:val="Table0Normal"/>
              <w:keepNext/>
              <w:rPr>
                <w:rFonts w:cs="Arial"/>
                <w:lang w:val="fr-CH"/>
              </w:rPr>
            </w:pPr>
            <w:r w:rsidRPr="00B92F6B">
              <w:rPr>
                <w:rFonts w:cs="Arial"/>
                <w:szCs w:val="18"/>
                <w:lang w:val="fr-CH"/>
              </w:rPr>
              <w:t>eCH-</w:t>
            </w:r>
            <w:proofErr w:type="gramStart"/>
            <w:r w:rsidRPr="00B92F6B">
              <w:rPr>
                <w:rFonts w:cs="Arial"/>
                <w:szCs w:val="18"/>
                <w:lang w:val="fr-CH"/>
              </w:rPr>
              <w:t>0011:languageType</w:t>
            </w:r>
            <w:proofErr w:type="gramEnd"/>
            <w:r w:rsidRPr="00B92F6B">
              <w:rPr>
                <w:rFonts w:cs="Arial"/>
                <w:szCs w:val="18"/>
                <w:lang w:val="fr-CH"/>
              </w:rPr>
              <w:t xml:space="preserve"> (de, </w:t>
            </w:r>
            <w:proofErr w:type="spellStart"/>
            <w:r w:rsidRPr="00B92F6B">
              <w:rPr>
                <w:rFonts w:cs="Arial"/>
                <w:szCs w:val="18"/>
                <w:lang w:val="fr-CH"/>
              </w:rPr>
              <w:t>fr</w:t>
            </w:r>
            <w:proofErr w:type="spellEnd"/>
            <w:r w:rsidRPr="00B92F6B">
              <w:rPr>
                <w:rFonts w:cs="Arial"/>
                <w:szCs w:val="18"/>
                <w:lang w:val="fr-CH"/>
              </w:rPr>
              <w:t xml:space="preserve">, </w:t>
            </w:r>
            <w:proofErr w:type="spellStart"/>
            <w:r w:rsidRPr="00B92F6B">
              <w:rPr>
                <w:rFonts w:cs="Arial"/>
                <w:szCs w:val="18"/>
                <w:lang w:val="fr-CH"/>
              </w:rPr>
              <w:t>it</w:t>
            </w:r>
            <w:proofErr w:type="spellEnd"/>
            <w:r w:rsidRPr="00B92F6B">
              <w:rPr>
                <w:rFonts w:cs="Arial"/>
                <w:szCs w:val="18"/>
                <w:lang w:val="fr-CH"/>
              </w:rPr>
              <w:t xml:space="preserve">, </w:t>
            </w:r>
            <w:proofErr w:type="spellStart"/>
            <w:r w:rsidRPr="00B92F6B">
              <w:rPr>
                <w:rFonts w:cs="Arial"/>
                <w:szCs w:val="18"/>
                <w:lang w:val="fr-CH"/>
              </w:rPr>
              <w:t>rm</w:t>
            </w:r>
            <w:proofErr w:type="spellEnd"/>
            <w:r w:rsidRPr="00B92F6B">
              <w:rPr>
                <w:rFonts w:cs="Arial"/>
                <w:szCs w:val="18"/>
                <w:lang w:val="fr-CH"/>
              </w:rPr>
              <w:t>, en)</w:t>
            </w:r>
          </w:p>
        </w:tc>
        <w:tc>
          <w:tcPr>
            <w:tcW w:w="997" w:type="dxa"/>
          </w:tcPr>
          <w:p w14:paraId="2501DA0D" w14:textId="3ABD369F" w:rsidR="007F548A" w:rsidRDefault="007F548A" w:rsidP="00001FB5">
            <w:pPr>
              <w:pStyle w:val="Table0Normal"/>
              <w:keepNext/>
              <w:jc w:val="center"/>
              <w:rPr>
                <w:rFonts w:cs="Arial"/>
              </w:rPr>
            </w:pPr>
            <w:r w:rsidRPr="00CC4078">
              <w:rPr>
                <w:rFonts w:cs="Arial"/>
                <w:bCs/>
                <w:szCs w:val="18"/>
              </w:rPr>
              <w:t>1</w:t>
            </w:r>
          </w:p>
        </w:tc>
        <w:tc>
          <w:tcPr>
            <w:tcW w:w="3260" w:type="dxa"/>
          </w:tcPr>
          <w:p w14:paraId="5316E576" w14:textId="573079C6" w:rsidR="007F548A" w:rsidRDefault="007F548A" w:rsidP="00001FB5">
            <w:pPr>
              <w:pStyle w:val="Table0Normal"/>
              <w:keepNext/>
              <w:rPr>
                <w:rFonts w:cs="Arial"/>
              </w:rPr>
            </w:pPr>
            <w:r>
              <w:rPr>
                <w:rFonts w:cs="Arial"/>
              </w:rPr>
              <w:t>Korrespondenzsprache</w:t>
            </w:r>
          </w:p>
        </w:tc>
      </w:tr>
      <w:tr w:rsidR="007F548A" w:rsidRPr="00154D67" w14:paraId="0CB7EB1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345EEABB" w14:textId="4AA78C04" w:rsidR="007F548A" w:rsidRDefault="007F548A" w:rsidP="00001FB5">
            <w:pPr>
              <w:pStyle w:val="Table0Normal"/>
              <w:keepNext/>
              <w:rPr>
                <w:rFonts w:cs="Arial"/>
                <w:bCs/>
              </w:rPr>
            </w:pPr>
            <w:proofErr w:type="spellStart"/>
            <w:r>
              <w:rPr>
                <w:bCs/>
              </w:rPr>
              <w:t>hostCompanyCategory</w:t>
            </w:r>
            <w:proofErr w:type="spellEnd"/>
          </w:p>
        </w:tc>
        <w:tc>
          <w:tcPr>
            <w:tcW w:w="1980" w:type="dxa"/>
          </w:tcPr>
          <w:p w14:paraId="385FC6A6" w14:textId="18B35417" w:rsidR="007F548A" w:rsidRDefault="007F548A" w:rsidP="00001FB5">
            <w:pPr>
              <w:pStyle w:val="Table0Normal"/>
              <w:keepNext/>
              <w:rPr>
                <w:rFonts w:cs="Arial"/>
              </w:rPr>
            </w:pPr>
            <w:proofErr w:type="spellStart"/>
            <w:r>
              <w:t>hostCompanyCategoryType</w:t>
            </w:r>
            <w:proofErr w:type="spellEnd"/>
          </w:p>
        </w:tc>
        <w:tc>
          <w:tcPr>
            <w:tcW w:w="997" w:type="dxa"/>
          </w:tcPr>
          <w:p w14:paraId="4D54A96B" w14:textId="32ADB9A4" w:rsidR="007F548A" w:rsidRDefault="007F548A" w:rsidP="00001FB5">
            <w:pPr>
              <w:pStyle w:val="Table0Normal"/>
              <w:keepNext/>
              <w:jc w:val="center"/>
              <w:rPr>
                <w:rFonts w:cs="Arial"/>
              </w:rPr>
            </w:pPr>
            <w:r>
              <w:t>1</w:t>
            </w:r>
          </w:p>
        </w:tc>
        <w:tc>
          <w:tcPr>
            <w:tcW w:w="3260" w:type="dxa"/>
          </w:tcPr>
          <w:p w14:paraId="43F442EA" w14:textId="4DB7A6C3" w:rsidR="007F548A" w:rsidRDefault="007F548A" w:rsidP="00001FB5">
            <w:pPr>
              <w:pStyle w:val="Table0Normal"/>
              <w:keepNext/>
              <w:rPr>
                <w:rFonts w:cs="Arial"/>
              </w:rPr>
            </w:pPr>
            <w:r>
              <w:t>Unternehmenstyp/Kategorie: Lehrbetrieb, Praktikumsbetrieb, Vorlehrbetrieb, Prüfungsbetrieb, Arbeitgeber, SOG-Schule</w:t>
            </w:r>
          </w:p>
        </w:tc>
      </w:tr>
    </w:tbl>
    <w:p w14:paraId="41F9C847" w14:textId="004FDFB0" w:rsidR="008916AE" w:rsidRDefault="008916AE" w:rsidP="00001FB5">
      <w:pPr>
        <w:pStyle w:val="Beschriftung"/>
      </w:pPr>
      <w:bookmarkStart w:id="450" w:name="_Toc166050436"/>
      <w:r>
        <w:t xml:space="preserve">Tabelle </w:t>
      </w:r>
      <w:r w:rsidR="005137A2">
        <w:fldChar w:fldCharType="begin"/>
      </w:r>
      <w:r w:rsidR="005137A2">
        <w:instrText xml:space="preserve"> SEQ Tabelle \* ARABIC </w:instrText>
      </w:r>
      <w:r w:rsidR="005137A2">
        <w:fldChar w:fldCharType="separate"/>
      </w:r>
      <w:r w:rsidR="002A052A">
        <w:rPr>
          <w:noProof/>
        </w:rPr>
        <w:t>48</w:t>
      </w:r>
      <w:r w:rsidR="005137A2">
        <w:rPr>
          <w:noProof/>
        </w:rPr>
        <w:fldChar w:fldCharType="end"/>
      </w:r>
      <w:r w:rsidR="007D606C">
        <w:t>: Definition des Datentyps</w:t>
      </w:r>
      <w:r w:rsidR="00AE1A23">
        <w:t xml:space="preserve"> «</w:t>
      </w:r>
      <w:proofErr w:type="spellStart"/>
      <w:r w:rsidR="00AF1966">
        <w:t>hostCompanyType</w:t>
      </w:r>
      <w:proofErr w:type="spellEnd"/>
      <w:r w:rsidR="00AE1A23">
        <w:t>».</w:t>
      </w:r>
      <w:bookmarkEnd w:id="450"/>
    </w:p>
    <w:p w14:paraId="33FF8D31" w14:textId="09F2442A" w:rsidR="00FC24C4" w:rsidRDefault="00FC24C4" w:rsidP="00001FB5">
      <w:pPr>
        <w:pStyle w:val="berschrift2"/>
        <w:spacing w:before="300" w:after="60"/>
      </w:pPr>
      <w:bookmarkStart w:id="451" w:name="_Toc166050344"/>
      <w:proofErr w:type="spellStart"/>
      <w:r>
        <w:t>legalUnitType</w:t>
      </w:r>
      <w:proofErr w:type="spellEnd"/>
      <w:r>
        <w:t xml:space="preserve"> (Unternehmen (rechtliche Einheit))</w:t>
      </w:r>
      <w:bookmarkEnd w:id="451"/>
    </w:p>
    <w:tbl>
      <w:tblPr>
        <w:tblStyle w:val="AWK-Tabelle2mitEinzug"/>
        <w:tblW w:w="8217" w:type="dxa"/>
        <w:tblLayout w:type="fixed"/>
        <w:tblLook w:val="0420" w:firstRow="1" w:lastRow="0" w:firstColumn="0" w:lastColumn="0" w:noHBand="0" w:noVBand="1"/>
      </w:tblPr>
      <w:tblGrid>
        <w:gridCol w:w="1980"/>
        <w:gridCol w:w="1985"/>
        <w:gridCol w:w="992"/>
        <w:gridCol w:w="3260"/>
      </w:tblGrid>
      <w:tr w:rsidR="00FC24C4" w14:paraId="375B3568"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6DD85A61" w14:textId="77777777" w:rsidR="00FC24C4" w:rsidRPr="003071AE" w:rsidRDefault="00FC24C4">
            <w:pPr>
              <w:pStyle w:val="Table0Normal"/>
              <w:rPr>
                <w:rFonts w:cs="Arial"/>
              </w:rPr>
            </w:pPr>
            <w:r>
              <w:rPr>
                <w:rFonts w:cs="Arial"/>
              </w:rPr>
              <w:t>Element</w:t>
            </w:r>
          </w:p>
        </w:tc>
        <w:tc>
          <w:tcPr>
            <w:tcW w:w="1985" w:type="dxa"/>
            <w:hideMark/>
          </w:tcPr>
          <w:p w14:paraId="20102351" w14:textId="77777777" w:rsidR="00FC24C4" w:rsidRPr="003071AE" w:rsidRDefault="00FC24C4">
            <w:pPr>
              <w:pStyle w:val="Table0Normal"/>
              <w:rPr>
                <w:rFonts w:cs="Arial"/>
              </w:rPr>
            </w:pPr>
            <w:r>
              <w:rPr>
                <w:rFonts w:cs="Arial"/>
              </w:rPr>
              <w:t>Datentyp</w:t>
            </w:r>
          </w:p>
        </w:tc>
        <w:tc>
          <w:tcPr>
            <w:tcW w:w="992" w:type="dxa"/>
            <w:hideMark/>
          </w:tcPr>
          <w:p w14:paraId="26279971" w14:textId="77777777" w:rsidR="00FC24C4" w:rsidRDefault="00FC24C4">
            <w:pPr>
              <w:pStyle w:val="Table0Normal"/>
              <w:rPr>
                <w:b w:val="0"/>
                <w:bCs w:val="0"/>
              </w:rPr>
            </w:pPr>
            <w:r>
              <w:rPr>
                <w:rFonts w:cs="Arial"/>
              </w:rPr>
              <w:t>Vorkommen</w:t>
            </w:r>
          </w:p>
        </w:tc>
        <w:tc>
          <w:tcPr>
            <w:tcW w:w="3260" w:type="dxa"/>
            <w:hideMark/>
          </w:tcPr>
          <w:p w14:paraId="583654AC" w14:textId="77777777" w:rsidR="00FC24C4" w:rsidRPr="003071AE" w:rsidRDefault="00FC24C4">
            <w:pPr>
              <w:pStyle w:val="Table0Normal"/>
              <w:rPr>
                <w:rFonts w:cs="Arial"/>
              </w:rPr>
            </w:pPr>
            <w:r>
              <w:rPr>
                <w:rFonts w:cs="Arial"/>
              </w:rPr>
              <w:t>Beschreibung</w:t>
            </w:r>
          </w:p>
        </w:tc>
      </w:tr>
      <w:tr w:rsidR="00FC24C4" w14:paraId="49E72083"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411CB857" w14:textId="77777777" w:rsidR="00FC24C4" w:rsidRDefault="00FC24C4">
            <w:pPr>
              <w:pStyle w:val="Table0Normal"/>
              <w:rPr>
                <w:bCs/>
              </w:rPr>
            </w:pPr>
            <w:proofErr w:type="spellStart"/>
            <w:r>
              <w:rPr>
                <w:bCs/>
              </w:rPr>
              <w:t>uid</w:t>
            </w:r>
            <w:proofErr w:type="spellEnd"/>
          </w:p>
        </w:tc>
        <w:tc>
          <w:tcPr>
            <w:tcW w:w="1985" w:type="dxa"/>
          </w:tcPr>
          <w:p w14:paraId="05D8A81E" w14:textId="5E555036" w:rsidR="00FC24C4" w:rsidRDefault="00FC24C4">
            <w:pPr>
              <w:pStyle w:val="Table0Normal"/>
            </w:pPr>
            <w:r w:rsidRPr="00D01222">
              <w:t>eCH-</w:t>
            </w:r>
            <w:proofErr w:type="gramStart"/>
            <w:r w:rsidRPr="00D01222">
              <w:t>0</w:t>
            </w:r>
            <w:r w:rsidR="00237D20">
              <w:t>108</w:t>
            </w:r>
            <w:r w:rsidRPr="00D01222">
              <w:t>:</w:t>
            </w:r>
            <w:r w:rsidR="00237D20">
              <w:t>uid</w:t>
            </w:r>
            <w:r w:rsidRPr="00D01222">
              <w:t>Type</w:t>
            </w:r>
            <w:proofErr w:type="gramEnd"/>
          </w:p>
        </w:tc>
        <w:tc>
          <w:tcPr>
            <w:tcW w:w="992" w:type="dxa"/>
          </w:tcPr>
          <w:p w14:paraId="63B63773" w14:textId="77777777" w:rsidR="00FC24C4" w:rsidRDefault="00FC24C4">
            <w:pPr>
              <w:pStyle w:val="Table0Normal"/>
              <w:jc w:val="center"/>
            </w:pPr>
            <w:r>
              <w:t>1</w:t>
            </w:r>
          </w:p>
        </w:tc>
        <w:tc>
          <w:tcPr>
            <w:tcW w:w="3260" w:type="dxa"/>
          </w:tcPr>
          <w:p w14:paraId="607A2B97" w14:textId="77777777" w:rsidR="00FC24C4" w:rsidRPr="00303672" w:rsidRDefault="00FC24C4">
            <w:pPr>
              <w:pStyle w:val="Table0Normal"/>
            </w:pPr>
            <w:r w:rsidRPr="00D01222">
              <w:t>UID</w:t>
            </w:r>
          </w:p>
        </w:tc>
      </w:tr>
      <w:tr w:rsidR="00FC24C4" w14:paraId="64833F47"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42D72791" w14:textId="77777777" w:rsidR="00FC24C4" w:rsidRDefault="00FC24C4">
            <w:pPr>
              <w:pStyle w:val="Table0Normal"/>
              <w:rPr>
                <w:bCs/>
              </w:rPr>
            </w:pPr>
            <w:proofErr w:type="spellStart"/>
            <w:r>
              <w:rPr>
                <w:bCs/>
              </w:rPr>
              <w:t>organisationName</w:t>
            </w:r>
            <w:proofErr w:type="spellEnd"/>
          </w:p>
        </w:tc>
        <w:tc>
          <w:tcPr>
            <w:tcW w:w="1985" w:type="dxa"/>
          </w:tcPr>
          <w:p w14:paraId="5315C7AE" w14:textId="77777777" w:rsidR="00FC24C4" w:rsidRDefault="00FC24C4">
            <w:pPr>
              <w:pStyle w:val="Table0Normal"/>
            </w:pPr>
            <w:r w:rsidRPr="00E56F94">
              <w:t>eCH-</w:t>
            </w:r>
            <w:proofErr w:type="gramStart"/>
            <w:r w:rsidRPr="00E56F94">
              <w:t>0010:organisationNameType</w:t>
            </w:r>
            <w:proofErr w:type="gramEnd"/>
          </w:p>
        </w:tc>
        <w:tc>
          <w:tcPr>
            <w:tcW w:w="992" w:type="dxa"/>
          </w:tcPr>
          <w:p w14:paraId="059A4E88" w14:textId="77777777" w:rsidR="00FC24C4" w:rsidRDefault="00FC24C4">
            <w:pPr>
              <w:pStyle w:val="Table0Normal"/>
              <w:jc w:val="center"/>
            </w:pPr>
            <w:r>
              <w:t>1</w:t>
            </w:r>
          </w:p>
        </w:tc>
        <w:tc>
          <w:tcPr>
            <w:tcW w:w="3260" w:type="dxa"/>
          </w:tcPr>
          <w:p w14:paraId="0BC3759A" w14:textId="77777777" w:rsidR="00FC24C4" w:rsidRDefault="00FC24C4">
            <w:pPr>
              <w:pStyle w:val="Table0Normal"/>
            </w:pPr>
            <w:r>
              <w:t>Name des Unternehmens</w:t>
            </w:r>
          </w:p>
        </w:tc>
      </w:tr>
      <w:tr w:rsidR="00FC24C4" w14:paraId="78C16E66"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1A1F78B0" w14:textId="7E926684" w:rsidR="00FC24C4" w:rsidRDefault="00EF6863">
            <w:pPr>
              <w:pStyle w:val="Table0Normal"/>
              <w:rPr>
                <w:bCs/>
              </w:rPr>
            </w:pPr>
            <w:proofErr w:type="spellStart"/>
            <w:r>
              <w:rPr>
                <w:bCs/>
              </w:rPr>
              <w:t>mainAddress</w:t>
            </w:r>
            <w:proofErr w:type="spellEnd"/>
          </w:p>
        </w:tc>
        <w:tc>
          <w:tcPr>
            <w:tcW w:w="1985" w:type="dxa"/>
          </w:tcPr>
          <w:p w14:paraId="4465AF03" w14:textId="73C6ABBD" w:rsidR="00FC24C4" w:rsidRDefault="00FC24C4">
            <w:pPr>
              <w:pStyle w:val="Table0Normal"/>
            </w:pPr>
            <w:r>
              <w:t>eCH-</w:t>
            </w:r>
            <w:proofErr w:type="gramStart"/>
            <w:r>
              <w:t>0</w:t>
            </w:r>
            <w:r w:rsidR="00EF6863">
              <w:t>108</w:t>
            </w:r>
            <w:r>
              <w:t>:</w:t>
            </w:r>
            <w:r w:rsidR="00EF6863">
              <w:t>mainAddressType</w:t>
            </w:r>
            <w:proofErr w:type="gramEnd"/>
          </w:p>
        </w:tc>
        <w:tc>
          <w:tcPr>
            <w:tcW w:w="992" w:type="dxa"/>
          </w:tcPr>
          <w:p w14:paraId="0BF7CCFA" w14:textId="77777777" w:rsidR="00FC24C4" w:rsidRDefault="00FC24C4">
            <w:pPr>
              <w:pStyle w:val="Table0Normal"/>
              <w:jc w:val="center"/>
            </w:pPr>
            <w:r>
              <w:t>0..1</w:t>
            </w:r>
          </w:p>
        </w:tc>
        <w:tc>
          <w:tcPr>
            <w:tcW w:w="3260" w:type="dxa"/>
          </w:tcPr>
          <w:p w14:paraId="3C7F3FDA" w14:textId="4A09247B" w:rsidR="00FC24C4" w:rsidRDefault="00FC24C4">
            <w:pPr>
              <w:pStyle w:val="Table0Normal"/>
            </w:pPr>
            <w:r>
              <w:t>Korrespondenzadresse</w:t>
            </w:r>
          </w:p>
        </w:tc>
      </w:tr>
      <w:tr w:rsidR="007F548A" w14:paraId="1891BACB"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6DCD06C6" w14:textId="256536FB" w:rsidR="007F548A" w:rsidRDefault="007F548A" w:rsidP="007F548A">
            <w:pPr>
              <w:pStyle w:val="Table0Normal"/>
              <w:rPr>
                <w:bCs/>
              </w:rPr>
            </w:pPr>
            <w:r>
              <w:rPr>
                <w:bCs/>
                <w:noProof/>
                <w:szCs w:val="18"/>
              </w:rPr>
              <w:t>postOfficeBox</w:t>
            </w:r>
          </w:p>
        </w:tc>
        <w:tc>
          <w:tcPr>
            <w:tcW w:w="1985" w:type="dxa"/>
          </w:tcPr>
          <w:p w14:paraId="6D89C380" w14:textId="36FAF361" w:rsidR="007F548A" w:rsidRDefault="007F548A" w:rsidP="007F548A">
            <w:pPr>
              <w:pStyle w:val="Table0Normal"/>
            </w:pPr>
            <w:proofErr w:type="spellStart"/>
            <w:r>
              <w:t>postOfficeBoxType</w:t>
            </w:r>
            <w:proofErr w:type="spellEnd"/>
          </w:p>
        </w:tc>
        <w:tc>
          <w:tcPr>
            <w:tcW w:w="992" w:type="dxa"/>
          </w:tcPr>
          <w:p w14:paraId="591E0327" w14:textId="5457B2EB" w:rsidR="007F548A" w:rsidRDefault="007F548A" w:rsidP="007F548A">
            <w:pPr>
              <w:pStyle w:val="Table0Normal"/>
              <w:jc w:val="center"/>
            </w:pPr>
            <w:r>
              <w:rPr>
                <w:rFonts w:cs="Arial"/>
              </w:rPr>
              <w:t>0..1</w:t>
            </w:r>
          </w:p>
        </w:tc>
        <w:tc>
          <w:tcPr>
            <w:tcW w:w="3260" w:type="dxa"/>
          </w:tcPr>
          <w:p w14:paraId="6F6BE088" w14:textId="4377C3AD" w:rsidR="007F548A" w:rsidRDefault="007F548A" w:rsidP="007F548A">
            <w:pPr>
              <w:pStyle w:val="Table0Normal"/>
            </w:pPr>
            <w:r>
              <w:rPr>
                <w:rFonts w:cs="Arial"/>
              </w:rPr>
              <w:t>Angabe eines Postfachs</w:t>
            </w:r>
          </w:p>
        </w:tc>
      </w:tr>
      <w:tr w:rsidR="007F548A" w14:paraId="3D2E6896"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2FB547F3" w14:textId="77777777" w:rsidR="007F548A" w:rsidRDefault="007F548A" w:rsidP="007F548A">
            <w:pPr>
              <w:pStyle w:val="Table0Normal"/>
              <w:rPr>
                <w:bCs/>
              </w:rPr>
            </w:pPr>
            <w:proofErr w:type="spellStart"/>
            <w:r>
              <w:rPr>
                <w:bCs/>
              </w:rPr>
              <w:t>phoneNumber</w:t>
            </w:r>
            <w:proofErr w:type="spellEnd"/>
          </w:p>
        </w:tc>
        <w:tc>
          <w:tcPr>
            <w:tcW w:w="1985" w:type="dxa"/>
          </w:tcPr>
          <w:p w14:paraId="589609B8" w14:textId="77777777" w:rsidR="007F548A" w:rsidRDefault="007F548A" w:rsidP="007F548A">
            <w:pPr>
              <w:pStyle w:val="Table0Normal"/>
            </w:pPr>
            <w:proofErr w:type="spellStart"/>
            <w:r>
              <w:rPr>
                <w:szCs w:val="18"/>
              </w:rPr>
              <w:t>phoneContactType</w:t>
            </w:r>
            <w:proofErr w:type="spellEnd"/>
          </w:p>
        </w:tc>
        <w:tc>
          <w:tcPr>
            <w:tcW w:w="992" w:type="dxa"/>
          </w:tcPr>
          <w:p w14:paraId="0EFFCCE3" w14:textId="594A9A2B" w:rsidR="007F548A" w:rsidRDefault="007F548A" w:rsidP="007F548A">
            <w:pPr>
              <w:pStyle w:val="Table0Normal"/>
              <w:jc w:val="center"/>
            </w:pPr>
            <w:r>
              <w:t>0..1</w:t>
            </w:r>
          </w:p>
        </w:tc>
        <w:tc>
          <w:tcPr>
            <w:tcW w:w="3260" w:type="dxa"/>
          </w:tcPr>
          <w:p w14:paraId="0663C94E" w14:textId="77777777" w:rsidR="007F548A" w:rsidRPr="004A021E" w:rsidRDefault="007F548A" w:rsidP="007F548A">
            <w:pPr>
              <w:pStyle w:val="Table0Normal"/>
              <w:rPr>
                <w:highlight w:val="yellow"/>
              </w:rPr>
            </w:pPr>
            <w:r>
              <w:t>Telefonnummer (</w:t>
            </w:r>
            <w:r w:rsidRPr="00F0590C">
              <w:t xml:space="preserve">Ausschliesslich Ziffern (keine Leerschläge oder Trennzeichen) </w:t>
            </w:r>
            <w:r>
              <w:t>m</w:t>
            </w:r>
            <w:r w:rsidRPr="00F0590C">
              <w:t xml:space="preserve">it </w:t>
            </w:r>
            <w:r>
              <w:t>lokaler (0)</w:t>
            </w:r>
            <w:r w:rsidRPr="00F0590C">
              <w:t xml:space="preserve"> oder internationaler (00) Vorwah</w:t>
            </w:r>
            <w:r>
              <w:t>l)</w:t>
            </w:r>
          </w:p>
        </w:tc>
      </w:tr>
      <w:tr w:rsidR="007F548A" w14:paraId="4A78F4D9"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386F25A0" w14:textId="77777777" w:rsidR="007F548A" w:rsidRDefault="007F548A" w:rsidP="007F548A">
            <w:pPr>
              <w:pStyle w:val="Table0Normal"/>
              <w:rPr>
                <w:bCs/>
              </w:rPr>
            </w:pPr>
            <w:proofErr w:type="spellStart"/>
            <w:r>
              <w:rPr>
                <w:bCs/>
              </w:rPr>
              <w:t>emailAddress</w:t>
            </w:r>
            <w:proofErr w:type="spellEnd"/>
          </w:p>
        </w:tc>
        <w:tc>
          <w:tcPr>
            <w:tcW w:w="1985" w:type="dxa"/>
          </w:tcPr>
          <w:p w14:paraId="1B032A84" w14:textId="77777777" w:rsidR="007F548A" w:rsidRDefault="007F548A" w:rsidP="007F548A">
            <w:pPr>
              <w:pStyle w:val="Table0Normal"/>
            </w:pPr>
            <w:proofErr w:type="spellStart"/>
            <w:r>
              <w:rPr>
                <w:rFonts w:cs="Arial"/>
              </w:rPr>
              <w:t>emailContactType</w:t>
            </w:r>
            <w:proofErr w:type="spellEnd"/>
          </w:p>
        </w:tc>
        <w:tc>
          <w:tcPr>
            <w:tcW w:w="992" w:type="dxa"/>
          </w:tcPr>
          <w:p w14:paraId="6382D70D" w14:textId="77777777" w:rsidR="007F548A" w:rsidRDefault="007F548A" w:rsidP="007F548A">
            <w:pPr>
              <w:pStyle w:val="Table0Normal"/>
              <w:jc w:val="center"/>
            </w:pPr>
            <w:r>
              <w:t>0..1</w:t>
            </w:r>
          </w:p>
        </w:tc>
        <w:tc>
          <w:tcPr>
            <w:tcW w:w="3260" w:type="dxa"/>
          </w:tcPr>
          <w:p w14:paraId="2D810A68" w14:textId="77777777" w:rsidR="007F548A" w:rsidRDefault="007F548A" w:rsidP="007F548A">
            <w:pPr>
              <w:pStyle w:val="Table0Normal"/>
            </w:pPr>
            <w:r>
              <w:t>E-Mail-Adresse</w:t>
            </w:r>
          </w:p>
        </w:tc>
      </w:tr>
      <w:tr w:rsidR="007F548A" w14:paraId="780FAD21"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1D560419" w14:textId="77777777" w:rsidR="007F548A" w:rsidRDefault="007F548A" w:rsidP="007F548A">
            <w:pPr>
              <w:pStyle w:val="Table0Normal"/>
              <w:rPr>
                <w:bCs/>
              </w:rPr>
            </w:pPr>
            <w:proofErr w:type="spellStart"/>
            <w:r>
              <w:rPr>
                <w:rFonts w:cs="Arial"/>
              </w:rPr>
              <w:t>url</w:t>
            </w:r>
            <w:proofErr w:type="spellEnd"/>
          </w:p>
        </w:tc>
        <w:tc>
          <w:tcPr>
            <w:tcW w:w="1985" w:type="dxa"/>
          </w:tcPr>
          <w:p w14:paraId="07E7EFB4" w14:textId="77777777" w:rsidR="007F548A" w:rsidRDefault="007F548A" w:rsidP="007F548A">
            <w:pPr>
              <w:pStyle w:val="Table0Normal"/>
            </w:pPr>
            <w:proofErr w:type="spellStart"/>
            <w:proofErr w:type="gramStart"/>
            <w:r w:rsidRPr="00C04C1F">
              <w:rPr>
                <w:rFonts w:cs="Arial"/>
              </w:rPr>
              <w:t>xs:anyURI</w:t>
            </w:r>
            <w:proofErr w:type="spellEnd"/>
            <w:proofErr w:type="gramEnd"/>
          </w:p>
        </w:tc>
        <w:tc>
          <w:tcPr>
            <w:tcW w:w="992" w:type="dxa"/>
          </w:tcPr>
          <w:p w14:paraId="67E37DD7" w14:textId="77777777" w:rsidR="007F548A" w:rsidRDefault="007F548A" w:rsidP="007F548A">
            <w:pPr>
              <w:pStyle w:val="Table0Normal"/>
              <w:jc w:val="center"/>
            </w:pPr>
            <w:r>
              <w:rPr>
                <w:rFonts w:cs="Arial"/>
              </w:rPr>
              <w:t>0..1</w:t>
            </w:r>
          </w:p>
        </w:tc>
        <w:tc>
          <w:tcPr>
            <w:tcW w:w="3260" w:type="dxa"/>
          </w:tcPr>
          <w:p w14:paraId="1D5F9CD1" w14:textId="77777777" w:rsidR="007F548A" w:rsidRDefault="007F548A" w:rsidP="007F548A">
            <w:pPr>
              <w:pStyle w:val="Table0Normal"/>
            </w:pPr>
            <w:r w:rsidRPr="0038197D">
              <w:rPr>
                <w:szCs w:val="22"/>
              </w:rPr>
              <w:t>URL</w:t>
            </w:r>
          </w:p>
        </w:tc>
      </w:tr>
    </w:tbl>
    <w:p w14:paraId="0C71B577" w14:textId="4A56FCC1" w:rsidR="00FC24C4" w:rsidRDefault="00FC24C4" w:rsidP="00001FB5">
      <w:pPr>
        <w:pStyle w:val="Beschriftung"/>
      </w:pPr>
      <w:bookmarkStart w:id="452" w:name="_Toc166050437"/>
      <w:r>
        <w:t xml:space="preserve">Tabelle </w:t>
      </w:r>
      <w:r w:rsidR="005137A2">
        <w:fldChar w:fldCharType="begin"/>
      </w:r>
      <w:r w:rsidR="005137A2">
        <w:instrText xml:space="preserve"> SEQ Tabelle \* ARABIC </w:instrText>
      </w:r>
      <w:r w:rsidR="005137A2">
        <w:fldChar w:fldCharType="separate"/>
      </w:r>
      <w:r w:rsidR="002A052A">
        <w:rPr>
          <w:noProof/>
        </w:rPr>
        <w:t>49</w:t>
      </w:r>
      <w:r w:rsidR="005137A2">
        <w:rPr>
          <w:noProof/>
        </w:rPr>
        <w:fldChar w:fldCharType="end"/>
      </w:r>
      <w:r>
        <w:t>: Definition des Datentyps «</w:t>
      </w:r>
      <w:proofErr w:type="spellStart"/>
      <w:r w:rsidR="00E62A79">
        <w:t>legalUnit</w:t>
      </w:r>
      <w:r>
        <w:t>Type</w:t>
      </w:r>
      <w:proofErr w:type="spellEnd"/>
      <w:r>
        <w:t>».</w:t>
      </w:r>
      <w:bookmarkEnd w:id="452"/>
    </w:p>
    <w:p w14:paraId="20D09F63" w14:textId="6381AC7C" w:rsidR="002D4C4D" w:rsidRDefault="002D4C4D" w:rsidP="00001FB5">
      <w:pPr>
        <w:pStyle w:val="berschrift2"/>
        <w:spacing w:before="300" w:after="60"/>
      </w:pPr>
      <w:bookmarkStart w:id="453" w:name="_Toc166050345"/>
      <w:proofErr w:type="spellStart"/>
      <w:r>
        <w:t>onlineApplicationsType</w:t>
      </w:r>
      <w:proofErr w:type="spellEnd"/>
      <w:r>
        <w:t xml:space="preserve"> (Onlinebewerbung)</w:t>
      </w:r>
      <w:bookmarkEnd w:id="453"/>
    </w:p>
    <w:tbl>
      <w:tblPr>
        <w:tblStyle w:val="AWK-Tabelle2mitEinzug"/>
        <w:tblW w:w="0" w:type="auto"/>
        <w:tblLayout w:type="fixed"/>
        <w:tblLook w:val="0420" w:firstRow="1" w:lastRow="0" w:firstColumn="0" w:lastColumn="0" w:noHBand="0" w:noVBand="1"/>
      </w:tblPr>
      <w:tblGrid>
        <w:gridCol w:w="1980"/>
        <w:gridCol w:w="1985"/>
        <w:gridCol w:w="992"/>
        <w:gridCol w:w="3260"/>
      </w:tblGrid>
      <w:tr w:rsidR="002D4C4D" w:rsidRPr="00C05959" w14:paraId="79B1DF3B" w14:textId="77777777" w:rsidTr="00001FB5">
        <w:trPr>
          <w:cnfStyle w:val="100000000000" w:firstRow="1" w:lastRow="0" w:firstColumn="0" w:lastColumn="0" w:oddVBand="0" w:evenVBand="0" w:oddHBand="0" w:evenHBand="0" w:firstRowFirstColumn="0" w:firstRowLastColumn="0" w:lastRowFirstColumn="0" w:lastRowLastColumn="0"/>
          <w:tblHeader/>
        </w:trPr>
        <w:tc>
          <w:tcPr>
            <w:tcW w:w="1980" w:type="dxa"/>
          </w:tcPr>
          <w:p w14:paraId="76172C09" w14:textId="7969F3E5" w:rsidR="002D4C4D" w:rsidRPr="003F35CC" w:rsidRDefault="002D4C4D" w:rsidP="00BD2BBF">
            <w:pPr>
              <w:pStyle w:val="Table0Normal"/>
              <w:rPr>
                <w:b w:val="0"/>
                <w:bCs w:val="0"/>
              </w:rPr>
            </w:pPr>
            <w:r>
              <w:t>Element</w:t>
            </w:r>
          </w:p>
        </w:tc>
        <w:tc>
          <w:tcPr>
            <w:tcW w:w="1985" w:type="dxa"/>
          </w:tcPr>
          <w:p w14:paraId="38FC4BE9" w14:textId="116619D1" w:rsidR="002D4C4D" w:rsidRPr="003F35CC" w:rsidRDefault="007F49E5" w:rsidP="00BD2BBF">
            <w:pPr>
              <w:pStyle w:val="Table0Normal"/>
              <w:rPr>
                <w:b w:val="0"/>
                <w:bCs w:val="0"/>
              </w:rPr>
            </w:pPr>
            <w:r>
              <w:t>Datentyp</w:t>
            </w:r>
          </w:p>
        </w:tc>
        <w:tc>
          <w:tcPr>
            <w:tcW w:w="992" w:type="dxa"/>
          </w:tcPr>
          <w:p w14:paraId="41F8FE63" w14:textId="77777777" w:rsidR="002D4C4D" w:rsidRPr="003F35CC" w:rsidRDefault="002D4C4D" w:rsidP="00BD2BBF">
            <w:pPr>
              <w:pStyle w:val="Table0Normal"/>
              <w:rPr>
                <w:b w:val="0"/>
                <w:bCs w:val="0"/>
              </w:rPr>
            </w:pPr>
            <w:r>
              <w:t>Vorkommen</w:t>
            </w:r>
          </w:p>
        </w:tc>
        <w:tc>
          <w:tcPr>
            <w:tcW w:w="3260" w:type="dxa"/>
          </w:tcPr>
          <w:p w14:paraId="34BAB4AB" w14:textId="753C4FE7" w:rsidR="002D4C4D" w:rsidRPr="003F35CC" w:rsidRDefault="002D4C4D" w:rsidP="00BD2BBF">
            <w:pPr>
              <w:pStyle w:val="Table0Normal"/>
              <w:rPr>
                <w:b w:val="0"/>
                <w:bCs w:val="0"/>
              </w:rPr>
            </w:pPr>
            <w:r w:rsidRPr="00C05959">
              <w:t>Beschreibung</w:t>
            </w:r>
          </w:p>
        </w:tc>
      </w:tr>
      <w:tr w:rsidR="002D4C4D" w:rsidRPr="00154D67" w14:paraId="4B579B1A"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37CDD5D7" w14:textId="77777777" w:rsidR="002D4C4D" w:rsidRPr="00154D67" w:rsidRDefault="002D4C4D" w:rsidP="00BD2BBF">
            <w:pPr>
              <w:pStyle w:val="Table0Normal"/>
              <w:rPr>
                <w:rFonts w:cs="Arial"/>
                <w:bCs/>
              </w:rPr>
            </w:pPr>
            <w:proofErr w:type="spellStart"/>
            <w:r>
              <w:rPr>
                <w:rFonts w:cs="Arial"/>
                <w:bCs/>
              </w:rPr>
              <w:t>publishContact</w:t>
            </w:r>
            <w:proofErr w:type="spellEnd"/>
          </w:p>
        </w:tc>
        <w:tc>
          <w:tcPr>
            <w:tcW w:w="1985" w:type="dxa"/>
          </w:tcPr>
          <w:p w14:paraId="6E91793C" w14:textId="77777777" w:rsidR="002D4C4D" w:rsidRPr="00154D67" w:rsidRDefault="002D4C4D" w:rsidP="00BD2BBF">
            <w:pPr>
              <w:pStyle w:val="Table0Normal"/>
              <w:rPr>
                <w:rFonts w:cs="Arial"/>
              </w:rPr>
            </w:pPr>
            <w:proofErr w:type="spellStart"/>
            <w:proofErr w:type="gramStart"/>
            <w:r>
              <w:rPr>
                <w:rFonts w:cs="Arial"/>
              </w:rPr>
              <w:t>xs:boolean</w:t>
            </w:r>
            <w:proofErr w:type="spellEnd"/>
            <w:proofErr w:type="gramEnd"/>
          </w:p>
        </w:tc>
        <w:tc>
          <w:tcPr>
            <w:tcW w:w="992" w:type="dxa"/>
          </w:tcPr>
          <w:p w14:paraId="5DE4F4B9" w14:textId="77777777" w:rsidR="002D4C4D" w:rsidRPr="00154D67" w:rsidRDefault="002D4C4D" w:rsidP="00BD2BBF">
            <w:pPr>
              <w:pStyle w:val="Table0Normal"/>
              <w:jc w:val="center"/>
              <w:rPr>
                <w:rFonts w:cs="Arial"/>
              </w:rPr>
            </w:pPr>
            <w:r>
              <w:rPr>
                <w:rFonts w:cs="Arial"/>
              </w:rPr>
              <w:t>1</w:t>
            </w:r>
          </w:p>
        </w:tc>
        <w:tc>
          <w:tcPr>
            <w:tcW w:w="3260" w:type="dxa"/>
          </w:tcPr>
          <w:p w14:paraId="338D35D9" w14:textId="77777777" w:rsidR="002D4C4D" w:rsidRPr="009073EF" w:rsidRDefault="002D4C4D" w:rsidP="00BD2BBF">
            <w:pPr>
              <w:pStyle w:val="Table0Normal"/>
              <w:rPr>
                <w:rFonts w:cs="Arial"/>
              </w:rPr>
            </w:pPr>
            <w:r w:rsidRPr="00303672">
              <w:rPr>
                <w:rFonts w:cs="Arial"/>
              </w:rPr>
              <w:t>Bewerbung: Kontakt publizieren</w:t>
            </w:r>
            <w:r>
              <w:rPr>
                <w:rFonts w:cs="Arial"/>
              </w:rPr>
              <w:t xml:space="preserve"> (falls «</w:t>
            </w:r>
            <w:proofErr w:type="spellStart"/>
            <w:r>
              <w:rPr>
                <w:rFonts w:cs="Arial"/>
              </w:rPr>
              <w:t>true</w:t>
            </w:r>
            <w:proofErr w:type="spellEnd"/>
            <w:r>
              <w:rPr>
                <w:rFonts w:cs="Arial"/>
              </w:rPr>
              <w:t>»: Inhalt</w:t>
            </w:r>
            <w:del w:id="454" w:author="Lars Steffen" w:date="2024-09-09T10:34:00Z" w16du:dateUtc="2024-09-09T08:34:00Z">
              <w:r w:rsidDel="00222686">
                <w:rPr>
                  <w:rFonts w:cs="Arial"/>
                </w:rPr>
                <w:delText>e</w:delText>
              </w:r>
            </w:del>
            <w:r>
              <w:rPr>
                <w:rFonts w:cs="Arial"/>
              </w:rPr>
              <w:t xml:space="preserve"> des Elements «</w:t>
            </w:r>
            <w:proofErr w:type="spellStart"/>
            <w:r>
              <w:rPr>
                <w:rFonts w:cs="Arial"/>
              </w:rPr>
              <w:t>applicationContact</w:t>
            </w:r>
            <w:proofErr w:type="spellEnd"/>
            <w:r>
              <w:rPr>
                <w:rFonts w:cs="Arial"/>
              </w:rPr>
              <w:t>» werden auf Lehrstellenportalen publiziert)</w:t>
            </w:r>
          </w:p>
        </w:tc>
      </w:tr>
      <w:tr w:rsidR="002D4C4D" w:rsidRPr="00154D67" w14:paraId="694725F2" w14:textId="77777777" w:rsidTr="00001FB5">
        <w:trPr>
          <w:cnfStyle w:val="000000010000" w:firstRow="0" w:lastRow="0" w:firstColumn="0" w:lastColumn="0" w:oddVBand="0" w:evenVBand="0" w:oddHBand="0" w:evenHBand="1" w:firstRowFirstColumn="0" w:firstRowLastColumn="0" w:lastRowFirstColumn="0" w:lastRowLastColumn="0"/>
        </w:trPr>
        <w:tc>
          <w:tcPr>
            <w:tcW w:w="1980" w:type="dxa"/>
          </w:tcPr>
          <w:p w14:paraId="7AE6030B" w14:textId="77777777" w:rsidR="002D4C4D" w:rsidRPr="00616E0E" w:rsidRDefault="002D4C4D" w:rsidP="00BD2BBF">
            <w:pPr>
              <w:pStyle w:val="Table0Normal"/>
              <w:rPr>
                <w:rFonts w:cs="Arial"/>
                <w:bCs/>
              </w:rPr>
            </w:pPr>
            <w:proofErr w:type="spellStart"/>
            <w:r>
              <w:rPr>
                <w:rFonts w:cs="Arial"/>
                <w:bCs/>
              </w:rPr>
              <w:t>publishUrl</w:t>
            </w:r>
            <w:proofErr w:type="spellEnd"/>
          </w:p>
        </w:tc>
        <w:tc>
          <w:tcPr>
            <w:tcW w:w="1985" w:type="dxa"/>
          </w:tcPr>
          <w:p w14:paraId="650FAB97" w14:textId="77777777" w:rsidR="002D4C4D" w:rsidRPr="00616E0E" w:rsidRDefault="002D4C4D" w:rsidP="00BD2BBF">
            <w:pPr>
              <w:pStyle w:val="Table0Normal"/>
              <w:rPr>
                <w:rFonts w:cs="Arial"/>
              </w:rPr>
            </w:pPr>
            <w:proofErr w:type="spellStart"/>
            <w:proofErr w:type="gramStart"/>
            <w:r>
              <w:rPr>
                <w:rFonts w:cs="Arial"/>
              </w:rPr>
              <w:t>xs:boolean</w:t>
            </w:r>
            <w:proofErr w:type="spellEnd"/>
            <w:proofErr w:type="gramEnd"/>
          </w:p>
        </w:tc>
        <w:tc>
          <w:tcPr>
            <w:tcW w:w="992" w:type="dxa"/>
          </w:tcPr>
          <w:p w14:paraId="25369D98" w14:textId="77777777" w:rsidR="002D4C4D" w:rsidRPr="00616E0E" w:rsidRDefault="002D4C4D" w:rsidP="00BD2BBF">
            <w:pPr>
              <w:pStyle w:val="Table0Normal"/>
              <w:jc w:val="center"/>
              <w:rPr>
                <w:rFonts w:cs="Arial"/>
              </w:rPr>
            </w:pPr>
            <w:r>
              <w:rPr>
                <w:rFonts w:cs="Arial"/>
              </w:rPr>
              <w:t>1</w:t>
            </w:r>
          </w:p>
        </w:tc>
        <w:tc>
          <w:tcPr>
            <w:tcW w:w="3260" w:type="dxa"/>
          </w:tcPr>
          <w:p w14:paraId="3B488C9D" w14:textId="12F9AF7B" w:rsidR="002D4C4D" w:rsidRPr="009073EF" w:rsidRDefault="002D4C4D" w:rsidP="00BD2BBF">
            <w:pPr>
              <w:pStyle w:val="Table0Normal"/>
              <w:rPr>
                <w:rFonts w:cs="Arial"/>
              </w:rPr>
            </w:pPr>
            <w:r w:rsidRPr="00303672">
              <w:rPr>
                <w:rFonts w:cs="Arial"/>
              </w:rPr>
              <w:t>URL für Online-Bewerbung publi</w:t>
            </w:r>
            <w:r>
              <w:rPr>
                <w:rFonts w:cs="Arial"/>
              </w:rPr>
              <w:t>z</w:t>
            </w:r>
            <w:r w:rsidRPr="00303672">
              <w:rPr>
                <w:rFonts w:cs="Arial"/>
              </w:rPr>
              <w:t xml:space="preserve">ieren </w:t>
            </w:r>
            <w:r>
              <w:rPr>
                <w:rFonts w:cs="Arial"/>
              </w:rPr>
              <w:t>(falls «</w:t>
            </w:r>
            <w:proofErr w:type="spellStart"/>
            <w:r>
              <w:rPr>
                <w:rFonts w:cs="Arial"/>
              </w:rPr>
              <w:t>true</w:t>
            </w:r>
            <w:proofErr w:type="spellEnd"/>
            <w:r>
              <w:rPr>
                <w:rFonts w:cs="Arial"/>
              </w:rPr>
              <w:t>»: Inhalt</w:t>
            </w:r>
            <w:del w:id="455" w:author="Lars Steffen" w:date="2024-09-09T10:34:00Z" w16du:dateUtc="2024-09-09T08:34:00Z">
              <w:r w:rsidDel="00222686">
                <w:rPr>
                  <w:rFonts w:cs="Arial"/>
                </w:rPr>
                <w:delText>e</w:delText>
              </w:r>
            </w:del>
            <w:r>
              <w:rPr>
                <w:rFonts w:cs="Arial"/>
              </w:rPr>
              <w:t xml:space="preserve"> de</w:t>
            </w:r>
            <w:ins w:id="456" w:author="Lars Steffen" w:date="2024-09-09T10:34:00Z" w16du:dateUtc="2024-09-09T08:34:00Z">
              <w:r w:rsidR="00222686">
                <w:rPr>
                  <w:rFonts w:cs="Arial"/>
                </w:rPr>
                <w:t>s</w:t>
              </w:r>
            </w:ins>
            <w:del w:id="457" w:author="Lars Steffen" w:date="2024-09-09T10:34:00Z" w16du:dateUtc="2024-09-09T08:34:00Z">
              <w:r w:rsidDel="00222686">
                <w:rPr>
                  <w:rFonts w:cs="Arial"/>
                </w:rPr>
                <w:delText>r</w:delText>
              </w:r>
            </w:del>
            <w:r>
              <w:rPr>
                <w:rFonts w:cs="Arial"/>
              </w:rPr>
              <w:t xml:space="preserve"> Element</w:t>
            </w:r>
            <w:del w:id="458" w:author="Lars Steffen" w:date="2024-09-09T10:34:00Z" w16du:dateUtc="2024-09-09T08:34:00Z">
              <w:r w:rsidDel="00222686">
                <w:rPr>
                  <w:rFonts w:cs="Arial"/>
                </w:rPr>
                <w:delText>e</w:delText>
              </w:r>
            </w:del>
            <w:ins w:id="459" w:author="Lars Steffen" w:date="2024-09-09T10:34:00Z" w16du:dateUtc="2024-09-09T08:34:00Z">
              <w:r w:rsidR="00222686">
                <w:rPr>
                  <w:rFonts w:cs="Arial"/>
                </w:rPr>
                <w:t>s</w:t>
              </w:r>
            </w:ins>
            <w:r>
              <w:rPr>
                <w:rFonts w:cs="Arial"/>
              </w:rPr>
              <w:t xml:space="preserve"> «</w:t>
            </w:r>
            <w:proofErr w:type="spellStart"/>
            <w:r>
              <w:rPr>
                <w:rFonts w:cs="Arial"/>
              </w:rPr>
              <w:t>urlOnlineApplication</w:t>
            </w:r>
            <w:proofErr w:type="spellEnd"/>
            <w:r>
              <w:rPr>
                <w:rFonts w:cs="Arial"/>
              </w:rPr>
              <w:t>» aus dem Element «</w:t>
            </w:r>
            <w:proofErr w:type="spellStart"/>
            <w:r>
              <w:rPr>
                <w:rFonts w:cs="Arial"/>
              </w:rPr>
              <w:t>apprenticeship</w:t>
            </w:r>
            <w:proofErr w:type="spellEnd"/>
            <w:r>
              <w:rPr>
                <w:rFonts w:cs="Arial"/>
              </w:rPr>
              <w:t>» werden auf Lehrstellenportalen publiziert)</w:t>
            </w:r>
          </w:p>
        </w:tc>
      </w:tr>
      <w:tr w:rsidR="002D4C4D" w:rsidRPr="00154D67" w14:paraId="5B07D702" w14:textId="77777777" w:rsidTr="00001FB5">
        <w:trPr>
          <w:cnfStyle w:val="000000100000" w:firstRow="0" w:lastRow="0" w:firstColumn="0" w:lastColumn="0" w:oddVBand="0" w:evenVBand="0" w:oddHBand="1" w:evenHBand="0" w:firstRowFirstColumn="0" w:firstRowLastColumn="0" w:lastRowFirstColumn="0" w:lastRowLastColumn="0"/>
        </w:trPr>
        <w:tc>
          <w:tcPr>
            <w:tcW w:w="1980" w:type="dxa"/>
          </w:tcPr>
          <w:p w14:paraId="6987969E" w14:textId="77777777" w:rsidR="002D4C4D" w:rsidRPr="00154D67" w:rsidRDefault="002D4C4D" w:rsidP="00BD2BBF">
            <w:pPr>
              <w:pStyle w:val="Table0Normal"/>
              <w:rPr>
                <w:rFonts w:cs="Arial"/>
                <w:bCs/>
              </w:rPr>
            </w:pPr>
            <w:proofErr w:type="spellStart"/>
            <w:r>
              <w:rPr>
                <w:rFonts w:cs="Arial"/>
                <w:bCs/>
              </w:rPr>
              <w:t>publishEmail</w:t>
            </w:r>
            <w:proofErr w:type="spellEnd"/>
          </w:p>
        </w:tc>
        <w:tc>
          <w:tcPr>
            <w:tcW w:w="1985" w:type="dxa"/>
          </w:tcPr>
          <w:p w14:paraId="11AA2636" w14:textId="77777777" w:rsidR="002D4C4D" w:rsidRPr="00154D67" w:rsidRDefault="002D4C4D" w:rsidP="00BD2BBF">
            <w:pPr>
              <w:pStyle w:val="Table0Normal"/>
              <w:rPr>
                <w:rFonts w:cs="Arial"/>
              </w:rPr>
            </w:pPr>
            <w:proofErr w:type="spellStart"/>
            <w:proofErr w:type="gramStart"/>
            <w:r>
              <w:rPr>
                <w:rFonts w:cs="Arial"/>
              </w:rPr>
              <w:t>xs:boolean</w:t>
            </w:r>
            <w:proofErr w:type="spellEnd"/>
            <w:proofErr w:type="gramEnd"/>
          </w:p>
        </w:tc>
        <w:tc>
          <w:tcPr>
            <w:tcW w:w="992" w:type="dxa"/>
          </w:tcPr>
          <w:p w14:paraId="47888DEE" w14:textId="77777777" w:rsidR="002D4C4D" w:rsidRPr="00154D67" w:rsidRDefault="002D4C4D" w:rsidP="00BD2BBF">
            <w:pPr>
              <w:pStyle w:val="Table0Normal"/>
              <w:jc w:val="center"/>
              <w:rPr>
                <w:rFonts w:cs="Arial"/>
              </w:rPr>
            </w:pPr>
            <w:r>
              <w:rPr>
                <w:rFonts w:cs="Arial"/>
              </w:rPr>
              <w:t>1</w:t>
            </w:r>
          </w:p>
        </w:tc>
        <w:tc>
          <w:tcPr>
            <w:tcW w:w="3260" w:type="dxa"/>
          </w:tcPr>
          <w:p w14:paraId="5CB9B2A9" w14:textId="4BF1533C" w:rsidR="002D4C4D" w:rsidRPr="009073EF" w:rsidRDefault="002D4C4D" w:rsidP="008916AE">
            <w:pPr>
              <w:pStyle w:val="Table0Normal"/>
              <w:keepNext/>
              <w:rPr>
                <w:rFonts w:cs="Arial"/>
              </w:rPr>
            </w:pPr>
            <w:r w:rsidRPr="00303672">
              <w:rPr>
                <w:rFonts w:cs="Arial"/>
              </w:rPr>
              <w:t xml:space="preserve">E-Mail für Online-Bewerbung publizieren </w:t>
            </w:r>
            <w:r>
              <w:rPr>
                <w:rFonts w:cs="Arial"/>
              </w:rPr>
              <w:t>(falls «</w:t>
            </w:r>
            <w:proofErr w:type="spellStart"/>
            <w:r>
              <w:rPr>
                <w:rFonts w:cs="Arial"/>
              </w:rPr>
              <w:t>true</w:t>
            </w:r>
            <w:proofErr w:type="spellEnd"/>
            <w:r>
              <w:rPr>
                <w:rFonts w:cs="Arial"/>
              </w:rPr>
              <w:t>»: Inhalt</w:t>
            </w:r>
            <w:del w:id="460" w:author="Lars Steffen" w:date="2024-09-09T10:34:00Z" w16du:dateUtc="2024-09-09T08:34:00Z">
              <w:r w:rsidDel="00222686">
                <w:rPr>
                  <w:rFonts w:cs="Arial"/>
                </w:rPr>
                <w:delText>e</w:delText>
              </w:r>
            </w:del>
            <w:r>
              <w:rPr>
                <w:rFonts w:cs="Arial"/>
              </w:rPr>
              <w:t xml:space="preserve"> de</w:t>
            </w:r>
            <w:ins w:id="461" w:author="Lars Steffen" w:date="2024-09-09T10:34:00Z" w16du:dateUtc="2024-09-09T08:34:00Z">
              <w:r w:rsidR="00222686">
                <w:rPr>
                  <w:rFonts w:cs="Arial"/>
                </w:rPr>
                <w:t>s</w:t>
              </w:r>
            </w:ins>
            <w:del w:id="462" w:author="Lars Steffen" w:date="2024-09-09T10:34:00Z" w16du:dateUtc="2024-09-09T08:34:00Z">
              <w:r w:rsidDel="00222686">
                <w:rPr>
                  <w:rFonts w:cs="Arial"/>
                </w:rPr>
                <w:delText>r</w:delText>
              </w:r>
            </w:del>
            <w:r>
              <w:rPr>
                <w:rFonts w:cs="Arial"/>
              </w:rPr>
              <w:t xml:space="preserve"> Element</w:t>
            </w:r>
            <w:ins w:id="463" w:author="Lars Steffen" w:date="2024-09-09T10:34:00Z" w16du:dateUtc="2024-09-09T08:34:00Z">
              <w:r w:rsidR="00222686">
                <w:rPr>
                  <w:rFonts w:cs="Arial"/>
                </w:rPr>
                <w:t>s</w:t>
              </w:r>
            </w:ins>
            <w:del w:id="464" w:author="Lars Steffen" w:date="2024-09-09T10:34:00Z" w16du:dateUtc="2024-09-09T08:34:00Z">
              <w:r w:rsidDel="00222686">
                <w:rPr>
                  <w:rFonts w:cs="Arial"/>
                </w:rPr>
                <w:delText>e</w:delText>
              </w:r>
            </w:del>
            <w:r>
              <w:rPr>
                <w:rFonts w:cs="Arial"/>
              </w:rPr>
              <w:t xml:space="preserve"> «</w:t>
            </w:r>
            <w:proofErr w:type="spellStart"/>
            <w:r>
              <w:rPr>
                <w:rFonts w:cs="Arial"/>
              </w:rPr>
              <w:t>emailOnlineApplication</w:t>
            </w:r>
            <w:proofErr w:type="spellEnd"/>
            <w:r>
              <w:rPr>
                <w:rFonts w:cs="Arial"/>
              </w:rPr>
              <w:t>» aus dem Element «</w:t>
            </w:r>
            <w:proofErr w:type="spellStart"/>
            <w:r>
              <w:rPr>
                <w:rFonts w:cs="Arial"/>
              </w:rPr>
              <w:t>apprenticeship</w:t>
            </w:r>
            <w:proofErr w:type="spellEnd"/>
            <w:r>
              <w:rPr>
                <w:rFonts w:cs="Arial"/>
              </w:rPr>
              <w:t>» werden auf Lehrstellenportalen publiziert)</w:t>
            </w:r>
          </w:p>
        </w:tc>
      </w:tr>
    </w:tbl>
    <w:p w14:paraId="218FE740" w14:textId="23005B6A" w:rsidR="008916AE" w:rsidRPr="00AE1A23" w:rsidRDefault="008916AE" w:rsidP="00001FB5">
      <w:pPr>
        <w:pStyle w:val="Beschriftung"/>
        <w:rPr>
          <w:lang w:val="fr-CH"/>
        </w:rPr>
      </w:pPr>
      <w:bookmarkStart w:id="465" w:name="_Toc166050438"/>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50</w:t>
      </w:r>
      <w:r w:rsidR="009B57CD">
        <w:rPr>
          <w:lang w:val="fr-CH"/>
        </w:rPr>
        <w:fldChar w:fldCharType="end"/>
      </w:r>
      <w:r w:rsidR="007D606C" w:rsidRPr="00AE1A23">
        <w:rPr>
          <w:lang w:val="fr-CH"/>
        </w:rPr>
        <w:t xml:space="preserve">: </w:t>
      </w:r>
      <w:proofErr w:type="spellStart"/>
      <w:r w:rsidR="007D606C" w:rsidRPr="00AE1A23">
        <w:rPr>
          <w:lang w:val="fr-CH"/>
        </w:rPr>
        <w:t>Definition</w:t>
      </w:r>
      <w:proofErr w:type="spellEnd"/>
      <w:r w:rsidR="007D606C" w:rsidRPr="00AE1A23">
        <w:rPr>
          <w:lang w:val="fr-CH"/>
        </w:rPr>
        <w:t xml:space="preserve"> des </w:t>
      </w:r>
      <w:proofErr w:type="spellStart"/>
      <w:r w:rsidR="007D606C" w:rsidRPr="00AE1A23">
        <w:rPr>
          <w:lang w:val="fr-CH"/>
        </w:rPr>
        <w:t>Datentyps</w:t>
      </w:r>
      <w:proofErr w:type="spellEnd"/>
      <w:proofErr w:type="gramStart"/>
      <w:r w:rsidR="00AE1A23" w:rsidRPr="00AE1A23">
        <w:rPr>
          <w:lang w:val="fr-CH"/>
        </w:rPr>
        <w:t xml:space="preserve"> «</w:t>
      </w:r>
      <w:proofErr w:type="spellStart"/>
      <w:r w:rsidR="00AE1A23" w:rsidRPr="00AE1A23">
        <w:rPr>
          <w:lang w:val="fr-CH"/>
        </w:rPr>
        <w:t>onlineApplicationsType</w:t>
      </w:r>
      <w:proofErr w:type="spellEnd"/>
      <w:proofErr w:type="gramEnd"/>
      <w:r w:rsidR="00AE1A23" w:rsidRPr="00AE1A23">
        <w:rPr>
          <w:lang w:val="fr-CH"/>
        </w:rPr>
        <w:t>».</w:t>
      </w:r>
      <w:bookmarkEnd w:id="465"/>
    </w:p>
    <w:p w14:paraId="3C63507C" w14:textId="0E2B81E8" w:rsidR="00967C9C" w:rsidRDefault="00967C9C" w:rsidP="00967C9C">
      <w:pPr>
        <w:pStyle w:val="berschrift2"/>
      </w:pPr>
      <w:bookmarkStart w:id="466" w:name="_Toc166050346"/>
      <w:proofErr w:type="spellStart"/>
      <w:r>
        <w:lastRenderedPageBreak/>
        <w:t>personIdType</w:t>
      </w:r>
      <w:proofErr w:type="spellEnd"/>
      <w:r>
        <w:t xml:space="preserve"> (Identifikator Person)</w:t>
      </w:r>
      <w:bookmarkEnd w:id="466"/>
    </w:p>
    <w:tbl>
      <w:tblPr>
        <w:tblStyle w:val="AWK-Tabelle2mitEinzug"/>
        <w:tblW w:w="0" w:type="auto"/>
        <w:tblLayout w:type="fixed"/>
        <w:tblLook w:val="0420" w:firstRow="1" w:lastRow="0" w:firstColumn="0" w:lastColumn="0" w:noHBand="0" w:noVBand="1"/>
      </w:tblPr>
      <w:tblGrid>
        <w:gridCol w:w="2410"/>
        <w:gridCol w:w="6091"/>
      </w:tblGrid>
      <w:tr w:rsidR="00967C9C" w14:paraId="4239F0C0" w14:textId="77777777" w:rsidTr="00001FB5">
        <w:trPr>
          <w:cnfStyle w:val="100000000000" w:firstRow="1" w:lastRow="0" w:firstColumn="0" w:lastColumn="0" w:oddVBand="0" w:evenVBand="0" w:oddHBand="0" w:evenHBand="0" w:firstRowFirstColumn="0" w:firstRowLastColumn="0" w:lastRowFirstColumn="0" w:lastRowLastColumn="0"/>
        </w:trPr>
        <w:tc>
          <w:tcPr>
            <w:tcW w:w="2410" w:type="dxa"/>
            <w:hideMark/>
          </w:tcPr>
          <w:p w14:paraId="08BBC163" w14:textId="6DF7DFAA" w:rsidR="00967C9C" w:rsidRPr="003071AE" w:rsidRDefault="00967C9C" w:rsidP="00BD2BBF">
            <w:pPr>
              <w:pStyle w:val="Table0Normal"/>
              <w:rPr>
                <w:rFonts w:cs="Arial"/>
              </w:rPr>
            </w:pPr>
            <w:r>
              <w:rPr>
                <w:rFonts w:cs="Arial"/>
              </w:rPr>
              <w:t>Datentyp</w:t>
            </w:r>
          </w:p>
        </w:tc>
        <w:tc>
          <w:tcPr>
            <w:tcW w:w="6091" w:type="dxa"/>
            <w:hideMark/>
          </w:tcPr>
          <w:p w14:paraId="01EED3A4" w14:textId="6726DB1D" w:rsidR="00967C9C" w:rsidRPr="003071AE" w:rsidRDefault="00967C9C" w:rsidP="00BD2BBF">
            <w:pPr>
              <w:pStyle w:val="Table0Normal"/>
              <w:rPr>
                <w:rFonts w:cs="Arial"/>
              </w:rPr>
            </w:pPr>
            <w:r>
              <w:rPr>
                <w:rFonts w:cs="Arial"/>
              </w:rPr>
              <w:t>Beschreibung</w:t>
            </w:r>
          </w:p>
        </w:tc>
      </w:tr>
      <w:tr w:rsidR="00967C9C" w14:paraId="3B019179" w14:textId="77777777" w:rsidTr="00001FB5">
        <w:trPr>
          <w:cnfStyle w:val="000000100000" w:firstRow="0" w:lastRow="0" w:firstColumn="0" w:lastColumn="0" w:oddVBand="0" w:evenVBand="0" w:oddHBand="1" w:evenHBand="0" w:firstRowFirstColumn="0" w:firstRowLastColumn="0" w:lastRowFirstColumn="0" w:lastRowLastColumn="0"/>
        </w:trPr>
        <w:tc>
          <w:tcPr>
            <w:tcW w:w="2410" w:type="dxa"/>
          </w:tcPr>
          <w:p w14:paraId="43D5DC1B" w14:textId="3338EA25" w:rsidR="00967C9C" w:rsidRDefault="00967C9C" w:rsidP="00BD2BBF">
            <w:pPr>
              <w:pStyle w:val="Table0Normal"/>
            </w:pPr>
            <w:proofErr w:type="spellStart"/>
            <w:proofErr w:type="gramStart"/>
            <w:r>
              <w:t>xs:token</w:t>
            </w:r>
            <w:proofErr w:type="spellEnd"/>
            <w:proofErr w:type="gramEnd"/>
            <w:r>
              <w:t xml:space="preserve">  (</w:t>
            </w:r>
            <w:proofErr w:type="spellStart"/>
            <w:r>
              <w:t>maxLength</w:t>
            </w:r>
            <w:proofErr w:type="spellEnd"/>
            <w:r>
              <w:t xml:space="preserve"> = </w:t>
            </w:r>
            <w:r w:rsidR="00B11EC5">
              <w:t>5</w:t>
            </w:r>
            <w:r>
              <w:t>0, Beginnend mit «P</w:t>
            </w:r>
            <w:r w:rsidR="00A45E48">
              <w:t>P</w:t>
            </w:r>
            <w:r>
              <w:t>X»)</w:t>
            </w:r>
          </w:p>
        </w:tc>
        <w:tc>
          <w:tcPr>
            <w:tcW w:w="6091" w:type="dxa"/>
          </w:tcPr>
          <w:p w14:paraId="7E69C6EE" w14:textId="585C8FDF" w:rsidR="00967C9C" w:rsidRDefault="00967C9C" w:rsidP="008916AE">
            <w:pPr>
              <w:pStyle w:val="Table0Normal"/>
              <w:keepNext/>
            </w:pPr>
            <w:r>
              <w:t>Identifikator Person (z.B. gesetzliche Vertretung, Berufsbildner</w:t>
            </w:r>
            <w:r w:rsidR="00A45E48">
              <w:t>/in</w:t>
            </w:r>
            <w:r>
              <w:t>, (vgl. Kapitel </w:t>
            </w:r>
            <w:r>
              <w:fldChar w:fldCharType="begin"/>
            </w:r>
            <w:r>
              <w:instrText xml:space="preserve"> REF _Ref103631215 \r \h </w:instrText>
            </w:r>
            <w:r w:rsidR="00001FB5">
              <w:instrText xml:space="preserve"> \* MERGEFORMAT </w:instrText>
            </w:r>
            <w:r>
              <w:fldChar w:fldCharType="separate"/>
            </w:r>
            <w:r w:rsidR="002A052A">
              <w:t>2.14</w:t>
            </w:r>
            <w:r>
              <w:fldChar w:fldCharType="end"/>
            </w:r>
            <w:r>
              <w:t>)</w:t>
            </w:r>
          </w:p>
        </w:tc>
      </w:tr>
    </w:tbl>
    <w:p w14:paraId="46368FEB" w14:textId="4C83FBF7" w:rsidR="00967C9C" w:rsidRPr="00216706" w:rsidRDefault="008916AE" w:rsidP="00001FB5">
      <w:pPr>
        <w:pStyle w:val="Beschriftung"/>
      </w:pPr>
      <w:bookmarkStart w:id="467" w:name="_Toc166050439"/>
      <w:r>
        <w:t xml:space="preserve">Tabelle </w:t>
      </w:r>
      <w:r w:rsidR="005137A2">
        <w:fldChar w:fldCharType="begin"/>
      </w:r>
      <w:r w:rsidR="005137A2">
        <w:instrText xml:space="preserve"> SEQ Tabelle \* ARABIC </w:instrText>
      </w:r>
      <w:r w:rsidR="005137A2">
        <w:fldChar w:fldCharType="separate"/>
      </w:r>
      <w:r w:rsidR="002A052A">
        <w:rPr>
          <w:noProof/>
        </w:rPr>
        <w:t>51</w:t>
      </w:r>
      <w:r w:rsidR="005137A2">
        <w:rPr>
          <w:noProof/>
        </w:rPr>
        <w:fldChar w:fldCharType="end"/>
      </w:r>
      <w:r w:rsidR="007D606C">
        <w:t>: Definition des Datentyps</w:t>
      </w:r>
      <w:r w:rsidR="00AE1A23">
        <w:t xml:space="preserve"> «</w:t>
      </w:r>
      <w:proofErr w:type="spellStart"/>
      <w:r w:rsidR="00AE1A23">
        <w:t>personIdType</w:t>
      </w:r>
      <w:proofErr w:type="spellEnd"/>
      <w:r w:rsidR="00AE1A23">
        <w:t>».</w:t>
      </w:r>
      <w:bookmarkEnd w:id="467"/>
    </w:p>
    <w:p w14:paraId="792F72CA" w14:textId="35EB8CE3" w:rsidR="00C4592F" w:rsidRDefault="00C4592F" w:rsidP="00C4592F">
      <w:pPr>
        <w:pStyle w:val="berschrift2"/>
      </w:pPr>
      <w:bookmarkStart w:id="468" w:name="_Toc166050347"/>
      <w:proofErr w:type="spellStart"/>
      <w:r>
        <w:t>phoneContactType</w:t>
      </w:r>
      <w:proofErr w:type="spellEnd"/>
      <w:r w:rsidR="009F18FB">
        <w:t xml:space="preserve"> (Telefonnummer)</w:t>
      </w:r>
      <w:bookmarkEnd w:id="468"/>
    </w:p>
    <w:tbl>
      <w:tblPr>
        <w:tblStyle w:val="AWK-Tabelle2mitEinzug"/>
        <w:tblW w:w="0" w:type="auto"/>
        <w:tblLayout w:type="fixed"/>
        <w:tblLook w:val="0420" w:firstRow="1" w:lastRow="0" w:firstColumn="0" w:lastColumn="0" w:noHBand="0" w:noVBand="1"/>
      </w:tblPr>
      <w:tblGrid>
        <w:gridCol w:w="1831"/>
        <w:gridCol w:w="2126"/>
        <w:gridCol w:w="1000"/>
        <w:gridCol w:w="3626"/>
      </w:tblGrid>
      <w:tr w:rsidR="00C4592F" w14:paraId="42D2F658"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1" w:type="dxa"/>
            <w:hideMark/>
          </w:tcPr>
          <w:p w14:paraId="23050DE9" w14:textId="4A67F4D1" w:rsidR="00C4592F" w:rsidRPr="003071AE" w:rsidRDefault="00C4592F" w:rsidP="00BD2BBF">
            <w:pPr>
              <w:pStyle w:val="Table0Normal"/>
              <w:rPr>
                <w:rFonts w:cs="Arial"/>
              </w:rPr>
            </w:pPr>
            <w:r>
              <w:rPr>
                <w:rFonts w:cs="Arial"/>
              </w:rPr>
              <w:t>Element</w:t>
            </w:r>
          </w:p>
        </w:tc>
        <w:tc>
          <w:tcPr>
            <w:tcW w:w="2126" w:type="dxa"/>
            <w:hideMark/>
          </w:tcPr>
          <w:p w14:paraId="7DD73E96" w14:textId="70CF45FC" w:rsidR="00C4592F" w:rsidRPr="003071AE" w:rsidRDefault="007F49E5" w:rsidP="00BD2BBF">
            <w:pPr>
              <w:pStyle w:val="Table0Normal"/>
              <w:rPr>
                <w:rFonts w:cs="Arial"/>
              </w:rPr>
            </w:pPr>
            <w:r>
              <w:rPr>
                <w:rFonts w:cs="Arial"/>
              </w:rPr>
              <w:t>Datentyp</w:t>
            </w:r>
          </w:p>
        </w:tc>
        <w:tc>
          <w:tcPr>
            <w:tcW w:w="1000" w:type="dxa"/>
            <w:hideMark/>
          </w:tcPr>
          <w:p w14:paraId="45890DCF" w14:textId="77777777" w:rsidR="00C4592F" w:rsidRDefault="00C4592F" w:rsidP="00BD2BBF">
            <w:pPr>
              <w:pStyle w:val="Table0Normal"/>
              <w:rPr>
                <w:b w:val="0"/>
                <w:bCs w:val="0"/>
              </w:rPr>
            </w:pPr>
            <w:r>
              <w:rPr>
                <w:rFonts w:cs="Arial"/>
              </w:rPr>
              <w:t>Vorkommen</w:t>
            </w:r>
          </w:p>
        </w:tc>
        <w:tc>
          <w:tcPr>
            <w:tcW w:w="3626" w:type="dxa"/>
            <w:hideMark/>
          </w:tcPr>
          <w:p w14:paraId="74DFA53C" w14:textId="07CF351B" w:rsidR="00C4592F" w:rsidRPr="003071AE" w:rsidRDefault="00C4592F" w:rsidP="00BD2BBF">
            <w:pPr>
              <w:pStyle w:val="Table0Normal"/>
              <w:rPr>
                <w:rFonts w:cs="Arial"/>
              </w:rPr>
            </w:pPr>
            <w:r>
              <w:rPr>
                <w:rFonts w:cs="Arial"/>
              </w:rPr>
              <w:t>Beschreibung</w:t>
            </w:r>
          </w:p>
        </w:tc>
      </w:tr>
      <w:tr w:rsidR="00C4592F" w14:paraId="51EDAC34" w14:textId="77777777" w:rsidTr="00FF0AC6">
        <w:trPr>
          <w:cnfStyle w:val="000000100000" w:firstRow="0" w:lastRow="0" w:firstColumn="0" w:lastColumn="0" w:oddVBand="0" w:evenVBand="0" w:oddHBand="1" w:evenHBand="0" w:firstRowFirstColumn="0" w:firstRowLastColumn="0" w:lastRowFirstColumn="0" w:lastRowLastColumn="0"/>
        </w:trPr>
        <w:tc>
          <w:tcPr>
            <w:tcW w:w="1831" w:type="dxa"/>
          </w:tcPr>
          <w:p w14:paraId="32415813" w14:textId="03A65EDC" w:rsidR="00C4592F" w:rsidRDefault="00C4592F" w:rsidP="00BD2BBF">
            <w:pPr>
              <w:pStyle w:val="Table0Normal"/>
              <w:rPr>
                <w:bCs/>
              </w:rPr>
            </w:pPr>
            <w:proofErr w:type="spellStart"/>
            <w:r>
              <w:rPr>
                <w:bCs/>
              </w:rPr>
              <w:t>phone</w:t>
            </w:r>
            <w:r w:rsidR="00670E10">
              <w:rPr>
                <w:bCs/>
              </w:rPr>
              <w:t>Number</w:t>
            </w:r>
            <w:proofErr w:type="spellEnd"/>
          </w:p>
        </w:tc>
        <w:tc>
          <w:tcPr>
            <w:tcW w:w="2126" w:type="dxa"/>
          </w:tcPr>
          <w:p w14:paraId="0FDC9D08" w14:textId="16D0021C" w:rsidR="00C4592F" w:rsidRDefault="00C4592F" w:rsidP="00BD2BBF">
            <w:pPr>
              <w:pStyle w:val="Table0Normal"/>
            </w:pPr>
            <w:r>
              <w:t>eCH-</w:t>
            </w:r>
            <w:proofErr w:type="gramStart"/>
            <w:r>
              <w:t>0046:</w:t>
            </w:r>
            <w:r w:rsidR="00670E10">
              <w:t>phoneNumber</w:t>
            </w:r>
            <w:r>
              <w:t>Type</w:t>
            </w:r>
            <w:proofErr w:type="gramEnd"/>
          </w:p>
        </w:tc>
        <w:tc>
          <w:tcPr>
            <w:tcW w:w="1000" w:type="dxa"/>
          </w:tcPr>
          <w:p w14:paraId="1D81045D" w14:textId="77777777" w:rsidR="00C4592F" w:rsidRDefault="00C4592F" w:rsidP="00BD2BBF">
            <w:pPr>
              <w:pStyle w:val="Table0Normal"/>
              <w:jc w:val="center"/>
            </w:pPr>
            <w:r>
              <w:t>1</w:t>
            </w:r>
          </w:p>
        </w:tc>
        <w:tc>
          <w:tcPr>
            <w:tcW w:w="3626" w:type="dxa"/>
          </w:tcPr>
          <w:p w14:paraId="7991300F" w14:textId="3A70CD06" w:rsidR="00C4592F" w:rsidRDefault="00DB2C4F" w:rsidP="00BD2BBF">
            <w:pPr>
              <w:pStyle w:val="Table0Normal"/>
            </w:pPr>
            <w:r>
              <w:t>Telefonnummer</w:t>
            </w:r>
            <w:r w:rsidR="00F0590C">
              <w:t xml:space="preserve"> (</w:t>
            </w:r>
            <w:r w:rsidR="00F0590C" w:rsidRPr="00F0590C">
              <w:t xml:space="preserve">Ausschliesslich Ziffern (keine Leerschläge oder Trennzeichen) </w:t>
            </w:r>
            <w:r w:rsidR="0038300A">
              <w:t>m</w:t>
            </w:r>
            <w:r w:rsidR="00F0590C" w:rsidRPr="00F0590C">
              <w:t xml:space="preserve">it </w:t>
            </w:r>
            <w:r w:rsidR="004E2AE6">
              <w:t>lokaler (0)</w:t>
            </w:r>
            <w:r w:rsidR="00F0590C" w:rsidRPr="00F0590C">
              <w:t xml:space="preserve"> oder internationaler (00) Vorwah</w:t>
            </w:r>
            <w:r w:rsidR="00F0590C">
              <w:t>l)</w:t>
            </w:r>
          </w:p>
        </w:tc>
      </w:tr>
      <w:tr w:rsidR="00C4592F" w14:paraId="352886AD" w14:textId="77777777" w:rsidTr="00FF0AC6">
        <w:trPr>
          <w:cnfStyle w:val="000000010000" w:firstRow="0" w:lastRow="0" w:firstColumn="0" w:lastColumn="0" w:oddVBand="0" w:evenVBand="0" w:oddHBand="0" w:evenHBand="1" w:firstRowFirstColumn="0" w:firstRowLastColumn="0" w:lastRowFirstColumn="0" w:lastRowLastColumn="0"/>
        </w:trPr>
        <w:tc>
          <w:tcPr>
            <w:tcW w:w="1831" w:type="dxa"/>
          </w:tcPr>
          <w:p w14:paraId="25F4315E" w14:textId="2D02F9F9" w:rsidR="00C4592F" w:rsidRDefault="00DB2C4F" w:rsidP="00BD2BBF">
            <w:pPr>
              <w:pStyle w:val="Table0Normal"/>
              <w:rPr>
                <w:bCs/>
              </w:rPr>
            </w:pPr>
            <w:proofErr w:type="spellStart"/>
            <w:r>
              <w:rPr>
                <w:bCs/>
              </w:rPr>
              <w:t>phoneNumberCategory</w:t>
            </w:r>
            <w:proofErr w:type="spellEnd"/>
          </w:p>
        </w:tc>
        <w:tc>
          <w:tcPr>
            <w:tcW w:w="2126" w:type="dxa"/>
          </w:tcPr>
          <w:p w14:paraId="24169AE6" w14:textId="24703C12" w:rsidR="00C4592F" w:rsidRDefault="00C4592F" w:rsidP="00BD2BBF">
            <w:pPr>
              <w:pStyle w:val="Table0Normal"/>
            </w:pPr>
            <w:proofErr w:type="spellStart"/>
            <w:r>
              <w:t>xs:</w:t>
            </w:r>
            <w:r w:rsidR="00A334CA">
              <w:t>int</w:t>
            </w:r>
            <w:proofErr w:type="spellEnd"/>
            <w:r w:rsidR="00A334CA">
              <w:t xml:space="preserve"> (1,</w:t>
            </w:r>
            <w:r w:rsidR="002224AE">
              <w:t xml:space="preserve"> </w:t>
            </w:r>
            <w:r w:rsidR="00A334CA">
              <w:t>2,</w:t>
            </w:r>
            <w:r w:rsidR="002224AE">
              <w:t xml:space="preserve"> </w:t>
            </w:r>
            <w:r w:rsidR="00A334CA">
              <w:t>3</w:t>
            </w:r>
            <w:r w:rsidR="004A02A3">
              <w:t>, 4</w:t>
            </w:r>
            <w:r w:rsidR="00A334CA">
              <w:t>)</w:t>
            </w:r>
          </w:p>
        </w:tc>
        <w:tc>
          <w:tcPr>
            <w:tcW w:w="1000" w:type="dxa"/>
          </w:tcPr>
          <w:p w14:paraId="1241226E" w14:textId="11E81E46" w:rsidR="00C4592F" w:rsidRDefault="00C4592F" w:rsidP="00BD2BBF">
            <w:pPr>
              <w:pStyle w:val="Table0Normal"/>
              <w:jc w:val="center"/>
            </w:pPr>
            <w:r>
              <w:t>1</w:t>
            </w:r>
          </w:p>
        </w:tc>
        <w:tc>
          <w:tcPr>
            <w:tcW w:w="3626" w:type="dxa"/>
          </w:tcPr>
          <w:p w14:paraId="67D28444" w14:textId="6E3405DC" w:rsidR="00C4592F" w:rsidRDefault="00C4592F" w:rsidP="00BD2BBF">
            <w:pPr>
              <w:pStyle w:val="Table0Normal"/>
            </w:pPr>
            <w:r>
              <w:t xml:space="preserve">Art der </w:t>
            </w:r>
            <w:r w:rsidR="00DB2C4F">
              <w:t>Telefonnummer</w:t>
            </w:r>
            <w:r>
              <w:t>:</w:t>
            </w:r>
          </w:p>
          <w:p w14:paraId="12290849" w14:textId="77777777" w:rsidR="00C4592F" w:rsidRDefault="00C4592F" w:rsidP="00BD2BBF">
            <w:pPr>
              <w:pStyle w:val="Table0Normal"/>
            </w:pPr>
            <w:r>
              <w:t>1 – Schule</w:t>
            </w:r>
          </w:p>
          <w:p w14:paraId="4B2F9B5B" w14:textId="77777777" w:rsidR="00C4592F" w:rsidRDefault="00C4592F" w:rsidP="00BD2BBF">
            <w:pPr>
              <w:pStyle w:val="Table0Normal"/>
            </w:pPr>
            <w:r>
              <w:t>2 – Geschäft</w:t>
            </w:r>
          </w:p>
          <w:p w14:paraId="74A76DFB" w14:textId="77777777" w:rsidR="00C4592F" w:rsidRDefault="00C4592F" w:rsidP="008916AE">
            <w:pPr>
              <w:pStyle w:val="Table0Normal"/>
              <w:keepNext/>
            </w:pPr>
            <w:r>
              <w:t>3 – Privat</w:t>
            </w:r>
          </w:p>
          <w:p w14:paraId="7C67CCCB" w14:textId="36AEE042" w:rsidR="004A02A3" w:rsidRDefault="004A02A3" w:rsidP="008916AE">
            <w:pPr>
              <w:pStyle w:val="Table0Normal"/>
              <w:keepNext/>
            </w:pPr>
            <w:r>
              <w:t>4 – Mobil</w:t>
            </w:r>
          </w:p>
        </w:tc>
      </w:tr>
    </w:tbl>
    <w:p w14:paraId="17BB1D25" w14:textId="1CC410E8" w:rsidR="008916AE" w:rsidRPr="00AE1A23" w:rsidRDefault="008916AE" w:rsidP="00001FB5">
      <w:pPr>
        <w:pStyle w:val="Beschriftung"/>
        <w:rPr>
          <w:lang w:val="fr-CH"/>
        </w:rPr>
      </w:pPr>
      <w:bookmarkStart w:id="469" w:name="_Toc166050440"/>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52</w:t>
      </w:r>
      <w:r w:rsidR="009B57CD">
        <w:rPr>
          <w:lang w:val="fr-CH"/>
        </w:rPr>
        <w:fldChar w:fldCharType="end"/>
      </w:r>
      <w:r w:rsidR="007D606C" w:rsidRPr="00AE1A23">
        <w:rPr>
          <w:lang w:val="fr-CH"/>
        </w:rPr>
        <w:t xml:space="preserve">: </w:t>
      </w:r>
      <w:proofErr w:type="spellStart"/>
      <w:r w:rsidR="007D606C" w:rsidRPr="00AE1A23">
        <w:rPr>
          <w:lang w:val="fr-CH"/>
        </w:rPr>
        <w:t>Definition</w:t>
      </w:r>
      <w:proofErr w:type="spellEnd"/>
      <w:r w:rsidR="007D606C" w:rsidRPr="00AE1A23">
        <w:rPr>
          <w:lang w:val="fr-CH"/>
        </w:rPr>
        <w:t xml:space="preserve"> des </w:t>
      </w:r>
      <w:proofErr w:type="spellStart"/>
      <w:r w:rsidR="007D606C" w:rsidRPr="00AE1A23">
        <w:rPr>
          <w:lang w:val="fr-CH"/>
        </w:rPr>
        <w:t>Datentyps</w:t>
      </w:r>
      <w:proofErr w:type="spellEnd"/>
      <w:proofErr w:type="gramStart"/>
      <w:r w:rsidR="00AE1A23" w:rsidRPr="00AE1A23">
        <w:rPr>
          <w:lang w:val="fr-CH"/>
        </w:rPr>
        <w:t xml:space="preserve"> «</w:t>
      </w:r>
      <w:proofErr w:type="spellStart"/>
      <w:r w:rsidR="00AE1A23" w:rsidRPr="00AE1A23">
        <w:rPr>
          <w:lang w:val="fr-CH"/>
        </w:rPr>
        <w:t>phoneContactType</w:t>
      </w:r>
      <w:proofErr w:type="spellEnd"/>
      <w:proofErr w:type="gramEnd"/>
      <w:r w:rsidR="00AE1A23" w:rsidRPr="00AE1A23">
        <w:rPr>
          <w:lang w:val="fr-CH"/>
        </w:rPr>
        <w:t>».</w:t>
      </w:r>
      <w:bookmarkEnd w:id="469"/>
    </w:p>
    <w:p w14:paraId="3462C429" w14:textId="2A18EF5E" w:rsidR="002E4F8A" w:rsidRDefault="002E4F8A" w:rsidP="002E4F8A">
      <w:pPr>
        <w:pStyle w:val="berschrift2"/>
      </w:pPr>
      <w:bookmarkStart w:id="470" w:name="_Toc166050348"/>
      <w:proofErr w:type="spellStart"/>
      <w:r>
        <w:t>postOfficeBoxType</w:t>
      </w:r>
      <w:proofErr w:type="spellEnd"/>
      <w:r>
        <w:t xml:space="preserve"> (Postfach)</w:t>
      </w:r>
      <w:bookmarkEnd w:id="470"/>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E4F8A" w:rsidRPr="00C05959" w14:paraId="0DD524DC"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3" w:type="dxa"/>
          </w:tcPr>
          <w:p w14:paraId="4C0C2A57" w14:textId="77777777" w:rsidR="002E4F8A" w:rsidRPr="003F35CC" w:rsidRDefault="002E4F8A" w:rsidP="00B60FEC">
            <w:pPr>
              <w:pStyle w:val="Table0Normal"/>
              <w:rPr>
                <w:b w:val="0"/>
                <w:bCs w:val="0"/>
              </w:rPr>
            </w:pPr>
            <w:r>
              <w:t>Element</w:t>
            </w:r>
          </w:p>
        </w:tc>
        <w:tc>
          <w:tcPr>
            <w:tcW w:w="2127" w:type="dxa"/>
          </w:tcPr>
          <w:p w14:paraId="09C13675" w14:textId="77777777" w:rsidR="002E4F8A" w:rsidRPr="003F35CC" w:rsidRDefault="002E4F8A" w:rsidP="00B60FEC">
            <w:pPr>
              <w:pStyle w:val="Table0Normal"/>
              <w:rPr>
                <w:b w:val="0"/>
                <w:bCs w:val="0"/>
              </w:rPr>
            </w:pPr>
            <w:r>
              <w:t>Datentyp</w:t>
            </w:r>
          </w:p>
        </w:tc>
        <w:tc>
          <w:tcPr>
            <w:tcW w:w="997" w:type="dxa"/>
          </w:tcPr>
          <w:p w14:paraId="5452DABA" w14:textId="77777777" w:rsidR="002E4F8A" w:rsidRPr="003F35CC" w:rsidRDefault="002E4F8A" w:rsidP="00B60FEC">
            <w:pPr>
              <w:pStyle w:val="Table0Normal"/>
              <w:rPr>
                <w:b w:val="0"/>
                <w:bCs w:val="0"/>
              </w:rPr>
            </w:pPr>
            <w:r>
              <w:t>Vorkommen</w:t>
            </w:r>
          </w:p>
        </w:tc>
        <w:tc>
          <w:tcPr>
            <w:tcW w:w="3627" w:type="dxa"/>
          </w:tcPr>
          <w:p w14:paraId="099E0291" w14:textId="77777777" w:rsidR="002E4F8A" w:rsidRPr="003F35CC" w:rsidRDefault="002E4F8A" w:rsidP="00B60FEC">
            <w:pPr>
              <w:pStyle w:val="Table0Normal"/>
              <w:rPr>
                <w:b w:val="0"/>
                <w:bCs w:val="0"/>
              </w:rPr>
            </w:pPr>
            <w:r w:rsidRPr="00C05959">
              <w:t>Beschreibung</w:t>
            </w:r>
          </w:p>
        </w:tc>
      </w:tr>
      <w:tr w:rsidR="002E4F8A" w:rsidRPr="00154D67" w14:paraId="751D454C" w14:textId="77777777" w:rsidTr="00FF0AC6">
        <w:trPr>
          <w:cnfStyle w:val="000000100000" w:firstRow="0" w:lastRow="0" w:firstColumn="0" w:lastColumn="0" w:oddVBand="0" w:evenVBand="0" w:oddHBand="1" w:evenHBand="0" w:firstRowFirstColumn="0" w:firstRowLastColumn="0" w:lastRowFirstColumn="0" w:lastRowLastColumn="0"/>
        </w:trPr>
        <w:tc>
          <w:tcPr>
            <w:tcW w:w="1833" w:type="dxa"/>
          </w:tcPr>
          <w:p w14:paraId="44F3B788" w14:textId="21B2A653" w:rsidR="002E4F8A" w:rsidRPr="00154D67" w:rsidRDefault="002E4F8A" w:rsidP="00B60FEC">
            <w:pPr>
              <w:pStyle w:val="Table0Normal"/>
              <w:rPr>
                <w:rFonts w:cs="Arial"/>
                <w:bCs/>
              </w:rPr>
            </w:pPr>
            <w:proofErr w:type="spellStart"/>
            <w:r>
              <w:rPr>
                <w:bCs/>
              </w:rPr>
              <w:t>postOfficeBoxName</w:t>
            </w:r>
            <w:proofErr w:type="spellEnd"/>
          </w:p>
        </w:tc>
        <w:tc>
          <w:tcPr>
            <w:tcW w:w="2127" w:type="dxa"/>
          </w:tcPr>
          <w:p w14:paraId="54D4AB4E" w14:textId="60AF4E80" w:rsidR="002E4F8A" w:rsidRPr="00154D67" w:rsidRDefault="005A74E9" w:rsidP="00B60FEC">
            <w:pPr>
              <w:pStyle w:val="Table0Normal"/>
              <w:rPr>
                <w:rFonts w:cs="Arial"/>
              </w:rPr>
            </w:pPr>
            <w:proofErr w:type="spellStart"/>
            <w:proofErr w:type="gramStart"/>
            <w:r>
              <w:t>xs:token</w:t>
            </w:r>
            <w:proofErr w:type="spellEnd"/>
            <w:proofErr w:type="gramEnd"/>
            <w:r>
              <w:t xml:space="preserve"> (</w:t>
            </w:r>
            <w:proofErr w:type="spellStart"/>
            <w:r>
              <w:t>maxLength</w:t>
            </w:r>
            <w:proofErr w:type="spellEnd"/>
            <w:r>
              <w:t xml:space="preserve"> = 32)</w:t>
            </w:r>
          </w:p>
        </w:tc>
        <w:tc>
          <w:tcPr>
            <w:tcW w:w="997" w:type="dxa"/>
          </w:tcPr>
          <w:p w14:paraId="7DBCB370" w14:textId="77777777" w:rsidR="002E4F8A" w:rsidRPr="00154D67" w:rsidRDefault="002E4F8A" w:rsidP="00B60FEC">
            <w:pPr>
              <w:pStyle w:val="Table0Normal"/>
              <w:jc w:val="center"/>
              <w:rPr>
                <w:rFonts w:cs="Arial"/>
              </w:rPr>
            </w:pPr>
            <w:r>
              <w:t>1</w:t>
            </w:r>
          </w:p>
        </w:tc>
        <w:tc>
          <w:tcPr>
            <w:tcW w:w="3627" w:type="dxa"/>
          </w:tcPr>
          <w:p w14:paraId="4B3CC34D" w14:textId="2C9E3967" w:rsidR="002E4F8A" w:rsidRPr="009073EF" w:rsidRDefault="007F548A" w:rsidP="00B60FEC">
            <w:pPr>
              <w:pStyle w:val="Table0Normal"/>
              <w:rPr>
                <w:rFonts w:cs="Arial"/>
              </w:rPr>
            </w:pPr>
            <w:r>
              <w:rPr>
                <w:bCs/>
              </w:rPr>
              <w:t>Postfachbezeichnung</w:t>
            </w:r>
          </w:p>
        </w:tc>
      </w:tr>
      <w:tr w:rsidR="002E4F8A" w:rsidRPr="00154D67" w14:paraId="16C7C8EB" w14:textId="77777777" w:rsidTr="00FF0AC6">
        <w:trPr>
          <w:cnfStyle w:val="000000010000" w:firstRow="0" w:lastRow="0" w:firstColumn="0" w:lastColumn="0" w:oddVBand="0" w:evenVBand="0" w:oddHBand="0" w:evenHBand="1" w:firstRowFirstColumn="0" w:firstRowLastColumn="0" w:lastRowFirstColumn="0" w:lastRowLastColumn="0"/>
        </w:trPr>
        <w:tc>
          <w:tcPr>
            <w:tcW w:w="1833" w:type="dxa"/>
          </w:tcPr>
          <w:p w14:paraId="7EF87D20" w14:textId="418EB32E" w:rsidR="002E4F8A" w:rsidRPr="00616E0E" w:rsidRDefault="002E4F8A" w:rsidP="00B60FEC">
            <w:pPr>
              <w:pStyle w:val="Table0Normal"/>
              <w:rPr>
                <w:rFonts w:cs="Arial"/>
                <w:bCs/>
              </w:rPr>
            </w:pPr>
            <w:proofErr w:type="spellStart"/>
            <w:r>
              <w:rPr>
                <w:bCs/>
              </w:rPr>
              <w:t>postOfficeBoxNumber</w:t>
            </w:r>
            <w:proofErr w:type="spellEnd"/>
          </w:p>
        </w:tc>
        <w:tc>
          <w:tcPr>
            <w:tcW w:w="2127" w:type="dxa"/>
          </w:tcPr>
          <w:p w14:paraId="1DE53308" w14:textId="1E3946E5" w:rsidR="002E4F8A" w:rsidRPr="00616E0E" w:rsidRDefault="005A74E9" w:rsidP="00B60FEC">
            <w:pPr>
              <w:pStyle w:val="Table0Normal"/>
              <w:rPr>
                <w:rFonts w:cs="Arial"/>
              </w:rPr>
            </w:pPr>
            <w:proofErr w:type="spellStart"/>
            <w:r>
              <w:t>xs:int</w:t>
            </w:r>
            <w:proofErr w:type="spellEnd"/>
            <w:r>
              <w:t xml:space="preserve"> (0-</w:t>
            </w:r>
            <w:r w:rsidR="007F548A" w:rsidRPr="007F548A">
              <w:t>99999999</w:t>
            </w:r>
            <w:r w:rsidR="007F548A">
              <w:t>)</w:t>
            </w:r>
          </w:p>
        </w:tc>
        <w:tc>
          <w:tcPr>
            <w:tcW w:w="997" w:type="dxa"/>
          </w:tcPr>
          <w:p w14:paraId="7CE37DDD" w14:textId="629BE9BB" w:rsidR="002E4F8A" w:rsidRPr="00616E0E" w:rsidRDefault="00493686" w:rsidP="00B60FEC">
            <w:pPr>
              <w:pStyle w:val="Table0Normal"/>
              <w:jc w:val="center"/>
              <w:rPr>
                <w:rFonts w:cs="Arial"/>
              </w:rPr>
            </w:pPr>
            <w:r>
              <w:t>0..</w:t>
            </w:r>
            <w:r w:rsidR="002E4F8A">
              <w:t>1</w:t>
            </w:r>
          </w:p>
        </w:tc>
        <w:tc>
          <w:tcPr>
            <w:tcW w:w="3627" w:type="dxa"/>
          </w:tcPr>
          <w:p w14:paraId="3E607DD2" w14:textId="4D5BACF3" w:rsidR="002E4F8A" w:rsidRPr="006E44CB" w:rsidRDefault="007F548A" w:rsidP="00B60FEC">
            <w:pPr>
              <w:pStyle w:val="Table0Normal"/>
              <w:keepNext/>
              <w:rPr>
                <w:color w:val="000000"/>
                <w:szCs w:val="22"/>
              </w:rPr>
            </w:pPr>
            <w:r>
              <w:rPr>
                <w:bCs/>
              </w:rPr>
              <w:t>Postfachnummer</w:t>
            </w:r>
          </w:p>
        </w:tc>
      </w:tr>
    </w:tbl>
    <w:p w14:paraId="09739ADE" w14:textId="6F792712" w:rsidR="002E4F8A" w:rsidRDefault="002E4F8A" w:rsidP="00001FB5">
      <w:pPr>
        <w:pStyle w:val="Beschriftung"/>
      </w:pPr>
      <w:bookmarkStart w:id="471" w:name="_Toc166050441"/>
      <w:r>
        <w:t xml:space="preserve">Tabelle </w:t>
      </w:r>
      <w:r w:rsidR="005137A2">
        <w:fldChar w:fldCharType="begin"/>
      </w:r>
      <w:r w:rsidR="005137A2">
        <w:instrText xml:space="preserve"> SEQ Tabelle \* ARABIC </w:instrText>
      </w:r>
      <w:r w:rsidR="005137A2">
        <w:fldChar w:fldCharType="separate"/>
      </w:r>
      <w:r w:rsidR="002A052A">
        <w:rPr>
          <w:noProof/>
        </w:rPr>
        <w:t>53</w:t>
      </w:r>
      <w:r w:rsidR="005137A2">
        <w:rPr>
          <w:noProof/>
        </w:rPr>
        <w:fldChar w:fldCharType="end"/>
      </w:r>
      <w:r>
        <w:t>: Definition des Datentyps «</w:t>
      </w:r>
      <w:proofErr w:type="spellStart"/>
      <w:r w:rsidR="00B8048B">
        <w:t>postOfficeBox</w:t>
      </w:r>
      <w:r>
        <w:t>Type</w:t>
      </w:r>
      <w:proofErr w:type="spellEnd"/>
      <w:r>
        <w:t>».</w:t>
      </w:r>
      <w:bookmarkEnd w:id="471"/>
    </w:p>
    <w:p w14:paraId="151ABC29" w14:textId="508EBA13" w:rsidR="000C49D6" w:rsidRDefault="000C49D6" w:rsidP="002D4C4D">
      <w:pPr>
        <w:pStyle w:val="berschrift2"/>
      </w:pPr>
      <w:bookmarkStart w:id="472" w:name="_Toc166050349"/>
      <w:proofErr w:type="spellStart"/>
      <w:r>
        <w:t>professionType</w:t>
      </w:r>
      <w:proofErr w:type="spellEnd"/>
      <w:r>
        <w:t xml:space="preserve"> (Beruf)</w:t>
      </w:r>
      <w:bookmarkEnd w:id="472"/>
    </w:p>
    <w:tbl>
      <w:tblPr>
        <w:tblStyle w:val="AWK-Tabelle2mitEinzug"/>
        <w:tblW w:w="0" w:type="auto"/>
        <w:tblLayout w:type="fixed"/>
        <w:tblLook w:val="0420" w:firstRow="1" w:lastRow="0" w:firstColumn="0" w:lastColumn="0" w:noHBand="0" w:noVBand="1"/>
      </w:tblPr>
      <w:tblGrid>
        <w:gridCol w:w="1833"/>
        <w:gridCol w:w="2127"/>
        <w:gridCol w:w="997"/>
        <w:gridCol w:w="3627"/>
      </w:tblGrid>
      <w:tr w:rsidR="000C49D6" w:rsidRPr="00C05959" w14:paraId="5047E813" w14:textId="77777777" w:rsidTr="00FF0AC6">
        <w:trPr>
          <w:cnfStyle w:val="100000000000" w:firstRow="1" w:lastRow="0" w:firstColumn="0" w:lastColumn="0" w:oddVBand="0" w:evenVBand="0" w:oddHBand="0" w:evenHBand="0" w:firstRowFirstColumn="0" w:firstRowLastColumn="0" w:lastRowFirstColumn="0" w:lastRowLastColumn="0"/>
          <w:tblHeader/>
        </w:trPr>
        <w:tc>
          <w:tcPr>
            <w:tcW w:w="1833" w:type="dxa"/>
          </w:tcPr>
          <w:p w14:paraId="68FB3B0E" w14:textId="49E6507D" w:rsidR="000C49D6" w:rsidRPr="003F35CC" w:rsidRDefault="000C49D6" w:rsidP="00BD2BBF">
            <w:pPr>
              <w:pStyle w:val="Table0Normal"/>
              <w:rPr>
                <w:b w:val="0"/>
                <w:bCs w:val="0"/>
              </w:rPr>
            </w:pPr>
            <w:r>
              <w:t>Element</w:t>
            </w:r>
          </w:p>
        </w:tc>
        <w:tc>
          <w:tcPr>
            <w:tcW w:w="2127" w:type="dxa"/>
          </w:tcPr>
          <w:p w14:paraId="1A091155" w14:textId="6428B2E6" w:rsidR="000C49D6" w:rsidRPr="003F35CC" w:rsidRDefault="007F49E5" w:rsidP="00BD2BBF">
            <w:pPr>
              <w:pStyle w:val="Table0Normal"/>
              <w:rPr>
                <w:b w:val="0"/>
                <w:bCs w:val="0"/>
              </w:rPr>
            </w:pPr>
            <w:r>
              <w:t>Datentyp</w:t>
            </w:r>
          </w:p>
        </w:tc>
        <w:tc>
          <w:tcPr>
            <w:tcW w:w="997" w:type="dxa"/>
          </w:tcPr>
          <w:p w14:paraId="68EAB5A1" w14:textId="77777777" w:rsidR="000C49D6" w:rsidRPr="003F35CC" w:rsidRDefault="000C49D6" w:rsidP="00BD2BBF">
            <w:pPr>
              <w:pStyle w:val="Table0Normal"/>
              <w:rPr>
                <w:b w:val="0"/>
                <w:bCs w:val="0"/>
              </w:rPr>
            </w:pPr>
            <w:r>
              <w:t>Vorkommen</w:t>
            </w:r>
          </w:p>
        </w:tc>
        <w:tc>
          <w:tcPr>
            <w:tcW w:w="3627" w:type="dxa"/>
          </w:tcPr>
          <w:p w14:paraId="2B394CE6" w14:textId="11D0D640" w:rsidR="000C49D6" w:rsidRPr="003F35CC" w:rsidRDefault="000C49D6" w:rsidP="00BD2BBF">
            <w:pPr>
              <w:pStyle w:val="Table0Normal"/>
              <w:rPr>
                <w:b w:val="0"/>
                <w:bCs w:val="0"/>
              </w:rPr>
            </w:pPr>
            <w:r w:rsidRPr="00C05959">
              <w:t>Beschreibung</w:t>
            </w:r>
          </w:p>
        </w:tc>
      </w:tr>
      <w:tr w:rsidR="000C49D6" w:rsidRPr="00154D67" w14:paraId="4A220CCE" w14:textId="77777777" w:rsidTr="00FF0AC6">
        <w:trPr>
          <w:cnfStyle w:val="000000100000" w:firstRow="0" w:lastRow="0" w:firstColumn="0" w:lastColumn="0" w:oddVBand="0" w:evenVBand="0" w:oddHBand="1" w:evenHBand="0" w:firstRowFirstColumn="0" w:firstRowLastColumn="0" w:lastRowFirstColumn="0" w:lastRowLastColumn="0"/>
        </w:trPr>
        <w:tc>
          <w:tcPr>
            <w:tcW w:w="1833" w:type="dxa"/>
          </w:tcPr>
          <w:p w14:paraId="719EF68B" w14:textId="2DF89BCA" w:rsidR="000C49D6" w:rsidRPr="00154D67" w:rsidRDefault="000C49D6" w:rsidP="000C49D6">
            <w:pPr>
              <w:pStyle w:val="Table0Normal"/>
              <w:rPr>
                <w:rFonts w:cs="Arial"/>
                <w:bCs/>
              </w:rPr>
            </w:pPr>
            <w:proofErr w:type="spellStart"/>
            <w:r w:rsidRPr="000D2A13">
              <w:rPr>
                <w:bCs/>
              </w:rPr>
              <w:t>prof</w:t>
            </w:r>
            <w:r>
              <w:rPr>
                <w:bCs/>
              </w:rPr>
              <w:t>ession</w:t>
            </w:r>
            <w:r w:rsidRPr="000D2A13">
              <w:rPr>
                <w:bCs/>
              </w:rPr>
              <w:t>Id</w:t>
            </w:r>
            <w:proofErr w:type="spellEnd"/>
          </w:p>
        </w:tc>
        <w:tc>
          <w:tcPr>
            <w:tcW w:w="2127" w:type="dxa"/>
          </w:tcPr>
          <w:p w14:paraId="7A6523EF" w14:textId="274C9EC6" w:rsidR="000C49D6" w:rsidRPr="00154D67" w:rsidRDefault="000C49D6" w:rsidP="000C49D6">
            <w:pPr>
              <w:pStyle w:val="Table0Normal"/>
              <w:rPr>
                <w:rFonts w:cs="Arial"/>
              </w:rPr>
            </w:pPr>
            <w:proofErr w:type="spellStart"/>
            <w:r w:rsidRPr="000D2A13">
              <w:t>prof</w:t>
            </w:r>
            <w:r w:rsidR="006D215B">
              <w:t>ession</w:t>
            </w:r>
            <w:r w:rsidRPr="000D2A13">
              <w:t>IdType</w:t>
            </w:r>
            <w:proofErr w:type="spellEnd"/>
          </w:p>
        </w:tc>
        <w:tc>
          <w:tcPr>
            <w:tcW w:w="997" w:type="dxa"/>
          </w:tcPr>
          <w:p w14:paraId="15208854" w14:textId="604A1A62" w:rsidR="000C49D6" w:rsidRPr="00154D67" w:rsidRDefault="000C49D6" w:rsidP="000C49D6">
            <w:pPr>
              <w:pStyle w:val="Table0Normal"/>
              <w:jc w:val="center"/>
              <w:rPr>
                <w:rFonts w:cs="Arial"/>
              </w:rPr>
            </w:pPr>
            <w:r>
              <w:t>1</w:t>
            </w:r>
          </w:p>
        </w:tc>
        <w:tc>
          <w:tcPr>
            <w:tcW w:w="3627" w:type="dxa"/>
          </w:tcPr>
          <w:p w14:paraId="1C1AC5C6" w14:textId="43EE2085" w:rsidR="000C49D6" w:rsidRPr="009073EF" w:rsidRDefault="000C49D6" w:rsidP="000C49D6">
            <w:pPr>
              <w:pStyle w:val="Table0Normal"/>
              <w:rPr>
                <w:rFonts w:cs="Arial"/>
              </w:rPr>
            </w:pPr>
            <w:r w:rsidRPr="000D2A13">
              <w:rPr>
                <w:bCs/>
              </w:rPr>
              <w:t>Berufsnummer</w:t>
            </w:r>
          </w:p>
        </w:tc>
      </w:tr>
      <w:tr w:rsidR="000C49D6" w:rsidRPr="00154D67" w14:paraId="6968F2D3" w14:textId="77777777" w:rsidTr="00FF0AC6">
        <w:trPr>
          <w:cnfStyle w:val="000000010000" w:firstRow="0" w:lastRow="0" w:firstColumn="0" w:lastColumn="0" w:oddVBand="0" w:evenVBand="0" w:oddHBand="0" w:evenHBand="1" w:firstRowFirstColumn="0" w:firstRowLastColumn="0" w:lastRowFirstColumn="0" w:lastRowLastColumn="0"/>
        </w:trPr>
        <w:tc>
          <w:tcPr>
            <w:tcW w:w="1833" w:type="dxa"/>
          </w:tcPr>
          <w:p w14:paraId="17520671" w14:textId="2AB70022" w:rsidR="000C49D6" w:rsidRPr="00616E0E" w:rsidRDefault="000C49D6" w:rsidP="000C49D6">
            <w:pPr>
              <w:pStyle w:val="Table0Normal"/>
              <w:rPr>
                <w:rFonts w:cs="Arial"/>
                <w:bCs/>
              </w:rPr>
            </w:pPr>
            <w:proofErr w:type="spellStart"/>
            <w:r w:rsidRPr="000D2A13">
              <w:rPr>
                <w:bCs/>
              </w:rPr>
              <w:t>prof</w:t>
            </w:r>
            <w:r>
              <w:rPr>
                <w:bCs/>
              </w:rPr>
              <w:t>ession</w:t>
            </w:r>
            <w:r w:rsidRPr="000D2A13">
              <w:rPr>
                <w:bCs/>
              </w:rPr>
              <w:t>Var</w:t>
            </w:r>
            <w:r>
              <w:rPr>
                <w:bCs/>
              </w:rPr>
              <w:t>iant</w:t>
            </w:r>
            <w:proofErr w:type="spellEnd"/>
          </w:p>
        </w:tc>
        <w:tc>
          <w:tcPr>
            <w:tcW w:w="2127" w:type="dxa"/>
          </w:tcPr>
          <w:p w14:paraId="40CDDB17" w14:textId="4D2DFE52" w:rsidR="000C49D6" w:rsidRPr="00616E0E" w:rsidRDefault="000C49D6" w:rsidP="000C49D6">
            <w:pPr>
              <w:pStyle w:val="Table0Normal"/>
              <w:rPr>
                <w:rFonts w:cs="Arial"/>
              </w:rPr>
            </w:pPr>
            <w:proofErr w:type="spellStart"/>
            <w:r>
              <w:t>prof</w:t>
            </w:r>
            <w:r w:rsidR="006D215B">
              <w:t>ession</w:t>
            </w:r>
            <w:r>
              <w:t>Var</w:t>
            </w:r>
            <w:r w:rsidR="006D215B">
              <w:t>iant</w:t>
            </w:r>
            <w:r>
              <w:t>Type</w:t>
            </w:r>
            <w:proofErr w:type="spellEnd"/>
          </w:p>
        </w:tc>
        <w:tc>
          <w:tcPr>
            <w:tcW w:w="997" w:type="dxa"/>
          </w:tcPr>
          <w:p w14:paraId="345AEA7B" w14:textId="0800399D" w:rsidR="000C49D6" w:rsidRPr="00616E0E" w:rsidRDefault="000C49D6" w:rsidP="000C49D6">
            <w:pPr>
              <w:pStyle w:val="Table0Normal"/>
              <w:jc w:val="center"/>
              <w:rPr>
                <w:rFonts w:cs="Arial"/>
              </w:rPr>
            </w:pPr>
            <w:r>
              <w:t>1</w:t>
            </w:r>
          </w:p>
        </w:tc>
        <w:tc>
          <w:tcPr>
            <w:tcW w:w="3627" w:type="dxa"/>
          </w:tcPr>
          <w:p w14:paraId="1EE24475" w14:textId="4F3BBC60" w:rsidR="000C49D6" w:rsidRPr="006E44CB" w:rsidRDefault="000C49D6" w:rsidP="008916AE">
            <w:pPr>
              <w:pStyle w:val="Table0Normal"/>
              <w:keepNext/>
              <w:rPr>
                <w:color w:val="000000"/>
                <w:szCs w:val="22"/>
              </w:rPr>
            </w:pPr>
            <w:r w:rsidRPr="000D2A13">
              <w:rPr>
                <w:bCs/>
              </w:rPr>
              <w:t>Berufsvariante</w:t>
            </w:r>
          </w:p>
        </w:tc>
      </w:tr>
    </w:tbl>
    <w:p w14:paraId="4F93A14C" w14:textId="191D3E5F" w:rsidR="008916AE" w:rsidRDefault="008916AE" w:rsidP="00001FB5">
      <w:pPr>
        <w:pStyle w:val="Beschriftung"/>
      </w:pPr>
      <w:bookmarkStart w:id="473" w:name="_Toc166050442"/>
      <w:r>
        <w:t xml:space="preserve">Tabelle </w:t>
      </w:r>
      <w:r w:rsidR="005137A2">
        <w:fldChar w:fldCharType="begin"/>
      </w:r>
      <w:r w:rsidR="005137A2">
        <w:instrText xml:space="preserve"> SEQ Tabelle \* ARABIC </w:instrText>
      </w:r>
      <w:r w:rsidR="005137A2">
        <w:fldChar w:fldCharType="separate"/>
      </w:r>
      <w:r w:rsidR="002A052A">
        <w:rPr>
          <w:noProof/>
        </w:rPr>
        <w:t>54</w:t>
      </w:r>
      <w:r w:rsidR="005137A2">
        <w:rPr>
          <w:noProof/>
        </w:rPr>
        <w:fldChar w:fldCharType="end"/>
      </w:r>
      <w:r w:rsidR="007D606C">
        <w:t>: Definition des Datentyps</w:t>
      </w:r>
      <w:r w:rsidR="00AE1A23">
        <w:t xml:space="preserve"> «</w:t>
      </w:r>
      <w:proofErr w:type="spellStart"/>
      <w:r w:rsidR="00AE1A23">
        <w:t>professionType</w:t>
      </w:r>
      <w:proofErr w:type="spellEnd"/>
      <w:r w:rsidR="00AE1A23">
        <w:t>».</w:t>
      </w:r>
      <w:bookmarkEnd w:id="473"/>
    </w:p>
    <w:p w14:paraId="3297D265" w14:textId="0E2B81E8" w:rsidR="002D4C4D" w:rsidRDefault="002D4C4D" w:rsidP="002D4C4D">
      <w:pPr>
        <w:pStyle w:val="berschrift2"/>
      </w:pPr>
      <w:bookmarkStart w:id="474" w:name="_Toc166050350"/>
      <w:proofErr w:type="spellStart"/>
      <w:r>
        <w:t>prof</w:t>
      </w:r>
      <w:r w:rsidR="000C49D6">
        <w:t>ession</w:t>
      </w:r>
      <w:r>
        <w:t>IdType</w:t>
      </w:r>
      <w:proofErr w:type="spellEnd"/>
      <w:r>
        <w:t xml:space="preserve"> (Berufsnummer)</w:t>
      </w:r>
      <w:bookmarkEnd w:id="474"/>
    </w:p>
    <w:tbl>
      <w:tblPr>
        <w:tblStyle w:val="AWK-Tabelle2mitEinzug"/>
        <w:tblW w:w="8501" w:type="dxa"/>
        <w:tblLayout w:type="fixed"/>
        <w:tblLook w:val="0420" w:firstRow="1" w:lastRow="0" w:firstColumn="0" w:lastColumn="0" w:noHBand="0" w:noVBand="1"/>
      </w:tblPr>
      <w:tblGrid>
        <w:gridCol w:w="2405"/>
        <w:gridCol w:w="6096"/>
      </w:tblGrid>
      <w:tr w:rsidR="00557981" w14:paraId="24B332C3"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51994BFF" w14:textId="09E7D332" w:rsidR="00557981" w:rsidRDefault="007F49E5" w:rsidP="00BD2BBF">
            <w:pPr>
              <w:pStyle w:val="Table0Normal"/>
              <w:rPr>
                <w:b w:val="0"/>
                <w:bCs w:val="0"/>
              </w:rPr>
            </w:pPr>
            <w:r>
              <w:rPr>
                <w:rFonts w:cs="Arial"/>
              </w:rPr>
              <w:t>Datentyp</w:t>
            </w:r>
          </w:p>
        </w:tc>
        <w:tc>
          <w:tcPr>
            <w:tcW w:w="6096" w:type="dxa"/>
            <w:hideMark/>
          </w:tcPr>
          <w:p w14:paraId="37CF3F11" w14:textId="7F215DED" w:rsidR="00557981" w:rsidRDefault="00557981" w:rsidP="00BD2BBF">
            <w:pPr>
              <w:pStyle w:val="Table0Normal"/>
              <w:rPr>
                <w:b w:val="0"/>
                <w:bCs w:val="0"/>
              </w:rPr>
            </w:pPr>
            <w:r>
              <w:rPr>
                <w:rFonts w:cs="Arial"/>
              </w:rPr>
              <w:t>Beschreibung</w:t>
            </w:r>
          </w:p>
        </w:tc>
      </w:tr>
      <w:tr w:rsidR="00557981" w14:paraId="40FDC893"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21CBFB7D" w14:textId="38D34CCF" w:rsidR="00557981" w:rsidRDefault="00557981" w:rsidP="00BD2BBF">
            <w:pPr>
              <w:pStyle w:val="Table0Normal"/>
            </w:pPr>
            <w:proofErr w:type="spellStart"/>
            <w:r>
              <w:t>xs:</w:t>
            </w:r>
            <w:r w:rsidR="00AF79A1">
              <w:t>int</w:t>
            </w:r>
            <w:proofErr w:type="spellEnd"/>
            <w:r w:rsidR="00AF79A1">
              <w:t xml:space="preserve"> (10000-99999)</w:t>
            </w:r>
          </w:p>
        </w:tc>
        <w:tc>
          <w:tcPr>
            <w:tcW w:w="6096" w:type="dxa"/>
            <w:hideMark/>
          </w:tcPr>
          <w:p w14:paraId="40A97BC3" w14:textId="040BDE44" w:rsidR="00557981" w:rsidRDefault="00FF37BB" w:rsidP="008916AE">
            <w:pPr>
              <w:pStyle w:val="Table0Normal"/>
              <w:keepNext/>
            </w:pPr>
            <w:r>
              <w:t>Berufsnummer gemäss Kapitel </w:t>
            </w:r>
            <w:r>
              <w:fldChar w:fldCharType="begin"/>
            </w:r>
            <w:r>
              <w:instrText xml:space="preserve"> REF _Ref103797790 \r \h </w:instrText>
            </w:r>
            <w:r w:rsidR="00856068">
              <w:instrText xml:space="preserve"> \* MERGEFORMAT </w:instrText>
            </w:r>
            <w:r>
              <w:fldChar w:fldCharType="separate"/>
            </w:r>
            <w:r w:rsidR="002A052A">
              <w:t>2.7</w:t>
            </w:r>
            <w:r>
              <w:fldChar w:fldCharType="end"/>
            </w:r>
          </w:p>
        </w:tc>
      </w:tr>
    </w:tbl>
    <w:p w14:paraId="01E7ABBF" w14:textId="57899698" w:rsidR="008916AE" w:rsidRDefault="008916AE" w:rsidP="00001FB5">
      <w:pPr>
        <w:pStyle w:val="Beschriftung"/>
      </w:pPr>
      <w:bookmarkStart w:id="475" w:name="_Toc166050443"/>
      <w:r>
        <w:t xml:space="preserve">Tabelle </w:t>
      </w:r>
      <w:r w:rsidR="005137A2">
        <w:fldChar w:fldCharType="begin"/>
      </w:r>
      <w:r w:rsidR="005137A2">
        <w:instrText xml:space="preserve"> SEQ Tabelle \* ARABIC </w:instrText>
      </w:r>
      <w:r w:rsidR="005137A2">
        <w:fldChar w:fldCharType="separate"/>
      </w:r>
      <w:r w:rsidR="002A052A">
        <w:rPr>
          <w:noProof/>
        </w:rPr>
        <w:t>55</w:t>
      </w:r>
      <w:r w:rsidR="005137A2">
        <w:rPr>
          <w:noProof/>
        </w:rPr>
        <w:fldChar w:fldCharType="end"/>
      </w:r>
      <w:r w:rsidR="007D606C">
        <w:t>: Definition des Datentyps</w:t>
      </w:r>
      <w:r w:rsidR="00AE1A23">
        <w:t xml:space="preserve"> «</w:t>
      </w:r>
      <w:proofErr w:type="spellStart"/>
      <w:r w:rsidR="00AE1A23">
        <w:t>professionIdType</w:t>
      </w:r>
      <w:proofErr w:type="spellEnd"/>
      <w:r w:rsidR="00AE1A23">
        <w:t>».</w:t>
      </w:r>
      <w:bookmarkEnd w:id="475"/>
    </w:p>
    <w:p w14:paraId="3832B5EC" w14:textId="0E2B81E8" w:rsidR="002D4C4D" w:rsidRDefault="002D4C4D" w:rsidP="002D4C4D">
      <w:pPr>
        <w:pStyle w:val="berschrift2"/>
      </w:pPr>
      <w:bookmarkStart w:id="476" w:name="_Toc166050351"/>
      <w:proofErr w:type="spellStart"/>
      <w:r>
        <w:lastRenderedPageBreak/>
        <w:t>prof</w:t>
      </w:r>
      <w:r w:rsidR="000C49D6">
        <w:t>ession</w:t>
      </w:r>
      <w:r>
        <w:t>Var</w:t>
      </w:r>
      <w:r w:rsidR="000C49D6">
        <w:t>iant</w:t>
      </w:r>
      <w:r>
        <w:t>Type</w:t>
      </w:r>
      <w:proofErr w:type="spellEnd"/>
      <w:r>
        <w:t xml:space="preserve"> (Berufsvariante)</w:t>
      </w:r>
      <w:bookmarkEnd w:id="476"/>
    </w:p>
    <w:tbl>
      <w:tblPr>
        <w:tblStyle w:val="AWK-Tabelle2mitEinzug"/>
        <w:tblW w:w="8501" w:type="dxa"/>
        <w:tblLayout w:type="fixed"/>
        <w:tblLook w:val="0420" w:firstRow="1" w:lastRow="0" w:firstColumn="0" w:lastColumn="0" w:noHBand="0" w:noVBand="1"/>
      </w:tblPr>
      <w:tblGrid>
        <w:gridCol w:w="2405"/>
        <w:gridCol w:w="6096"/>
      </w:tblGrid>
      <w:tr w:rsidR="00557981" w14:paraId="01FD4B65"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2877AE7E" w14:textId="707252BC" w:rsidR="00557981" w:rsidRDefault="007F49E5" w:rsidP="00BD2BBF">
            <w:pPr>
              <w:pStyle w:val="Table0Normal"/>
              <w:rPr>
                <w:b w:val="0"/>
                <w:bCs w:val="0"/>
              </w:rPr>
            </w:pPr>
            <w:r>
              <w:rPr>
                <w:rFonts w:cs="Arial"/>
              </w:rPr>
              <w:t>Datentyp</w:t>
            </w:r>
          </w:p>
        </w:tc>
        <w:tc>
          <w:tcPr>
            <w:tcW w:w="6096" w:type="dxa"/>
            <w:hideMark/>
          </w:tcPr>
          <w:p w14:paraId="417A0ACE" w14:textId="2662D622" w:rsidR="00557981" w:rsidRDefault="00557981" w:rsidP="00BD2BBF">
            <w:pPr>
              <w:pStyle w:val="Table0Normal"/>
              <w:rPr>
                <w:b w:val="0"/>
                <w:bCs w:val="0"/>
              </w:rPr>
            </w:pPr>
            <w:r>
              <w:rPr>
                <w:rFonts w:cs="Arial"/>
              </w:rPr>
              <w:t>Beschreibung</w:t>
            </w:r>
          </w:p>
        </w:tc>
      </w:tr>
      <w:tr w:rsidR="00557981" w14:paraId="54A2E0BF"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19A91604" w14:textId="7445BF63" w:rsidR="00557981" w:rsidRDefault="00987E80" w:rsidP="00BD2BBF">
            <w:pPr>
              <w:pStyle w:val="Table0Normal"/>
            </w:pPr>
            <w:r>
              <w:t xml:space="preserve"> </w:t>
            </w:r>
            <w:proofErr w:type="spellStart"/>
            <w:r>
              <w:t>xs:</w:t>
            </w:r>
            <w:r w:rsidR="00256CE0">
              <w:t>int</w:t>
            </w:r>
            <w:proofErr w:type="spellEnd"/>
            <w:r w:rsidR="00256CE0">
              <w:t xml:space="preserve"> </w:t>
            </w:r>
            <w:r>
              <w:t>(</w:t>
            </w:r>
            <w:r w:rsidR="00513DA9">
              <w:t>1</w:t>
            </w:r>
            <w:r w:rsidR="0029199E">
              <w:t>-999</w:t>
            </w:r>
            <w:r>
              <w:t>)</w:t>
            </w:r>
          </w:p>
        </w:tc>
        <w:tc>
          <w:tcPr>
            <w:tcW w:w="6096" w:type="dxa"/>
            <w:hideMark/>
          </w:tcPr>
          <w:p w14:paraId="60987A90" w14:textId="7929F9F0" w:rsidR="00557981" w:rsidRDefault="00CF04C7" w:rsidP="008916AE">
            <w:pPr>
              <w:pStyle w:val="Table0Normal"/>
              <w:keepNext/>
            </w:pPr>
            <w:r>
              <w:t>Berufsvariante gemäss Kapitel </w:t>
            </w:r>
            <w:r>
              <w:fldChar w:fldCharType="begin"/>
            </w:r>
            <w:r>
              <w:instrText xml:space="preserve"> REF _Ref103797790 \r \h </w:instrText>
            </w:r>
            <w:r w:rsidR="00856068">
              <w:instrText xml:space="preserve"> \* MERGEFORMAT </w:instrText>
            </w:r>
            <w:r>
              <w:fldChar w:fldCharType="separate"/>
            </w:r>
            <w:r w:rsidR="002A052A">
              <w:t>2.7</w:t>
            </w:r>
            <w:r>
              <w:fldChar w:fldCharType="end"/>
            </w:r>
          </w:p>
        </w:tc>
      </w:tr>
    </w:tbl>
    <w:p w14:paraId="6B2F68F0" w14:textId="7926F719" w:rsidR="008916AE" w:rsidRDefault="008916AE" w:rsidP="00001FB5">
      <w:pPr>
        <w:pStyle w:val="Beschriftung"/>
      </w:pPr>
      <w:bookmarkStart w:id="477" w:name="_Toc166050444"/>
      <w:bookmarkStart w:id="478" w:name="_Ref101777442"/>
      <w:r>
        <w:t xml:space="preserve">Tabelle </w:t>
      </w:r>
      <w:r w:rsidR="005137A2">
        <w:fldChar w:fldCharType="begin"/>
      </w:r>
      <w:r w:rsidR="005137A2">
        <w:instrText xml:space="preserve"> SEQ Tabelle \* ARABIC </w:instrText>
      </w:r>
      <w:r w:rsidR="005137A2">
        <w:fldChar w:fldCharType="separate"/>
      </w:r>
      <w:r w:rsidR="002A052A">
        <w:rPr>
          <w:noProof/>
        </w:rPr>
        <w:t>56</w:t>
      </w:r>
      <w:r w:rsidR="005137A2">
        <w:rPr>
          <w:noProof/>
        </w:rPr>
        <w:fldChar w:fldCharType="end"/>
      </w:r>
      <w:r w:rsidR="007D606C">
        <w:t>: Definition des Datentyps</w:t>
      </w:r>
      <w:r w:rsidR="00AE1A23">
        <w:t xml:space="preserve"> «</w:t>
      </w:r>
      <w:proofErr w:type="spellStart"/>
      <w:r w:rsidR="00AE1A23">
        <w:t>professionVariantType</w:t>
      </w:r>
      <w:proofErr w:type="spellEnd"/>
      <w:r w:rsidR="00AE1A23">
        <w:t>».</w:t>
      </w:r>
      <w:bookmarkEnd w:id="477"/>
    </w:p>
    <w:p w14:paraId="0794D196" w14:textId="69EEBC08" w:rsidR="002D4C4D" w:rsidRDefault="002D4C4D" w:rsidP="002D4C4D">
      <w:pPr>
        <w:pStyle w:val="berschrift2"/>
        <w:rPr>
          <w:rFonts w:cs="Times New Roman"/>
          <w:sz w:val="22"/>
        </w:rPr>
      </w:pPr>
      <w:bookmarkStart w:id="479" w:name="_Ref120262330"/>
      <w:bookmarkStart w:id="480" w:name="_Toc166050352"/>
      <w:proofErr w:type="spellStart"/>
      <w:r>
        <w:t>representativeType</w:t>
      </w:r>
      <w:proofErr w:type="spellEnd"/>
      <w:r>
        <w:t xml:space="preserve"> (Gesetzliche Vertretung</w:t>
      </w:r>
      <w:r w:rsidR="00CC6DC8">
        <w:t xml:space="preserve"> / Ansprechperson</w:t>
      </w:r>
      <w:r>
        <w:t>)</w:t>
      </w:r>
      <w:bookmarkEnd w:id="478"/>
      <w:bookmarkEnd w:id="479"/>
      <w:bookmarkEnd w:id="480"/>
    </w:p>
    <w:tbl>
      <w:tblPr>
        <w:tblStyle w:val="AWK-Tabelle2mitEinzug"/>
        <w:tblW w:w="0" w:type="auto"/>
        <w:tblLayout w:type="fixed"/>
        <w:tblLook w:val="0420" w:firstRow="1" w:lastRow="0" w:firstColumn="0" w:lastColumn="0" w:noHBand="0" w:noVBand="1"/>
      </w:tblPr>
      <w:tblGrid>
        <w:gridCol w:w="1838"/>
        <w:gridCol w:w="2127"/>
        <w:gridCol w:w="992"/>
        <w:gridCol w:w="3544"/>
      </w:tblGrid>
      <w:tr w:rsidR="002D4C4D" w14:paraId="6F1DDCCC"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724ABC90" w14:textId="357AFC23" w:rsidR="002D4C4D" w:rsidRDefault="002D4C4D" w:rsidP="00BD2BBF">
            <w:pPr>
              <w:pStyle w:val="Table0Normal"/>
              <w:rPr>
                <w:rFonts w:cs="Arial"/>
                <w:b w:val="0"/>
                <w:bCs w:val="0"/>
              </w:rPr>
            </w:pPr>
            <w:r>
              <w:rPr>
                <w:rFonts w:cs="Arial"/>
              </w:rPr>
              <w:t>Element</w:t>
            </w:r>
          </w:p>
        </w:tc>
        <w:tc>
          <w:tcPr>
            <w:tcW w:w="2127" w:type="dxa"/>
            <w:hideMark/>
          </w:tcPr>
          <w:p w14:paraId="446D0D5C" w14:textId="1284845A" w:rsidR="002D4C4D" w:rsidRDefault="007F49E5" w:rsidP="00BD2BBF">
            <w:pPr>
              <w:pStyle w:val="Table0Normal"/>
              <w:rPr>
                <w:rFonts w:cs="Arial"/>
                <w:b w:val="0"/>
                <w:bCs w:val="0"/>
              </w:rPr>
            </w:pPr>
            <w:r>
              <w:rPr>
                <w:rFonts w:cs="Arial"/>
              </w:rPr>
              <w:t>Datentyp</w:t>
            </w:r>
          </w:p>
        </w:tc>
        <w:tc>
          <w:tcPr>
            <w:tcW w:w="992" w:type="dxa"/>
            <w:hideMark/>
          </w:tcPr>
          <w:p w14:paraId="26A64902" w14:textId="77777777" w:rsidR="002D4C4D" w:rsidRDefault="002D4C4D" w:rsidP="00BD2BBF">
            <w:pPr>
              <w:pStyle w:val="Table0Normal"/>
              <w:rPr>
                <w:rFonts w:cs="Arial"/>
                <w:b w:val="0"/>
                <w:bCs w:val="0"/>
              </w:rPr>
            </w:pPr>
            <w:r>
              <w:rPr>
                <w:rFonts w:cs="Arial"/>
              </w:rPr>
              <w:t>Vorkommen</w:t>
            </w:r>
          </w:p>
        </w:tc>
        <w:tc>
          <w:tcPr>
            <w:tcW w:w="3544" w:type="dxa"/>
            <w:hideMark/>
          </w:tcPr>
          <w:p w14:paraId="70DD2694" w14:textId="1258DB19" w:rsidR="002D4C4D" w:rsidRDefault="002D4C4D" w:rsidP="00BD2BBF">
            <w:pPr>
              <w:pStyle w:val="Table0Normal"/>
              <w:rPr>
                <w:rFonts w:cs="Arial"/>
                <w:b w:val="0"/>
                <w:bCs w:val="0"/>
              </w:rPr>
            </w:pPr>
            <w:r>
              <w:rPr>
                <w:rFonts w:cs="Arial"/>
              </w:rPr>
              <w:t>Beschreibung</w:t>
            </w:r>
          </w:p>
        </w:tc>
      </w:tr>
      <w:tr w:rsidR="004E23ED" w14:paraId="3C516ACB"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tcPr>
          <w:p w14:paraId="78E3748B" w14:textId="1E827546" w:rsidR="004E23ED" w:rsidRDefault="00BF57F9" w:rsidP="00BD2BBF">
            <w:pPr>
              <w:pStyle w:val="Table0Normal"/>
              <w:rPr>
                <w:rFonts w:cs="Arial"/>
                <w:bCs/>
              </w:rPr>
            </w:pPr>
            <w:proofErr w:type="spellStart"/>
            <w:r>
              <w:rPr>
                <w:rFonts w:cs="Arial"/>
                <w:bCs/>
              </w:rPr>
              <w:t>represenativeId</w:t>
            </w:r>
            <w:proofErr w:type="spellEnd"/>
          </w:p>
        </w:tc>
        <w:tc>
          <w:tcPr>
            <w:tcW w:w="2127" w:type="dxa"/>
          </w:tcPr>
          <w:p w14:paraId="48FAF374" w14:textId="4C1E0448" w:rsidR="004E23ED" w:rsidRDefault="008B081A" w:rsidP="00BD2BBF">
            <w:pPr>
              <w:pStyle w:val="Table0Normal"/>
              <w:rPr>
                <w:rFonts w:cs="Arial"/>
              </w:rPr>
            </w:pPr>
            <w:proofErr w:type="spellStart"/>
            <w:r>
              <w:t>personIdType</w:t>
            </w:r>
            <w:proofErr w:type="spellEnd"/>
          </w:p>
        </w:tc>
        <w:tc>
          <w:tcPr>
            <w:tcW w:w="992" w:type="dxa"/>
          </w:tcPr>
          <w:p w14:paraId="5E5A85D3" w14:textId="708F3662" w:rsidR="004E23ED" w:rsidRDefault="00824E54" w:rsidP="00BD2BBF">
            <w:pPr>
              <w:pStyle w:val="Table0Normal"/>
              <w:jc w:val="center"/>
              <w:rPr>
                <w:rFonts w:cs="Arial"/>
              </w:rPr>
            </w:pPr>
            <w:r>
              <w:rPr>
                <w:rFonts w:cs="Arial"/>
              </w:rPr>
              <w:t>1</w:t>
            </w:r>
          </w:p>
        </w:tc>
        <w:tc>
          <w:tcPr>
            <w:tcW w:w="3544" w:type="dxa"/>
          </w:tcPr>
          <w:p w14:paraId="51CCE3F1" w14:textId="1965F519" w:rsidR="004E23ED" w:rsidRDefault="008B081A" w:rsidP="00BD2BBF">
            <w:pPr>
              <w:pStyle w:val="Table0Normal"/>
              <w:rPr>
                <w:rFonts w:cs="Arial"/>
              </w:rPr>
            </w:pPr>
            <w:r>
              <w:rPr>
                <w:rFonts w:cs="Arial"/>
              </w:rPr>
              <w:t>Identifikator Person gemäss Kapitel </w:t>
            </w:r>
            <w:r>
              <w:rPr>
                <w:rFonts w:cs="Arial"/>
              </w:rPr>
              <w:fldChar w:fldCharType="begin"/>
            </w:r>
            <w:r>
              <w:rPr>
                <w:rFonts w:cs="Arial"/>
              </w:rPr>
              <w:instrText xml:space="preserve"> REF _Ref103631215 \r \h </w:instrText>
            </w:r>
            <w:r>
              <w:rPr>
                <w:rFonts w:cs="Arial"/>
              </w:rPr>
            </w:r>
            <w:r>
              <w:rPr>
                <w:rFonts w:cs="Arial"/>
              </w:rPr>
              <w:fldChar w:fldCharType="separate"/>
            </w:r>
            <w:r w:rsidR="002A052A">
              <w:rPr>
                <w:rFonts w:cs="Arial"/>
              </w:rPr>
              <w:t>2.14</w:t>
            </w:r>
            <w:r>
              <w:rPr>
                <w:rFonts w:cs="Arial"/>
              </w:rPr>
              <w:fldChar w:fldCharType="end"/>
            </w:r>
          </w:p>
        </w:tc>
      </w:tr>
      <w:tr w:rsidR="002D4C4D" w14:paraId="5F78C817"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67AC60A3" w14:textId="77777777" w:rsidR="002D4C4D" w:rsidRDefault="002D4C4D" w:rsidP="00BD2BBF">
            <w:pPr>
              <w:pStyle w:val="Table0Normal"/>
              <w:rPr>
                <w:rFonts w:cs="Arial"/>
                <w:bCs/>
              </w:rPr>
            </w:pPr>
            <w:proofErr w:type="spellStart"/>
            <w:r>
              <w:rPr>
                <w:rFonts w:cs="Arial"/>
                <w:bCs/>
              </w:rPr>
              <w:t>mailAddress</w:t>
            </w:r>
            <w:proofErr w:type="spellEnd"/>
          </w:p>
        </w:tc>
        <w:tc>
          <w:tcPr>
            <w:tcW w:w="2127" w:type="dxa"/>
            <w:hideMark/>
          </w:tcPr>
          <w:p w14:paraId="5B044805" w14:textId="77777777" w:rsidR="002D4C4D" w:rsidRDefault="002D4C4D" w:rsidP="00BD2BBF">
            <w:pPr>
              <w:pStyle w:val="Table0Normal"/>
              <w:rPr>
                <w:rFonts w:cs="Arial"/>
              </w:rPr>
            </w:pPr>
            <w:r>
              <w:rPr>
                <w:rFonts w:cs="Arial"/>
              </w:rPr>
              <w:t>eCH-</w:t>
            </w:r>
            <w:proofErr w:type="gramStart"/>
            <w:r>
              <w:rPr>
                <w:rFonts w:cs="Arial"/>
              </w:rPr>
              <w:t>0010:mailAddressType</w:t>
            </w:r>
            <w:proofErr w:type="gramEnd"/>
          </w:p>
        </w:tc>
        <w:tc>
          <w:tcPr>
            <w:tcW w:w="992" w:type="dxa"/>
            <w:hideMark/>
          </w:tcPr>
          <w:p w14:paraId="4E4BDCDB" w14:textId="77777777" w:rsidR="002D4C4D" w:rsidRDefault="002D4C4D" w:rsidP="00BD2BBF">
            <w:pPr>
              <w:pStyle w:val="Table0Normal"/>
              <w:jc w:val="center"/>
              <w:rPr>
                <w:rFonts w:cs="Arial"/>
              </w:rPr>
            </w:pPr>
            <w:r>
              <w:rPr>
                <w:rFonts w:cs="Arial"/>
              </w:rPr>
              <w:t>1</w:t>
            </w:r>
          </w:p>
        </w:tc>
        <w:tc>
          <w:tcPr>
            <w:tcW w:w="3544" w:type="dxa"/>
            <w:hideMark/>
          </w:tcPr>
          <w:p w14:paraId="4F648CC2" w14:textId="77777777" w:rsidR="002D4C4D" w:rsidRDefault="002D4C4D" w:rsidP="00BD2BBF">
            <w:pPr>
              <w:pStyle w:val="Table0Normal"/>
              <w:rPr>
                <w:rFonts w:cs="Arial"/>
              </w:rPr>
            </w:pPr>
            <w:r>
              <w:rPr>
                <w:rFonts w:cs="Arial"/>
              </w:rPr>
              <w:t>Adresse, unterscheidet zwischen Personen und Organisationen (inkl. Ansprechperson)</w:t>
            </w:r>
          </w:p>
        </w:tc>
      </w:tr>
      <w:tr w:rsidR="006A5554" w14:paraId="38025EE7"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tcPr>
          <w:p w14:paraId="4CBFDD77" w14:textId="7ADCCE7F" w:rsidR="006A5554" w:rsidRDefault="006A5554" w:rsidP="00BD2BBF">
            <w:pPr>
              <w:pStyle w:val="Table0Normal"/>
              <w:rPr>
                <w:rFonts w:cs="Arial"/>
                <w:bCs/>
              </w:rPr>
            </w:pPr>
            <w:proofErr w:type="spellStart"/>
            <w:r>
              <w:rPr>
                <w:rFonts w:cs="Arial"/>
                <w:bCs/>
              </w:rPr>
              <w:t>vn</w:t>
            </w:r>
            <w:proofErr w:type="spellEnd"/>
          </w:p>
        </w:tc>
        <w:tc>
          <w:tcPr>
            <w:tcW w:w="2127" w:type="dxa"/>
          </w:tcPr>
          <w:p w14:paraId="77A00DF2" w14:textId="67D1A3F8" w:rsidR="006A5554" w:rsidRDefault="00A90EB1" w:rsidP="00BD2BBF">
            <w:pPr>
              <w:pStyle w:val="Table0Normal"/>
              <w:rPr>
                <w:rFonts w:cs="Arial"/>
              </w:rPr>
            </w:pPr>
            <w:r w:rsidRPr="00E5106A">
              <w:rPr>
                <w:szCs w:val="18"/>
              </w:rPr>
              <w:t>eCH-</w:t>
            </w:r>
            <w:proofErr w:type="gramStart"/>
            <w:r w:rsidRPr="00E5106A">
              <w:rPr>
                <w:szCs w:val="18"/>
              </w:rPr>
              <w:t>0044:vnType</w:t>
            </w:r>
            <w:proofErr w:type="gramEnd"/>
          </w:p>
        </w:tc>
        <w:tc>
          <w:tcPr>
            <w:tcW w:w="992" w:type="dxa"/>
          </w:tcPr>
          <w:p w14:paraId="5243F672" w14:textId="378968BA" w:rsidR="006A5554" w:rsidRDefault="006A5554" w:rsidP="00BD2BBF">
            <w:pPr>
              <w:pStyle w:val="Table0Normal"/>
              <w:jc w:val="center"/>
              <w:rPr>
                <w:rFonts w:cs="Arial"/>
              </w:rPr>
            </w:pPr>
            <w:r>
              <w:rPr>
                <w:rFonts w:cs="Arial"/>
              </w:rPr>
              <w:t>0..1</w:t>
            </w:r>
          </w:p>
        </w:tc>
        <w:tc>
          <w:tcPr>
            <w:tcW w:w="3544" w:type="dxa"/>
          </w:tcPr>
          <w:p w14:paraId="1452653C" w14:textId="240F3775" w:rsidR="006A5554" w:rsidRDefault="00A90EB1" w:rsidP="00BD2BBF">
            <w:pPr>
              <w:pStyle w:val="Table0Normal"/>
              <w:rPr>
                <w:rFonts w:cs="Arial"/>
              </w:rPr>
            </w:pPr>
            <w:r>
              <w:rPr>
                <w:rFonts w:cs="Arial"/>
              </w:rPr>
              <w:t>Sozialversicherungsnummer (wenn vorhanden)</w:t>
            </w:r>
          </w:p>
        </w:tc>
      </w:tr>
      <w:tr w:rsidR="006A5554" w14:paraId="34C29E33"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tcPr>
          <w:p w14:paraId="4F56952B" w14:textId="3BE48B53" w:rsidR="006A5554" w:rsidRDefault="006A5554" w:rsidP="00BD2BBF">
            <w:pPr>
              <w:pStyle w:val="Table0Normal"/>
              <w:rPr>
                <w:rFonts w:cs="Arial"/>
                <w:bCs/>
              </w:rPr>
            </w:pPr>
            <w:proofErr w:type="spellStart"/>
            <w:r>
              <w:rPr>
                <w:rFonts w:cs="Arial"/>
                <w:bCs/>
              </w:rPr>
              <w:t>dateOfBirth</w:t>
            </w:r>
            <w:proofErr w:type="spellEnd"/>
          </w:p>
        </w:tc>
        <w:tc>
          <w:tcPr>
            <w:tcW w:w="2127" w:type="dxa"/>
          </w:tcPr>
          <w:p w14:paraId="47A579DF" w14:textId="4A5FA8D9" w:rsidR="006A5554" w:rsidRDefault="00A90EB1" w:rsidP="00BD2BBF">
            <w:pPr>
              <w:pStyle w:val="Table0Normal"/>
              <w:rPr>
                <w:rFonts w:cs="Arial"/>
              </w:rPr>
            </w:pPr>
            <w:proofErr w:type="spellStart"/>
            <w:proofErr w:type="gramStart"/>
            <w:r>
              <w:rPr>
                <w:rFonts w:cs="Arial"/>
              </w:rPr>
              <w:t>xs:date</w:t>
            </w:r>
            <w:proofErr w:type="spellEnd"/>
            <w:proofErr w:type="gramEnd"/>
          </w:p>
        </w:tc>
        <w:tc>
          <w:tcPr>
            <w:tcW w:w="992" w:type="dxa"/>
          </w:tcPr>
          <w:p w14:paraId="32414564" w14:textId="583EFF50" w:rsidR="006A5554" w:rsidRDefault="006A5554" w:rsidP="00BD2BBF">
            <w:pPr>
              <w:pStyle w:val="Table0Normal"/>
              <w:jc w:val="center"/>
              <w:rPr>
                <w:rFonts w:cs="Arial"/>
              </w:rPr>
            </w:pPr>
            <w:r>
              <w:rPr>
                <w:rFonts w:cs="Arial"/>
              </w:rPr>
              <w:t>0..1</w:t>
            </w:r>
          </w:p>
        </w:tc>
        <w:tc>
          <w:tcPr>
            <w:tcW w:w="3544" w:type="dxa"/>
          </w:tcPr>
          <w:p w14:paraId="0D0FDDF4" w14:textId="78E7A052" w:rsidR="006A5554" w:rsidRDefault="00A90EB1" w:rsidP="00BD2BBF">
            <w:pPr>
              <w:pStyle w:val="Table0Normal"/>
              <w:rPr>
                <w:rFonts w:cs="Arial"/>
              </w:rPr>
            </w:pPr>
            <w:r>
              <w:rPr>
                <w:rFonts w:cs="Arial"/>
              </w:rPr>
              <w:t>Geburtsdatum (wenn vorhanden)</w:t>
            </w:r>
          </w:p>
        </w:tc>
      </w:tr>
      <w:tr w:rsidR="00046E78" w14:paraId="712BD713" w14:textId="77777777" w:rsidTr="00856068">
        <w:trPr>
          <w:cnfStyle w:val="000000100000" w:firstRow="0" w:lastRow="0" w:firstColumn="0" w:lastColumn="0" w:oddVBand="0" w:evenVBand="0" w:oddHBand="1" w:evenHBand="0" w:firstRowFirstColumn="0" w:firstRowLastColumn="0" w:lastRowFirstColumn="0" w:lastRowLastColumn="0"/>
          <w:ins w:id="481" w:author="Lars Steffen" w:date="2024-09-09T10:40:00Z"/>
        </w:trPr>
        <w:tc>
          <w:tcPr>
            <w:tcW w:w="1838" w:type="dxa"/>
          </w:tcPr>
          <w:p w14:paraId="5C323907" w14:textId="65A7493A" w:rsidR="00046E78" w:rsidRDefault="00A17BE9" w:rsidP="00BD2BBF">
            <w:pPr>
              <w:pStyle w:val="Table0Normal"/>
              <w:rPr>
                <w:ins w:id="482" w:author="Lars Steffen" w:date="2024-09-09T10:40:00Z" w16du:dateUtc="2024-09-09T08:40:00Z"/>
                <w:rFonts w:cs="Arial"/>
                <w:bCs/>
              </w:rPr>
            </w:pPr>
            <w:proofErr w:type="spellStart"/>
            <w:ins w:id="483" w:author="Lars Steffen" w:date="2024-09-09T10:40:00Z" w16du:dateUtc="2024-09-09T08:40:00Z">
              <w:r>
                <w:rPr>
                  <w:rFonts w:cs="Arial"/>
                  <w:bCs/>
                </w:rPr>
                <w:t>phoneNumber</w:t>
              </w:r>
              <w:proofErr w:type="spellEnd"/>
            </w:ins>
          </w:p>
        </w:tc>
        <w:tc>
          <w:tcPr>
            <w:tcW w:w="2127" w:type="dxa"/>
          </w:tcPr>
          <w:p w14:paraId="0DC2965D" w14:textId="0C196376" w:rsidR="00046E78" w:rsidRDefault="00A17BE9" w:rsidP="00BD2BBF">
            <w:pPr>
              <w:pStyle w:val="Table0Normal"/>
              <w:rPr>
                <w:ins w:id="484" w:author="Lars Steffen" w:date="2024-09-09T10:40:00Z" w16du:dateUtc="2024-09-09T08:40:00Z"/>
                <w:rFonts w:cs="Arial"/>
              </w:rPr>
            </w:pPr>
            <w:proofErr w:type="spellStart"/>
            <w:ins w:id="485" w:author="Lars Steffen" w:date="2024-09-09T10:40:00Z" w16du:dateUtc="2024-09-09T08:40:00Z">
              <w:r>
                <w:rPr>
                  <w:rFonts w:cs="Arial"/>
                </w:rPr>
                <w:t>phoneContactType</w:t>
              </w:r>
              <w:proofErr w:type="spellEnd"/>
            </w:ins>
          </w:p>
        </w:tc>
        <w:tc>
          <w:tcPr>
            <w:tcW w:w="992" w:type="dxa"/>
          </w:tcPr>
          <w:p w14:paraId="7D0F38EF" w14:textId="25772F4E" w:rsidR="00046E78" w:rsidRDefault="00A17BE9" w:rsidP="00BD2BBF">
            <w:pPr>
              <w:pStyle w:val="Table0Normal"/>
              <w:jc w:val="center"/>
              <w:rPr>
                <w:ins w:id="486" w:author="Lars Steffen" w:date="2024-09-09T10:40:00Z" w16du:dateUtc="2024-09-09T08:40:00Z"/>
                <w:rFonts w:cs="Arial"/>
              </w:rPr>
            </w:pPr>
            <w:ins w:id="487" w:author="Lars Steffen" w:date="2024-09-09T10:40:00Z" w16du:dateUtc="2024-09-09T08:40:00Z">
              <w:r>
                <w:rPr>
                  <w:rFonts w:cs="Arial"/>
                </w:rPr>
                <w:t>0..</w:t>
              </w:r>
            </w:ins>
            <w:ins w:id="488" w:author="Lars Steffen" w:date="2024-09-09T10:41:00Z" w16du:dateUtc="2024-09-09T08:41:00Z">
              <w:r w:rsidR="008C07C6">
                <w:rPr>
                  <w:rFonts w:cs="Arial"/>
                </w:rPr>
                <w:t>2</w:t>
              </w:r>
            </w:ins>
          </w:p>
        </w:tc>
        <w:tc>
          <w:tcPr>
            <w:tcW w:w="3544" w:type="dxa"/>
          </w:tcPr>
          <w:p w14:paraId="4C083025" w14:textId="01C7AD84" w:rsidR="00046E78" w:rsidRDefault="008C07C6" w:rsidP="00BD2BBF">
            <w:pPr>
              <w:pStyle w:val="Table0Normal"/>
              <w:rPr>
                <w:ins w:id="489" w:author="Lars Steffen" w:date="2024-09-09T10:40:00Z" w16du:dateUtc="2024-09-09T08:40:00Z"/>
                <w:rFonts w:cs="Arial"/>
              </w:rPr>
            </w:pPr>
            <w:ins w:id="490" w:author="Lars Steffen" w:date="2024-09-09T10:41:00Z" w16du:dateUtc="2024-09-09T08:41:00Z">
              <w:r>
                <w:t>Telefonnummer (Geschäft, Mobil; a</w:t>
              </w:r>
              <w:r w:rsidRPr="00F0590C">
                <w:t xml:space="preserve">usschliesslich Ziffern (keine Leerschläge oder Trennzeichen) </w:t>
              </w:r>
              <w:r>
                <w:t>m</w:t>
              </w:r>
              <w:r w:rsidRPr="00F0590C">
                <w:t xml:space="preserve">it </w:t>
              </w:r>
              <w:r>
                <w:t>lokaler (0)</w:t>
              </w:r>
              <w:r w:rsidRPr="00F0590C">
                <w:t xml:space="preserve"> oder internationaler (00) Vorwah</w:t>
              </w:r>
              <w:r>
                <w:t>l)</w:t>
              </w:r>
            </w:ins>
          </w:p>
        </w:tc>
      </w:tr>
      <w:tr w:rsidR="001A176C" w14:paraId="6331D134"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tcPr>
          <w:p w14:paraId="3A689BCE" w14:textId="740138D5" w:rsidR="001A176C" w:rsidRDefault="001A176C" w:rsidP="001A176C">
            <w:pPr>
              <w:pStyle w:val="Table0Normal"/>
              <w:rPr>
                <w:rFonts w:cs="Arial"/>
                <w:bCs/>
              </w:rPr>
            </w:pPr>
            <w:proofErr w:type="spellStart"/>
            <w:r>
              <w:rPr>
                <w:bCs/>
              </w:rPr>
              <w:t>emailAddress</w:t>
            </w:r>
            <w:proofErr w:type="spellEnd"/>
          </w:p>
        </w:tc>
        <w:tc>
          <w:tcPr>
            <w:tcW w:w="2127" w:type="dxa"/>
          </w:tcPr>
          <w:p w14:paraId="5A2DF2B2" w14:textId="486DDCF6" w:rsidR="001A176C" w:rsidRDefault="000728CB" w:rsidP="001A176C">
            <w:pPr>
              <w:pStyle w:val="Table0Normal"/>
              <w:rPr>
                <w:rFonts w:cs="Arial"/>
              </w:rPr>
            </w:pPr>
            <w:proofErr w:type="spellStart"/>
            <w:r>
              <w:rPr>
                <w:rFonts w:cs="Arial"/>
              </w:rPr>
              <w:t>emailContactType</w:t>
            </w:r>
            <w:proofErr w:type="spellEnd"/>
          </w:p>
        </w:tc>
        <w:tc>
          <w:tcPr>
            <w:tcW w:w="992" w:type="dxa"/>
          </w:tcPr>
          <w:p w14:paraId="2FC46DBB" w14:textId="74EA4AC0" w:rsidR="001A176C" w:rsidRDefault="00555438" w:rsidP="001A176C">
            <w:pPr>
              <w:pStyle w:val="Table0Normal"/>
              <w:jc w:val="center"/>
              <w:rPr>
                <w:rFonts w:cs="Arial"/>
              </w:rPr>
            </w:pPr>
            <w:r>
              <w:t>0..</w:t>
            </w:r>
            <w:r w:rsidR="001A176C">
              <w:t>1</w:t>
            </w:r>
          </w:p>
        </w:tc>
        <w:tc>
          <w:tcPr>
            <w:tcW w:w="3544" w:type="dxa"/>
          </w:tcPr>
          <w:p w14:paraId="1DB27B53" w14:textId="4431C556" w:rsidR="001A176C" w:rsidRDefault="001A176C" w:rsidP="001A176C">
            <w:pPr>
              <w:pStyle w:val="Table0Normal"/>
              <w:rPr>
                <w:rFonts w:cs="Arial"/>
              </w:rPr>
            </w:pPr>
            <w:r>
              <w:t>E-Mail-Adresse</w:t>
            </w:r>
          </w:p>
        </w:tc>
      </w:tr>
      <w:tr w:rsidR="002D4C4D" w14:paraId="52241B46"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37A0FD7D" w14:textId="77777777" w:rsidR="002D4C4D" w:rsidRDefault="002D4C4D" w:rsidP="00BD2BBF">
            <w:pPr>
              <w:pStyle w:val="Table0Normal"/>
              <w:rPr>
                <w:rFonts w:cs="Arial"/>
                <w:bCs/>
              </w:rPr>
            </w:pPr>
            <w:proofErr w:type="spellStart"/>
            <w:r>
              <w:rPr>
                <w:rFonts w:cs="Arial"/>
                <w:bCs/>
              </w:rPr>
              <w:t>languageOfCorrespondance</w:t>
            </w:r>
            <w:proofErr w:type="spellEnd"/>
          </w:p>
        </w:tc>
        <w:tc>
          <w:tcPr>
            <w:tcW w:w="2127" w:type="dxa"/>
            <w:hideMark/>
          </w:tcPr>
          <w:p w14:paraId="362963CD" w14:textId="3C2C9160" w:rsidR="002D4C4D" w:rsidRDefault="002D4C4D" w:rsidP="00BD2BBF">
            <w:pPr>
              <w:pStyle w:val="Table0Normal"/>
              <w:rPr>
                <w:rFonts w:cs="Arial"/>
              </w:rPr>
            </w:pPr>
            <w:r>
              <w:rPr>
                <w:rFonts w:cs="Arial"/>
              </w:rPr>
              <w:t>eCH-</w:t>
            </w:r>
            <w:proofErr w:type="gramStart"/>
            <w:r>
              <w:rPr>
                <w:rFonts w:cs="Arial"/>
              </w:rPr>
              <w:t>0011:languageType</w:t>
            </w:r>
            <w:proofErr w:type="gramEnd"/>
          </w:p>
        </w:tc>
        <w:tc>
          <w:tcPr>
            <w:tcW w:w="992" w:type="dxa"/>
            <w:hideMark/>
          </w:tcPr>
          <w:p w14:paraId="6CE67C92" w14:textId="77777777" w:rsidR="002D4C4D" w:rsidRDefault="002D4C4D" w:rsidP="00BD2BBF">
            <w:pPr>
              <w:pStyle w:val="Table0Normal"/>
              <w:jc w:val="center"/>
              <w:rPr>
                <w:rFonts w:cs="Arial"/>
              </w:rPr>
            </w:pPr>
            <w:r>
              <w:rPr>
                <w:rFonts w:cs="Arial"/>
              </w:rPr>
              <w:t>1</w:t>
            </w:r>
          </w:p>
        </w:tc>
        <w:tc>
          <w:tcPr>
            <w:tcW w:w="3544" w:type="dxa"/>
            <w:hideMark/>
          </w:tcPr>
          <w:p w14:paraId="6145E9B8" w14:textId="77777777" w:rsidR="002D4C4D" w:rsidRDefault="002D4C4D" w:rsidP="00BD2BBF">
            <w:pPr>
              <w:pStyle w:val="Table0Normal"/>
              <w:rPr>
                <w:rFonts w:cs="Arial"/>
              </w:rPr>
            </w:pPr>
            <w:r>
              <w:rPr>
                <w:rFonts w:cs="Arial"/>
              </w:rPr>
              <w:t>Korrespondenzsprache</w:t>
            </w:r>
          </w:p>
        </w:tc>
      </w:tr>
      <w:tr w:rsidR="002D4C4D" w14:paraId="0CD04C0B"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4E3727B1" w14:textId="77777777" w:rsidR="002D4C4D" w:rsidRDefault="002D4C4D" w:rsidP="00BD2BBF">
            <w:pPr>
              <w:pStyle w:val="Table0Normal"/>
              <w:rPr>
                <w:rFonts w:cs="Arial"/>
                <w:bCs/>
              </w:rPr>
            </w:pPr>
            <w:proofErr w:type="spellStart"/>
            <w:r>
              <w:rPr>
                <w:rFonts w:cs="Arial"/>
                <w:bCs/>
              </w:rPr>
              <w:t>typeOfRelationship</w:t>
            </w:r>
            <w:proofErr w:type="spellEnd"/>
          </w:p>
        </w:tc>
        <w:tc>
          <w:tcPr>
            <w:tcW w:w="2127" w:type="dxa"/>
            <w:hideMark/>
          </w:tcPr>
          <w:p w14:paraId="34FA9448" w14:textId="77777777" w:rsidR="002D4C4D" w:rsidRDefault="002D4C4D" w:rsidP="00BD2BBF">
            <w:pPr>
              <w:pStyle w:val="Table0Normal"/>
              <w:rPr>
                <w:rFonts w:cs="Arial"/>
              </w:rPr>
            </w:pPr>
            <w:r>
              <w:rPr>
                <w:rFonts w:cs="Arial"/>
              </w:rPr>
              <w:t>eCH-</w:t>
            </w:r>
            <w:proofErr w:type="gramStart"/>
            <w:r>
              <w:rPr>
                <w:rFonts w:cs="Arial"/>
              </w:rPr>
              <w:t>0021:typeOfRelationshipType</w:t>
            </w:r>
            <w:proofErr w:type="gramEnd"/>
          </w:p>
        </w:tc>
        <w:tc>
          <w:tcPr>
            <w:tcW w:w="992" w:type="dxa"/>
            <w:hideMark/>
          </w:tcPr>
          <w:p w14:paraId="0C1765FA" w14:textId="77777777" w:rsidR="002D4C4D" w:rsidRDefault="002D4C4D" w:rsidP="00BD2BBF">
            <w:pPr>
              <w:pStyle w:val="Table0Normal"/>
              <w:jc w:val="center"/>
              <w:rPr>
                <w:rFonts w:cs="Arial"/>
              </w:rPr>
            </w:pPr>
            <w:r>
              <w:rPr>
                <w:rFonts w:cs="Arial"/>
              </w:rPr>
              <w:t>1</w:t>
            </w:r>
          </w:p>
        </w:tc>
        <w:tc>
          <w:tcPr>
            <w:tcW w:w="3544" w:type="dxa"/>
            <w:hideMark/>
          </w:tcPr>
          <w:p w14:paraId="78AFD6CC" w14:textId="6737759B" w:rsidR="002D4C4D" w:rsidRDefault="002D4C4D" w:rsidP="00BD2BBF">
            <w:pPr>
              <w:pStyle w:val="Table0Normal"/>
              <w:rPr>
                <w:rFonts w:cs="Arial"/>
              </w:rPr>
            </w:pPr>
            <w:r>
              <w:rPr>
                <w:rFonts w:cs="Arial"/>
                <w:bCs/>
              </w:rPr>
              <w:t>Beziehungstyp</w:t>
            </w:r>
            <w:r w:rsidR="00B86839">
              <w:rPr>
                <w:rFonts w:cs="Arial"/>
                <w:bCs/>
              </w:rPr>
              <w:t>, vgl. Kapitel </w:t>
            </w:r>
            <w:r w:rsidR="00B86839">
              <w:rPr>
                <w:rFonts w:cs="Arial"/>
                <w:bCs/>
              </w:rPr>
              <w:fldChar w:fldCharType="begin"/>
            </w:r>
            <w:r w:rsidR="00B86839">
              <w:rPr>
                <w:rFonts w:cs="Arial"/>
                <w:bCs/>
              </w:rPr>
              <w:instrText xml:space="preserve"> REF _Ref107564303 \r \h </w:instrText>
            </w:r>
            <w:r w:rsidR="00B86839">
              <w:rPr>
                <w:rFonts w:cs="Arial"/>
                <w:bCs/>
              </w:rPr>
            </w:r>
            <w:r w:rsidR="00B86839">
              <w:rPr>
                <w:rFonts w:cs="Arial"/>
                <w:bCs/>
              </w:rPr>
              <w:fldChar w:fldCharType="separate"/>
            </w:r>
            <w:r w:rsidR="002A052A">
              <w:rPr>
                <w:rFonts w:cs="Arial"/>
                <w:bCs/>
              </w:rPr>
              <w:t>2.4</w:t>
            </w:r>
            <w:r w:rsidR="00B86839">
              <w:rPr>
                <w:rFonts w:cs="Arial"/>
                <w:bCs/>
              </w:rPr>
              <w:fldChar w:fldCharType="end"/>
            </w:r>
          </w:p>
        </w:tc>
      </w:tr>
      <w:tr w:rsidR="002D4C4D" w14:paraId="0A0DD824" w14:textId="77777777" w:rsidTr="00856068">
        <w:trPr>
          <w:cnfStyle w:val="000000100000" w:firstRow="0" w:lastRow="0" w:firstColumn="0" w:lastColumn="0" w:oddVBand="0" w:evenVBand="0" w:oddHBand="1" w:evenHBand="0" w:firstRowFirstColumn="0" w:firstRowLastColumn="0" w:lastRowFirstColumn="0" w:lastRowLastColumn="0"/>
          <w:trHeight w:val="40"/>
        </w:trPr>
        <w:tc>
          <w:tcPr>
            <w:tcW w:w="1838" w:type="dxa"/>
            <w:hideMark/>
          </w:tcPr>
          <w:p w14:paraId="2E020642" w14:textId="75DA1BDB" w:rsidR="002D4C4D" w:rsidRDefault="00867B02" w:rsidP="00BD2BBF">
            <w:pPr>
              <w:pStyle w:val="Table0Normal"/>
              <w:rPr>
                <w:rFonts w:cs="Arial"/>
                <w:bCs/>
              </w:rPr>
            </w:pPr>
            <w:r>
              <w:rPr>
                <w:rFonts w:cs="Arial"/>
                <w:bCs/>
              </w:rPr>
              <w:t>care</w:t>
            </w:r>
          </w:p>
        </w:tc>
        <w:tc>
          <w:tcPr>
            <w:tcW w:w="2127" w:type="dxa"/>
            <w:hideMark/>
          </w:tcPr>
          <w:p w14:paraId="1EB6D7AA" w14:textId="4B6B8F3A" w:rsidR="002D4C4D" w:rsidRDefault="00867B02" w:rsidP="00BD2BBF">
            <w:pPr>
              <w:pStyle w:val="Table0Normal"/>
              <w:rPr>
                <w:rFonts w:cs="Arial"/>
              </w:rPr>
            </w:pPr>
            <w:r>
              <w:rPr>
                <w:rFonts w:cs="Arial"/>
              </w:rPr>
              <w:t>eCH-</w:t>
            </w:r>
            <w:proofErr w:type="gramStart"/>
            <w:r>
              <w:rPr>
                <w:rFonts w:cs="Arial"/>
              </w:rPr>
              <w:t>0021:care</w:t>
            </w:r>
            <w:r w:rsidR="00A65920">
              <w:rPr>
                <w:rFonts w:cs="Arial"/>
              </w:rPr>
              <w:t>Type</w:t>
            </w:r>
            <w:proofErr w:type="gramEnd"/>
          </w:p>
        </w:tc>
        <w:tc>
          <w:tcPr>
            <w:tcW w:w="992" w:type="dxa"/>
            <w:hideMark/>
          </w:tcPr>
          <w:p w14:paraId="677C4562" w14:textId="43FFC2DC" w:rsidR="002D4C4D" w:rsidRDefault="00EA39CA" w:rsidP="00BD2BBF">
            <w:pPr>
              <w:pStyle w:val="Table0Normal"/>
              <w:jc w:val="center"/>
              <w:rPr>
                <w:rFonts w:cs="Arial"/>
              </w:rPr>
            </w:pPr>
            <w:r>
              <w:rPr>
                <w:rFonts w:cs="Arial"/>
              </w:rPr>
              <w:t>0..</w:t>
            </w:r>
            <w:r w:rsidR="002D4C4D">
              <w:rPr>
                <w:rFonts w:cs="Arial"/>
              </w:rPr>
              <w:t>1</w:t>
            </w:r>
          </w:p>
        </w:tc>
        <w:tc>
          <w:tcPr>
            <w:tcW w:w="3544" w:type="dxa"/>
            <w:hideMark/>
          </w:tcPr>
          <w:p w14:paraId="70442DB8" w14:textId="77777777" w:rsidR="003366E7" w:rsidRDefault="003366E7" w:rsidP="00BD2BBF">
            <w:pPr>
              <w:pStyle w:val="Table0Normal"/>
            </w:pPr>
            <w:r>
              <w:t>Elterliche Sorge</w:t>
            </w:r>
          </w:p>
          <w:p w14:paraId="6B3E70E2" w14:textId="786288D9" w:rsidR="001D7582" w:rsidRPr="001D7582" w:rsidRDefault="00880433" w:rsidP="001D7582">
            <w:pPr>
              <w:pStyle w:val="Table0Normal"/>
              <w:rPr>
                <w:rFonts w:cs="Arial"/>
              </w:rPr>
            </w:pPr>
            <w:r>
              <w:rPr>
                <w:rFonts w:cs="Arial"/>
              </w:rPr>
              <w:t>0</w:t>
            </w:r>
            <w:r w:rsidR="001D7582" w:rsidRPr="001D7582">
              <w:rPr>
                <w:rFonts w:cs="Arial"/>
              </w:rPr>
              <w:t>: keine elterliche Sorge oder nicht abgeklärt</w:t>
            </w:r>
          </w:p>
          <w:p w14:paraId="0A7F8C2E" w14:textId="77777777" w:rsidR="00802EA5" w:rsidRDefault="00880433" w:rsidP="001D7582">
            <w:pPr>
              <w:pStyle w:val="Table0Normal"/>
              <w:rPr>
                <w:rFonts w:cs="Arial"/>
              </w:rPr>
            </w:pPr>
            <w:r>
              <w:rPr>
                <w:rFonts w:cs="Arial"/>
              </w:rPr>
              <w:t>1</w:t>
            </w:r>
            <w:r w:rsidR="001D7582" w:rsidRPr="001D7582">
              <w:rPr>
                <w:rFonts w:cs="Arial"/>
              </w:rPr>
              <w:t>: elterliche Sorge</w:t>
            </w:r>
          </w:p>
          <w:p w14:paraId="44284329" w14:textId="77777777" w:rsidR="00034C86" w:rsidRDefault="00034C86" w:rsidP="001D7582">
            <w:pPr>
              <w:pStyle w:val="Table0Normal"/>
            </w:pPr>
            <w:r>
              <w:t>2: gemeinsame elterliche Sorge</w:t>
            </w:r>
          </w:p>
          <w:p w14:paraId="257EBC63" w14:textId="3AF3B574" w:rsidR="00880433" w:rsidRDefault="00034C86" w:rsidP="001D7582">
            <w:pPr>
              <w:pStyle w:val="Table0Normal"/>
              <w:rPr>
                <w:rFonts w:cs="Arial"/>
              </w:rPr>
            </w:pPr>
            <w:r>
              <w:t>3: alleinige elterliche Sorge</w:t>
            </w:r>
          </w:p>
        </w:tc>
      </w:tr>
      <w:tr w:rsidR="002D4C4D" w14:paraId="4718F340" w14:textId="77777777" w:rsidTr="00856068">
        <w:trPr>
          <w:cnfStyle w:val="000000010000" w:firstRow="0" w:lastRow="0" w:firstColumn="0" w:lastColumn="0" w:oddVBand="0" w:evenVBand="0" w:oddHBand="0" w:evenHBand="1" w:firstRowFirstColumn="0" w:firstRowLastColumn="0" w:lastRowFirstColumn="0" w:lastRowLastColumn="0"/>
          <w:trHeight w:val="40"/>
        </w:trPr>
        <w:tc>
          <w:tcPr>
            <w:tcW w:w="1838" w:type="dxa"/>
            <w:hideMark/>
          </w:tcPr>
          <w:p w14:paraId="50299D11" w14:textId="77777777" w:rsidR="002D4C4D" w:rsidRDefault="002D4C4D" w:rsidP="00BD2BBF">
            <w:pPr>
              <w:pStyle w:val="Table0Normal"/>
              <w:rPr>
                <w:rFonts w:cs="Arial"/>
                <w:bCs/>
              </w:rPr>
            </w:pPr>
            <w:proofErr w:type="spellStart"/>
            <w:r>
              <w:rPr>
                <w:rFonts w:cs="Arial"/>
                <w:bCs/>
              </w:rPr>
              <w:t>isMainContact</w:t>
            </w:r>
            <w:proofErr w:type="spellEnd"/>
          </w:p>
        </w:tc>
        <w:tc>
          <w:tcPr>
            <w:tcW w:w="2127" w:type="dxa"/>
            <w:hideMark/>
          </w:tcPr>
          <w:p w14:paraId="677B73A9" w14:textId="77777777" w:rsidR="002D4C4D" w:rsidRDefault="002D4C4D" w:rsidP="00BD2BBF">
            <w:pPr>
              <w:pStyle w:val="Table0Normal"/>
              <w:rPr>
                <w:rFonts w:cs="Arial"/>
              </w:rPr>
            </w:pPr>
            <w:proofErr w:type="spellStart"/>
            <w:proofErr w:type="gramStart"/>
            <w:r>
              <w:rPr>
                <w:rFonts w:cs="Arial"/>
              </w:rPr>
              <w:t>xs:boolean</w:t>
            </w:r>
            <w:proofErr w:type="spellEnd"/>
            <w:proofErr w:type="gramEnd"/>
          </w:p>
        </w:tc>
        <w:tc>
          <w:tcPr>
            <w:tcW w:w="992" w:type="dxa"/>
            <w:hideMark/>
          </w:tcPr>
          <w:p w14:paraId="0610F61C" w14:textId="77777777" w:rsidR="002D4C4D" w:rsidRDefault="002D4C4D" w:rsidP="00BD2BBF">
            <w:pPr>
              <w:pStyle w:val="Table0Normal"/>
              <w:jc w:val="center"/>
              <w:rPr>
                <w:rFonts w:cs="Arial"/>
              </w:rPr>
            </w:pPr>
            <w:r>
              <w:rPr>
                <w:rFonts w:cs="Arial"/>
              </w:rPr>
              <w:t>1</w:t>
            </w:r>
          </w:p>
        </w:tc>
        <w:tc>
          <w:tcPr>
            <w:tcW w:w="3544" w:type="dxa"/>
            <w:hideMark/>
          </w:tcPr>
          <w:p w14:paraId="6F66320B" w14:textId="77777777" w:rsidR="00FB5CF7" w:rsidRDefault="002D4C4D" w:rsidP="00BD2BBF">
            <w:pPr>
              <w:pStyle w:val="Table0Normal"/>
              <w:rPr>
                <w:rFonts w:cs="Arial"/>
              </w:rPr>
            </w:pPr>
            <w:r>
              <w:rPr>
                <w:rFonts w:cs="Arial"/>
              </w:rPr>
              <w:t>Hauptkontakt: Der Wert wird auf «</w:t>
            </w:r>
            <w:proofErr w:type="spellStart"/>
            <w:r>
              <w:rPr>
                <w:rFonts w:cs="Arial"/>
              </w:rPr>
              <w:t>true</w:t>
            </w:r>
            <w:proofErr w:type="spellEnd"/>
            <w:r>
              <w:rPr>
                <w:rFonts w:cs="Arial"/>
              </w:rPr>
              <w:t>» gesetzt, falls es sich um den Hauptkontakt handelt. Ansonsten ist der Wert «</w:t>
            </w:r>
            <w:proofErr w:type="spellStart"/>
            <w:r>
              <w:rPr>
                <w:rFonts w:cs="Arial"/>
              </w:rPr>
              <w:t>false</w:t>
            </w:r>
            <w:proofErr w:type="spellEnd"/>
            <w:r>
              <w:rPr>
                <w:rFonts w:cs="Arial"/>
              </w:rPr>
              <w:t>».</w:t>
            </w:r>
            <w:r w:rsidR="00AF2DC5">
              <w:rPr>
                <w:rFonts w:cs="Arial"/>
              </w:rPr>
              <w:t xml:space="preserve"> </w:t>
            </w:r>
          </w:p>
          <w:p w14:paraId="53BE503C" w14:textId="6203916D" w:rsidR="002D4C4D" w:rsidRDefault="00FB5CF7" w:rsidP="008916AE">
            <w:pPr>
              <w:pStyle w:val="Table0Normal"/>
              <w:keepNext/>
              <w:rPr>
                <w:rFonts w:cs="Arial"/>
              </w:rPr>
            </w:pPr>
            <w:r>
              <w:rPr>
                <w:rFonts w:cs="Arial"/>
              </w:rPr>
              <w:t xml:space="preserve">Jede </w:t>
            </w:r>
            <w:r w:rsidR="001F340E">
              <w:rPr>
                <w:rFonts w:cs="Arial"/>
              </w:rPr>
              <w:t xml:space="preserve">minderjährige </w:t>
            </w:r>
            <w:r>
              <w:rPr>
                <w:rFonts w:cs="Arial"/>
              </w:rPr>
              <w:t>lernende Person muss genau einen Hauptkontakt haben.</w:t>
            </w:r>
            <w:r w:rsidR="00C70900">
              <w:rPr>
                <w:rFonts w:cs="Arial"/>
              </w:rPr>
              <w:t xml:space="preserve"> Der Hauptkontakt ist derjenige Kontakt, der angeschrieben wird, wenn die Kommunikation nur an einen Empfänger geht.</w:t>
            </w:r>
          </w:p>
        </w:tc>
      </w:tr>
    </w:tbl>
    <w:p w14:paraId="23EE9702" w14:textId="799F5222" w:rsidR="008916AE" w:rsidRDefault="008916AE" w:rsidP="00001FB5">
      <w:pPr>
        <w:pStyle w:val="Beschriftung"/>
      </w:pPr>
      <w:bookmarkStart w:id="491" w:name="_Toc166050445"/>
      <w:r>
        <w:t xml:space="preserve">Tabelle </w:t>
      </w:r>
      <w:r w:rsidR="005137A2">
        <w:fldChar w:fldCharType="begin"/>
      </w:r>
      <w:r w:rsidR="005137A2">
        <w:instrText xml:space="preserve"> SEQ Tabelle \* ARABIC </w:instrText>
      </w:r>
      <w:r w:rsidR="005137A2">
        <w:fldChar w:fldCharType="separate"/>
      </w:r>
      <w:r w:rsidR="002A052A">
        <w:rPr>
          <w:noProof/>
        </w:rPr>
        <w:t>57</w:t>
      </w:r>
      <w:r w:rsidR="005137A2">
        <w:rPr>
          <w:noProof/>
        </w:rPr>
        <w:fldChar w:fldCharType="end"/>
      </w:r>
      <w:r w:rsidR="007D606C">
        <w:t>: Definition des Datentyps</w:t>
      </w:r>
      <w:r w:rsidR="00AE1A23">
        <w:t xml:space="preserve"> «</w:t>
      </w:r>
      <w:proofErr w:type="spellStart"/>
      <w:r w:rsidR="00AE1A23">
        <w:t>representativeType</w:t>
      </w:r>
      <w:proofErr w:type="spellEnd"/>
      <w:r w:rsidR="00AE1A23">
        <w:t>».</w:t>
      </w:r>
      <w:bookmarkEnd w:id="491"/>
    </w:p>
    <w:p w14:paraId="417BC86E" w14:textId="5B0774BC" w:rsidR="002D4C4D" w:rsidRDefault="002D4C4D" w:rsidP="002D4C4D">
      <w:pPr>
        <w:pStyle w:val="berschrift2"/>
      </w:pPr>
      <w:bookmarkStart w:id="492" w:name="_Toc166050353"/>
      <w:proofErr w:type="spellStart"/>
      <w:r>
        <w:t>schoolIdType</w:t>
      </w:r>
      <w:proofErr w:type="spellEnd"/>
      <w:r>
        <w:t xml:space="preserve"> (</w:t>
      </w:r>
      <w:r w:rsidR="005F5954">
        <w:t xml:space="preserve">Identifikator </w:t>
      </w:r>
      <w:r>
        <w:t>Berufsfachschule)</w:t>
      </w:r>
      <w:bookmarkEnd w:id="492"/>
    </w:p>
    <w:tbl>
      <w:tblPr>
        <w:tblStyle w:val="AWK-Tabelle2mitEinzug"/>
        <w:tblW w:w="0" w:type="auto"/>
        <w:tblLayout w:type="fixed"/>
        <w:tblLook w:val="0420" w:firstRow="1" w:lastRow="0" w:firstColumn="0" w:lastColumn="0" w:noHBand="0" w:noVBand="1"/>
      </w:tblPr>
      <w:tblGrid>
        <w:gridCol w:w="2410"/>
        <w:gridCol w:w="6091"/>
      </w:tblGrid>
      <w:tr w:rsidR="00223EFA" w14:paraId="1629AA39" w14:textId="77777777" w:rsidTr="00856068">
        <w:trPr>
          <w:cnfStyle w:val="100000000000" w:firstRow="1" w:lastRow="0" w:firstColumn="0" w:lastColumn="0" w:oddVBand="0" w:evenVBand="0" w:oddHBand="0" w:evenHBand="0" w:firstRowFirstColumn="0" w:firstRowLastColumn="0" w:lastRowFirstColumn="0" w:lastRowLastColumn="0"/>
        </w:trPr>
        <w:tc>
          <w:tcPr>
            <w:tcW w:w="2410" w:type="dxa"/>
            <w:hideMark/>
          </w:tcPr>
          <w:p w14:paraId="08A48B9D" w14:textId="2D4881C4" w:rsidR="00223EFA" w:rsidRPr="003071AE" w:rsidRDefault="007F49E5" w:rsidP="00BD2BBF">
            <w:pPr>
              <w:pStyle w:val="Table0Normal"/>
              <w:rPr>
                <w:rFonts w:cs="Arial"/>
              </w:rPr>
            </w:pPr>
            <w:r>
              <w:rPr>
                <w:rFonts w:cs="Arial"/>
              </w:rPr>
              <w:t>Datentyp</w:t>
            </w:r>
          </w:p>
        </w:tc>
        <w:tc>
          <w:tcPr>
            <w:tcW w:w="6091" w:type="dxa"/>
            <w:hideMark/>
          </w:tcPr>
          <w:p w14:paraId="68300B2D" w14:textId="630E8EB3" w:rsidR="00223EFA" w:rsidRPr="003071AE" w:rsidRDefault="00223EFA" w:rsidP="00BD2BBF">
            <w:pPr>
              <w:pStyle w:val="Table0Normal"/>
              <w:rPr>
                <w:rFonts w:cs="Arial"/>
              </w:rPr>
            </w:pPr>
            <w:r>
              <w:rPr>
                <w:rFonts w:cs="Arial"/>
              </w:rPr>
              <w:t>Beschreibung</w:t>
            </w:r>
          </w:p>
        </w:tc>
      </w:tr>
      <w:tr w:rsidR="00223EFA" w14:paraId="34FA8EAE" w14:textId="77777777" w:rsidTr="00856068">
        <w:trPr>
          <w:cnfStyle w:val="000000100000" w:firstRow="0" w:lastRow="0" w:firstColumn="0" w:lastColumn="0" w:oddVBand="0" w:evenVBand="0" w:oddHBand="1" w:evenHBand="0" w:firstRowFirstColumn="0" w:firstRowLastColumn="0" w:lastRowFirstColumn="0" w:lastRowLastColumn="0"/>
        </w:trPr>
        <w:tc>
          <w:tcPr>
            <w:tcW w:w="2410" w:type="dxa"/>
          </w:tcPr>
          <w:p w14:paraId="17C7C1CB" w14:textId="5F2D1EC7" w:rsidR="00223EFA" w:rsidRDefault="009A2C39" w:rsidP="00BD2BBF">
            <w:pPr>
              <w:pStyle w:val="Table0Normal"/>
            </w:pPr>
            <w:proofErr w:type="spellStart"/>
            <w:proofErr w:type="gramStart"/>
            <w:r>
              <w:t>xs:token</w:t>
            </w:r>
            <w:proofErr w:type="spellEnd"/>
            <w:proofErr w:type="gramEnd"/>
            <w:r>
              <w:t xml:space="preserve"> </w:t>
            </w:r>
            <w:r w:rsidR="00467BB9">
              <w:t xml:space="preserve"> (</w:t>
            </w:r>
            <w:proofErr w:type="spellStart"/>
            <w:r w:rsidR="00467BB9">
              <w:t>maxLength</w:t>
            </w:r>
            <w:proofErr w:type="spellEnd"/>
            <w:r w:rsidR="00467BB9">
              <w:t xml:space="preserve"> = </w:t>
            </w:r>
            <w:r w:rsidR="003F79F0">
              <w:t>5</w:t>
            </w:r>
            <w:r w:rsidR="00467BB9">
              <w:t>0, Beginnend mit «</w:t>
            </w:r>
            <w:r w:rsidR="00592075" w:rsidRPr="00BA2539">
              <w:t>BS</w:t>
            </w:r>
            <w:r w:rsidR="00467BB9">
              <w:t>»)</w:t>
            </w:r>
          </w:p>
        </w:tc>
        <w:tc>
          <w:tcPr>
            <w:tcW w:w="6091" w:type="dxa"/>
          </w:tcPr>
          <w:p w14:paraId="05B2BC9D" w14:textId="699BCDB7" w:rsidR="00223EFA" w:rsidRDefault="005F5954" w:rsidP="008916AE">
            <w:pPr>
              <w:pStyle w:val="Table0Normal"/>
              <w:keepNext/>
            </w:pPr>
            <w:r>
              <w:t xml:space="preserve">Identifikator </w:t>
            </w:r>
            <w:r w:rsidR="009A2C39">
              <w:t>Berufsfachschule</w:t>
            </w:r>
            <w:r w:rsidR="00DC61A9">
              <w:t xml:space="preserve"> (</w:t>
            </w:r>
            <w:r>
              <w:t>vgl. Kapitel </w:t>
            </w:r>
            <w:r>
              <w:fldChar w:fldCharType="begin"/>
            </w:r>
            <w:r>
              <w:instrText xml:space="preserve"> REF _Ref103631215 \r \h </w:instrText>
            </w:r>
            <w:r w:rsidR="00856068">
              <w:instrText xml:space="preserve"> \* MERGEFORMAT </w:instrText>
            </w:r>
            <w:r>
              <w:fldChar w:fldCharType="separate"/>
            </w:r>
            <w:r w:rsidR="002A052A">
              <w:t>2.14</w:t>
            </w:r>
            <w:r>
              <w:fldChar w:fldCharType="end"/>
            </w:r>
            <w:r>
              <w:t>)</w:t>
            </w:r>
          </w:p>
        </w:tc>
      </w:tr>
    </w:tbl>
    <w:p w14:paraId="6FB3F7D6" w14:textId="3B47D120" w:rsidR="008916AE" w:rsidRDefault="008916AE" w:rsidP="00001FB5">
      <w:pPr>
        <w:pStyle w:val="Beschriftung"/>
      </w:pPr>
      <w:bookmarkStart w:id="493" w:name="_Toc166050446"/>
      <w:r>
        <w:t xml:space="preserve">Tabelle </w:t>
      </w:r>
      <w:r w:rsidR="005137A2">
        <w:fldChar w:fldCharType="begin"/>
      </w:r>
      <w:r w:rsidR="005137A2">
        <w:instrText xml:space="preserve"> SEQ Tabelle \* ARABIC </w:instrText>
      </w:r>
      <w:r w:rsidR="005137A2">
        <w:fldChar w:fldCharType="separate"/>
      </w:r>
      <w:r w:rsidR="002A052A">
        <w:rPr>
          <w:noProof/>
        </w:rPr>
        <w:t>58</w:t>
      </w:r>
      <w:r w:rsidR="005137A2">
        <w:rPr>
          <w:noProof/>
        </w:rPr>
        <w:fldChar w:fldCharType="end"/>
      </w:r>
      <w:r w:rsidR="007D606C">
        <w:t>: Definition des Datentyps</w:t>
      </w:r>
      <w:r w:rsidR="00AE1A23">
        <w:t xml:space="preserve"> «</w:t>
      </w:r>
      <w:proofErr w:type="spellStart"/>
      <w:r w:rsidR="00AE1A23">
        <w:t>schoolIdType</w:t>
      </w:r>
      <w:proofErr w:type="spellEnd"/>
      <w:r w:rsidR="00AE1A23">
        <w:t>».</w:t>
      </w:r>
      <w:bookmarkEnd w:id="493"/>
    </w:p>
    <w:p w14:paraId="0B40732B" w14:textId="5B0774BC" w:rsidR="002D4C4D" w:rsidRPr="00223EFA" w:rsidRDefault="002D4C4D" w:rsidP="00856068">
      <w:pPr>
        <w:pStyle w:val="berschrift2"/>
        <w:pageBreakBefore/>
        <w:ind w:left="578" w:hanging="578"/>
      </w:pPr>
      <w:bookmarkStart w:id="494" w:name="_Toc166050354"/>
      <w:proofErr w:type="spellStart"/>
      <w:r w:rsidRPr="004A021E">
        <w:lastRenderedPageBreak/>
        <w:t>schoolKindType</w:t>
      </w:r>
      <w:proofErr w:type="spellEnd"/>
      <w:r w:rsidRPr="004A021E">
        <w:t xml:space="preserve"> (Berufsfachschule Art)</w:t>
      </w:r>
      <w:bookmarkEnd w:id="494"/>
    </w:p>
    <w:tbl>
      <w:tblPr>
        <w:tblStyle w:val="AWK-Tabelle2mitEinzug"/>
        <w:tblW w:w="0" w:type="auto"/>
        <w:tblLayout w:type="fixed"/>
        <w:tblLook w:val="0420" w:firstRow="1" w:lastRow="0" w:firstColumn="0" w:lastColumn="0" w:noHBand="0" w:noVBand="1"/>
      </w:tblPr>
      <w:tblGrid>
        <w:gridCol w:w="2405"/>
        <w:gridCol w:w="6096"/>
      </w:tblGrid>
      <w:tr w:rsidR="00223EFA" w14:paraId="5E62C97B"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67A72D15" w14:textId="6A9248FE" w:rsidR="00223EFA" w:rsidRDefault="007F49E5" w:rsidP="00BD2BBF">
            <w:pPr>
              <w:pStyle w:val="Table0Normal"/>
              <w:rPr>
                <w:b w:val="0"/>
                <w:bCs w:val="0"/>
              </w:rPr>
            </w:pPr>
            <w:r>
              <w:rPr>
                <w:rFonts w:cs="Arial"/>
              </w:rPr>
              <w:t>Datentyp</w:t>
            </w:r>
          </w:p>
        </w:tc>
        <w:tc>
          <w:tcPr>
            <w:tcW w:w="6096" w:type="dxa"/>
            <w:hideMark/>
          </w:tcPr>
          <w:p w14:paraId="35E40FFC" w14:textId="77777777" w:rsidR="00223EFA" w:rsidRDefault="00223EFA" w:rsidP="00BD2BBF">
            <w:pPr>
              <w:pStyle w:val="Table0Normal"/>
              <w:rPr>
                <w:rFonts w:cs="Arial"/>
              </w:rPr>
            </w:pPr>
            <w:r>
              <w:rPr>
                <w:rFonts w:cs="Arial"/>
              </w:rPr>
              <w:t>Beschreibung</w:t>
            </w:r>
          </w:p>
          <w:p w14:paraId="0946060D" w14:textId="3ACE9E48" w:rsidR="00223EFA" w:rsidRDefault="00223EFA" w:rsidP="00BD2BBF">
            <w:pPr>
              <w:pStyle w:val="Table0Normal"/>
              <w:rPr>
                <w:b w:val="0"/>
                <w:bCs w:val="0"/>
              </w:rPr>
            </w:pPr>
          </w:p>
        </w:tc>
      </w:tr>
      <w:tr w:rsidR="00223EFA" w14:paraId="0F3A7C9A"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tcPr>
          <w:p w14:paraId="1FCEA98E" w14:textId="56F3C42E" w:rsidR="00223EFA" w:rsidRDefault="00DC61A9" w:rsidP="00BD2BBF">
            <w:pPr>
              <w:pStyle w:val="Table0Normal"/>
            </w:pPr>
            <w:proofErr w:type="spellStart"/>
            <w:r>
              <w:t>xs:int</w:t>
            </w:r>
            <w:proofErr w:type="spellEnd"/>
            <w:r w:rsidR="008A4257">
              <w:t xml:space="preserve"> (1, 2, 3)</w:t>
            </w:r>
          </w:p>
        </w:tc>
        <w:tc>
          <w:tcPr>
            <w:tcW w:w="6096" w:type="dxa"/>
          </w:tcPr>
          <w:p w14:paraId="4139FD4C" w14:textId="77777777" w:rsidR="00223EFA" w:rsidRDefault="00DC61A9" w:rsidP="00BD2BBF">
            <w:pPr>
              <w:pStyle w:val="Table0Normal"/>
            </w:pPr>
            <w:r>
              <w:t>Kategorie der Schule:</w:t>
            </w:r>
          </w:p>
          <w:p w14:paraId="5BB05FA2" w14:textId="11D5EE63" w:rsidR="00DC61A9" w:rsidRDefault="00DC61A9" w:rsidP="00BD2BBF">
            <w:pPr>
              <w:pStyle w:val="Table0Normal"/>
            </w:pPr>
            <w:r>
              <w:t>1 – Hauptschule</w:t>
            </w:r>
          </w:p>
          <w:p w14:paraId="783125BE" w14:textId="5FA80B69" w:rsidR="00DC61A9" w:rsidRDefault="00DC61A9" w:rsidP="00BD2BBF">
            <w:pPr>
              <w:pStyle w:val="Table0Normal"/>
            </w:pPr>
            <w:r>
              <w:t xml:space="preserve">2 </w:t>
            </w:r>
            <w:r w:rsidR="008A4257">
              <w:t>–</w:t>
            </w:r>
            <w:r>
              <w:t xml:space="preserve"> BM</w:t>
            </w:r>
          </w:p>
          <w:p w14:paraId="266BC392" w14:textId="3E6A4B17" w:rsidR="008A4257" w:rsidRDefault="008A4257" w:rsidP="008916AE">
            <w:pPr>
              <w:pStyle w:val="Table0Normal"/>
              <w:keepNext/>
            </w:pPr>
            <w:r>
              <w:t>3 – Weitere</w:t>
            </w:r>
          </w:p>
        </w:tc>
      </w:tr>
    </w:tbl>
    <w:p w14:paraId="11E7CE65" w14:textId="5896E5BF" w:rsidR="008916AE" w:rsidRDefault="008916AE" w:rsidP="00001FB5">
      <w:pPr>
        <w:pStyle w:val="Beschriftung"/>
      </w:pPr>
      <w:bookmarkStart w:id="495" w:name="_Toc166050447"/>
      <w:r>
        <w:t xml:space="preserve">Tabelle </w:t>
      </w:r>
      <w:r w:rsidR="005137A2">
        <w:fldChar w:fldCharType="begin"/>
      </w:r>
      <w:r w:rsidR="005137A2">
        <w:instrText xml:space="preserve"> SEQ Tabelle \* ARABIC </w:instrText>
      </w:r>
      <w:r w:rsidR="005137A2">
        <w:fldChar w:fldCharType="separate"/>
      </w:r>
      <w:r w:rsidR="002A052A">
        <w:rPr>
          <w:noProof/>
        </w:rPr>
        <w:t>59</w:t>
      </w:r>
      <w:r w:rsidR="005137A2">
        <w:rPr>
          <w:noProof/>
        </w:rPr>
        <w:fldChar w:fldCharType="end"/>
      </w:r>
      <w:r w:rsidR="007D606C">
        <w:t>: Definition des Datentyps</w:t>
      </w:r>
      <w:r w:rsidR="00AE1A23">
        <w:t xml:space="preserve"> «</w:t>
      </w:r>
      <w:proofErr w:type="spellStart"/>
      <w:r w:rsidR="00AE1A23" w:rsidRPr="004A021E">
        <w:t>schoolKindType</w:t>
      </w:r>
      <w:proofErr w:type="spellEnd"/>
      <w:r w:rsidR="00AE1A23">
        <w:t>».</w:t>
      </w:r>
      <w:bookmarkEnd w:id="495"/>
    </w:p>
    <w:p w14:paraId="51CADB23" w14:textId="77777777" w:rsidR="002D4C4D" w:rsidRDefault="002D4C4D" w:rsidP="002D4C4D">
      <w:pPr>
        <w:pStyle w:val="berschrift2"/>
        <w:rPr>
          <w:sz w:val="22"/>
        </w:rPr>
      </w:pPr>
      <w:bookmarkStart w:id="496" w:name="_Toc166050355"/>
      <w:proofErr w:type="spellStart"/>
      <w:r>
        <w:t>schoolType</w:t>
      </w:r>
      <w:proofErr w:type="spellEnd"/>
      <w:r>
        <w:t xml:space="preserve"> (Schule)</w:t>
      </w:r>
      <w:bookmarkEnd w:id="496"/>
    </w:p>
    <w:tbl>
      <w:tblPr>
        <w:tblStyle w:val="AWK-Tabelle2mitEinzug"/>
        <w:tblW w:w="0" w:type="auto"/>
        <w:tblLayout w:type="fixed"/>
        <w:tblLook w:val="0420" w:firstRow="1" w:lastRow="0" w:firstColumn="0" w:lastColumn="0" w:noHBand="0" w:noVBand="1"/>
      </w:tblPr>
      <w:tblGrid>
        <w:gridCol w:w="1838"/>
        <w:gridCol w:w="2127"/>
        <w:gridCol w:w="992"/>
        <w:gridCol w:w="3544"/>
      </w:tblGrid>
      <w:tr w:rsidR="002D4C4D" w14:paraId="512FBA6A"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0413E36A" w14:textId="2496DB00" w:rsidR="002D4C4D" w:rsidRDefault="002D4C4D" w:rsidP="00BD2BBF">
            <w:pPr>
              <w:pStyle w:val="Table0Normal"/>
              <w:rPr>
                <w:b w:val="0"/>
                <w:bCs w:val="0"/>
              </w:rPr>
            </w:pPr>
            <w:r>
              <w:rPr>
                <w:rFonts w:cs="Arial"/>
              </w:rPr>
              <w:t>Element</w:t>
            </w:r>
          </w:p>
        </w:tc>
        <w:tc>
          <w:tcPr>
            <w:tcW w:w="2127" w:type="dxa"/>
            <w:hideMark/>
          </w:tcPr>
          <w:p w14:paraId="703204E0" w14:textId="016DB441" w:rsidR="002D4C4D" w:rsidRDefault="007F49E5" w:rsidP="00BD2BBF">
            <w:pPr>
              <w:pStyle w:val="Table0Normal"/>
              <w:rPr>
                <w:b w:val="0"/>
                <w:bCs w:val="0"/>
              </w:rPr>
            </w:pPr>
            <w:r>
              <w:rPr>
                <w:rFonts w:cs="Arial"/>
              </w:rPr>
              <w:t>Datentyp</w:t>
            </w:r>
          </w:p>
        </w:tc>
        <w:tc>
          <w:tcPr>
            <w:tcW w:w="992" w:type="dxa"/>
            <w:hideMark/>
          </w:tcPr>
          <w:p w14:paraId="49F1EB5A" w14:textId="77777777" w:rsidR="002D4C4D" w:rsidRDefault="002D4C4D" w:rsidP="00BD2BBF">
            <w:pPr>
              <w:pStyle w:val="Table0Normal"/>
              <w:rPr>
                <w:b w:val="0"/>
                <w:bCs w:val="0"/>
              </w:rPr>
            </w:pPr>
            <w:r>
              <w:rPr>
                <w:rFonts w:cs="Arial"/>
              </w:rPr>
              <w:t>Vorkommen</w:t>
            </w:r>
          </w:p>
        </w:tc>
        <w:tc>
          <w:tcPr>
            <w:tcW w:w="3544" w:type="dxa"/>
            <w:hideMark/>
          </w:tcPr>
          <w:p w14:paraId="60DEBDC6" w14:textId="77777777" w:rsidR="002D4C4D" w:rsidRDefault="002D4C4D" w:rsidP="00BD2BBF">
            <w:pPr>
              <w:pStyle w:val="Table0Normal"/>
              <w:rPr>
                <w:rFonts w:cs="Arial"/>
              </w:rPr>
            </w:pPr>
            <w:r>
              <w:rPr>
                <w:rFonts w:cs="Arial"/>
              </w:rPr>
              <w:t>Beschreibung</w:t>
            </w:r>
          </w:p>
          <w:p w14:paraId="5C234C37" w14:textId="558E190B" w:rsidR="002D4C4D" w:rsidRDefault="002D4C4D" w:rsidP="00BD2BBF">
            <w:pPr>
              <w:pStyle w:val="Table0Normal"/>
              <w:rPr>
                <w:b w:val="0"/>
                <w:bCs w:val="0"/>
              </w:rPr>
            </w:pPr>
          </w:p>
        </w:tc>
      </w:tr>
      <w:tr w:rsidR="002D4C4D" w14:paraId="6ED2457E"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2F0F4595" w14:textId="77777777" w:rsidR="002D4C4D" w:rsidRDefault="002D4C4D" w:rsidP="00BD2BBF">
            <w:pPr>
              <w:pStyle w:val="Table0Normal"/>
              <w:rPr>
                <w:bCs/>
              </w:rPr>
            </w:pPr>
            <w:proofErr w:type="spellStart"/>
            <w:r>
              <w:rPr>
                <w:bCs/>
              </w:rPr>
              <w:t>startDate</w:t>
            </w:r>
            <w:proofErr w:type="spellEnd"/>
          </w:p>
        </w:tc>
        <w:tc>
          <w:tcPr>
            <w:tcW w:w="2127" w:type="dxa"/>
            <w:hideMark/>
          </w:tcPr>
          <w:p w14:paraId="77ED2D22" w14:textId="77777777" w:rsidR="002D4C4D" w:rsidRDefault="002D4C4D" w:rsidP="00BD2BBF">
            <w:pPr>
              <w:pStyle w:val="Table0Normal"/>
            </w:pPr>
            <w:proofErr w:type="spellStart"/>
            <w:proofErr w:type="gramStart"/>
            <w:r>
              <w:t>xs:date</w:t>
            </w:r>
            <w:proofErr w:type="spellEnd"/>
            <w:proofErr w:type="gramEnd"/>
          </w:p>
        </w:tc>
        <w:tc>
          <w:tcPr>
            <w:tcW w:w="992" w:type="dxa"/>
            <w:hideMark/>
          </w:tcPr>
          <w:p w14:paraId="60E9608B" w14:textId="77777777" w:rsidR="002D4C4D" w:rsidRDefault="002D4C4D" w:rsidP="00BD2BBF">
            <w:pPr>
              <w:pStyle w:val="Table0Normal"/>
              <w:jc w:val="center"/>
            </w:pPr>
            <w:r>
              <w:t>1</w:t>
            </w:r>
          </w:p>
        </w:tc>
        <w:tc>
          <w:tcPr>
            <w:tcW w:w="3544" w:type="dxa"/>
            <w:hideMark/>
          </w:tcPr>
          <w:p w14:paraId="7429A39D" w14:textId="77777777" w:rsidR="002D4C4D" w:rsidRDefault="002D4C4D" w:rsidP="00BD2BBF">
            <w:pPr>
              <w:pStyle w:val="Table0Normal"/>
              <w:rPr>
                <w:bCs/>
              </w:rPr>
            </w:pPr>
            <w:r>
              <w:rPr>
                <w:bCs/>
              </w:rPr>
              <w:t>Gültigkeitsdauer Start</w:t>
            </w:r>
          </w:p>
          <w:p w14:paraId="7C76A62F" w14:textId="77777777" w:rsidR="002D4C4D" w:rsidRDefault="002D4C4D" w:rsidP="00BD2BBF">
            <w:pPr>
              <w:pStyle w:val="Table0Normal"/>
              <w:rPr>
                <w:bCs/>
              </w:rPr>
            </w:pPr>
            <w:r>
              <w:rPr>
                <w:bCs/>
              </w:rPr>
              <w:t>Hinweis: Muss nicht mit Gültigkeitsdauer des Teilverhältnisses übereinstimmen, z.B. w</w:t>
            </w:r>
            <w:r>
              <w:t>enn Schulortwechsel von Beginn weg bekannt sind.</w:t>
            </w:r>
          </w:p>
        </w:tc>
      </w:tr>
      <w:tr w:rsidR="002D4C4D" w14:paraId="0568A7C0"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13C0ECAF" w14:textId="77777777" w:rsidR="002D4C4D" w:rsidRDefault="002D4C4D" w:rsidP="00BD2BBF">
            <w:pPr>
              <w:pStyle w:val="Table0Normal"/>
              <w:rPr>
                <w:bCs/>
              </w:rPr>
            </w:pPr>
            <w:proofErr w:type="spellStart"/>
            <w:r>
              <w:rPr>
                <w:bCs/>
              </w:rPr>
              <w:t>endDate</w:t>
            </w:r>
            <w:proofErr w:type="spellEnd"/>
          </w:p>
        </w:tc>
        <w:tc>
          <w:tcPr>
            <w:tcW w:w="2127" w:type="dxa"/>
            <w:hideMark/>
          </w:tcPr>
          <w:p w14:paraId="6B44BD6E" w14:textId="77777777" w:rsidR="002D4C4D" w:rsidRDefault="002D4C4D" w:rsidP="00BD2BBF">
            <w:pPr>
              <w:pStyle w:val="Table0Normal"/>
            </w:pPr>
            <w:proofErr w:type="spellStart"/>
            <w:proofErr w:type="gramStart"/>
            <w:r>
              <w:t>xs:date</w:t>
            </w:r>
            <w:proofErr w:type="spellEnd"/>
            <w:proofErr w:type="gramEnd"/>
          </w:p>
        </w:tc>
        <w:tc>
          <w:tcPr>
            <w:tcW w:w="992" w:type="dxa"/>
            <w:hideMark/>
          </w:tcPr>
          <w:p w14:paraId="47240638" w14:textId="77777777" w:rsidR="002D4C4D" w:rsidRDefault="002D4C4D" w:rsidP="00BD2BBF">
            <w:pPr>
              <w:pStyle w:val="Table0Normal"/>
              <w:jc w:val="center"/>
            </w:pPr>
            <w:r>
              <w:t>1</w:t>
            </w:r>
          </w:p>
        </w:tc>
        <w:tc>
          <w:tcPr>
            <w:tcW w:w="3544" w:type="dxa"/>
            <w:hideMark/>
          </w:tcPr>
          <w:p w14:paraId="4C0F637E" w14:textId="77777777" w:rsidR="002D4C4D" w:rsidRDefault="002D4C4D" w:rsidP="00BD2BBF">
            <w:pPr>
              <w:pStyle w:val="Table0Normal"/>
              <w:rPr>
                <w:bCs/>
              </w:rPr>
            </w:pPr>
            <w:r>
              <w:rPr>
                <w:bCs/>
              </w:rPr>
              <w:t>Gültigkeitsdauer Ende</w:t>
            </w:r>
          </w:p>
        </w:tc>
      </w:tr>
      <w:tr w:rsidR="002D4C4D" w14:paraId="043EB712"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1AF83576" w14:textId="77777777" w:rsidR="002D4C4D" w:rsidRDefault="002D4C4D" w:rsidP="00BD2BBF">
            <w:pPr>
              <w:pStyle w:val="Table0Normal"/>
              <w:rPr>
                <w:bCs/>
              </w:rPr>
            </w:pPr>
            <w:proofErr w:type="spellStart"/>
            <w:r>
              <w:rPr>
                <w:bCs/>
              </w:rPr>
              <w:t>schoolKind</w:t>
            </w:r>
            <w:proofErr w:type="spellEnd"/>
          </w:p>
        </w:tc>
        <w:tc>
          <w:tcPr>
            <w:tcW w:w="2127" w:type="dxa"/>
            <w:hideMark/>
          </w:tcPr>
          <w:p w14:paraId="3F27B8FF" w14:textId="77777777" w:rsidR="002D4C4D" w:rsidRDefault="002D4C4D" w:rsidP="00BD2BBF">
            <w:pPr>
              <w:pStyle w:val="Table0Normal"/>
            </w:pPr>
            <w:proofErr w:type="spellStart"/>
            <w:r>
              <w:t>schoolKindType</w:t>
            </w:r>
            <w:proofErr w:type="spellEnd"/>
          </w:p>
        </w:tc>
        <w:tc>
          <w:tcPr>
            <w:tcW w:w="992" w:type="dxa"/>
            <w:hideMark/>
          </w:tcPr>
          <w:p w14:paraId="71F0F343" w14:textId="77777777" w:rsidR="002D4C4D" w:rsidRDefault="002D4C4D" w:rsidP="00BD2BBF">
            <w:pPr>
              <w:pStyle w:val="Table0Normal"/>
              <w:jc w:val="center"/>
            </w:pPr>
            <w:r>
              <w:t>1</w:t>
            </w:r>
          </w:p>
        </w:tc>
        <w:tc>
          <w:tcPr>
            <w:tcW w:w="3544" w:type="dxa"/>
            <w:hideMark/>
          </w:tcPr>
          <w:p w14:paraId="43B14F5F" w14:textId="77777777" w:rsidR="002D4C4D" w:rsidRDefault="002D4C4D" w:rsidP="00BD2BBF">
            <w:pPr>
              <w:pStyle w:val="Table0Normal"/>
            </w:pPr>
            <w:r>
              <w:rPr>
                <w:bCs/>
              </w:rPr>
              <w:t>Berufsfachschule Art</w:t>
            </w:r>
          </w:p>
        </w:tc>
      </w:tr>
      <w:tr w:rsidR="002D4C4D" w14:paraId="09551A0D"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7501F2EB" w14:textId="77777777" w:rsidR="002D4C4D" w:rsidRDefault="002D4C4D" w:rsidP="00BD2BBF">
            <w:pPr>
              <w:pStyle w:val="Table0Normal"/>
              <w:rPr>
                <w:bCs/>
              </w:rPr>
            </w:pPr>
            <w:proofErr w:type="spellStart"/>
            <w:r>
              <w:rPr>
                <w:bCs/>
              </w:rPr>
              <w:t>schoolId</w:t>
            </w:r>
            <w:proofErr w:type="spellEnd"/>
          </w:p>
        </w:tc>
        <w:tc>
          <w:tcPr>
            <w:tcW w:w="2127" w:type="dxa"/>
            <w:hideMark/>
          </w:tcPr>
          <w:p w14:paraId="66D12937" w14:textId="77777777" w:rsidR="002D4C4D" w:rsidRDefault="002D4C4D" w:rsidP="00BD2BBF">
            <w:pPr>
              <w:pStyle w:val="Table0Normal"/>
            </w:pPr>
            <w:proofErr w:type="spellStart"/>
            <w:r>
              <w:t>schoolIdType</w:t>
            </w:r>
            <w:proofErr w:type="spellEnd"/>
          </w:p>
        </w:tc>
        <w:tc>
          <w:tcPr>
            <w:tcW w:w="992" w:type="dxa"/>
            <w:hideMark/>
          </w:tcPr>
          <w:p w14:paraId="012708F6" w14:textId="77777777" w:rsidR="002D4C4D" w:rsidRDefault="002D4C4D" w:rsidP="00BD2BBF">
            <w:pPr>
              <w:pStyle w:val="Table0Normal"/>
              <w:jc w:val="center"/>
            </w:pPr>
            <w:r>
              <w:t>1</w:t>
            </w:r>
          </w:p>
        </w:tc>
        <w:tc>
          <w:tcPr>
            <w:tcW w:w="3544" w:type="dxa"/>
            <w:hideMark/>
          </w:tcPr>
          <w:p w14:paraId="518F8102" w14:textId="75D494A1" w:rsidR="002D4C4D" w:rsidRDefault="008955FB" w:rsidP="00BD2BBF">
            <w:pPr>
              <w:pStyle w:val="Table0Normal"/>
            </w:pPr>
            <w:r>
              <w:rPr>
                <w:bCs/>
              </w:rPr>
              <w:t>Identifikator Berufsfachschule gemäss Kapitel </w:t>
            </w:r>
            <w:r>
              <w:rPr>
                <w:bCs/>
              </w:rPr>
              <w:fldChar w:fldCharType="begin"/>
            </w:r>
            <w:r>
              <w:rPr>
                <w:bCs/>
              </w:rPr>
              <w:instrText xml:space="preserve"> REF _Ref103631215 \r \h </w:instrText>
            </w:r>
            <w:r>
              <w:rPr>
                <w:bCs/>
              </w:rPr>
            </w:r>
            <w:r>
              <w:rPr>
                <w:bCs/>
              </w:rPr>
              <w:fldChar w:fldCharType="separate"/>
            </w:r>
            <w:r w:rsidR="002A052A">
              <w:rPr>
                <w:bCs/>
              </w:rPr>
              <w:t>2.14</w:t>
            </w:r>
            <w:r>
              <w:rPr>
                <w:bCs/>
              </w:rPr>
              <w:fldChar w:fldCharType="end"/>
            </w:r>
          </w:p>
        </w:tc>
      </w:tr>
      <w:tr w:rsidR="002D4C4D" w14:paraId="7B33DDA1" w14:textId="77777777" w:rsidTr="00856068">
        <w:trPr>
          <w:cnfStyle w:val="000000100000" w:firstRow="0" w:lastRow="0" w:firstColumn="0" w:lastColumn="0" w:oddVBand="0" w:evenVBand="0" w:oddHBand="1" w:evenHBand="0" w:firstRowFirstColumn="0" w:firstRowLastColumn="0" w:lastRowFirstColumn="0" w:lastRowLastColumn="0"/>
        </w:trPr>
        <w:tc>
          <w:tcPr>
            <w:tcW w:w="1838" w:type="dxa"/>
            <w:hideMark/>
          </w:tcPr>
          <w:p w14:paraId="20D50804" w14:textId="77777777" w:rsidR="002D4C4D" w:rsidRDefault="002D4C4D" w:rsidP="00BD2BBF">
            <w:pPr>
              <w:pStyle w:val="Table0Normal"/>
              <w:rPr>
                <w:bCs/>
              </w:rPr>
            </w:pPr>
            <w:proofErr w:type="spellStart"/>
            <w:r>
              <w:rPr>
                <w:bCs/>
              </w:rPr>
              <w:t>schoolLanguage</w:t>
            </w:r>
            <w:proofErr w:type="spellEnd"/>
          </w:p>
        </w:tc>
        <w:tc>
          <w:tcPr>
            <w:tcW w:w="2127" w:type="dxa"/>
            <w:hideMark/>
          </w:tcPr>
          <w:p w14:paraId="27A14A23" w14:textId="260C0456" w:rsidR="002D4C4D" w:rsidRPr="00CF04C7" w:rsidRDefault="002D4C4D" w:rsidP="00BD2BBF">
            <w:pPr>
              <w:pStyle w:val="Table0Normal"/>
              <w:rPr>
                <w:bCs/>
                <w:lang w:val="en-US"/>
              </w:rPr>
            </w:pPr>
            <w:r w:rsidRPr="00CF04C7">
              <w:rPr>
                <w:lang w:val="en-US"/>
              </w:rPr>
              <w:t>eCH-</w:t>
            </w:r>
            <w:proofErr w:type="gramStart"/>
            <w:r w:rsidRPr="00CF04C7">
              <w:rPr>
                <w:lang w:val="en-US"/>
              </w:rPr>
              <w:t>0011:languageType</w:t>
            </w:r>
            <w:proofErr w:type="gramEnd"/>
            <w:r w:rsidR="005E1389" w:rsidRPr="00CF04C7">
              <w:rPr>
                <w:lang w:val="en-US"/>
              </w:rPr>
              <w:t xml:space="preserve"> (de, </w:t>
            </w:r>
            <w:proofErr w:type="spellStart"/>
            <w:r w:rsidR="005E1389" w:rsidRPr="00CF04C7">
              <w:rPr>
                <w:lang w:val="en-US"/>
              </w:rPr>
              <w:t>fr</w:t>
            </w:r>
            <w:proofErr w:type="spellEnd"/>
            <w:r w:rsidR="005E1389" w:rsidRPr="00CF04C7">
              <w:rPr>
                <w:lang w:val="en-US"/>
              </w:rPr>
              <w:t>, i</w:t>
            </w:r>
            <w:r w:rsidR="005E1389">
              <w:rPr>
                <w:lang w:val="en-US"/>
              </w:rPr>
              <w:t xml:space="preserve">t, rm, </w:t>
            </w:r>
            <w:proofErr w:type="spellStart"/>
            <w:r w:rsidR="005E1389">
              <w:rPr>
                <w:lang w:val="en-US"/>
              </w:rPr>
              <w:t>en</w:t>
            </w:r>
            <w:proofErr w:type="spellEnd"/>
            <w:r w:rsidR="005E1389">
              <w:rPr>
                <w:lang w:val="en-US"/>
              </w:rPr>
              <w:t>)</w:t>
            </w:r>
          </w:p>
        </w:tc>
        <w:tc>
          <w:tcPr>
            <w:tcW w:w="992" w:type="dxa"/>
            <w:hideMark/>
          </w:tcPr>
          <w:p w14:paraId="71A5DB88" w14:textId="77777777" w:rsidR="002D4C4D" w:rsidRDefault="002D4C4D" w:rsidP="00BD2BBF">
            <w:pPr>
              <w:pStyle w:val="Table0Normal"/>
              <w:jc w:val="center"/>
            </w:pPr>
            <w:r>
              <w:t>1</w:t>
            </w:r>
          </w:p>
        </w:tc>
        <w:tc>
          <w:tcPr>
            <w:tcW w:w="3544" w:type="dxa"/>
            <w:hideMark/>
          </w:tcPr>
          <w:p w14:paraId="02E3E0CE" w14:textId="097A1C62" w:rsidR="002D4C4D" w:rsidRDefault="002D4C4D" w:rsidP="00BD2BBF">
            <w:pPr>
              <w:pStyle w:val="Table0Normal"/>
              <w:rPr>
                <w:bCs/>
              </w:rPr>
            </w:pPr>
            <w:r>
              <w:rPr>
                <w:bCs/>
              </w:rPr>
              <w:t>Unterrichtssprache</w:t>
            </w:r>
            <w:r w:rsidR="00FC2F69">
              <w:rPr>
                <w:bCs/>
              </w:rPr>
              <w:t xml:space="preserve">, eingeschränkt auf die Sprachen Deutsch, Französisch, Italienisch, </w:t>
            </w:r>
            <w:r w:rsidR="00F61EAC">
              <w:rPr>
                <w:bCs/>
              </w:rPr>
              <w:t>Rätoromanisch</w:t>
            </w:r>
            <w:r w:rsidR="00FC2F69">
              <w:rPr>
                <w:bCs/>
              </w:rPr>
              <w:t>, Englisch</w:t>
            </w:r>
          </w:p>
        </w:tc>
      </w:tr>
      <w:tr w:rsidR="002D4C4D" w14:paraId="7E566557" w14:textId="77777777" w:rsidTr="00856068">
        <w:trPr>
          <w:cnfStyle w:val="000000010000" w:firstRow="0" w:lastRow="0" w:firstColumn="0" w:lastColumn="0" w:oddVBand="0" w:evenVBand="0" w:oddHBand="0" w:evenHBand="1" w:firstRowFirstColumn="0" w:firstRowLastColumn="0" w:lastRowFirstColumn="0" w:lastRowLastColumn="0"/>
        </w:trPr>
        <w:tc>
          <w:tcPr>
            <w:tcW w:w="1838" w:type="dxa"/>
            <w:hideMark/>
          </w:tcPr>
          <w:p w14:paraId="0FCA5C6F" w14:textId="77777777" w:rsidR="002D4C4D" w:rsidRDefault="002D4C4D" w:rsidP="00BD2BBF">
            <w:pPr>
              <w:pStyle w:val="Table0Normal"/>
              <w:rPr>
                <w:bCs/>
              </w:rPr>
            </w:pPr>
            <w:proofErr w:type="spellStart"/>
            <w:r>
              <w:rPr>
                <w:bCs/>
              </w:rPr>
              <w:t>comment</w:t>
            </w:r>
            <w:proofErr w:type="spellEnd"/>
          </w:p>
        </w:tc>
        <w:tc>
          <w:tcPr>
            <w:tcW w:w="2127" w:type="dxa"/>
            <w:hideMark/>
          </w:tcPr>
          <w:p w14:paraId="6148CAF1" w14:textId="77777777" w:rsidR="002D4C4D" w:rsidRDefault="002D4C4D" w:rsidP="00BD2BBF">
            <w:pPr>
              <w:pStyle w:val="Table0Normal"/>
              <w:rPr>
                <w:bCs/>
              </w:rPr>
            </w:pPr>
            <w:proofErr w:type="spellStart"/>
            <w:r>
              <w:rPr>
                <w:bCs/>
              </w:rPr>
              <w:t>commentType</w:t>
            </w:r>
            <w:proofErr w:type="spellEnd"/>
          </w:p>
        </w:tc>
        <w:tc>
          <w:tcPr>
            <w:tcW w:w="992" w:type="dxa"/>
            <w:hideMark/>
          </w:tcPr>
          <w:p w14:paraId="409E575E" w14:textId="77777777" w:rsidR="002D4C4D" w:rsidRDefault="002D4C4D" w:rsidP="00BD2BBF">
            <w:pPr>
              <w:pStyle w:val="Table0Normal"/>
              <w:jc w:val="center"/>
            </w:pPr>
            <w:r>
              <w:t>0..1</w:t>
            </w:r>
          </w:p>
        </w:tc>
        <w:tc>
          <w:tcPr>
            <w:tcW w:w="3544" w:type="dxa"/>
            <w:hideMark/>
          </w:tcPr>
          <w:p w14:paraId="158A867F" w14:textId="77777777" w:rsidR="002D4C4D" w:rsidRDefault="002D4C4D" w:rsidP="008916AE">
            <w:pPr>
              <w:pStyle w:val="Table0Normal"/>
              <w:keepNext/>
              <w:rPr>
                <w:bCs/>
              </w:rPr>
            </w:pPr>
            <w:r>
              <w:rPr>
                <w:bCs/>
              </w:rPr>
              <w:t>Weitere Details</w:t>
            </w:r>
          </w:p>
        </w:tc>
      </w:tr>
    </w:tbl>
    <w:p w14:paraId="33EB91D3" w14:textId="73E2A7A8" w:rsidR="008916AE" w:rsidRDefault="008916AE" w:rsidP="00001FB5">
      <w:pPr>
        <w:pStyle w:val="Beschriftung"/>
      </w:pPr>
      <w:bookmarkStart w:id="497" w:name="_Toc166050448"/>
      <w:r>
        <w:t xml:space="preserve">Tabelle </w:t>
      </w:r>
      <w:r w:rsidR="005137A2">
        <w:fldChar w:fldCharType="begin"/>
      </w:r>
      <w:r w:rsidR="005137A2">
        <w:instrText xml:space="preserve"> SEQ Tabelle \* ARABIC </w:instrText>
      </w:r>
      <w:r w:rsidR="005137A2">
        <w:fldChar w:fldCharType="separate"/>
      </w:r>
      <w:r w:rsidR="002A052A">
        <w:rPr>
          <w:noProof/>
        </w:rPr>
        <w:t>60</w:t>
      </w:r>
      <w:r w:rsidR="005137A2">
        <w:rPr>
          <w:noProof/>
        </w:rPr>
        <w:fldChar w:fldCharType="end"/>
      </w:r>
      <w:r w:rsidR="007D606C">
        <w:t>: Definition des Datentyps</w:t>
      </w:r>
      <w:r w:rsidR="00AE1A23">
        <w:t xml:space="preserve"> «</w:t>
      </w:r>
      <w:proofErr w:type="spellStart"/>
      <w:r w:rsidR="00AE1A23">
        <w:t>schoolType</w:t>
      </w:r>
      <w:proofErr w:type="spellEnd"/>
      <w:r w:rsidR="00AE1A23">
        <w:t>».</w:t>
      </w:r>
      <w:bookmarkEnd w:id="497"/>
    </w:p>
    <w:p w14:paraId="1670ADBC" w14:textId="5B0774BC" w:rsidR="002E48C1" w:rsidRDefault="002E48C1" w:rsidP="002E48C1">
      <w:pPr>
        <w:pStyle w:val="berschrift2"/>
      </w:pPr>
      <w:bookmarkStart w:id="498" w:name="_Toc166050356"/>
      <w:proofErr w:type="spellStart"/>
      <w:r>
        <w:t>schoolHalfDaysType</w:t>
      </w:r>
      <w:proofErr w:type="spellEnd"/>
      <w:r>
        <w:t xml:space="preserve"> (Schulhalbtage)</w:t>
      </w:r>
      <w:bookmarkEnd w:id="498"/>
    </w:p>
    <w:tbl>
      <w:tblPr>
        <w:tblStyle w:val="AWK-Tabelle2mitEinzug"/>
        <w:tblW w:w="0" w:type="auto"/>
        <w:tblLayout w:type="fixed"/>
        <w:tblLook w:val="0420" w:firstRow="1" w:lastRow="0" w:firstColumn="0" w:lastColumn="0" w:noHBand="0" w:noVBand="1"/>
      </w:tblPr>
      <w:tblGrid>
        <w:gridCol w:w="2405"/>
        <w:gridCol w:w="6096"/>
      </w:tblGrid>
      <w:tr w:rsidR="00735435" w14:paraId="049FFE10"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17D7440B" w14:textId="6F004D71" w:rsidR="00735435" w:rsidRDefault="007F49E5" w:rsidP="00BD2BBF">
            <w:pPr>
              <w:pStyle w:val="Table0Normal"/>
              <w:rPr>
                <w:b w:val="0"/>
                <w:bCs w:val="0"/>
              </w:rPr>
            </w:pPr>
            <w:r>
              <w:t>Datentyp</w:t>
            </w:r>
          </w:p>
        </w:tc>
        <w:tc>
          <w:tcPr>
            <w:tcW w:w="6096" w:type="dxa"/>
            <w:hideMark/>
          </w:tcPr>
          <w:p w14:paraId="0E62F00E" w14:textId="62FBC479" w:rsidR="00735435" w:rsidRDefault="00735435" w:rsidP="00BD2BBF">
            <w:pPr>
              <w:pStyle w:val="Table0Normal"/>
              <w:rPr>
                <w:b w:val="0"/>
                <w:bCs w:val="0"/>
              </w:rPr>
            </w:pPr>
            <w:proofErr w:type="spellStart"/>
            <w:r>
              <w:t>Beschreibun</w:t>
            </w:r>
            <w:proofErr w:type="spellEnd"/>
          </w:p>
        </w:tc>
      </w:tr>
      <w:tr w:rsidR="00735435" w14:paraId="1CFF844A"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0766560B" w14:textId="77777777" w:rsidR="00735435" w:rsidRDefault="00735435" w:rsidP="00BD2BBF">
            <w:pPr>
              <w:pStyle w:val="Table0Normal"/>
              <w:rPr>
                <w:rFonts w:cs="Arial"/>
              </w:rPr>
            </w:pPr>
            <w:proofErr w:type="spellStart"/>
            <w:proofErr w:type="gramStart"/>
            <w:r>
              <w:t>xs:token</w:t>
            </w:r>
            <w:proofErr w:type="spellEnd"/>
            <w:proofErr w:type="gramEnd"/>
            <w:r>
              <w:t xml:space="preserve"> (</w:t>
            </w:r>
            <w:proofErr w:type="spellStart"/>
            <w:r>
              <w:t>length</w:t>
            </w:r>
            <w:proofErr w:type="spellEnd"/>
            <w:r>
              <w:t xml:space="preserve"> = 14)</w:t>
            </w:r>
          </w:p>
        </w:tc>
        <w:tc>
          <w:tcPr>
            <w:tcW w:w="6096" w:type="dxa"/>
            <w:hideMark/>
          </w:tcPr>
          <w:p w14:paraId="14314746" w14:textId="77777777" w:rsidR="00735435" w:rsidRDefault="00735435" w:rsidP="002E48C1">
            <w:pPr>
              <w:pStyle w:val="Table0Normal"/>
              <w:rPr>
                <w:bCs/>
              </w:rPr>
            </w:pPr>
            <w:r>
              <w:t xml:space="preserve">14 Schulhalbtage </w:t>
            </w:r>
            <w:r>
              <w:rPr>
                <w:bCs/>
              </w:rPr>
              <w:t xml:space="preserve">- Folgende Werte sind erlaubt: </w:t>
            </w:r>
          </w:p>
          <w:p w14:paraId="418805A5" w14:textId="77777777" w:rsidR="00735435" w:rsidRDefault="00735435" w:rsidP="002E48C1">
            <w:pPr>
              <w:pStyle w:val="Table0Normal"/>
              <w:rPr>
                <w:bCs/>
              </w:rPr>
            </w:pPr>
            <w:r>
              <w:rPr>
                <w:bCs/>
              </w:rPr>
              <w:t>0: keine Schule</w:t>
            </w:r>
          </w:p>
          <w:p w14:paraId="1A4D7425" w14:textId="77777777" w:rsidR="00735435" w:rsidRDefault="00735435" w:rsidP="002E48C1">
            <w:pPr>
              <w:pStyle w:val="Table0Normal"/>
              <w:rPr>
                <w:bCs/>
              </w:rPr>
            </w:pPr>
            <w:r>
              <w:rPr>
                <w:bCs/>
              </w:rPr>
              <w:t>1: Grundbildung</w:t>
            </w:r>
          </w:p>
          <w:p w14:paraId="286D63D1" w14:textId="77777777" w:rsidR="00735435" w:rsidRDefault="00735435" w:rsidP="002E48C1">
            <w:pPr>
              <w:pStyle w:val="Table0Normal"/>
              <w:rPr>
                <w:bCs/>
              </w:rPr>
            </w:pPr>
            <w:r>
              <w:rPr>
                <w:bCs/>
              </w:rPr>
              <w:t>2: Berufsmaturitätsunterricht</w:t>
            </w:r>
          </w:p>
          <w:p w14:paraId="079B217F" w14:textId="77777777" w:rsidR="00735435" w:rsidRDefault="00735435" w:rsidP="002E48C1">
            <w:pPr>
              <w:pStyle w:val="Table0Normal"/>
              <w:rPr>
                <w:bCs/>
              </w:rPr>
            </w:pPr>
          </w:p>
          <w:p w14:paraId="6560AD12" w14:textId="77777777" w:rsidR="00735435" w:rsidRPr="00B75B9E" w:rsidRDefault="00735435" w:rsidP="002E48C1">
            <w:pPr>
              <w:pStyle w:val="Kommentartext"/>
              <w:rPr>
                <w:sz w:val="18"/>
                <w:szCs w:val="18"/>
              </w:rPr>
            </w:pPr>
            <w:r w:rsidRPr="00B75B9E">
              <w:rPr>
                <w:sz w:val="18"/>
                <w:szCs w:val="18"/>
              </w:rPr>
              <w:t xml:space="preserve">Beispiel: </w:t>
            </w:r>
          </w:p>
          <w:p w14:paraId="48DC849F" w14:textId="77777777" w:rsidR="00735435" w:rsidRPr="00B75B9E" w:rsidRDefault="00735435" w:rsidP="002E48C1">
            <w:pPr>
              <w:pStyle w:val="Kommentartext"/>
              <w:rPr>
                <w:sz w:val="18"/>
                <w:szCs w:val="18"/>
              </w:rPr>
            </w:pPr>
            <w:r w:rsidRPr="00B75B9E">
              <w:rPr>
                <w:sz w:val="18"/>
                <w:szCs w:val="18"/>
              </w:rPr>
              <w:t xml:space="preserve">02001110000000 bedeutet: </w:t>
            </w:r>
          </w:p>
          <w:p w14:paraId="4ED8B5FB" w14:textId="77777777" w:rsidR="00735435" w:rsidRPr="00B75B9E" w:rsidRDefault="00735435" w:rsidP="002E48C1">
            <w:pPr>
              <w:pStyle w:val="Kommentartext"/>
              <w:rPr>
                <w:sz w:val="18"/>
                <w:szCs w:val="18"/>
              </w:rPr>
            </w:pPr>
            <w:r w:rsidRPr="00B75B9E">
              <w:rPr>
                <w:sz w:val="18"/>
                <w:szCs w:val="18"/>
              </w:rPr>
              <w:t xml:space="preserve">- Berufsmaturitätsunterricht am Montagnachmittag </w:t>
            </w:r>
          </w:p>
          <w:p w14:paraId="18CA1E77" w14:textId="6ACA3F70" w:rsidR="00735435" w:rsidRDefault="00735435" w:rsidP="008916AE">
            <w:pPr>
              <w:pStyle w:val="Table0Normal"/>
              <w:keepNext/>
              <w:rPr>
                <w:rFonts w:cs="Arial"/>
              </w:rPr>
            </w:pPr>
            <w:r w:rsidRPr="00E2626F">
              <w:rPr>
                <w:szCs w:val="18"/>
              </w:rPr>
              <w:t>- Grundbildungsunterricht am Mittwoch ganztags und am Donnerstagvormittag</w:t>
            </w:r>
          </w:p>
        </w:tc>
      </w:tr>
    </w:tbl>
    <w:p w14:paraId="1E2CD6A4" w14:textId="72C070CC" w:rsidR="008916AE" w:rsidRDefault="008916AE" w:rsidP="00001FB5">
      <w:pPr>
        <w:pStyle w:val="Beschriftung"/>
      </w:pPr>
      <w:bookmarkStart w:id="499" w:name="_Toc166050449"/>
      <w:r>
        <w:t xml:space="preserve">Tabelle </w:t>
      </w:r>
      <w:r w:rsidR="005137A2">
        <w:fldChar w:fldCharType="begin"/>
      </w:r>
      <w:r w:rsidR="005137A2">
        <w:instrText xml:space="preserve"> SEQ Tabelle \* ARABIC </w:instrText>
      </w:r>
      <w:r w:rsidR="005137A2">
        <w:fldChar w:fldCharType="separate"/>
      </w:r>
      <w:r w:rsidR="002A052A">
        <w:rPr>
          <w:noProof/>
        </w:rPr>
        <w:t>61</w:t>
      </w:r>
      <w:r w:rsidR="005137A2">
        <w:rPr>
          <w:noProof/>
        </w:rPr>
        <w:fldChar w:fldCharType="end"/>
      </w:r>
      <w:r w:rsidR="007D606C">
        <w:t>: Definition des Datentyps</w:t>
      </w:r>
      <w:r w:rsidR="00AE1A23">
        <w:t xml:space="preserve"> «</w:t>
      </w:r>
      <w:proofErr w:type="spellStart"/>
      <w:r w:rsidR="00AE1A23">
        <w:t>schoolHalfDaysType</w:t>
      </w:r>
      <w:proofErr w:type="spellEnd"/>
      <w:r w:rsidR="00AE1A23">
        <w:t>».</w:t>
      </w:r>
      <w:bookmarkEnd w:id="499"/>
    </w:p>
    <w:p w14:paraId="51DCD18E" w14:textId="7B53B509" w:rsidR="00FC2F69" w:rsidRDefault="00FC2F69" w:rsidP="00856068">
      <w:pPr>
        <w:pStyle w:val="berschrift2"/>
        <w:pageBreakBefore/>
        <w:ind w:left="578" w:hanging="578"/>
        <w:rPr>
          <w:szCs w:val="24"/>
        </w:rPr>
      </w:pPr>
      <w:bookmarkStart w:id="500" w:name="_Toc166050357"/>
      <w:proofErr w:type="spellStart"/>
      <w:r>
        <w:rPr>
          <w:szCs w:val="24"/>
        </w:rPr>
        <w:lastRenderedPageBreak/>
        <w:t>schoolYearType</w:t>
      </w:r>
      <w:proofErr w:type="spellEnd"/>
      <w:r w:rsidR="004E421D">
        <w:rPr>
          <w:szCs w:val="24"/>
        </w:rPr>
        <w:t xml:space="preserve"> (Schuljahr)</w:t>
      </w:r>
      <w:bookmarkEnd w:id="500"/>
    </w:p>
    <w:tbl>
      <w:tblPr>
        <w:tblStyle w:val="AWK-Tabelle2mitEinzug"/>
        <w:tblW w:w="0" w:type="auto"/>
        <w:tblLayout w:type="fixed"/>
        <w:tblLook w:val="0420" w:firstRow="1" w:lastRow="0" w:firstColumn="0" w:lastColumn="0" w:noHBand="0" w:noVBand="1"/>
      </w:tblPr>
      <w:tblGrid>
        <w:gridCol w:w="2405"/>
        <w:gridCol w:w="6096"/>
      </w:tblGrid>
      <w:tr w:rsidR="00FC2F69" w14:paraId="583FE4C8"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hideMark/>
          </w:tcPr>
          <w:p w14:paraId="0CB8F614" w14:textId="77777777" w:rsidR="00FC2F69" w:rsidRDefault="00FC2F69" w:rsidP="00BD2BBF">
            <w:pPr>
              <w:pStyle w:val="Table0Normal"/>
              <w:rPr>
                <w:b w:val="0"/>
                <w:bCs w:val="0"/>
              </w:rPr>
            </w:pPr>
            <w:r>
              <w:t>Datentyp</w:t>
            </w:r>
          </w:p>
        </w:tc>
        <w:tc>
          <w:tcPr>
            <w:tcW w:w="6096" w:type="dxa"/>
            <w:hideMark/>
          </w:tcPr>
          <w:p w14:paraId="2EC50AE6" w14:textId="77777777" w:rsidR="00FC2F69" w:rsidRDefault="00FC2F69" w:rsidP="00BD2BBF">
            <w:pPr>
              <w:pStyle w:val="Table0Normal"/>
              <w:rPr>
                <w:b w:val="0"/>
                <w:bCs w:val="0"/>
              </w:rPr>
            </w:pPr>
            <w:proofErr w:type="spellStart"/>
            <w:r>
              <w:t>Beschreibun</w:t>
            </w:r>
            <w:proofErr w:type="spellEnd"/>
          </w:p>
        </w:tc>
      </w:tr>
      <w:tr w:rsidR="00FC2F69" w14:paraId="105AE990"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hideMark/>
          </w:tcPr>
          <w:p w14:paraId="2638B495" w14:textId="3DB1F82E" w:rsidR="00FC2F69" w:rsidRPr="00AA24B7" w:rsidRDefault="00FC2F69" w:rsidP="00BD2BBF">
            <w:pPr>
              <w:pStyle w:val="Table0Normal"/>
              <w:rPr>
                <w:rFonts w:cs="Arial"/>
                <w:lang w:val="en-US"/>
              </w:rPr>
            </w:pPr>
            <w:proofErr w:type="spellStart"/>
            <w:proofErr w:type="gramStart"/>
            <w:r w:rsidRPr="00FC2F69">
              <w:rPr>
                <w:lang w:val="en-US"/>
              </w:rPr>
              <w:t>xs:token</w:t>
            </w:r>
            <w:proofErr w:type="spellEnd"/>
            <w:proofErr w:type="gramEnd"/>
            <w:r w:rsidRPr="00FC2F69">
              <w:rPr>
                <w:lang w:val="en-US"/>
              </w:rPr>
              <w:t xml:space="preserve"> </w:t>
            </w:r>
            <w:r w:rsidRPr="00A65547">
              <w:rPr>
                <w:rFonts w:cs="Arial"/>
                <w:lang w:val="en-US"/>
              </w:rPr>
              <w:t>(Format = YYYY/YY</w:t>
            </w:r>
            <w:r>
              <w:rPr>
                <w:rFonts w:cs="Arial"/>
                <w:lang w:val="en-US"/>
              </w:rPr>
              <w:t>YY)</w:t>
            </w:r>
          </w:p>
        </w:tc>
        <w:tc>
          <w:tcPr>
            <w:tcW w:w="6096" w:type="dxa"/>
            <w:hideMark/>
          </w:tcPr>
          <w:p w14:paraId="15F5C388" w14:textId="7C096ED9" w:rsidR="00FC2F69" w:rsidRDefault="00FC2F69" w:rsidP="008916AE">
            <w:pPr>
              <w:pStyle w:val="Table0Normal"/>
              <w:keepNext/>
              <w:rPr>
                <w:rFonts w:cs="Arial"/>
              </w:rPr>
            </w:pPr>
            <w:r>
              <w:t>Schuljahr (im Format YYYY/YYYY)</w:t>
            </w:r>
          </w:p>
        </w:tc>
      </w:tr>
    </w:tbl>
    <w:p w14:paraId="11BABB3F" w14:textId="270BCC03" w:rsidR="00FC2F69" w:rsidRPr="00FC2F69" w:rsidRDefault="008916AE" w:rsidP="00001FB5">
      <w:pPr>
        <w:pStyle w:val="Beschriftung"/>
      </w:pPr>
      <w:bookmarkStart w:id="501" w:name="_Toc166050450"/>
      <w:r>
        <w:t xml:space="preserve">Tabelle </w:t>
      </w:r>
      <w:r w:rsidR="005137A2">
        <w:fldChar w:fldCharType="begin"/>
      </w:r>
      <w:r w:rsidR="005137A2">
        <w:instrText xml:space="preserve"> SEQ Tabelle \* ARABIC </w:instrText>
      </w:r>
      <w:r w:rsidR="005137A2">
        <w:fldChar w:fldCharType="separate"/>
      </w:r>
      <w:r w:rsidR="002A052A">
        <w:rPr>
          <w:noProof/>
        </w:rPr>
        <w:t>62</w:t>
      </w:r>
      <w:r w:rsidR="005137A2">
        <w:rPr>
          <w:noProof/>
        </w:rPr>
        <w:fldChar w:fldCharType="end"/>
      </w:r>
      <w:r w:rsidR="007D606C">
        <w:t>: Definition des Datentyps</w:t>
      </w:r>
      <w:r w:rsidR="00AE1A23">
        <w:t xml:space="preserve"> «</w:t>
      </w:r>
      <w:proofErr w:type="spellStart"/>
      <w:r w:rsidR="00AE1A23">
        <w:rPr>
          <w:szCs w:val="24"/>
        </w:rPr>
        <w:t>schoolYearType</w:t>
      </w:r>
      <w:proofErr w:type="spellEnd"/>
      <w:r w:rsidR="00AE1A23">
        <w:t>».</w:t>
      </w:r>
      <w:bookmarkEnd w:id="501"/>
    </w:p>
    <w:p w14:paraId="537AA514" w14:textId="5B0774BC" w:rsidR="002D4C4D" w:rsidRDefault="002D4C4D" w:rsidP="002D4C4D">
      <w:pPr>
        <w:pStyle w:val="berschrift2"/>
      </w:pPr>
      <w:bookmarkStart w:id="502" w:name="_Toc166050358"/>
      <w:proofErr w:type="spellStart"/>
      <w:r>
        <w:t>schoolYearDetailsType</w:t>
      </w:r>
      <w:proofErr w:type="spellEnd"/>
      <w:r>
        <w:t xml:space="preserve"> (Schuljahrdetails)</w:t>
      </w:r>
      <w:bookmarkEnd w:id="502"/>
    </w:p>
    <w:tbl>
      <w:tblPr>
        <w:tblStyle w:val="AWK-Tabelle2mitEinzug"/>
        <w:tblW w:w="0" w:type="auto"/>
        <w:tblLayout w:type="fixed"/>
        <w:tblLook w:val="0420" w:firstRow="1" w:lastRow="0" w:firstColumn="0" w:lastColumn="0" w:noHBand="0" w:noVBand="1"/>
      </w:tblPr>
      <w:tblGrid>
        <w:gridCol w:w="1285"/>
        <w:gridCol w:w="2680"/>
        <w:gridCol w:w="992"/>
        <w:gridCol w:w="3544"/>
      </w:tblGrid>
      <w:tr w:rsidR="002D4C4D" w14:paraId="37441B88"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285" w:type="dxa"/>
            <w:hideMark/>
          </w:tcPr>
          <w:p w14:paraId="7CCBF7FA" w14:textId="75F836DC" w:rsidR="002D4C4D" w:rsidRPr="001A2776" w:rsidRDefault="002D4C4D" w:rsidP="00BD2BBF">
            <w:pPr>
              <w:pStyle w:val="Table0Normal"/>
            </w:pPr>
            <w:r>
              <w:t>Element</w:t>
            </w:r>
          </w:p>
        </w:tc>
        <w:tc>
          <w:tcPr>
            <w:tcW w:w="2680" w:type="dxa"/>
            <w:hideMark/>
          </w:tcPr>
          <w:p w14:paraId="532871F6" w14:textId="29DD1C61" w:rsidR="002D4C4D" w:rsidRDefault="007F49E5" w:rsidP="00BD2BBF">
            <w:pPr>
              <w:pStyle w:val="Table0Normal"/>
              <w:rPr>
                <w:b w:val="0"/>
                <w:bCs w:val="0"/>
              </w:rPr>
            </w:pPr>
            <w:r>
              <w:t>Datentyp</w:t>
            </w:r>
          </w:p>
        </w:tc>
        <w:tc>
          <w:tcPr>
            <w:tcW w:w="992" w:type="dxa"/>
            <w:hideMark/>
          </w:tcPr>
          <w:p w14:paraId="51A8D703" w14:textId="77777777" w:rsidR="002D4C4D" w:rsidRDefault="002D4C4D" w:rsidP="00BD2BBF">
            <w:pPr>
              <w:pStyle w:val="Table0Normal"/>
              <w:rPr>
                <w:b w:val="0"/>
                <w:bCs w:val="0"/>
              </w:rPr>
            </w:pPr>
            <w:r>
              <w:t>Vorkommen</w:t>
            </w:r>
          </w:p>
        </w:tc>
        <w:tc>
          <w:tcPr>
            <w:tcW w:w="3544" w:type="dxa"/>
            <w:hideMark/>
          </w:tcPr>
          <w:p w14:paraId="17C68E0C" w14:textId="1BBAD1DA" w:rsidR="002D4C4D" w:rsidRDefault="002D4C4D" w:rsidP="00BD2BBF">
            <w:pPr>
              <w:pStyle w:val="Table0Normal"/>
              <w:rPr>
                <w:b w:val="0"/>
                <w:bCs w:val="0"/>
              </w:rPr>
            </w:pPr>
            <w:r>
              <w:t>Beschreibung</w:t>
            </w:r>
          </w:p>
        </w:tc>
      </w:tr>
      <w:tr w:rsidR="002D4C4D" w14:paraId="333D3103"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hideMark/>
          </w:tcPr>
          <w:p w14:paraId="4AE0FA96" w14:textId="77777777" w:rsidR="002D4C4D" w:rsidRDefault="002D4C4D" w:rsidP="00BD2BBF">
            <w:pPr>
              <w:pStyle w:val="Table0Normal"/>
              <w:rPr>
                <w:rFonts w:cs="Arial"/>
                <w:bCs/>
              </w:rPr>
            </w:pPr>
            <w:proofErr w:type="spellStart"/>
            <w:r>
              <w:rPr>
                <w:rFonts w:cs="Arial"/>
                <w:bCs/>
              </w:rPr>
              <w:t>schoolYear</w:t>
            </w:r>
            <w:proofErr w:type="spellEnd"/>
          </w:p>
        </w:tc>
        <w:tc>
          <w:tcPr>
            <w:tcW w:w="2680" w:type="dxa"/>
            <w:hideMark/>
          </w:tcPr>
          <w:p w14:paraId="33FA1F97" w14:textId="78B40ED1" w:rsidR="002D4C4D" w:rsidRPr="00A65547" w:rsidRDefault="00FC2F69" w:rsidP="00BD2BBF">
            <w:pPr>
              <w:pStyle w:val="Table0Normal"/>
              <w:rPr>
                <w:rFonts w:cs="Arial"/>
                <w:lang w:val="en-US"/>
              </w:rPr>
            </w:pPr>
            <w:proofErr w:type="spellStart"/>
            <w:r w:rsidRPr="00FC2F69">
              <w:rPr>
                <w:rFonts w:cs="Arial"/>
                <w:lang w:val="en-US"/>
              </w:rPr>
              <w:t>schoolYearType</w:t>
            </w:r>
            <w:proofErr w:type="spellEnd"/>
          </w:p>
        </w:tc>
        <w:tc>
          <w:tcPr>
            <w:tcW w:w="992" w:type="dxa"/>
            <w:hideMark/>
          </w:tcPr>
          <w:p w14:paraId="1D9AA831" w14:textId="77777777" w:rsidR="002D4C4D" w:rsidRDefault="002D4C4D" w:rsidP="00BD2BBF">
            <w:pPr>
              <w:pStyle w:val="Table0Normal"/>
              <w:jc w:val="center"/>
              <w:rPr>
                <w:rFonts w:cs="Arial"/>
              </w:rPr>
            </w:pPr>
            <w:r>
              <w:rPr>
                <w:rFonts w:cs="Arial"/>
              </w:rPr>
              <w:t>1</w:t>
            </w:r>
          </w:p>
        </w:tc>
        <w:tc>
          <w:tcPr>
            <w:tcW w:w="3544" w:type="dxa"/>
            <w:hideMark/>
          </w:tcPr>
          <w:p w14:paraId="51332C74" w14:textId="77777777" w:rsidR="002D4C4D" w:rsidRDefault="002D4C4D" w:rsidP="00BD2BBF">
            <w:pPr>
              <w:pStyle w:val="Table0Normal"/>
              <w:rPr>
                <w:rFonts w:cs="Arial"/>
              </w:rPr>
            </w:pPr>
            <w:r>
              <w:t>Schuljahr (im Format YYYY/YYYY)</w:t>
            </w:r>
          </w:p>
        </w:tc>
      </w:tr>
      <w:tr w:rsidR="002D4C4D" w14:paraId="3C98CE14" w14:textId="77777777" w:rsidTr="00856068">
        <w:trPr>
          <w:cnfStyle w:val="000000010000" w:firstRow="0" w:lastRow="0" w:firstColumn="0" w:lastColumn="0" w:oddVBand="0" w:evenVBand="0" w:oddHBand="0" w:evenHBand="1" w:firstRowFirstColumn="0" w:firstRowLastColumn="0" w:lastRowFirstColumn="0" w:lastRowLastColumn="0"/>
        </w:trPr>
        <w:tc>
          <w:tcPr>
            <w:tcW w:w="1285" w:type="dxa"/>
            <w:hideMark/>
          </w:tcPr>
          <w:p w14:paraId="4D8E15E2" w14:textId="77777777" w:rsidR="002D4C4D" w:rsidRDefault="002D4C4D" w:rsidP="00BD2BBF">
            <w:pPr>
              <w:pStyle w:val="Table0Normal"/>
              <w:rPr>
                <w:rFonts w:cs="Arial"/>
                <w:bCs/>
              </w:rPr>
            </w:pPr>
            <w:proofErr w:type="spellStart"/>
            <w:r>
              <w:rPr>
                <w:rFonts w:cs="Arial"/>
                <w:bCs/>
              </w:rPr>
              <w:t>schoolTerm</w:t>
            </w:r>
            <w:proofErr w:type="spellEnd"/>
          </w:p>
        </w:tc>
        <w:tc>
          <w:tcPr>
            <w:tcW w:w="2680" w:type="dxa"/>
            <w:hideMark/>
          </w:tcPr>
          <w:p w14:paraId="5EEA581D" w14:textId="77777777" w:rsidR="002D4C4D" w:rsidRDefault="002D4C4D" w:rsidP="00BD2BBF">
            <w:pPr>
              <w:pStyle w:val="Table0Normal"/>
              <w:rPr>
                <w:rFonts w:cs="Arial"/>
              </w:rPr>
            </w:pPr>
            <w:proofErr w:type="spellStart"/>
            <w:r>
              <w:rPr>
                <w:rFonts w:cs="Arial"/>
              </w:rPr>
              <w:t>xs:int</w:t>
            </w:r>
            <w:proofErr w:type="spellEnd"/>
            <w:r>
              <w:rPr>
                <w:rFonts w:cs="Arial"/>
              </w:rPr>
              <w:t xml:space="preserve"> (0, 1, 2)</w:t>
            </w:r>
          </w:p>
        </w:tc>
        <w:tc>
          <w:tcPr>
            <w:tcW w:w="992" w:type="dxa"/>
            <w:hideMark/>
          </w:tcPr>
          <w:p w14:paraId="5F4348A5" w14:textId="77777777" w:rsidR="002D4C4D" w:rsidRDefault="002D4C4D" w:rsidP="00BD2BBF">
            <w:pPr>
              <w:pStyle w:val="Table0Normal"/>
              <w:jc w:val="center"/>
              <w:rPr>
                <w:rFonts w:cs="Arial"/>
              </w:rPr>
            </w:pPr>
            <w:r>
              <w:rPr>
                <w:rFonts w:cs="Arial"/>
              </w:rPr>
              <w:t>1</w:t>
            </w:r>
          </w:p>
        </w:tc>
        <w:tc>
          <w:tcPr>
            <w:tcW w:w="3544" w:type="dxa"/>
            <w:hideMark/>
          </w:tcPr>
          <w:p w14:paraId="3346C24D" w14:textId="77777777" w:rsidR="002D4C4D" w:rsidRDefault="002D4C4D" w:rsidP="00BD2BBF">
            <w:pPr>
              <w:pStyle w:val="Table0Normal"/>
            </w:pPr>
            <w:r>
              <w:t>Semester (0 = ganzjährig, 1 = Herbstsemester, 2 = Frühlingssemester)</w:t>
            </w:r>
          </w:p>
        </w:tc>
      </w:tr>
      <w:tr w:rsidR="002D4C4D" w14:paraId="69432C36"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hideMark/>
          </w:tcPr>
          <w:p w14:paraId="4D26A164" w14:textId="77777777" w:rsidR="002D4C4D" w:rsidRDefault="002D4C4D" w:rsidP="00BD2BBF">
            <w:pPr>
              <w:pStyle w:val="Table0Normal"/>
              <w:rPr>
                <w:rFonts w:cs="Arial"/>
                <w:bCs/>
              </w:rPr>
            </w:pPr>
            <w:proofErr w:type="spellStart"/>
            <w:r>
              <w:rPr>
                <w:rFonts w:cs="Arial"/>
                <w:bCs/>
              </w:rPr>
              <w:t>schoolHalfDays</w:t>
            </w:r>
            <w:proofErr w:type="spellEnd"/>
          </w:p>
        </w:tc>
        <w:tc>
          <w:tcPr>
            <w:tcW w:w="2680" w:type="dxa"/>
            <w:hideMark/>
          </w:tcPr>
          <w:p w14:paraId="5E0A6825" w14:textId="727E26AA" w:rsidR="002D4C4D" w:rsidRDefault="002E48C1" w:rsidP="00BD2BBF">
            <w:pPr>
              <w:pStyle w:val="Table0Normal"/>
              <w:rPr>
                <w:rFonts w:cs="Arial"/>
              </w:rPr>
            </w:pPr>
            <w:proofErr w:type="spellStart"/>
            <w:r>
              <w:rPr>
                <w:rFonts w:cs="Arial"/>
                <w:bCs/>
              </w:rPr>
              <w:t>schoolHalfDays</w:t>
            </w:r>
            <w:r>
              <w:t>Type</w:t>
            </w:r>
            <w:proofErr w:type="spellEnd"/>
          </w:p>
        </w:tc>
        <w:tc>
          <w:tcPr>
            <w:tcW w:w="992" w:type="dxa"/>
            <w:hideMark/>
          </w:tcPr>
          <w:p w14:paraId="504A4615" w14:textId="77777777" w:rsidR="002D4C4D" w:rsidRDefault="002D4C4D" w:rsidP="00BD2BBF">
            <w:pPr>
              <w:pStyle w:val="Table0Normal"/>
              <w:jc w:val="center"/>
              <w:rPr>
                <w:rFonts w:cs="Arial"/>
              </w:rPr>
            </w:pPr>
            <w:r>
              <w:rPr>
                <w:rFonts w:cs="Arial"/>
              </w:rPr>
              <w:t>1</w:t>
            </w:r>
          </w:p>
        </w:tc>
        <w:tc>
          <w:tcPr>
            <w:tcW w:w="3544" w:type="dxa"/>
            <w:hideMark/>
          </w:tcPr>
          <w:p w14:paraId="4C6F6A05" w14:textId="77777777" w:rsidR="002D4C4D" w:rsidRDefault="002D4C4D" w:rsidP="00BD2BBF">
            <w:pPr>
              <w:pStyle w:val="Table0Normal"/>
              <w:rPr>
                <w:rFonts w:cs="Arial"/>
              </w:rPr>
            </w:pPr>
            <w:r>
              <w:t>Schulhalbtage</w:t>
            </w:r>
          </w:p>
        </w:tc>
      </w:tr>
      <w:tr w:rsidR="002D4C4D" w14:paraId="0D43B1DD" w14:textId="77777777" w:rsidTr="00856068">
        <w:trPr>
          <w:cnfStyle w:val="000000010000" w:firstRow="0" w:lastRow="0" w:firstColumn="0" w:lastColumn="0" w:oddVBand="0" w:evenVBand="0" w:oddHBand="0" w:evenHBand="1" w:firstRowFirstColumn="0" w:firstRowLastColumn="0" w:lastRowFirstColumn="0" w:lastRowLastColumn="0"/>
        </w:trPr>
        <w:tc>
          <w:tcPr>
            <w:tcW w:w="1285" w:type="dxa"/>
            <w:hideMark/>
          </w:tcPr>
          <w:p w14:paraId="5104111F" w14:textId="77777777" w:rsidR="002D4C4D" w:rsidRDefault="002D4C4D" w:rsidP="00BD2BBF">
            <w:pPr>
              <w:pStyle w:val="Table0Normal"/>
              <w:rPr>
                <w:rFonts w:cs="Arial"/>
                <w:bCs/>
              </w:rPr>
            </w:pPr>
            <w:proofErr w:type="spellStart"/>
            <w:r>
              <w:rPr>
                <w:rFonts w:cs="Arial"/>
                <w:bCs/>
              </w:rPr>
              <w:t>className</w:t>
            </w:r>
            <w:proofErr w:type="spellEnd"/>
          </w:p>
        </w:tc>
        <w:tc>
          <w:tcPr>
            <w:tcW w:w="2680" w:type="dxa"/>
            <w:hideMark/>
          </w:tcPr>
          <w:p w14:paraId="2411B59E" w14:textId="4EE16B0B" w:rsidR="002D4C4D" w:rsidRDefault="002D4C4D" w:rsidP="00FF49E7">
            <w:pPr>
              <w:pStyle w:val="Table0Normal"/>
              <w:tabs>
                <w:tab w:val="center" w:pos="1240"/>
              </w:tabs>
              <w:rPr>
                <w:rFonts w:cs="Arial"/>
              </w:rPr>
            </w:pPr>
            <w:proofErr w:type="spellStart"/>
            <w:proofErr w:type="gramStart"/>
            <w:r>
              <w:rPr>
                <w:rFonts w:cs="Arial"/>
              </w:rPr>
              <w:t>xs:token</w:t>
            </w:r>
            <w:proofErr w:type="spellEnd"/>
            <w:proofErr w:type="gramEnd"/>
            <w:r w:rsidR="00FF49E7">
              <w:rPr>
                <w:rFonts w:cs="Arial"/>
              </w:rPr>
              <w:t xml:space="preserve"> (</w:t>
            </w:r>
            <w:proofErr w:type="spellStart"/>
            <w:r w:rsidR="00FF49E7">
              <w:rPr>
                <w:rFonts w:cs="Arial"/>
              </w:rPr>
              <w:t>maxLength</w:t>
            </w:r>
            <w:proofErr w:type="spellEnd"/>
            <w:r w:rsidR="00FF49E7">
              <w:rPr>
                <w:rFonts w:cs="Arial"/>
              </w:rPr>
              <w:t xml:space="preserve"> = 32)</w:t>
            </w:r>
          </w:p>
        </w:tc>
        <w:tc>
          <w:tcPr>
            <w:tcW w:w="992" w:type="dxa"/>
            <w:hideMark/>
          </w:tcPr>
          <w:p w14:paraId="567142B1" w14:textId="77777777" w:rsidR="002D4C4D" w:rsidRDefault="002D4C4D" w:rsidP="00BD2BBF">
            <w:pPr>
              <w:pStyle w:val="Table0Normal"/>
              <w:jc w:val="center"/>
              <w:rPr>
                <w:rFonts w:cs="Arial"/>
              </w:rPr>
            </w:pPr>
            <w:r>
              <w:rPr>
                <w:rFonts w:cs="Arial"/>
              </w:rPr>
              <w:t>0..1</w:t>
            </w:r>
          </w:p>
        </w:tc>
        <w:tc>
          <w:tcPr>
            <w:tcW w:w="3544" w:type="dxa"/>
            <w:hideMark/>
          </w:tcPr>
          <w:p w14:paraId="52186767" w14:textId="77777777" w:rsidR="002D4C4D" w:rsidRDefault="002D4C4D" w:rsidP="00BD2BBF">
            <w:pPr>
              <w:pStyle w:val="Table0Normal"/>
              <w:rPr>
                <w:rFonts w:cs="Arial"/>
              </w:rPr>
            </w:pPr>
            <w:r>
              <w:t>Klassenbezeichnung der Grundbildung</w:t>
            </w:r>
          </w:p>
        </w:tc>
      </w:tr>
      <w:tr w:rsidR="00737595" w14:paraId="51B469CD" w14:textId="77777777" w:rsidTr="00856068">
        <w:trPr>
          <w:cnfStyle w:val="000000100000" w:firstRow="0" w:lastRow="0" w:firstColumn="0" w:lastColumn="0" w:oddVBand="0" w:evenVBand="0" w:oddHBand="1" w:evenHBand="0" w:firstRowFirstColumn="0" w:firstRowLastColumn="0" w:lastRowFirstColumn="0" w:lastRowLastColumn="0"/>
        </w:trPr>
        <w:tc>
          <w:tcPr>
            <w:tcW w:w="1285" w:type="dxa"/>
          </w:tcPr>
          <w:p w14:paraId="0A0DD3D7" w14:textId="48C0FF31" w:rsidR="00737595" w:rsidRDefault="00737595" w:rsidP="00737595">
            <w:pPr>
              <w:pStyle w:val="Table0Normal"/>
              <w:rPr>
                <w:rFonts w:cs="Arial"/>
                <w:bCs/>
              </w:rPr>
            </w:pPr>
            <w:proofErr w:type="spellStart"/>
            <w:r>
              <w:rPr>
                <w:bCs/>
              </w:rPr>
              <w:t>emailAddress</w:t>
            </w:r>
            <w:proofErr w:type="spellEnd"/>
          </w:p>
        </w:tc>
        <w:tc>
          <w:tcPr>
            <w:tcW w:w="2680" w:type="dxa"/>
          </w:tcPr>
          <w:p w14:paraId="4F848A30" w14:textId="7513F107" w:rsidR="00737595" w:rsidRDefault="000728CB" w:rsidP="00737595">
            <w:pPr>
              <w:pStyle w:val="Table0Normal"/>
              <w:rPr>
                <w:rFonts w:cs="Arial"/>
              </w:rPr>
            </w:pPr>
            <w:proofErr w:type="spellStart"/>
            <w:r>
              <w:rPr>
                <w:rFonts w:cs="Arial"/>
              </w:rPr>
              <w:t>emailContactType</w:t>
            </w:r>
            <w:proofErr w:type="spellEnd"/>
          </w:p>
        </w:tc>
        <w:tc>
          <w:tcPr>
            <w:tcW w:w="992" w:type="dxa"/>
          </w:tcPr>
          <w:p w14:paraId="2AB63E49" w14:textId="007BBE4F" w:rsidR="00737595" w:rsidRDefault="0021285C" w:rsidP="00737595">
            <w:pPr>
              <w:pStyle w:val="Table0Normal"/>
              <w:jc w:val="center"/>
              <w:rPr>
                <w:rFonts w:cs="Arial"/>
              </w:rPr>
            </w:pPr>
            <w:r>
              <w:t>0..</w:t>
            </w:r>
            <w:r w:rsidR="00737595">
              <w:t>1</w:t>
            </w:r>
          </w:p>
        </w:tc>
        <w:tc>
          <w:tcPr>
            <w:tcW w:w="3544" w:type="dxa"/>
          </w:tcPr>
          <w:p w14:paraId="2C80511C" w14:textId="29AD3035" w:rsidR="00737595" w:rsidRDefault="00737595" w:rsidP="008916AE">
            <w:pPr>
              <w:pStyle w:val="Table0Normal"/>
              <w:keepNext/>
            </w:pPr>
            <w:r>
              <w:t>Schulische E-Mail-Adresse</w:t>
            </w:r>
          </w:p>
        </w:tc>
      </w:tr>
    </w:tbl>
    <w:p w14:paraId="273B7246" w14:textId="57D22759" w:rsidR="008916AE" w:rsidRDefault="008916AE" w:rsidP="00001FB5">
      <w:pPr>
        <w:pStyle w:val="Beschriftung"/>
      </w:pPr>
      <w:bookmarkStart w:id="503" w:name="_Toc166050451"/>
      <w:r>
        <w:t xml:space="preserve">Tabelle </w:t>
      </w:r>
      <w:r w:rsidR="005137A2">
        <w:fldChar w:fldCharType="begin"/>
      </w:r>
      <w:r w:rsidR="005137A2">
        <w:instrText xml:space="preserve"> SEQ Tabelle \* ARABIC </w:instrText>
      </w:r>
      <w:r w:rsidR="005137A2">
        <w:fldChar w:fldCharType="separate"/>
      </w:r>
      <w:r w:rsidR="002A052A">
        <w:rPr>
          <w:noProof/>
        </w:rPr>
        <w:t>63</w:t>
      </w:r>
      <w:r w:rsidR="005137A2">
        <w:rPr>
          <w:noProof/>
        </w:rPr>
        <w:fldChar w:fldCharType="end"/>
      </w:r>
      <w:r w:rsidR="007D606C">
        <w:t>: Definition des Datentyps</w:t>
      </w:r>
      <w:r w:rsidR="00AE1A23">
        <w:t xml:space="preserve"> «</w:t>
      </w:r>
      <w:proofErr w:type="spellStart"/>
      <w:r w:rsidR="00AE1A23">
        <w:t>schoolYearDetailsType</w:t>
      </w:r>
      <w:proofErr w:type="spellEnd"/>
      <w:r w:rsidR="00AE1A23">
        <w:t>».</w:t>
      </w:r>
      <w:bookmarkEnd w:id="503"/>
    </w:p>
    <w:p w14:paraId="2AC70274" w14:textId="5B0774BC" w:rsidR="00F05F02" w:rsidRPr="0051226F" w:rsidRDefault="00F05F02" w:rsidP="00F05F02">
      <w:pPr>
        <w:pStyle w:val="berschrift2"/>
      </w:pPr>
      <w:bookmarkStart w:id="504" w:name="_Toc166050359"/>
      <w:proofErr w:type="spellStart"/>
      <w:r w:rsidRPr="001B26C6">
        <w:t>VETaccreditation</w:t>
      </w:r>
      <w:r>
        <w:t>OptionsType</w:t>
      </w:r>
      <w:proofErr w:type="spellEnd"/>
      <w:r>
        <w:t xml:space="preserve"> (Optionen zur Bildungsbewilligung)</w:t>
      </w:r>
      <w:bookmarkEnd w:id="504"/>
    </w:p>
    <w:tbl>
      <w:tblPr>
        <w:tblStyle w:val="AWK-Tabelle2mitEinzug"/>
        <w:tblW w:w="0" w:type="auto"/>
        <w:tblLayout w:type="fixed"/>
        <w:tblLook w:val="0420" w:firstRow="1" w:lastRow="0" w:firstColumn="0" w:lastColumn="0" w:noHBand="0" w:noVBand="1"/>
      </w:tblPr>
      <w:tblGrid>
        <w:gridCol w:w="2405"/>
        <w:gridCol w:w="6096"/>
      </w:tblGrid>
      <w:tr w:rsidR="00C76250" w:rsidRPr="00C05959" w14:paraId="213B7869" w14:textId="77777777" w:rsidTr="00856068">
        <w:trPr>
          <w:cnfStyle w:val="100000000000" w:firstRow="1" w:lastRow="0" w:firstColumn="0" w:lastColumn="0" w:oddVBand="0" w:evenVBand="0" w:oddHBand="0" w:evenHBand="0" w:firstRowFirstColumn="0" w:firstRowLastColumn="0" w:lastRowFirstColumn="0" w:lastRowLastColumn="0"/>
        </w:trPr>
        <w:tc>
          <w:tcPr>
            <w:tcW w:w="2405" w:type="dxa"/>
          </w:tcPr>
          <w:p w14:paraId="72993C21" w14:textId="6248F431" w:rsidR="00C76250" w:rsidRPr="00C05959" w:rsidRDefault="007F49E5" w:rsidP="00BD2BBF">
            <w:pPr>
              <w:pStyle w:val="Table0Normal"/>
            </w:pPr>
            <w:r>
              <w:t>Datentyp</w:t>
            </w:r>
          </w:p>
        </w:tc>
        <w:tc>
          <w:tcPr>
            <w:tcW w:w="6096" w:type="dxa"/>
          </w:tcPr>
          <w:p w14:paraId="7A36BE9D" w14:textId="77777777" w:rsidR="00C76250" w:rsidRPr="00C05959" w:rsidRDefault="00C76250" w:rsidP="00BD2BBF">
            <w:pPr>
              <w:pStyle w:val="Table0Normal"/>
            </w:pPr>
            <w:r w:rsidRPr="00C05959">
              <w:t xml:space="preserve">Beschreibung </w:t>
            </w:r>
          </w:p>
        </w:tc>
      </w:tr>
      <w:tr w:rsidR="00C76250" w:rsidRPr="00C05959" w14:paraId="57DD7224" w14:textId="77777777" w:rsidTr="00856068">
        <w:trPr>
          <w:cnfStyle w:val="000000100000" w:firstRow="0" w:lastRow="0" w:firstColumn="0" w:lastColumn="0" w:oddVBand="0" w:evenVBand="0" w:oddHBand="1" w:evenHBand="0" w:firstRowFirstColumn="0" w:firstRowLastColumn="0" w:lastRowFirstColumn="0" w:lastRowLastColumn="0"/>
        </w:trPr>
        <w:tc>
          <w:tcPr>
            <w:tcW w:w="2405" w:type="dxa"/>
          </w:tcPr>
          <w:p w14:paraId="6701F08D" w14:textId="77777777" w:rsidR="00C76250" w:rsidRDefault="00C76250" w:rsidP="00BD2BBF">
            <w:pPr>
              <w:pStyle w:val="Table0Normal"/>
            </w:pPr>
            <w:proofErr w:type="spellStart"/>
            <w:proofErr w:type="gramStart"/>
            <w:r>
              <w:t>xs:token</w:t>
            </w:r>
            <w:proofErr w:type="spellEnd"/>
            <w:proofErr w:type="gramEnd"/>
            <w:r>
              <w:t xml:space="preserve"> (</w:t>
            </w:r>
            <w:proofErr w:type="spellStart"/>
            <w:r>
              <w:t>maxlength</w:t>
            </w:r>
            <w:proofErr w:type="spellEnd"/>
            <w:r>
              <w:t xml:space="preserve"> = 10)</w:t>
            </w:r>
          </w:p>
        </w:tc>
        <w:tc>
          <w:tcPr>
            <w:tcW w:w="6096" w:type="dxa"/>
          </w:tcPr>
          <w:p w14:paraId="65891AFE" w14:textId="0A461B60" w:rsidR="00ED0135" w:rsidRDefault="00C15A7A" w:rsidP="008916AE">
            <w:pPr>
              <w:pStyle w:val="Table0Normal"/>
              <w:keepNext/>
              <w:rPr>
                <w:bCs/>
              </w:rPr>
            </w:pPr>
            <w:r>
              <w:rPr>
                <w:bCs/>
              </w:rPr>
              <w:t>Code gemäss Kapitel </w:t>
            </w:r>
            <w:r w:rsidR="003D35AE">
              <w:rPr>
                <w:bCs/>
              </w:rPr>
              <w:fldChar w:fldCharType="begin"/>
            </w:r>
            <w:r w:rsidR="003D35AE">
              <w:rPr>
                <w:bCs/>
              </w:rPr>
              <w:instrText xml:space="preserve"> REF _Ref104925515 \r \h </w:instrText>
            </w:r>
            <w:r w:rsidR="00856068">
              <w:rPr>
                <w:bCs/>
              </w:rPr>
              <w:instrText xml:space="preserve"> \* MERGEFORMAT </w:instrText>
            </w:r>
            <w:r w:rsidR="003D35AE">
              <w:rPr>
                <w:bCs/>
              </w:rPr>
            </w:r>
            <w:r w:rsidR="003D35AE">
              <w:rPr>
                <w:bCs/>
              </w:rPr>
              <w:fldChar w:fldCharType="separate"/>
            </w:r>
            <w:r w:rsidR="002A052A">
              <w:rPr>
                <w:bCs/>
              </w:rPr>
              <w:t>2.9</w:t>
            </w:r>
            <w:r w:rsidR="003D35AE">
              <w:rPr>
                <w:bCs/>
              </w:rPr>
              <w:fldChar w:fldCharType="end"/>
            </w:r>
          </w:p>
        </w:tc>
      </w:tr>
    </w:tbl>
    <w:p w14:paraId="6BDE6C02" w14:textId="3FB52FDB" w:rsidR="008916AE" w:rsidRDefault="008916AE" w:rsidP="00001FB5">
      <w:pPr>
        <w:pStyle w:val="Beschriftung"/>
      </w:pPr>
      <w:bookmarkStart w:id="505" w:name="_Toc166050452"/>
      <w:r>
        <w:t xml:space="preserve">Tabelle </w:t>
      </w:r>
      <w:r w:rsidR="005137A2">
        <w:fldChar w:fldCharType="begin"/>
      </w:r>
      <w:r w:rsidR="005137A2">
        <w:instrText xml:space="preserve"> SEQ Tabelle \* ARABIC </w:instrText>
      </w:r>
      <w:r w:rsidR="005137A2">
        <w:fldChar w:fldCharType="separate"/>
      </w:r>
      <w:r w:rsidR="002A052A">
        <w:rPr>
          <w:noProof/>
        </w:rPr>
        <w:t>64</w:t>
      </w:r>
      <w:r w:rsidR="005137A2">
        <w:rPr>
          <w:noProof/>
        </w:rPr>
        <w:fldChar w:fldCharType="end"/>
      </w:r>
      <w:r w:rsidR="007D606C">
        <w:t>: Definition des Datentyps</w:t>
      </w:r>
      <w:r w:rsidR="00AE1A23">
        <w:t xml:space="preserve"> «</w:t>
      </w:r>
      <w:proofErr w:type="spellStart"/>
      <w:r w:rsidR="00AE1A23" w:rsidRPr="001B26C6">
        <w:t>VETaccreditation</w:t>
      </w:r>
      <w:r w:rsidR="00AE1A23">
        <w:t>OptionsType</w:t>
      </w:r>
      <w:proofErr w:type="spellEnd"/>
      <w:r w:rsidR="00AE1A23">
        <w:t>».</w:t>
      </w:r>
      <w:bookmarkEnd w:id="505"/>
    </w:p>
    <w:p w14:paraId="790B1DC9" w14:textId="5B0774BC" w:rsidR="002D4C4D" w:rsidRDefault="002D4C4D" w:rsidP="002D4C4D">
      <w:pPr>
        <w:pStyle w:val="berschrift2"/>
      </w:pPr>
      <w:bookmarkStart w:id="506" w:name="_Toc166050360"/>
      <w:proofErr w:type="spellStart"/>
      <w:r>
        <w:t>VETtrainerType</w:t>
      </w:r>
      <w:proofErr w:type="spellEnd"/>
      <w:r>
        <w:t xml:space="preserve"> (Berufsbildner)</w:t>
      </w:r>
      <w:bookmarkEnd w:id="506"/>
    </w:p>
    <w:tbl>
      <w:tblPr>
        <w:tblStyle w:val="AWK-Tabelle2mitEinzug"/>
        <w:tblW w:w="8501" w:type="dxa"/>
        <w:tblLayout w:type="fixed"/>
        <w:tblLook w:val="0420" w:firstRow="1" w:lastRow="0" w:firstColumn="0" w:lastColumn="0" w:noHBand="0" w:noVBand="1"/>
      </w:tblPr>
      <w:tblGrid>
        <w:gridCol w:w="1271"/>
        <w:gridCol w:w="2694"/>
        <w:gridCol w:w="992"/>
        <w:gridCol w:w="3544"/>
      </w:tblGrid>
      <w:tr w:rsidR="002D4C4D" w14:paraId="7D25B9D7" w14:textId="77777777" w:rsidTr="00856068">
        <w:trPr>
          <w:cnfStyle w:val="100000000000" w:firstRow="1" w:lastRow="0" w:firstColumn="0" w:lastColumn="0" w:oddVBand="0" w:evenVBand="0" w:oddHBand="0" w:evenHBand="0" w:firstRowFirstColumn="0" w:firstRowLastColumn="0" w:lastRowFirstColumn="0" w:lastRowLastColumn="0"/>
          <w:tblHeader/>
        </w:trPr>
        <w:tc>
          <w:tcPr>
            <w:tcW w:w="1271" w:type="dxa"/>
            <w:hideMark/>
          </w:tcPr>
          <w:p w14:paraId="3E2F4A7A" w14:textId="612BAE4A" w:rsidR="002D4C4D" w:rsidRPr="001A2776" w:rsidRDefault="002D4C4D" w:rsidP="00BD2BBF">
            <w:pPr>
              <w:pStyle w:val="Table0Normal"/>
              <w:rPr>
                <w:rFonts w:cs="Arial"/>
              </w:rPr>
            </w:pPr>
            <w:r>
              <w:rPr>
                <w:rFonts w:cs="Arial"/>
              </w:rPr>
              <w:t>Element</w:t>
            </w:r>
          </w:p>
        </w:tc>
        <w:tc>
          <w:tcPr>
            <w:tcW w:w="2694" w:type="dxa"/>
            <w:hideMark/>
          </w:tcPr>
          <w:p w14:paraId="05C45AFF" w14:textId="600E8549" w:rsidR="002D4C4D" w:rsidRPr="001A2776" w:rsidRDefault="007F49E5" w:rsidP="00BD2BBF">
            <w:pPr>
              <w:pStyle w:val="Table0Normal"/>
              <w:rPr>
                <w:rFonts w:cs="Arial"/>
              </w:rPr>
            </w:pPr>
            <w:r>
              <w:rPr>
                <w:rFonts w:cs="Arial"/>
              </w:rPr>
              <w:t>Datentyp</w:t>
            </w:r>
          </w:p>
        </w:tc>
        <w:tc>
          <w:tcPr>
            <w:tcW w:w="992" w:type="dxa"/>
            <w:hideMark/>
          </w:tcPr>
          <w:p w14:paraId="58E38DF3" w14:textId="77777777" w:rsidR="002D4C4D" w:rsidRDefault="002D4C4D" w:rsidP="00BD2BBF">
            <w:pPr>
              <w:pStyle w:val="Table0Normal"/>
              <w:rPr>
                <w:b w:val="0"/>
                <w:bCs w:val="0"/>
              </w:rPr>
            </w:pPr>
            <w:r>
              <w:rPr>
                <w:rFonts w:cs="Arial"/>
              </w:rPr>
              <w:t>Vorkommen</w:t>
            </w:r>
          </w:p>
        </w:tc>
        <w:tc>
          <w:tcPr>
            <w:tcW w:w="3544" w:type="dxa"/>
            <w:hideMark/>
          </w:tcPr>
          <w:p w14:paraId="4B725B4F" w14:textId="1051E549" w:rsidR="002D4C4D" w:rsidRPr="001A2776" w:rsidRDefault="002D4C4D" w:rsidP="00BD2BBF">
            <w:pPr>
              <w:pStyle w:val="Table0Normal"/>
              <w:rPr>
                <w:rFonts w:cs="Arial"/>
              </w:rPr>
            </w:pPr>
            <w:r>
              <w:rPr>
                <w:rFonts w:cs="Arial"/>
              </w:rPr>
              <w:t>Beschreibung</w:t>
            </w:r>
          </w:p>
        </w:tc>
      </w:tr>
      <w:tr w:rsidR="002D4C4D" w14:paraId="34006348"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tcPr>
          <w:p w14:paraId="2B576CA3" w14:textId="77777777" w:rsidR="002D4C4D" w:rsidRDefault="002D4C4D" w:rsidP="00BD2BBF">
            <w:pPr>
              <w:pStyle w:val="Table0Normal"/>
              <w:rPr>
                <w:rFonts w:cs="Arial"/>
              </w:rPr>
            </w:pPr>
            <w:proofErr w:type="spellStart"/>
            <w:r>
              <w:rPr>
                <w:rFonts w:cs="Arial"/>
              </w:rPr>
              <w:t>VETtrainerId</w:t>
            </w:r>
            <w:proofErr w:type="spellEnd"/>
          </w:p>
        </w:tc>
        <w:tc>
          <w:tcPr>
            <w:tcW w:w="2694" w:type="dxa"/>
          </w:tcPr>
          <w:p w14:paraId="53EF62AF" w14:textId="7C30CE87" w:rsidR="002D4C4D" w:rsidRDefault="002763E9" w:rsidP="00BD2BBF">
            <w:pPr>
              <w:pStyle w:val="Table0Normal"/>
              <w:rPr>
                <w:rFonts w:cs="Arial"/>
              </w:rPr>
            </w:pPr>
            <w:proofErr w:type="spellStart"/>
            <w:r>
              <w:rPr>
                <w:rFonts w:cs="Arial"/>
              </w:rPr>
              <w:t>person</w:t>
            </w:r>
            <w:r w:rsidR="00BA5FCF">
              <w:rPr>
                <w:rFonts w:cs="Arial"/>
              </w:rPr>
              <w:t>IdType</w:t>
            </w:r>
            <w:proofErr w:type="spellEnd"/>
          </w:p>
        </w:tc>
        <w:tc>
          <w:tcPr>
            <w:tcW w:w="992" w:type="dxa"/>
          </w:tcPr>
          <w:p w14:paraId="21A9B9A1" w14:textId="77777777" w:rsidR="002D4C4D" w:rsidRDefault="002D4C4D" w:rsidP="00BD2BBF">
            <w:pPr>
              <w:pStyle w:val="Table0Normal"/>
              <w:jc w:val="center"/>
              <w:rPr>
                <w:rFonts w:cs="Arial"/>
              </w:rPr>
            </w:pPr>
            <w:r>
              <w:rPr>
                <w:rFonts w:cs="Arial"/>
              </w:rPr>
              <w:t>1</w:t>
            </w:r>
          </w:p>
        </w:tc>
        <w:tc>
          <w:tcPr>
            <w:tcW w:w="3544" w:type="dxa"/>
            <w:hideMark/>
          </w:tcPr>
          <w:p w14:paraId="0743181A" w14:textId="1949E06A" w:rsidR="002D4C4D" w:rsidRDefault="002763E9" w:rsidP="00BD2BBF">
            <w:pPr>
              <w:pStyle w:val="Table0Normal"/>
              <w:rPr>
                <w:rFonts w:cs="Arial"/>
              </w:rPr>
            </w:pPr>
            <w:r>
              <w:rPr>
                <w:rFonts w:cs="Arial"/>
              </w:rPr>
              <w:t>Identifikator Person gemäss Kapitel </w:t>
            </w:r>
            <w:r>
              <w:rPr>
                <w:rFonts w:cs="Arial"/>
              </w:rPr>
              <w:fldChar w:fldCharType="begin"/>
            </w:r>
            <w:r>
              <w:rPr>
                <w:rFonts w:cs="Arial"/>
              </w:rPr>
              <w:instrText xml:space="preserve"> REF _Ref103631215 \r \h </w:instrText>
            </w:r>
            <w:r>
              <w:rPr>
                <w:rFonts w:cs="Arial"/>
              </w:rPr>
            </w:r>
            <w:r>
              <w:rPr>
                <w:rFonts w:cs="Arial"/>
              </w:rPr>
              <w:fldChar w:fldCharType="separate"/>
            </w:r>
            <w:r w:rsidR="002A052A">
              <w:rPr>
                <w:rFonts w:cs="Arial"/>
              </w:rPr>
              <w:t>2.14</w:t>
            </w:r>
            <w:r>
              <w:rPr>
                <w:rFonts w:cs="Arial"/>
              </w:rPr>
              <w:fldChar w:fldCharType="end"/>
            </w:r>
          </w:p>
        </w:tc>
      </w:tr>
      <w:tr w:rsidR="00F116DE" w:rsidDel="005E7C68" w14:paraId="1DFF700F" w14:textId="26E47674" w:rsidTr="00856068">
        <w:trPr>
          <w:cnfStyle w:val="000000010000" w:firstRow="0" w:lastRow="0" w:firstColumn="0" w:lastColumn="0" w:oddVBand="0" w:evenVBand="0" w:oddHBand="0" w:evenHBand="1" w:firstRowFirstColumn="0" w:firstRowLastColumn="0" w:lastRowFirstColumn="0" w:lastRowLastColumn="0"/>
          <w:del w:id="507" w:author="Lars Steffen" w:date="2024-11-13T10:03:00Z" w16du:dateUtc="2024-11-13T09:03:00Z"/>
        </w:trPr>
        <w:tc>
          <w:tcPr>
            <w:tcW w:w="1271" w:type="dxa"/>
          </w:tcPr>
          <w:p w14:paraId="4D19B013" w14:textId="0E06F48D" w:rsidR="00F116DE" w:rsidDel="005E7C68" w:rsidRDefault="003746E0" w:rsidP="00BD2BBF">
            <w:pPr>
              <w:pStyle w:val="Table0Normal"/>
              <w:rPr>
                <w:del w:id="508" w:author="Lars Steffen" w:date="2024-11-13T10:03:00Z" w16du:dateUtc="2024-11-13T09:03:00Z"/>
                <w:rFonts w:cs="Arial"/>
              </w:rPr>
            </w:pPr>
            <w:del w:id="509" w:author="Lars Steffen" w:date="2024-11-13T10:03:00Z" w16du:dateUtc="2024-11-13T09:03:00Z">
              <w:r w:rsidDel="005E7C68">
                <w:rPr>
                  <w:rFonts w:cs="Arial"/>
                </w:rPr>
                <w:delText>isMai</w:delText>
              </w:r>
              <w:r w:rsidR="00D9319C" w:rsidDel="005E7C68">
                <w:rPr>
                  <w:rFonts w:cs="Arial"/>
                </w:rPr>
                <w:delText>n</w:delText>
              </w:r>
              <w:r w:rsidDel="005E7C68">
                <w:rPr>
                  <w:rFonts w:cs="Arial"/>
                </w:rPr>
                <w:delText>Responsible</w:delText>
              </w:r>
            </w:del>
          </w:p>
        </w:tc>
        <w:tc>
          <w:tcPr>
            <w:tcW w:w="2694" w:type="dxa"/>
          </w:tcPr>
          <w:p w14:paraId="6D84B6F8" w14:textId="2CB16624" w:rsidR="00F116DE" w:rsidDel="005E7C68" w:rsidRDefault="00EF7CEF" w:rsidP="00BD2BBF">
            <w:pPr>
              <w:pStyle w:val="Table0Normal"/>
              <w:rPr>
                <w:del w:id="510" w:author="Lars Steffen" w:date="2024-11-13T10:03:00Z" w16du:dateUtc="2024-11-13T09:03:00Z"/>
                <w:rFonts w:cs="Arial"/>
              </w:rPr>
            </w:pPr>
            <w:del w:id="511" w:author="Lars Steffen" w:date="2024-11-13T10:03:00Z" w16du:dateUtc="2024-11-13T09:03:00Z">
              <w:r w:rsidDel="005E7C68">
                <w:rPr>
                  <w:rFonts w:cs="Arial"/>
                </w:rPr>
                <w:delText>xs:boolean</w:delText>
              </w:r>
            </w:del>
          </w:p>
        </w:tc>
        <w:tc>
          <w:tcPr>
            <w:tcW w:w="992" w:type="dxa"/>
          </w:tcPr>
          <w:p w14:paraId="176C41C8" w14:textId="4EA1904B" w:rsidR="00F116DE" w:rsidDel="005E7C68" w:rsidRDefault="00EF7CEF" w:rsidP="00BD2BBF">
            <w:pPr>
              <w:pStyle w:val="Table0Normal"/>
              <w:jc w:val="center"/>
              <w:rPr>
                <w:del w:id="512" w:author="Lars Steffen" w:date="2024-11-13T10:03:00Z" w16du:dateUtc="2024-11-13T09:03:00Z"/>
                <w:rFonts w:cs="Arial"/>
              </w:rPr>
            </w:pPr>
            <w:del w:id="513" w:author="Lars Steffen" w:date="2024-11-13T10:03:00Z" w16du:dateUtc="2024-11-13T09:03:00Z">
              <w:r w:rsidDel="005E7C68">
                <w:rPr>
                  <w:rFonts w:cs="Arial"/>
                </w:rPr>
                <w:delText>1</w:delText>
              </w:r>
            </w:del>
          </w:p>
        </w:tc>
        <w:tc>
          <w:tcPr>
            <w:tcW w:w="3544" w:type="dxa"/>
          </w:tcPr>
          <w:p w14:paraId="2F244889" w14:textId="7C50128C" w:rsidR="00F116DE" w:rsidDel="005E7C68" w:rsidRDefault="00EF7CEF" w:rsidP="00BD2BBF">
            <w:pPr>
              <w:pStyle w:val="Table0Normal"/>
              <w:rPr>
                <w:del w:id="514" w:author="Lars Steffen" w:date="2024-11-13T10:03:00Z" w16du:dateUtc="2024-11-13T09:03:00Z"/>
                <w:rFonts w:cs="Arial"/>
              </w:rPr>
            </w:pPr>
            <w:del w:id="515" w:author="Lars Steffen" w:date="2024-11-13T10:03:00Z" w16du:dateUtc="2024-11-13T09:03:00Z">
              <w:r w:rsidDel="005E7C68">
                <w:rPr>
                  <w:rFonts w:cs="Arial"/>
                </w:rPr>
                <w:delText>Hauptverantwortlich gemäss Bildungsbewilligung</w:delText>
              </w:r>
            </w:del>
          </w:p>
        </w:tc>
      </w:tr>
      <w:tr w:rsidR="002D4C4D" w14:paraId="735D176F"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hideMark/>
          </w:tcPr>
          <w:p w14:paraId="0DED7FBA" w14:textId="77777777" w:rsidR="002D4C4D" w:rsidRDefault="002D4C4D" w:rsidP="00BD2BBF">
            <w:pPr>
              <w:pStyle w:val="Table0Normal"/>
              <w:rPr>
                <w:bCs/>
              </w:rPr>
            </w:pPr>
            <w:proofErr w:type="spellStart"/>
            <w:r>
              <w:rPr>
                <w:rFonts w:cs="Arial"/>
              </w:rPr>
              <w:t>personIdentification</w:t>
            </w:r>
            <w:proofErr w:type="spellEnd"/>
          </w:p>
        </w:tc>
        <w:tc>
          <w:tcPr>
            <w:tcW w:w="2694" w:type="dxa"/>
            <w:hideMark/>
          </w:tcPr>
          <w:p w14:paraId="6B49A961" w14:textId="77777777" w:rsidR="002D4C4D" w:rsidRDefault="002D4C4D" w:rsidP="00BD2BBF">
            <w:pPr>
              <w:pStyle w:val="Table0Normal"/>
            </w:pPr>
            <w:r>
              <w:rPr>
                <w:rFonts w:cs="Arial"/>
              </w:rPr>
              <w:t>eCH-</w:t>
            </w:r>
            <w:proofErr w:type="gramStart"/>
            <w:r>
              <w:rPr>
                <w:rFonts w:cs="Arial"/>
              </w:rPr>
              <w:t>0044:personIdentificationType</w:t>
            </w:r>
            <w:proofErr w:type="gramEnd"/>
          </w:p>
        </w:tc>
        <w:tc>
          <w:tcPr>
            <w:tcW w:w="992" w:type="dxa"/>
            <w:hideMark/>
          </w:tcPr>
          <w:p w14:paraId="03F3F1E4" w14:textId="77777777" w:rsidR="002D4C4D" w:rsidRDefault="002D4C4D" w:rsidP="00BD2BBF">
            <w:pPr>
              <w:pStyle w:val="Table0Normal"/>
              <w:jc w:val="center"/>
            </w:pPr>
            <w:r>
              <w:rPr>
                <w:rFonts w:cs="Arial"/>
              </w:rPr>
              <w:t>1</w:t>
            </w:r>
          </w:p>
        </w:tc>
        <w:tc>
          <w:tcPr>
            <w:tcW w:w="3544" w:type="dxa"/>
            <w:hideMark/>
          </w:tcPr>
          <w:p w14:paraId="409370D9" w14:textId="47D650B2" w:rsidR="002D4C4D" w:rsidRDefault="002D4C4D" w:rsidP="00BD2BBF">
            <w:pPr>
              <w:pStyle w:val="Table0Normal"/>
            </w:pPr>
            <w:r>
              <w:rPr>
                <w:rFonts w:cs="Arial"/>
              </w:rPr>
              <w:t xml:space="preserve">Personenidentifikation (AHVN13, </w:t>
            </w:r>
            <w:r w:rsidR="008674EC">
              <w:rPr>
                <w:rFonts w:cs="Arial"/>
              </w:rPr>
              <w:t>Name</w:t>
            </w:r>
            <w:r w:rsidR="00820B45">
              <w:rPr>
                <w:rFonts w:cs="Arial"/>
              </w:rPr>
              <w:t xml:space="preserve">, amtliche </w:t>
            </w:r>
            <w:r w:rsidR="008674EC">
              <w:rPr>
                <w:rFonts w:cs="Arial"/>
              </w:rPr>
              <w:t>Vorname</w:t>
            </w:r>
            <w:r w:rsidR="00820B45">
              <w:rPr>
                <w:rFonts w:cs="Arial"/>
              </w:rPr>
              <w:t>(n)</w:t>
            </w:r>
            <w:r>
              <w:rPr>
                <w:rFonts w:cs="Arial"/>
              </w:rPr>
              <w:t>, Geschlecht, Geburtsdatum)</w:t>
            </w:r>
          </w:p>
        </w:tc>
      </w:tr>
      <w:tr w:rsidR="002D4C4D" w14:paraId="4039BE92"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hideMark/>
          </w:tcPr>
          <w:p w14:paraId="5558FF06" w14:textId="77777777" w:rsidR="002D4C4D" w:rsidRDefault="002D4C4D" w:rsidP="00BD2BBF">
            <w:pPr>
              <w:pStyle w:val="Table0Normal"/>
              <w:rPr>
                <w:bCs/>
              </w:rPr>
            </w:pPr>
            <w:proofErr w:type="spellStart"/>
            <w:r>
              <w:rPr>
                <w:rFonts w:cs="Arial"/>
                <w:bCs/>
              </w:rPr>
              <w:t>domicilAddress</w:t>
            </w:r>
            <w:proofErr w:type="spellEnd"/>
          </w:p>
        </w:tc>
        <w:tc>
          <w:tcPr>
            <w:tcW w:w="2694" w:type="dxa"/>
            <w:hideMark/>
          </w:tcPr>
          <w:p w14:paraId="523C7334" w14:textId="77777777" w:rsidR="002D4C4D" w:rsidRDefault="002D4C4D" w:rsidP="00BD2BBF">
            <w:pPr>
              <w:pStyle w:val="Table0Normal"/>
              <w:rPr>
                <w:bCs/>
              </w:rPr>
            </w:pPr>
            <w:r>
              <w:rPr>
                <w:rFonts w:cs="Arial"/>
              </w:rPr>
              <w:t>eCH-</w:t>
            </w:r>
            <w:proofErr w:type="gramStart"/>
            <w:r>
              <w:rPr>
                <w:rFonts w:cs="Arial"/>
              </w:rPr>
              <w:t>0010:addressInformationType</w:t>
            </w:r>
            <w:proofErr w:type="gramEnd"/>
          </w:p>
        </w:tc>
        <w:tc>
          <w:tcPr>
            <w:tcW w:w="992" w:type="dxa"/>
            <w:hideMark/>
          </w:tcPr>
          <w:p w14:paraId="741C6C8D" w14:textId="3393317B" w:rsidR="002D4C4D" w:rsidRDefault="00F17F7C" w:rsidP="00BD2BBF">
            <w:pPr>
              <w:pStyle w:val="Table0Normal"/>
              <w:jc w:val="center"/>
            </w:pPr>
            <w:r>
              <w:rPr>
                <w:rFonts w:cs="Arial"/>
              </w:rPr>
              <w:t>0..</w:t>
            </w:r>
            <w:r w:rsidR="002D4C4D">
              <w:rPr>
                <w:rFonts w:cs="Arial"/>
              </w:rPr>
              <w:t>1</w:t>
            </w:r>
          </w:p>
        </w:tc>
        <w:tc>
          <w:tcPr>
            <w:tcW w:w="3544" w:type="dxa"/>
            <w:hideMark/>
          </w:tcPr>
          <w:p w14:paraId="017D5530" w14:textId="77777777" w:rsidR="002D4C4D" w:rsidRDefault="002D4C4D" w:rsidP="00BD2BBF">
            <w:pPr>
              <w:pStyle w:val="Table0Normal"/>
            </w:pPr>
            <w:r>
              <w:rPr>
                <w:rFonts w:cs="Arial"/>
              </w:rPr>
              <w:t>Hauptadresse (</w:t>
            </w:r>
            <w:r>
              <w:t>offizieller Wohnsitz)</w:t>
            </w:r>
          </w:p>
        </w:tc>
      </w:tr>
      <w:tr w:rsidR="000C3865" w14:paraId="175D671F" w14:textId="77777777" w:rsidTr="00856068">
        <w:trPr>
          <w:cnfStyle w:val="000000100000" w:firstRow="0" w:lastRow="0" w:firstColumn="0" w:lastColumn="0" w:oddVBand="0" w:evenVBand="0" w:oddHBand="1" w:evenHBand="0" w:firstRowFirstColumn="0" w:firstRowLastColumn="0" w:lastRowFirstColumn="0" w:lastRowLastColumn="0"/>
        </w:trPr>
        <w:tc>
          <w:tcPr>
            <w:tcW w:w="1271" w:type="dxa"/>
          </w:tcPr>
          <w:p w14:paraId="106FBC45" w14:textId="25CEAEE2" w:rsidR="000C3865" w:rsidRDefault="000C3865" w:rsidP="000C3865">
            <w:pPr>
              <w:pStyle w:val="Table0Normal"/>
              <w:rPr>
                <w:rFonts w:cs="Arial"/>
                <w:bCs/>
              </w:rPr>
            </w:pPr>
            <w:proofErr w:type="spellStart"/>
            <w:r>
              <w:rPr>
                <w:bCs/>
              </w:rPr>
              <w:t>phone</w:t>
            </w:r>
            <w:proofErr w:type="spellEnd"/>
          </w:p>
        </w:tc>
        <w:tc>
          <w:tcPr>
            <w:tcW w:w="2694" w:type="dxa"/>
          </w:tcPr>
          <w:p w14:paraId="29964BC1" w14:textId="0517DDE9" w:rsidR="000C3865" w:rsidRDefault="008E1336" w:rsidP="000C3865">
            <w:pPr>
              <w:pStyle w:val="Table0Normal"/>
              <w:rPr>
                <w:rFonts w:cs="Arial"/>
              </w:rPr>
            </w:pPr>
            <w:proofErr w:type="spellStart"/>
            <w:r>
              <w:rPr>
                <w:szCs w:val="18"/>
              </w:rPr>
              <w:t>phoneContactType</w:t>
            </w:r>
            <w:proofErr w:type="spellEnd"/>
          </w:p>
        </w:tc>
        <w:tc>
          <w:tcPr>
            <w:tcW w:w="992" w:type="dxa"/>
          </w:tcPr>
          <w:p w14:paraId="05E4F6CB" w14:textId="7FA8E3E5" w:rsidR="000C3865" w:rsidRDefault="00F17F7C" w:rsidP="000C3865">
            <w:pPr>
              <w:pStyle w:val="Table0Normal"/>
              <w:jc w:val="center"/>
              <w:rPr>
                <w:rFonts w:cs="Arial"/>
              </w:rPr>
            </w:pPr>
            <w:r>
              <w:t>0..</w:t>
            </w:r>
            <w:r w:rsidR="008E1336">
              <w:t>2</w:t>
            </w:r>
          </w:p>
        </w:tc>
        <w:tc>
          <w:tcPr>
            <w:tcW w:w="3544" w:type="dxa"/>
          </w:tcPr>
          <w:p w14:paraId="3BDC8EC1" w14:textId="4B7BA2B6" w:rsidR="000C3865" w:rsidRDefault="000C3865" w:rsidP="000C3865">
            <w:pPr>
              <w:pStyle w:val="Table0Normal"/>
              <w:rPr>
                <w:rFonts w:cs="Arial"/>
              </w:rPr>
            </w:pPr>
            <w:r>
              <w:t>Telefonnummer</w:t>
            </w:r>
            <w:r w:rsidR="00A33C4B">
              <w:t xml:space="preserve"> </w:t>
            </w:r>
            <w:r w:rsidR="008E1336">
              <w:t>(</w:t>
            </w:r>
            <w:r w:rsidR="00A33C4B">
              <w:t>Geschäft</w:t>
            </w:r>
            <w:r w:rsidR="008E1336">
              <w:t>, Mobil;</w:t>
            </w:r>
            <w:r w:rsidR="00F0590C">
              <w:t xml:space="preserve"> </w:t>
            </w:r>
            <w:r w:rsidR="008E1336">
              <w:t>a</w:t>
            </w:r>
            <w:r w:rsidR="00F0590C" w:rsidRPr="00F0590C">
              <w:t xml:space="preserve">usschliesslich Ziffern (keine Leerschläge oder Trennzeichen) </w:t>
            </w:r>
            <w:r w:rsidR="00E81E05">
              <w:t>m</w:t>
            </w:r>
            <w:r w:rsidR="00F0590C" w:rsidRPr="00F0590C">
              <w:t xml:space="preserve">it </w:t>
            </w:r>
            <w:r w:rsidR="004E2AE6">
              <w:t>lokaler (0)</w:t>
            </w:r>
            <w:r w:rsidR="00F0590C" w:rsidRPr="00F0590C">
              <w:t xml:space="preserve"> oder internationaler (00) Vorwah</w:t>
            </w:r>
            <w:r w:rsidR="00F0590C">
              <w:t>l)</w:t>
            </w:r>
          </w:p>
        </w:tc>
      </w:tr>
      <w:tr w:rsidR="00A33C4B" w14:paraId="1F9F6677" w14:textId="77777777" w:rsidTr="00856068">
        <w:trPr>
          <w:cnfStyle w:val="000000010000" w:firstRow="0" w:lastRow="0" w:firstColumn="0" w:lastColumn="0" w:oddVBand="0" w:evenVBand="0" w:oddHBand="0" w:evenHBand="1" w:firstRowFirstColumn="0" w:firstRowLastColumn="0" w:lastRowFirstColumn="0" w:lastRowLastColumn="0"/>
        </w:trPr>
        <w:tc>
          <w:tcPr>
            <w:tcW w:w="1271" w:type="dxa"/>
          </w:tcPr>
          <w:p w14:paraId="023B0ABE" w14:textId="2E567ADA" w:rsidR="00A33C4B" w:rsidRDefault="00A33C4B" w:rsidP="00A33C4B">
            <w:pPr>
              <w:pStyle w:val="Table0Normal"/>
              <w:rPr>
                <w:rFonts w:cs="Arial"/>
                <w:bCs/>
              </w:rPr>
            </w:pPr>
            <w:proofErr w:type="spellStart"/>
            <w:r>
              <w:rPr>
                <w:bCs/>
              </w:rPr>
              <w:t>emailAddress</w:t>
            </w:r>
            <w:proofErr w:type="spellEnd"/>
          </w:p>
        </w:tc>
        <w:tc>
          <w:tcPr>
            <w:tcW w:w="2694" w:type="dxa"/>
          </w:tcPr>
          <w:p w14:paraId="2E17BA92" w14:textId="2C54E1CF" w:rsidR="00A33C4B" w:rsidRDefault="009A45F4" w:rsidP="00A33C4B">
            <w:pPr>
              <w:pStyle w:val="Table0Normal"/>
              <w:rPr>
                <w:rFonts w:cs="Arial"/>
              </w:rPr>
            </w:pPr>
            <w:proofErr w:type="spellStart"/>
            <w:r>
              <w:rPr>
                <w:rFonts w:cs="Arial"/>
              </w:rPr>
              <w:t>emailContactType</w:t>
            </w:r>
            <w:proofErr w:type="spellEnd"/>
          </w:p>
        </w:tc>
        <w:tc>
          <w:tcPr>
            <w:tcW w:w="992" w:type="dxa"/>
          </w:tcPr>
          <w:p w14:paraId="5F5D3893" w14:textId="7B533130" w:rsidR="00A33C4B" w:rsidRDefault="00A33C4B" w:rsidP="00A33C4B">
            <w:pPr>
              <w:pStyle w:val="Table0Normal"/>
              <w:jc w:val="center"/>
              <w:rPr>
                <w:rFonts w:cs="Arial"/>
              </w:rPr>
            </w:pPr>
            <w:r>
              <w:t>1</w:t>
            </w:r>
          </w:p>
        </w:tc>
        <w:tc>
          <w:tcPr>
            <w:tcW w:w="3544" w:type="dxa"/>
          </w:tcPr>
          <w:p w14:paraId="16503F77" w14:textId="47B6DDD9" w:rsidR="00A33C4B" w:rsidRDefault="00A33C4B" w:rsidP="00A33C4B">
            <w:pPr>
              <w:pStyle w:val="Table0Normal"/>
              <w:rPr>
                <w:rFonts w:cs="Arial"/>
              </w:rPr>
            </w:pPr>
            <w:r>
              <w:t>E-Mail-Adresse</w:t>
            </w:r>
            <w:r w:rsidR="00E50A71">
              <w:t xml:space="preserve">. </w:t>
            </w:r>
            <w:r w:rsidR="00E50A71">
              <w:rPr>
                <w:rFonts w:cs="Arial"/>
              </w:rPr>
              <w:t xml:space="preserve">Wenn vorhanden </w:t>
            </w:r>
            <w:r w:rsidR="002A742C">
              <w:rPr>
                <w:rFonts w:cs="Arial"/>
              </w:rPr>
              <w:t xml:space="preserve">wird die </w:t>
            </w:r>
            <w:r w:rsidR="00E50A71">
              <w:rPr>
                <w:rFonts w:cs="Arial"/>
              </w:rPr>
              <w:t>geschäftliche E-Mail-Adresse</w:t>
            </w:r>
            <w:r w:rsidR="002A742C">
              <w:rPr>
                <w:rFonts w:cs="Arial"/>
              </w:rPr>
              <w:t xml:space="preserve"> angegeben</w:t>
            </w:r>
            <w:r w:rsidR="00E50A71">
              <w:rPr>
                <w:rFonts w:cs="Arial"/>
              </w:rPr>
              <w:t xml:space="preserve">, sonst </w:t>
            </w:r>
            <w:r w:rsidR="002A742C">
              <w:rPr>
                <w:rFonts w:cs="Arial"/>
              </w:rPr>
              <w:t xml:space="preserve">die </w:t>
            </w:r>
            <w:r w:rsidR="00E50A71">
              <w:rPr>
                <w:rFonts w:cs="Arial"/>
              </w:rPr>
              <w:t>private.</w:t>
            </w:r>
          </w:p>
        </w:tc>
      </w:tr>
      <w:tr w:rsidR="00BD7CC0" w14:paraId="7EE8F747" w14:textId="77777777" w:rsidTr="00856068">
        <w:trPr>
          <w:cnfStyle w:val="000000100000" w:firstRow="0" w:lastRow="0" w:firstColumn="0" w:lastColumn="0" w:oddVBand="0" w:evenVBand="0" w:oddHBand="1" w:evenHBand="0" w:firstRowFirstColumn="0" w:firstRowLastColumn="0" w:lastRowFirstColumn="0" w:lastRowLastColumn="0"/>
          <w:ins w:id="516" w:author="Lars Steffen" w:date="2024-09-09T10:57:00Z"/>
        </w:trPr>
        <w:tc>
          <w:tcPr>
            <w:tcW w:w="1271" w:type="dxa"/>
          </w:tcPr>
          <w:p w14:paraId="6C85F351" w14:textId="0AABF10E" w:rsidR="00BD7CC0" w:rsidRDefault="00BD7CC0" w:rsidP="00BD7CC0">
            <w:pPr>
              <w:pStyle w:val="Table0Normal"/>
              <w:rPr>
                <w:ins w:id="517" w:author="Lars Steffen" w:date="2024-09-09T10:57:00Z" w16du:dateUtc="2024-09-09T08:57:00Z"/>
                <w:bCs/>
              </w:rPr>
            </w:pPr>
            <w:proofErr w:type="spellStart"/>
            <w:ins w:id="518" w:author="Lars Steffen" w:date="2024-09-09T10:57:00Z" w16du:dateUtc="2024-09-09T08:57:00Z">
              <w:r w:rsidRPr="00CC4078">
                <w:rPr>
                  <w:rFonts w:cs="Arial"/>
                  <w:bCs/>
                  <w:szCs w:val="18"/>
                </w:rPr>
                <w:lastRenderedPageBreak/>
                <w:t>languageOfCorrespondance</w:t>
              </w:r>
              <w:proofErr w:type="spellEnd"/>
            </w:ins>
          </w:p>
        </w:tc>
        <w:tc>
          <w:tcPr>
            <w:tcW w:w="2694" w:type="dxa"/>
          </w:tcPr>
          <w:p w14:paraId="69D4666E" w14:textId="014B5F7C" w:rsidR="00BD7CC0" w:rsidRDefault="00BD7CC0" w:rsidP="00BD7CC0">
            <w:pPr>
              <w:pStyle w:val="Table0Normal"/>
              <w:rPr>
                <w:ins w:id="519" w:author="Lars Steffen" w:date="2024-09-09T10:57:00Z" w16du:dateUtc="2024-09-09T08:57:00Z"/>
                <w:rFonts w:cs="Arial"/>
              </w:rPr>
            </w:pPr>
            <w:ins w:id="520" w:author="Lars Steffen" w:date="2024-09-09T10:57:00Z" w16du:dateUtc="2024-09-09T08:57:00Z">
              <w:r w:rsidRPr="00B92F6B">
                <w:rPr>
                  <w:rFonts w:cs="Arial"/>
                  <w:szCs w:val="18"/>
                  <w:lang w:val="fr-CH"/>
                </w:rPr>
                <w:t>eCH-</w:t>
              </w:r>
              <w:proofErr w:type="gramStart"/>
              <w:r w:rsidRPr="00B92F6B">
                <w:rPr>
                  <w:rFonts w:cs="Arial"/>
                  <w:szCs w:val="18"/>
                  <w:lang w:val="fr-CH"/>
                </w:rPr>
                <w:t>0011:languageType</w:t>
              </w:r>
              <w:proofErr w:type="gramEnd"/>
              <w:r w:rsidRPr="00B92F6B">
                <w:rPr>
                  <w:rFonts w:cs="Arial"/>
                  <w:szCs w:val="18"/>
                  <w:lang w:val="fr-CH"/>
                </w:rPr>
                <w:t xml:space="preserve"> (de, </w:t>
              </w:r>
              <w:proofErr w:type="spellStart"/>
              <w:r w:rsidRPr="00B92F6B">
                <w:rPr>
                  <w:rFonts w:cs="Arial"/>
                  <w:szCs w:val="18"/>
                  <w:lang w:val="fr-CH"/>
                </w:rPr>
                <w:t>fr</w:t>
              </w:r>
              <w:proofErr w:type="spellEnd"/>
              <w:r w:rsidRPr="00B92F6B">
                <w:rPr>
                  <w:rFonts w:cs="Arial"/>
                  <w:szCs w:val="18"/>
                  <w:lang w:val="fr-CH"/>
                </w:rPr>
                <w:t xml:space="preserve">, </w:t>
              </w:r>
              <w:proofErr w:type="spellStart"/>
              <w:r w:rsidRPr="00B92F6B">
                <w:rPr>
                  <w:rFonts w:cs="Arial"/>
                  <w:szCs w:val="18"/>
                  <w:lang w:val="fr-CH"/>
                </w:rPr>
                <w:t>it</w:t>
              </w:r>
              <w:proofErr w:type="spellEnd"/>
              <w:r w:rsidRPr="00B92F6B">
                <w:rPr>
                  <w:rFonts w:cs="Arial"/>
                  <w:szCs w:val="18"/>
                  <w:lang w:val="fr-CH"/>
                </w:rPr>
                <w:t xml:space="preserve">, </w:t>
              </w:r>
              <w:proofErr w:type="spellStart"/>
              <w:r w:rsidRPr="00B92F6B">
                <w:rPr>
                  <w:rFonts w:cs="Arial"/>
                  <w:szCs w:val="18"/>
                  <w:lang w:val="fr-CH"/>
                </w:rPr>
                <w:t>rm</w:t>
              </w:r>
              <w:proofErr w:type="spellEnd"/>
              <w:r w:rsidRPr="00B92F6B">
                <w:rPr>
                  <w:rFonts w:cs="Arial"/>
                  <w:szCs w:val="18"/>
                  <w:lang w:val="fr-CH"/>
                </w:rPr>
                <w:t>, en)</w:t>
              </w:r>
            </w:ins>
          </w:p>
        </w:tc>
        <w:tc>
          <w:tcPr>
            <w:tcW w:w="992" w:type="dxa"/>
          </w:tcPr>
          <w:p w14:paraId="146A7B7B" w14:textId="704781F7" w:rsidR="00BD7CC0" w:rsidRDefault="008D1720" w:rsidP="00BD7CC0">
            <w:pPr>
              <w:pStyle w:val="Table0Normal"/>
              <w:jc w:val="center"/>
              <w:rPr>
                <w:ins w:id="521" w:author="Lars Steffen" w:date="2024-09-09T10:57:00Z" w16du:dateUtc="2024-09-09T08:57:00Z"/>
              </w:rPr>
            </w:pPr>
            <w:ins w:id="522" w:author="Lars Steffen" w:date="2024-09-09T10:57:00Z" w16du:dateUtc="2024-09-09T08:57:00Z">
              <w:r>
                <w:rPr>
                  <w:rFonts w:cs="Arial"/>
                  <w:bCs/>
                  <w:szCs w:val="18"/>
                </w:rPr>
                <w:t>0..</w:t>
              </w:r>
              <w:r w:rsidR="00BD7CC0" w:rsidRPr="00CC4078">
                <w:rPr>
                  <w:rFonts w:cs="Arial"/>
                  <w:bCs/>
                  <w:szCs w:val="18"/>
                </w:rPr>
                <w:t>1</w:t>
              </w:r>
            </w:ins>
          </w:p>
        </w:tc>
        <w:tc>
          <w:tcPr>
            <w:tcW w:w="3544" w:type="dxa"/>
          </w:tcPr>
          <w:p w14:paraId="540FD847" w14:textId="2547DC4D" w:rsidR="00BD7CC0" w:rsidRDefault="00BD7CC0" w:rsidP="00BD7CC0">
            <w:pPr>
              <w:pStyle w:val="Table0Normal"/>
              <w:rPr>
                <w:ins w:id="523" w:author="Lars Steffen" w:date="2024-09-09T10:57:00Z" w16du:dateUtc="2024-09-09T08:57:00Z"/>
              </w:rPr>
            </w:pPr>
            <w:ins w:id="524" w:author="Lars Steffen" w:date="2024-09-09T10:57:00Z" w16du:dateUtc="2024-09-09T08:57:00Z">
              <w:r>
                <w:rPr>
                  <w:rFonts w:cs="Arial"/>
                </w:rPr>
                <w:t>Korrespondenzsprache</w:t>
              </w:r>
            </w:ins>
          </w:p>
        </w:tc>
      </w:tr>
      <w:tr w:rsidR="00BD7CC0" w:rsidDel="005E7C68" w14:paraId="5F629825" w14:textId="7E415690" w:rsidTr="00856068">
        <w:trPr>
          <w:cnfStyle w:val="000000010000" w:firstRow="0" w:lastRow="0" w:firstColumn="0" w:lastColumn="0" w:oddVBand="0" w:evenVBand="0" w:oddHBand="0" w:evenHBand="1" w:firstRowFirstColumn="0" w:firstRowLastColumn="0" w:lastRowFirstColumn="0" w:lastRowLastColumn="0"/>
          <w:del w:id="525" w:author="Lars Steffen" w:date="2024-11-13T10:03:00Z" w16du:dateUtc="2024-11-13T09:03:00Z"/>
        </w:trPr>
        <w:tc>
          <w:tcPr>
            <w:tcW w:w="1271" w:type="dxa"/>
            <w:hideMark/>
          </w:tcPr>
          <w:p w14:paraId="0250C05C" w14:textId="1DAE33D9" w:rsidR="00BD7CC0" w:rsidDel="005E7C68" w:rsidRDefault="00BD7CC0" w:rsidP="00BD7CC0">
            <w:pPr>
              <w:pStyle w:val="Table0Normal"/>
              <w:rPr>
                <w:del w:id="526" w:author="Lars Steffen" w:date="2024-11-13T10:03:00Z" w16du:dateUtc="2024-11-13T09:03:00Z"/>
                <w:bCs/>
              </w:rPr>
            </w:pPr>
            <w:del w:id="527" w:author="Lars Steffen" w:date="2024-11-13T10:03:00Z" w16du:dateUtc="2024-11-13T09:03:00Z">
              <w:r w:rsidDel="005E7C68">
                <w:rPr>
                  <w:bCs/>
                </w:rPr>
                <w:delText>VETtrainerRole</w:delText>
              </w:r>
              <w:r w:rsidDel="005E7C68">
                <w:rPr>
                  <w:bCs/>
                  <w:lang w:val="en-US"/>
                </w:rPr>
                <w:delText xml:space="preserve">Id </w:delText>
              </w:r>
            </w:del>
          </w:p>
        </w:tc>
        <w:tc>
          <w:tcPr>
            <w:tcW w:w="2694" w:type="dxa"/>
            <w:hideMark/>
          </w:tcPr>
          <w:p w14:paraId="6EF035C7" w14:textId="277C88C9" w:rsidR="00BD7CC0" w:rsidRPr="00224C4D" w:rsidDel="005E7C68" w:rsidRDefault="00BD7CC0" w:rsidP="00BD7CC0">
            <w:pPr>
              <w:pStyle w:val="Table0Normal"/>
              <w:rPr>
                <w:del w:id="528" w:author="Lars Steffen" w:date="2024-11-13T10:03:00Z" w16du:dateUtc="2024-11-13T09:03:00Z"/>
                <w:bCs/>
              </w:rPr>
            </w:pPr>
            <w:del w:id="529" w:author="Lars Steffen" w:date="2024-11-13T10:03:00Z" w16du:dateUtc="2024-11-13T09:03:00Z">
              <w:r w:rsidDel="005E7C68">
                <w:rPr>
                  <w:bCs/>
                </w:rPr>
                <w:delText>xs:int</w:delText>
              </w:r>
            </w:del>
          </w:p>
        </w:tc>
        <w:tc>
          <w:tcPr>
            <w:tcW w:w="992" w:type="dxa"/>
            <w:hideMark/>
          </w:tcPr>
          <w:p w14:paraId="104C0185" w14:textId="42DCF433" w:rsidR="00BD7CC0" w:rsidDel="005E7C68" w:rsidRDefault="00BD7CC0" w:rsidP="00BD7CC0">
            <w:pPr>
              <w:pStyle w:val="Table0Normal"/>
              <w:jc w:val="center"/>
              <w:rPr>
                <w:del w:id="530" w:author="Lars Steffen" w:date="2024-11-13T10:03:00Z" w16du:dateUtc="2024-11-13T09:03:00Z"/>
              </w:rPr>
            </w:pPr>
            <w:del w:id="531" w:author="Lars Steffen" w:date="2024-11-13T10:03:00Z" w16du:dateUtc="2024-11-13T09:03:00Z">
              <w:r w:rsidDel="005E7C68">
                <w:delText>1</w:delText>
              </w:r>
            </w:del>
          </w:p>
        </w:tc>
        <w:tc>
          <w:tcPr>
            <w:tcW w:w="3544" w:type="dxa"/>
            <w:hideMark/>
          </w:tcPr>
          <w:p w14:paraId="4EE2F6D9" w14:textId="26B54F46" w:rsidR="00BD7CC0" w:rsidDel="005E7C68" w:rsidRDefault="00BD7CC0" w:rsidP="00BD7CC0">
            <w:pPr>
              <w:pStyle w:val="Table0Normal"/>
              <w:rPr>
                <w:del w:id="532" w:author="Lars Steffen" w:date="2024-11-13T10:03:00Z" w16du:dateUtc="2024-11-13T09:03:00Z"/>
              </w:rPr>
            </w:pPr>
            <w:del w:id="533" w:author="Lars Steffen" w:date="2024-11-13T10:03:00Z" w16du:dateUtc="2024-11-13T09:03:00Z">
              <w:r w:rsidDel="005E7C68">
                <w:delText>Codeliste zur Beschreibung der Berufsbildner-Rolle:</w:delText>
              </w:r>
            </w:del>
          </w:p>
          <w:p w14:paraId="7424D120" w14:textId="1555C25A" w:rsidR="00BD7CC0" w:rsidDel="005E7C68" w:rsidRDefault="00BD7CC0" w:rsidP="00BD7CC0">
            <w:pPr>
              <w:pStyle w:val="Table0Normal"/>
              <w:rPr>
                <w:del w:id="534" w:author="Lars Steffen" w:date="2024-11-13T10:03:00Z" w16du:dateUtc="2024-11-13T09:03:00Z"/>
              </w:rPr>
            </w:pPr>
            <w:del w:id="535" w:author="Lars Steffen" w:date="2024-11-13T10:03:00Z" w16du:dateUtc="2024-11-13T09:03:00Z">
              <w:r w:rsidDel="005E7C68">
                <w:delText xml:space="preserve">1: Hauptverantwortlicher Berufsbildner (Ansprechperson für Kantone betr. aller Lehrverhältnisse einer Ausbildungsbewilligung) </w:delText>
              </w:r>
            </w:del>
          </w:p>
          <w:p w14:paraId="685B5B33" w14:textId="264E9FC3" w:rsidR="00BD7CC0" w:rsidDel="005E7C68" w:rsidRDefault="00BD7CC0" w:rsidP="00BD7CC0">
            <w:pPr>
              <w:pStyle w:val="Table0Normal"/>
              <w:rPr>
                <w:del w:id="536" w:author="Lars Steffen" w:date="2024-11-13T10:03:00Z" w16du:dateUtc="2024-11-13T09:03:00Z"/>
              </w:rPr>
            </w:pPr>
            <w:del w:id="537" w:author="Lars Steffen" w:date="2024-11-13T10:03:00Z" w16du:dateUtc="2024-11-13T09:03:00Z">
              <w:r w:rsidDel="005E7C68">
                <w:delText>2: weiterer Berufsbildner (Qualifizierter Berufsbildner der innerhalb einer Ausbildungsbewilligung für die gesamte Ausbildung von bestimmten Lernenden zuständig ist)</w:delText>
              </w:r>
            </w:del>
          </w:p>
          <w:p w14:paraId="4377A0DA" w14:textId="7314C11C" w:rsidR="00BD7CC0" w:rsidDel="005E7C68" w:rsidRDefault="00BD7CC0" w:rsidP="00BD7CC0">
            <w:pPr>
              <w:pStyle w:val="Table0Normal"/>
              <w:keepNext/>
              <w:rPr>
                <w:del w:id="538" w:author="Lars Steffen" w:date="2024-11-13T10:03:00Z" w16du:dateUtc="2024-11-13T09:03:00Z"/>
              </w:rPr>
            </w:pPr>
            <w:del w:id="539" w:author="Lars Steffen" w:date="2024-11-13T10:03:00Z" w16du:dateUtc="2024-11-13T09:03:00Z">
              <w:r w:rsidDel="005E7C68">
                <w:delText>3: Praxisbildner/Vorlehrberufsbildner</w:delText>
              </w:r>
            </w:del>
          </w:p>
        </w:tc>
      </w:tr>
    </w:tbl>
    <w:p w14:paraId="487D3146" w14:textId="05DA195C" w:rsidR="008916AE" w:rsidRDefault="008916AE" w:rsidP="00001FB5">
      <w:pPr>
        <w:pStyle w:val="Beschriftung"/>
      </w:pPr>
      <w:bookmarkStart w:id="540" w:name="_Toc166050453"/>
      <w:bookmarkStart w:id="541" w:name="_Ref104787970"/>
      <w:r>
        <w:t xml:space="preserve">Tabelle </w:t>
      </w:r>
      <w:r w:rsidR="005137A2">
        <w:fldChar w:fldCharType="begin"/>
      </w:r>
      <w:r w:rsidR="005137A2">
        <w:instrText xml:space="preserve"> SEQ Tabelle \* ARABIC </w:instrText>
      </w:r>
      <w:r w:rsidR="005137A2">
        <w:fldChar w:fldCharType="separate"/>
      </w:r>
      <w:r w:rsidR="002A052A">
        <w:rPr>
          <w:noProof/>
        </w:rPr>
        <w:t>65</w:t>
      </w:r>
      <w:r w:rsidR="005137A2">
        <w:rPr>
          <w:noProof/>
        </w:rPr>
        <w:fldChar w:fldCharType="end"/>
      </w:r>
      <w:r w:rsidR="007D606C">
        <w:t>: Definition des Datentyps</w:t>
      </w:r>
      <w:r w:rsidR="00AE1A23">
        <w:t xml:space="preserve"> «</w:t>
      </w:r>
      <w:proofErr w:type="spellStart"/>
      <w:r w:rsidR="00AE1A23">
        <w:t>VETtrainerType</w:t>
      </w:r>
      <w:proofErr w:type="spellEnd"/>
      <w:r w:rsidR="00AE1A23">
        <w:t>».</w:t>
      </w:r>
      <w:bookmarkEnd w:id="540"/>
    </w:p>
    <w:p w14:paraId="3FACAF78" w14:textId="6B03AF1C" w:rsidR="00445EE5" w:rsidRDefault="00784114" w:rsidP="00C956D6">
      <w:pPr>
        <w:pStyle w:val="berschrift1"/>
      </w:pPr>
      <w:bookmarkStart w:id="542" w:name="_Ref107574640"/>
      <w:bookmarkStart w:id="543" w:name="_Toc166050361"/>
      <w:r>
        <w:t>Lehrvertragsformular</w:t>
      </w:r>
      <w:bookmarkEnd w:id="541"/>
      <w:bookmarkEnd w:id="542"/>
      <w:bookmarkEnd w:id="543"/>
    </w:p>
    <w:p w14:paraId="51C06073" w14:textId="7E168F17" w:rsidR="00E97D7D" w:rsidRPr="00BE18CD" w:rsidRDefault="00E97D7D" w:rsidP="00CF04C7">
      <w:r>
        <w:t>Der Datentyp für das Lehrve</w:t>
      </w:r>
      <w:r w:rsidR="008B1631">
        <w:t>r</w:t>
      </w:r>
      <w:r>
        <w:t xml:space="preserve">tragsformular bildet </w:t>
      </w:r>
      <w:r w:rsidR="00911DB2">
        <w:t>das bestehende</w:t>
      </w:r>
      <w:r w:rsidR="00857318">
        <w:t xml:space="preserve">, </w:t>
      </w:r>
      <w:r w:rsidR="00857318" w:rsidRPr="00857318">
        <w:t>national einheitliche</w:t>
      </w:r>
      <w:r w:rsidR="00911DB2">
        <w:t xml:space="preserve"> PDF-Formular</w:t>
      </w:r>
      <w:r w:rsidR="002F5656">
        <w:rPr>
          <w:rStyle w:val="Funotenzeichen"/>
        </w:rPr>
        <w:footnoteReference w:id="4"/>
      </w:r>
      <w:r w:rsidR="00911DB2">
        <w:t xml:space="preserve"> ab</w:t>
      </w:r>
      <w:r w:rsidR="00CE220F">
        <w:t xml:space="preserve">. Es werden deshalb separate </w:t>
      </w:r>
      <w:r w:rsidR="002F5656">
        <w:t>Datentypen</w:t>
      </w:r>
      <w:r w:rsidR="00D92F2F">
        <w:t xml:space="preserve"> dafür erstellt, welche nicht in den übrigen Datentypen wiederverwendet werden.</w:t>
      </w:r>
    </w:p>
    <w:p w14:paraId="15943718" w14:textId="2626E3B9" w:rsidR="00784114" w:rsidRPr="0053286A" w:rsidRDefault="00784114" w:rsidP="00784114">
      <w:pPr>
        <w:pStyle w:val="berschrift2"/>
      </w:pPr>
      <w:bookmarkStart w:id="544" w:name="_Toc166050362"/>
      <w:proofErr w:type="spellStart"/>
      <w:r>
        <w:t>contractFormType</w:t>
      </w:r>
      <w:proofErr w:type="spellEnd"/>
      <w:r>
        <w:t xml:space="preserve"> (Lehrvertragsformular)</w:t>
      </w:r>
      <w:bookmarkEnd w:id="544"/>
    </w:p>
    <w:tbl>
      <w:tblPr>
        <w:tblStyle w:val="AWK-Tabelle2mitEinzug"/>
        <w:tblW w:w="0" w:type="auto"/>
        <w:tblLayout w:type="fixed"/>
        <w:tblLook w:val="0420" w:firstRow="1" w:lastRow="0" w:firstColumn="0" w:lastColumn="0" w:noHBand="0" w:noVBand="1"/>
      </w:tblPr>
      <w:tblGrid>
        <w:gridCol w:w="1271"/>
        <w:gridCol w:w="2694"/>
        <w:gridCol w:w="992"/>
        <w:gridCol w:w="3544"/>
      </w:tblGrid>
      <w:tr w:rsidR="00784114" w:rsidRPr="00C05959" w14:paraId="602B5DBB"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219DCA6" w14:textId="5FE01285" w:rsidR="00784114" w:rsidRPr="00CF04C7" w:rsidRDefault="00784114" w:rsidP="00BD2BBF">
            <w:pPr>
              <w:pStyle w:val="Table0Normal"/>
              <w:rPr>
                <w:rFonts w:cs="Arial"/>
                <w:b w:val="0"/>
                <w:bCs w:val="0"/>
              </w:rPr>
            </w:pPr>
            <w:r w:rsidRPr="00134176">
              <w:rPr>
                <w:rFonts w:cs="Arial"/>
              </w:rPr>
              <w:t>Element</w:t>
            </w:r>
          </w:p>
        </w:tc>
        <w:tc>
          <w:tcPr>
            <w:tcW w:w="2694" w:type="dxa"/>
          </w:tcPr>
          <w:p w14:paraId="30314CBD" w14:textId="645BB3B1" w:rsidR="00784114" w:rsidRPr="00CF04C7" w:rsidRDefault="00784114" w:rsidP="00BD2BBF">
            <w:pPr>
              <w:pStyle w:val="Table0Normal"/>
              <w:rPr>
                <w:rFonts w:cs="Arial"/>
                <w:b w:val="0"/>
                <w:bCs w:val="0"/>
              </w:rPr>
            </w:pPr>
            <w:r>
              <w:rPr>
                <w:rFonts w:cs="Arial"/>
              </w:rPr>
              <w:t>Datentyp</w:t>
            </w:r>
          </w:p>
        </w:tc>
        <w:tc>
          <w:tcPr>
            <w:tcW w:w="992" w:type="dxa"/>
          </w:tcPr>
          <w:p w14:paraId="6E59C580" w14:textId="77777777" w:rsidR="00784114" w:rsidRPr="00134176" w:rsidRDefault="00784114" w:rsidP="00BD2BBF">
            <w:pPr>
              <w:pStyle w:val="Table0Normal"/>
            </w:pPr>
            <w:r>
              <w:rPr>
                <w:rFonts w:cs="Arial"/>
              </w:rPr>
              <w:t>Vorkommen</w:t>
            </w:r>
          </w:p>
        </w:tc>
        <w:tc>
          <w:tcPr>
            <w:tcW w:w="3544" w:type="dxa"/>
          </w:tcPr>
          <w:p w14:paraId="1FD8EDE6" w14:textId="000D29F1" w:rsidR="00784114" w:rsidRPr="00CF04C7" w:rsidRDefault="00784114" w:rsidP="00BD2BBF">
            <w:pPr>
              <w:pStyle w:val="Table0Normal"/>
              <w:rPr>
                <w:rFonts w:cs="Arial"/>
                <w:b w:val="0"/>
                <w:bCs w:val="0"/>
              </w:rPr>
            </w:pPr>
            <w:r w:rsidRPr="00154D67">
              <w:rPr>
                <w:rFonts w:cs="Arial"/>
              </w:rPr>
              <w:t>Beschreibung</w:t>
            </w:r>
          </w:p>
        </w:tc>
      </w:tr>
      <w:tr w:rsidR="00784114" w:rsidRPr="00C05959" w14:paraId="71D65530"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7AB7AC37" w14:textId="77777777" w:rsidR="00784114" w:rsidRDefault="00784114" w:rsidP="00BD2BBF">
            <w:pPr>
              <w:pStyle w:val="Table0Normal"/>
              <w:rPr>
                <w:bCs/>
              </w:rPr>
            </w:pPr>
            <w:proofErr w:type="spellStart"/>
            <w:r>
              <w:rPr>
                <w:bCs/>
              </w:rPr>
              <w:t>formVersion</w:t>
            </w:r>
            <w:proofErr w:type="spellEnd"/>
          </w:p>
        </w:tc>
        <w:tc>
          <w:tcPr>
            <w:tcW w:w="2694" w:type="dxa"/>
          </w:tcPr>
          <w:p w14:paraId="7356BFA6" w14:textId="4627E6EE" w:rsidR="00784114" w:rsidRPr="00186A8D" w:rsidRDefault="00784114" w:rsidP="00BD2BBF">
            <w:pPr>
              <w:pStyle w:val="Table0Normal"/>
            </w:pPr>
            <w:proofErr w:type="spellStart"/>
            <w:proofErr w:type="gramStart"/>
            <w:r w:rsidRPr="000E4C89">
              <w:t>xs:token</w:t>
            </w:r>
            <w:proofErr w:type="spellEnd"/>
            <w:proofErr w:type="gramEnd"/>
            <w:r w:rsidR="008B10AA">
              <w:t xml:space="preserve"> (</w:t>
            </w:r>
            <w:proofErr w:type="spellStart"/>
            <w:r w:rsidR="008B10AA">
              <w:t>maxLength</w:t>
            </w:r>
            <w:proofErr w:type="spellEnd"/>
            <w:r w:rsidR="008B10AA">
              <w:t xml:space="preserve"> = 10)</w:t>
            </w:r>
          </w:p>
        </w:tc>
        <w:tc>
          <w:tcPr>
            <w:tcW w:w="992" w:type="dxa"/>
          </w:tcPr>
          <w:p w14:paraId="6203454E" w14:textId="77777777" w:rsidR="00784114" w:rsidRPr="00186A8D" w:rsidRDefault="00784114" w:rsidP="00BD2BBF">
            <w:pPr>
              <w:pStyle w:val="Table0Normal"/>
              <w:jc w:val="center"/>
            </w:pPr>
            <w:r w:rsidRPr="000E4C89">
              <w:t>1</w:t>
            </w:r>
          </w:p>
        </w:tc>
        <w:tc>
          <w:tcPr>
            <w:tcW w:w="3544" w:type="dxa"/>
          </w:tcPr>
          <w:p w14:paraId="3286A0DF" w14:textId="77777777" w:rsidR="00784114" w:rsidRPr="00186A8D" w:rsidRDefault="00784114" w:rsidP="00BD2BBF">
            <w:pPr>
              <w:pStyle w:val="Table0Normal"/>
            </w:pPr>
            <w:r w:rsidRPr="000E4C89">
              <w:t>Formularversion</w:t>
            </w:r>
          </w:p>
        </w:tc>
      </w:tr>
      <w:tr w:rsidR="00C96D03" w:rsidRPr="00C05959" w14:paraId="64C015F2"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27CA5082" w14:textId="1FD65616" w:rsidR="00C96D03" w:rsidRDefault="00C96D03" w:rsidP="00C96D03">
            <w:pPr>
              <w:pStyle w:val="Table0Normal"/>
              <w:rPr>
                <w:bCs/>
              </w:rPr>
            </w:pPr>
            <w:proofErr w:type="spellStart"/>
            <w:r>
              <w:rPr>
                <w:bCs/>
              </w:rPr>
              <w:t>formLanguage</w:t>
            </w:r>
            <w:proofErr w:type="spellEnd"/>
          </w:p>
        </w:tc>
        <w:tc>
          <w:tcPr>
            <w:tcW w:w="2694" w:type="dxa"/>
          </w:tcPr>
          <w:p w14:paraId="177F44ED" w14:textId="03BBA957" w:rsidR="00C96D03" w:rsidRPr="00B92F6B" w:rsidRDefault="00C96D03" w:rsidP="00C96D03">
            <w:pPr>
              <w:pStyle w:val="Table0Normal"/>
              <w:rPr>
                <w:lang w:val="fr-CH"/>
              </w:rPr>
            </w:pPr>
            <w:r w:rsidRPr="00CF04C7">
              <w:rPr>
                <w:lang w:val="en-US"/>
              </w:rPr>
              <w:t>eCH-</w:t>
            </w:r>
            <w:proofErr w:type="gramStart"/>
            <w:r w:rsidRPr="00CF04C7">
              <w:rPr>
                <w:lang w:val="en-US"/>
              </w:rPr>
              <w:t>0011:languageType</w:t>
            </w:r>
            <w:proofErr w:type="gramEnd"/>
            <w:r w:rsidRPr="00CF04C7">
              <w:rPr>
                <w:lang w:val="en-US"/>
              </w:rPr>
              <w:t xml:space="preserve"> (de, </w:t>
            </w:r>
            <w:proofErr w:type="spellStart"/>
            <w:r w:rsidRPr="00CF04C7">
              <w:rPr>
                <w:lang w:val="en-US"/>
              </w:rPr>
              <w:t>fr</w:t>
            </w:r>
            <w:proofErr w:type="spellEnd"/>
            <w:r w:rsidRPr="00CF04C7">
              <w:rPr>
                <w:lang w:val="en-US"/>
              </w:rPr>
              <w:t>, i</w:t>
            </w:r>
            <w:r>
              <w:rPr>
                <w:lang w:val="en-US"/>
              </w:rPr>
              <w:t>t, rm</w:t>
            </w:r>
            <w:r w:rsidR="005412B5">
              <w:rPr>
                <w:lang w:val="en-US"/>
              </w:rPr>
              <w:t xml:space="preserve">, </w:t>
            </w:r>
            <w:proofErr w:type="spellStart"/>
            <w:r w:rsidR="005412B5">
              <w:rPr>
                <w:lang w:val="en-US"/>
              </w:rPr>
              <w:t>en</w:t>
            </w:r>
            <w:proofErr w:type="spellEnd"/>
            <w:r>
              <w:rPr>
                <w:lang w:val="en-US"/>
              </w:rPr>
              <w:t>)</w:t>
            </w:r>
          </w:p>
        </w:tc>
        <w:tc>
          <w:tcPr>
            <w:tcW w:w="992" w:type="dxa"/>
          </w:tcPr>
          <w:p w14:paraId="0883E655" w14:textId="5DFC93FD" w:rsidR="00C96D03" w:rsidRPr="000E4C89" w:rsidRDefault="00C96D03" w:rsidP="00C96D03">
            <w:pPr>
              <w:pStyle w:val="Table0Normal"/>
              <w:jc w:val="center"/>
            </w:pPr>
            <w:r>
              <w:t>1</w:t>
            </w:r>
          </w:p>
        </w:tc>
        <w:tc>
          <w:tcPr>
            <w:tcW w:w="3544" w:type="dxa"/>
          </w:tcPr>
          <w:p w14:paraId="47280120" w14:textId="32F527A6" w:rsidR="00C96D03" w:rsidRPr="000E4C89" w:rsidRDefault="00C96D03" w:rsidP="00C96D03">
            <w:pPr>
              <w:pStyle w:val="Table0Normal"/>
            </w:pPr>
            <w:r>
              <w:rPr>
                <w:bCs/>
              </w:rPr>
              <w:t>Vertragssprache, eingeschränkt auf die Sprachen Deutsch, Französisch, Italienisch, Rätoromanisch</w:t>
            </w:r>
            <w:r w:rsidR="005412B5">
              <w:rPr>
                <w:bCs/>
              </w:rPr>
              <w:t>, Englisch</w:t>
            </w:r>
          </w:p>
        </w:tc>
      </w:tr>
      <w:tr w:rsidR="00C47699" w:rsidRPr="00C05959" w14:paraId="5DCFC60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41150417" w14:textId="265121B5" w:rsidR="00C47699" w:rsidRDefault="00C47699" w:rsidP="00C47699">
            <w:pPr>
              <w:pStyle w:val="Table0Normal"/>
              <w:rPr>
                <w:bCs/>
              </w:rPr>
            </w:pPr>
            <w:proofErr w:type="spellStart"/>
            <w:r>
              <w:rPr>
                <w:bCs/>
              </w:rPr>
              <w:t>contractCanton</w:t>
            </w:r>
            <w:proofErr w:type="spellEnd"/>
          </w:p>
        </w:tc>
        <w:tc>
          <w:tcPr>
            <w:tcW w:w="2694" w:type="dxa"/>
          </w:tcPr>
          <w:p w14:paraId="5E4AAC0A" w14:textId="006D3924" w:rsidR="00C47699" w:rsidRPr="00CF04C7" w:rsidRDefault="00C47699" w:rsidP="00C47699">
            <w:pPr>
              <w:pStyle w:val="Table0Normal"/>
              <w:rPr>
                <w:lang w:val="en-US"/>
              </w:rPr>
            </w:pPr>
            <w:r w:rsidRPr="00CF04C7">
              <w:rPr>
                <w:rFonts w:eastAsiaTheme="minorHAnsi" w:cstheme="minorBidi"/>
                <w:bCs/>
                <w:szCs w:val="18"/>
              </w:rPr>
              <w:t>eCH-</w:t>
            </w:r>
            <w:proofErr w:type="gramStart"/>
            <w:r w:rsidRPr="00CF04C7">
              <w:rPr>
                <w:rFonts w:eastAsiaTheme="minorHAnsi" w:cstheme="minorBidi"/>
                <w:bCs/>
                <w:szCs w:val="18"/>
              </w:rPr>
              <w:t>0007:cantonFlAbbreviationType</w:t>
            </w:r>
            <w:proofErr w:type="gramEnd"/>
          </w:p>
        </w:tc>
        <w:tc>
          <w:tcPr>
            <w:tcW w:w="992" w:type="dxa"/>
          </w:tcPr>
          <w:p w14:paraId="71B6D29F" w14:textId="7935C190" w:rsidR="00C47699" w:rsidRDefault="00C47699" w:rsidP="00C47699">
            <w:pPr>
              <w:pStyle w:val="Table0Normal"/>
              <w:jc w:val="center"/>
            </w:pPr>
            <w:r w:rsidRPr="00CF04C7">
              <w:rPr>
                <w:rFonts w:eastAsiaTheme="minorHAnsi" w:cstheme="minorBidi"/>
                <w:bCs/>
                <w:szCs w:val="18"/>
              </w:rPr>
              <w:t>1</w:t>
            </w:r>
          </w:p>
        </w:tc>
        <w:tc>
          <w:tcPr>
            <w:tcW w:w="3544" w:type="dxa"/>
          </w:tcPr>
          <w:p w14:paraId="0DBB198C" w14:textId="4C37FBF2" w:rsidR="00C47699" w:rsidRDefault="00C47699" w:rsidP="00C47699">
            <w:pPr>
              <w:pStyle w:val="Table0Normal"/>
              <w:rPr>
                <w:bCs/>
              </w:rPr>
            </w:pPr>
            <w:r>
              <w:rPr>
                <w:rFonts w:eastAsiaTheme="minorHAnsi" w:cstheme="minorBidi"/>
                <w:bCs/>
                <w:szCs w:val="18"/>
              </w:rPr>
              <w:t>Zuständiger Lehrvertragskanton</w:t>
            </w:r>
          </w:p>
        </w:tc>
      </w:tr>
      <w:tr w:rsidR="00C47699" w:rsidRPr="00C05959" w14:paraId="00E31B9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468F0BE5" w14:textId="77777777" w:rsidR="00C47699" w:rsidRDefault="00C47699" w:rsidP="00C47699">
            <w:pPr>
              <w:pStyle w:val="Table0Normal"/>
              <w:rPr>
                <w:bCs/>
              </w:rPr>
            </w:pPr>
            <w:proofErr w:type="spellStart"/>
            <w:r>
              <w:rPr>
                <w:bCs/>
              </w:rPr>
              <w:t>baseEducation</w:t>
            </w:r>
            <w:proofErr w:type="spellEnd"/>
          </w:p>
        </w:tc>
        <w:tc>
          <w:tcPr>
            <w:tcW w:w="2694" w:type="dxa"/>
          </w:tcPr>
          <w:p w14:paraId="78C83AF6" w14:textId="77777777" w:rsidR="00C47699" w:rsidRDefault="00C47699" w:rsidP="00C47699">
            <w:pPr>
              <w:pStyle w:val="Table0Normal"/>
            </w:pPr>
            <w:proofErr w:type="spellStart"/>
            <w:r>
              <w:t>baseEducationType</w:t>
            </w:r>
            <w:proofErr w:type="spellEnd"/>
          </w:p>
        </w:tc>
        <w:tc>
          <w:tcPr>
            <w:tcW w:w="992" w:type="dxa"/>
          </w:tcPr>
          <w:p w14:paraId="348AE95A" w14:textId="77777777" w:rsidR="00C47699" w:rsidRDefault="00C47699" w:rsidP="00C47699">
            <w:pPr>
              <w:pStyle w:val="Table0Normal"/>
              <w:jc w:val="center"/>
            </w:pPr>
            <w:r>
              <w:t>1</w:t>
            </w:r>
          </w:p>
        </w:tc>
        <w:tc>
          <w:tcPr>
            <w:tcW w:w="3544" w:type="dxa"/>
          </w:tcPr>
          <w:p w14:paraId="5026F072" w14:textId="77777777" w:rsidR="00C47699" w:rsidRDefault="00C47699" w:rsidP="00C47699">
            <w:pPr>
              <w:pStyle w:val="Table0Normal"/>
              <w:rPr>
                <w:highlight w:val="yellow"/>
              </w:rPr>
            </w:pPr>
            <w:r>
              <w:t>Berufliche Grundbildung</w:t>
            </w:r>
          </w:p>
        </w:tc>
      </w:tr>
      <w:tr w:rsidR="00C47699" w:rsidRPr="00C05959" w14:paraId="7D675004"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3A5F8A0" w14:textId="77777777" w:rsidR="00C47699" w:rsidRPr="00CF04C7" w:rsidRDefault="00C47699" w:rsidP="00C47699">
            <w:pPr>
              <w:pStyle w:val="Table0Normal"/>
              <w:rPr>
                <w:bCs/>
              </w:rPr>
            </w:pPr>
            <w:proofErr w:type="spellStart"/>
            <w:r w:rsidRPr="00CF04C7">
              <w:rPr>
                <w:bCs/>
              </w:rPr>
              <w:t>hostCompany</w:t>
            </w:r>
            <w:proofErr w:type="spellEnd"/>
          </w:p>
        </w:tc>
        <w:tc>
          <w:tcPr>
            <w:tcW w:w="2694" w:type="dxa"/>
          </w:tcPr>
          <w:p w14:paraId="313FCF45" w14:textId="5A49B09A" w:rsidR="00C47699" w:rsidRPr="00CF04C7" w:rsidRDefault="00C47699" w:rsidP="00C47699">
            <w:pPr>
              <w:pStyle w:val="Table0Normal"/>
            </w:pPr>
            <w:proofErr w:type="spellStart"/>
            <w:r w:rsidRPr="00CF04C7">
              <w:t>hostCompanyContractFormType</w:t>
            </w:r>
            <w:proofErr w:type="spellEnd"/>
          </w:p>
        </w:tc>
        <w:tc>
          <w:tcPr>
            <w:tcW w:w="992" w:type="dxa"/>
          </w:tcPr>
          <w:p w14:paraId="77FF516F" w14:textId="77777777" w:rsidR="00C47699" w:rsidRPr="00CF04C7" w:rsidRDefault="00C47699" w:rsidP="00C47699">
            <w:pPr>
              <w:pStyle w:val="Table0Normal"/>
              <w:jc w:val="center"/>
            </w:pPr>
            <w:r w:rsidRPr="00CF04C7">
              <w:t>1</w:t>
            </w:r>
          </w:p>
        </w:tc>
        <w:tc>
          <w:tcPr>
            <w:tcW w:w="3544" w:type="dxa"/>
          </w:tcPr>
          <w:p w14:paraId="18E3FCD6" w14:textId="77777777" w:rsidR="00C47699" w:rsidRPr="00CF04C7" w:rsidRDefault="00C47699" w:rsidP="00C47699">
            <w:pPr>
              <w:pStyle w:val="Table0Normal"/>
            </w:pPr>
            <w:r w:rsidRPr="00CF04C7">
              <w:t>Lehrbetrieb</w:t>
            </w:r>
          </w:p>
        </w:tc>
      </w:tr>
      <w:tr w:rsidR="00C47699" w:rsidRPr="00C05959" w14:paraId="303221A5"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F75A515" w14:textId="77777777" w:rsidR="00C47699" w:rsidRPr="00CF04C7" w:rsidRDefault="00C47699" w:rsidP="00C47699">
            <w:pPr>
              <w:pStyle w:val="Table0Normal"/>
              <w:rPr>
                <w:bCs/>
              </w:rPr>
            </w:pPr>
            <w:proofErr w:type="spellStart"/>
            <w:r w:rsidRPr="00CF04C7">
              <w:rPr>
                <w:bCs/>
              </w:rPr>
              <w:t>apprentice</w:t>
            </w:r>
            <w:proofErr w:type="spellEnd"/>
          </w:p>
        </w:tc>
        <w:tc>
          <w:tcPr>
            <w:tcW w:w="2694" w:type="dxa"/>
          </w:tcPr>
          <w:p w14:paraId="5F4B0BBE" w14:textId="307986F9" w:rsidR="00C47699" w:rsidRPr="00CF04C7" w:rsidRDefault="00C47699" w:rsidP="00C47699">
            <w:pPr>
              <w:pStyle w:val="Table0Normal"/>
            </w:pPr>
            <w:proofErr w:type="spellStart"/>
            <w:r w:rsidRPr="00CF04C7">
              <w:rPr>
                <w:bCs/>
              </w:rPr>
              <w:t>apprenticeContractForm</w:t>
            </w:r>
            <w:r w:rsidRPr="00CF04C7">
              <w:t>Type</w:t>
            </w:r>
            <w:proofErr w:type="spellEnd"/>
          </w:p>
        </w:tc>
        <w:tc>
          <w:tcPr>
            <w:tcW w:w="992" w:type="dxa"/>
          </w:tcPr>
          <w:p w14:paraId="5D0E4E44" w14:textId="77777777" w:rsidR="00C47699" w:rsidRPr="00CF04C7" w:rsidRDefault="00C47699" w:rsidP="00C47699">
            <w:pPr>
              <w:pStyle w:val="Table0Normal"/>
              <w:jc w:val="center"/>
            </w:pPr>
            <w:r w:rsidRPr="00CF04C7">
              <w:t>1</w:t>
            </w:r>
          </w:p>
        </w:tc>
        <w:tc>
          <w:tcPr>
            <w:tcW w:w="3544" w:type="dxa"/>
          </w:tcPr>
          <w:p w14:paraId="08DD632B" w14:textId="23460642" w:rsidR="00C47699" w:rsidRPr="00CF04C7" w:rsidRDefault="00C47699" w:rsidP="00C47699">
            <w:pPr>
              <w:pStyle w:val="Table0Normal"/>
            </w:pPr>
            <w:r w:rsidRPr="00CF04C7">
              <w:t>Lernende Person</w:t>
            </w:r>
          </w:p>
        </w:tc>
      </w:tr>
      <w:tr w:rsidR="00C47699" w:rsidRPr="00C05959" w14:paraId="3EC64162"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66D0362" w14:textId="53CE76E3" w:rsidR="00C47699" w:rsidRPr="00F608E3" w:rsidRDefault="00C47699" w:rsidP="00C47699">
            <w:pPr>
              <w:pStyle w:val="Table0Normal"/>
              <w:rPr>
                <w:bCs/>
              </w:rPr>
            </w:pPr>
            <w:proofErr w:type="spellStart"/>
            <w:r>
              <w:t>representative</w:t>
            </w:r>
            <w:proofErr w:type="spellEnd"/>
          </w:p>
        </w:tc>
        <w:tc>
          <w:tcPr>
            <w:tcW w:w="2694" w:type="dxa"/>
          </w:tcPr>
          <w:p w14:paraId="3F2792F4" w14:textId="330BD85A" w:rsidR="00C47699" w:rsidRPr="00F608E3" w:rsidRDefault="00C47699" w:rsidP="00C47699">
            <w:pPr>
              <w:pStyle w:val="Table0Normal"/>
              <w:rPr>
                <w:bCs/>
              </w:rPr>
            </w:pPr>
            <w:proofErr w:type="spellStart"/>
            <w:r>
              <w:t>representativeContractFormType</w:t>
            </w:r>
            <w:proofErr w:type="spellEnd"/>
          </w:p>
        </w:tc>
        <w:tc>
          <w:tcPr>
            <w:tcW w:w="992" w:type="dxa"/>
          </w:tcPr>
          <w:p w14:paraId="6C3D7800" w14:textId="5513A1E9" w:rsidR="00C47699" w:rsidRPr="000C3EC2" w:rsidRDefault="00C47699" w:rsidP="00C47699">
            <w:pPr>
              <w:pStyle w:val="Table0Normal"/>
              <w:jc w:val="center"/>
            </w:pPr>
            <w:r w:rsidRPr="000C3EC2">
              <w:t>0..2</w:t>
            </w:r>
          </w:p>
        </w:tc>
        <w:tc>
          <w:tcPr>
            <w:tcW w:w="3544" w:type="dxa"/>
          </w:tcPr>
          <w:p w14:paraId="0D317E48" w14:textId="1B18AFD5" w:rsidR="00C47699" w:rsidRPr="00F608E3" w:rsidRDefault="00C47699" w:rsidP="00C47699">
            <w:pPr>
              <w:pStyle w:val="Table0Normal"/>
            </w:pPr>
            <w:r>
              <w:t>Gesetzliche Vertretung</w:t>
            </w:r>
          </w:p>
        </w:tc>
      </w:tr>
      <w:tr w:rsidR="00C47699" w:rsidRPr="00C05959" w14:paraId="27F56AF8"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0E417330" w14:textId="77777777" w:rsidR="00C47699" w:rsidRPr="00134176" w:rsidRDefault="00C47699" w:rsidP="00C47699">
            <w:pPr>
              <w:pStyle w:val="Table0Normal"/>
              <w:rPr>
                <w:bCs/>
              </w:rPr>
            </w:pPr>
            <w:proofErr w:type="spellStart"/>
            <w:r>
              <w:rPr>
                <w:bCs/>
              </w:rPr>
              <w:t>professionDetails</w:t>
            </w:r>
            <w:proofErr w:type="spellEnd"/>
          </w:p>
        </w:tc>
        <w:tc>
          <w:tcPr>
            <w:tcW w:w="2694" w:type="dxa"/>
          </w:tcPr>
          <w:p w14:paraId="7FECAD69" w14:textId="77777777" w:rsidR="00C47699" w:rsidRPr="00134176" w:rsidRDefault="00C47699" w:rsidP="00C47699">
            <w:pPr>
              <w:pStyle w:val="Table0Normal"/>
            </w:pPr>
            <w:proofErr w:type="spellStart"/>
            <w:r>
              <w:t>professionDetailsType</w:t>
            </w:r>
            <w:proofErr w:type="spellEnd"/>
          </w:p>
        </w:tc>
        <w:tc>
          <w:tcPr>
            <w:tcW w:w="992" w:type="dxa"/>
          </w:tcPr>
          <w:p w14:paraId="35C57F18" w14:textId="77777777" w:rsidR="00C47699" w:rsidRPr="000C3EC2" w:rsidRDefault="00C47699" w:rsidP="00C47699">
            <w:pPr>
              <w:pStyle w:val="Table0Normal"/>
              <w:jc w:val="center"/>
            </w:pPr>
            <w:r w:rsidRPr="000C3EC2">
              <w:t>1</w:t>
            </w:r>
          </w:p>
        </w:tc>
        <w:tc>
          <w:tcPr>
            <w:tcW w:w="3544" w:type="dxa"/>
          </w:tcPr>
          <w:p w14:paraId="74A98F90" w14:textId="77777777" w:rsidR="00C47699" w:rsidRDefault="00C47699" w:rsidP="00C47699">
            <w:pPr>
              <w:pStyle w:val="Table0Normal"/>
            </w:pPr>
            <w:r>
              <w:t>Berufsbezeichnung gemäss Vorgaben der Bildungsverordnung, Bildungsdauer und Probezeit</w:t>
            </w:r>
          </w:p>
        </w:tc>
      </w:tr>
      <w:tr w:rsidR="00C47699" w:rsidRPr="00C05959" w14:paraId="17F7759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D15760D" w14:textId="77777777" w:rsidR="00C47699" w:rsidRPr="00134176" w:rsidRDefault="00C47699" w:rsidP="00C47699">
            <w:pPr>
              <w:pStyle w:val="Table0Normal"/>
              <w:rPr>
                <w:bCs/>
              </w:rPr>
            </w:pPr>
            <w:proofErr w:type="spellStart"/>
            <w:r>
              <w:rPr>
                <w:bCs/>
              </w:rPr>
              <w:t>otherProfessionDetails</w:t>
            </w:r>
            <w:proofErr w:type="spellEnd"/>
          </w:p>
        </w:tc>
        <w:tc>
          <w:tcPr>
            <w:tcW w:w="2694" w:type="dxa"/>
          </w:tcPr>
          <w:p w14:paraId="0B5E8EEB" w14:textId="77777777" w:rsidR="00C47699" w:rsidRPr="00134176" w:rsidRDefault="00C47699" w:rsidP="00C47699">
            <w:pPr>
              <w:pStyle w:val="Table0Normal"/>
            </w:pPr>
            <w:proofErr w:type="spellStart"/>
            <w:r>
              <w:t>otherProfessionDetailsType</w:t>
            </w:r>
            <w:proofErr w:type="spellEnd"/>
          </w:p>
        </w:tc>
        <w:tc>
          <w:tcPr>
            <w:tcW w:w="992" w:type="dxa"/>
          </w:tcPr>
          <w:p w14:paraId="459D77B5" w14:textId="62F6FB09" w:rsidR="00C47699" w:rsidRPr="000C3EC2" w:rsidRDefault="00C47699" w:rsidP="00C47699">
            <w:pPr>
              <w:pStyle w:val="Table0Normal"/>
              <w:jc w:val="center"/>
            </w:pPr>
            <w:r w:rsidRPr="000C3EC2">
              <w:t>0..1</w:t>
            </w:r>
          </w:p>
        </w:tc>
        <w:tc>
          <w:tcPr>
            <w:tcW w:w="3544" w:type="dxa"/>
          </w:tcPr>
          <w:p w14:paraId="45062648" w14:textId="77777777" w:rsidR="00C47699" w:rsidRDefault="00C47699" w:rsidP="00C47699">
            <w:pPr>
              <w:pStyle w:val="Table0Normal"/>
            </w:pPr>
            <w:r>
              <w:t>Weitere Angaben zum Lehrbetrieb</w:t>
            </w:r>
          </w:p>
        </w:tc>
      </w:tr>
      <w:tr w:rsidR="00C47699" w:rsidRPr="00C05959" w14:paraId="12A64D97"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0B670F1B" w14:textId="77777777" w:rsidR="00C47699" w:rsidRPr="00134176" w:rsidRDefault="00C47699" w:rsidP="00C47699">
            <w:pPr>
              <w:pStyle w:val="Table0Normal"/>
              <w:rPr>
                <w:bCs/>
              </w:rPr>
            </w:pPr>
            <w:proofErr w:type="spellStart"/>
            <w:r>
              <w:rPr>
                <w:bCs/>
              </w:rPr>
              <w:lastRenderedPageBreak/>
              <w:t>professionEducation</w:t>
            </w:r>
            <w:proofErr w:type="spellEnd"/>
          </w:p>
        </w:tc>
        <w:tc>
          <w:tcPr>
            <w:tcW w:w="2694" w:type="dxa"/>
          </w:tcPr>
          <w:p w14:paraId="0BBB2BD8" w14:textId="77777777" w:rsidR="00C47699" w:rsidRPr="00134176" w:rsidRDefault="00C47699" w:rsidP="00C47699">
            <w:pPr>
              <w:pStyle w:val="Table0Normal"/>
            </w:pPr>
            <w:proofErr w:type="spellStart"/>
            <w:r>
              <w:t>professionEducationType</w:t>
            </w:r>
            <w:proofErr w:type="spellEnd"/>
          </w:p>
        </w:tc>
        <w:tc>
          <w:tcPr>
            <w:tcW w:w="992" w:type="dxa"/>
          </w:tcPr>
          <w:p w14:paraId="268DB751" w14:textId="77777777" w:rsidR="00C47699" w:rsidRPr="00134176" w:rsidRDefault="00C47699" w:rsidP="00C47699">
            <w:pPr>
              <w:pStyle w:val="Table0Normal"/>
              <w:jc w:val="center"/>
            </w:pPr>
            <w:r>
              <w:t>1</w:t>
            </w:r>
          </w:p>
        </w:tc>
        <w:tc>
          <w:tcPr>
            <w:tcW w:w="3544" w:type="dxa"/>
          </w:tcPr>
          <w:p w14:paraId="25BE5A98" w14:textId="77777777" w:rsidR="00C47699" w:rsidRDefault="00C47699" w:rsidP="00C47699">
            <w:pPr>
              <w:pStyle w:val="Table0Normal"/>
            </w:pPr>
            <w:r>
              <w:t>Schulische Bildung und überbetriebliche Kurse (</w:t>
            </w:r>
            <w:proofErr w:type="spellStart"/>
            <w:r>
              <w:t>üK</w:t>
            </w:r>
            <w:proofErr w:type="spellEnd"/>
            <w:r>
              <w:t>)</w:t>
            </w:r>
          </w:p>
        </w:tc>
      </w:tr>
      <w:tr w:rsidR="00C47699" w:rsidRPr="00C05959" w14:paraId="645EC9B8"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10FB6191" w14:textId="77777777" w:rsidR="00C47699" w:rsidRPr="00134176" w:rsidRDefault="00C47699" w:rsidP="00C47699">
            <w:pPr>
              <w:pStyle w:val="Table0Normal"/>
              <w:rPr>
                <w:bCs/>
              </w:rPr>
            </w:pPr>
            <w:proofErr w:type="spellStart"/>
            <w:r>
              <w:rPr>
                <w:bCs/>
              </w:rPr>
              <w:t>salary</w:t>
            </w:r>
            <w:proofErr w:type="spellEnd"/>
          </w:p>
        </w:tc>
        <w:tc>
          <w:tcPr>
            <w:tcW w:w="2694" w:type="dxa"/>
          </w:tcPr>
          <w:p w14:paraId="16DAA4A3" w14:textId="77777777" w:rsidR="00C47699" w:rsidRPr="00134176" w:rsidRDefault="00C47699" w:rsidP="00C47699">
            <w:pPr>
              <w:pStyle w:val="Table0Normal"/>
            </w:pPr>
            <w:proofErr w:type="spellStart"/>
            <w:r>
              <w:t>salaryType</w:t>
            </w:r>
            <w:proofErr w:type="spellEnd"/>
          </w:p>
        </w:tc>
        <w:tc>
          <w:tcPr>
            <w:tcW w:w="992" w:type="dxa"/>
          </w:tcPr>
          <w:p w14:paraId="5CEAB417" w14:textId="77777777" w:rsidR="00C47699" w:rsidRPr="00134176" w:rsidRDefault="00C47699" w:rsidP="00C47699">
            <w:pPr>
              <w:pStyle w:val="Table0Normal"/>
              <w:jc w:val="center"/>
            </w:pPr>
            <w:r>
              <w:t>1</w:t>
            </w:r>
          </w:p>
        </w:tc>
        <w:tc>
          <w:tcPr>
            <w:tcW w:w="3544" w:type="dxa"/>
          </w:tcPr>
          <w:p w14:paraId="330BBD02" w14:textId="77777777" w:rsidR="00C47699" w:rsidRDefault="00C47699" w:rsidP="00C47699">
            <w:pPr>
              <w:pStyle w:val="Table0Normal"/>
            </w:pPr>
            <w:r>
              <w:t>Entschädigung</w:t>
            </w:r>
          </w:p>
        </w:tc>
      </w:tr>
      <w:tr w:rsidR="00C47699" w:rsidRPr="00C05959" w14:paraId="3FF6378A"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236D8970" w14:textId="77777777" w:rsidR="00C47699" w:rsidRPr="00134176" w:rsidRDefault="00C47699" w:rsidP="00C47699">
            <w:pPr>
              <w:pStyle w:val="Table0Normal"/>
              <w:rPr>
                <w:bCs/>
              </w:rPr>
            </w:pPr>
            <w:proofErr w:type="spellStart"/>
            <w:r>
              <w:rPr>
                <w:bCs/>
              </w:rPr>
              <w:t>workhours</w:t>
            </w:r>
            <w:proofErr w:type="spellEnd"/>
          </w:p>
        </w:tc>
        <w:tc>
          <w:tcPr>
            <w:tcW w:w="2694" w:type="dxa"/>
          </w:tcPr>
          <w:p w14:paraId="3C3E4F40" w14:textId="77777777" w:rsidR="00C47699" w:rsidRPr="00134176" w:rsidRDefault="00C47699" w:rsidP="00C47699">
            <w:pPr>
              <w:pStyle w:val="Table0Normal"/>
            </w:pPr>
            <w:proofErr w:type="spellStart"/>
            <w:r>
              <w:t>workingHoursType</w:t>
            </w:r>
            <w:proofErr w:type="spellEnd"/>
          </w:p>
        </w:tc>
        <w:tc>
          <w:tcPr>
            <w:tcW w:w="992" w:type="dxa"/>
          </w:tcPr>
          <w:p w14:paraId="3D73219E" w14:textId="77777777" w:rsidR="00C47699" w:rsidRPr="00134176" w:rsidRDefault="00C47699" w:rsidP="00C47699">
            <w:pPr>
              <w:pStyle w:val="Table0Normal"/>
              <w:jc w:val="center"/>
            </w:pPr>
            <w:r>
              <w:t>1</w:t>
            </w:r>
          </w:p>
        </w:tc>
        <w:tc>
          <w:tcPr>
            <w:tcW w:w="3544" w:type="dxa"/>
          </w:tcPr>
          <w:p w14:paraId="04DD7C4D" w14:textId="77777777" w:rsidR="00C47699" w:rsidRDefault="00C47699" w:rsidP="00C47699">
            <w:pPr>
              <w:pStyle w:val="Table0Normal"/>
            </w:pPr>
            <w:r>
              <w:t>Arbeitszeit</w:t>
            </w:r>
          </w:p>
        </w:tc>
      </w:tr>
      <w:tr w:rsidR="00C47699" w:rsidRPr="00C05959" w14:paraId="7A02D1B3"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63BD915B" w14:textId="77777777" w:rsidR="00C47699" w:rsidRPr="00134176" w:rsidRDefault="00C47699" w:rsidP="00C47699">
            <w:pPr>
              <w:pStyle w:val="Table0Normal"/>
              <w:rPr>
                <w:bCs/>
              </w:rPr>
            </w:pPr>
            <w:proofErr w:type="spellStart"/>
            <w:r>
              <w:rPr>
                <w:bCs/>
              </w:rPr>
              <w:t>holidays</w:t>
            </w:r>
            <w:proofErr w:type="spellEnd"/>
          </w:p>
        </w:tc>
        <w:tc>
          <w:tcPr>
            <w:tcW w:w="2694" w:type="dxa"/>
          </w:tcPr>
          <w:p w14:paraId="7A7E434C" w14:textId="77777777" w:rsidR="00C47699" w:rsidRPr="00134176" w:rsidRDefault="00C47699" w:rsidP="00C47699">
            <w:pPr>
              <w:pStyle w:val="Table0Normal"/>
            </w:pPr>
            <w:proofErr w:type="spellStart"/>
            <w:r>
              <w:t>holidaysType</w:t>
            </w:r>
            <w:proofErr w:type="spellEnd"/>
          </w:p>
        </w:tc>
        <w:tc>
          <w:tcPr>
            <w:tcW w:w="992" w:type="dxa"/>
          </w:tcPr>
          <w:p w14:paraId="58E8A262" w14:textId="77777777" w:rsidR="00C47699" w:rsidRPr="00134176" w:rsidRDefault="00C47699" w:rsidP="00C47699">
            <w:pPr>
              <w:pStyle w:val="Table0Normal"/>
              <w:jc w:val="center"/>
            </w:pPr>
            <w:r>
              <w:t>1</w:t>
            </w:r>
          </w:p>
        </w:tc>
        <w:tc>
          <w:tcPr>
            <w:tcW w:w="3544" w:type="dxa"/>
          </w:tcPr>
          <w:p w14:paraId="6FAA7978" w14:textId="77777777" w:rsidR="00C47699" w:rsidRDefault="00C47699" w:rsidP="00C47699">
            <w:pPr>
              <w:pStyle w:val="Table0Normal"/>
            </w:pPr>
            <w:r>
              <w:t>Ferien in Wochen pro Bildungsjahr</w:t>
            </w:r>
          </w:p>
        </w:tc>
      </w:tr>
      <w:tr w:rsidR="00C47699" w:rsidRPr="00C05959" w14:paraId="17188BE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5933A973" w14:textId="77777777" w:rsidR="00C47699" w:rsidRPr="00134176" w:rsidRDefault="00C47699" w:rsidP="00C47699">
            <w:pPr>
              <w:pStyle w:val="Table0Normal"/>
              <w:rPr>
                <w:bCs/>
              </w:rPr>
            </w:pPr>
            <w:proofErr w:type="spellStart"/>
            <w:r>
              <w:rPr>
                <w:bCs/>
              </w:rPr>
              <w:t>expenses</w:t>
            </w:r>
            <w:proofErr w:type="spellEnd"/>
          </w:p>
        </w:tc>
        <w:tc>
          <w:tcPr>
            <w:tcW w:w="2694" w:type="dxa"/>
          </w:tcPr>
          <w:p w14:paraId="2DF8907F" w14:textId="77777777" w:rsidR="00C47699" w:rsidRPr="00134176" w:rsidRDefault="00C47699" w:rsidP="00C47699">
            <w:pPr>
              <w:pStyle w:val="Table0Normal"/>
            </w:pPr>
            <w:proofErr w:type="spellStart"/>
            <w:r>
              <w:t>expensesType</w:t>
            </w:r>
            <w:proofErr w:type="spellEnd"/>
          </w:p>
        </w:tc>
        <w:tc>
          <w:tcPr>
            <w:tcW w:w="992" w:type="dxa"/>
          </w:tcPr>
          <w:p w14:paraId="33CC2B4F" w14:textId="08B08D33" w:rsidR="00C47699" w:rsidRPr="000C3EC2" w:rsidRDefault="00C47699" w:rsidP="00C47699">
            <w:pPr>
              <w:pStyle w:val="Table0Normal"/>
              <w:jc w:val="center"/>
            </w:pPr>
            <w:r w:rsidRPr="000C3EC2">
              <w:t>0..1</w:t>
            </w:r>
          </w:p>
        </w:tc>
        <w:tc>
          <w:tcPr>
            <w:tcW w:w="3544" w:type="dxa"/>
          </w:tcPr>
          <w:p w14:paraId="3AA64101" w14:textId="77777777" w:rsidR="00C47699" w:rsidRDefault="00C47699" w:rsidP="00C47699">
            <w:pPr>
              <w:pStyle w:val="Table0Normal"/>
            </w:pPr>
            <w:r>
              <w:t>Berufsnotwendige Beschaffungen</w:t>
            </w:r>
          </w:p>
        </w:tc>
      </w:tr>
      <w:tr w:rsidR="00C47699" w:rsidRPr="00C05959" w14:paraId="0BAC2EA2"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23BBA370" w14:textId="77777777" w:rsidR="00C47699" w:rsidRPr="00134176" w:rsidRDefault="00C47699" w:rsidP="00C47699">
            <w:pPr>
              <w:pStyle w:val="Table0Normal"/>
              <w:rPr>
                <w:bCs/>
              </w:rPr>
            </w:pPr>
            <w:proofErr w:type="spellStart"/>
            <w:r>
              <w:rPr>
                <w:bCs/>
              </w:rPr>
              <w:t>insurances</w:t>
            </w:r>
            <w:proofErr w:type="spellEnd"/>
          </w:p>
        </w:tc>
        <w:tc>
          <w:tcPr>
            <w:tcW w:w="2694" w:type="dxa"/>
          </w:tcPr>
          <w:p w14:paraId="7079D1F5" w14:textId="77777777" w:rsidR="00C47699" w:rsidRPr="00134176" w:rsidRDefault="00C47699" w:rsidP="00C47699">
            <w:pPr>
              <w:pStyle w:val="Table0Normal"/>
            </w:pPr>
            <w:proofErr w:type="spellStart"/>
            <w:r>
              <w:t>insurancesType</w:t>
            </w:r>
            <w:proofErr w:type="spellEnd"/>
          </w:p>
        </w:tc>
        <w:tc>
          <w:tcPr>
            <w:tcW w:w="992" w:type="dxa"/>
          </w:tcPr>
          <w:p w14:paraId="0C788EC8" w14:textId="77777777" w:rsidR="00C47699" w:rsidRPr="000C3EC2" w:rsidRDefault="00C47699" w:rsidP="00C47699">
            <w:pPr>
              <w:pStyle w:val="Table0Normal"/>
              <w:jc w:val="center"/>
            </w:pPr>
            <w:r w:rsidRPr="000C3EC2">
              <w:t>1</w:t>
            </w:r>
          </w:p>
        </w:tc>
        <w:tc>
          <w:tcPr>
            <w:tcW w:w="3544" w:type="dxa"/>
          </w:tcPr>
          <w:p w14:paraId="080A3BFE" w14:textId="77777777" w:rsidR="00C47699" w:rsidRDefault="00C47699" w:rsidP="00C47699">
            <w:pPr>
              <w:pStyle w:val="Table0Normal"/>
            </w:pPr>
            <w:r>
              <w:t>Versicherungen</w:t>
            </w:r>
          </w:p>
        </w:tc>
      </w:tr>
      <w:tr w:rsidR="00C47699" w:rsidRPr="00C05959" w14:paraId="519390E6"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6785A888" w14:textId="77777777" w:rsidR="00C47699" w:rsidRPr="00134176" w:rsidRDefault="00C47699" w:rsidP="00C47699">
            <w:pPr>
              <w:pStyle w:val="Table0Normal"/>
              <w:rPr>
                <w:bCs/>
              </w:rPr>
            </w:pPr>
            <w:proofErr w:type="spellStart"/>
            <w:r>
              <w:rPr>
                <w:bCs/>
              </w:rPr>
              <w:t>comment</w:t>
            </w:r>
            <w:proofErr w:type="spellEnd"/>
          </w:p>
        </w:tc>
        <w:tc>
          <w:tcPr>
            <w:tcW w:w="2694" w:type="dxa"/>
          </w:tcPr>
          <w:p w14:paraId="0D9F65A4" w14:textId="5866B465" w:rsidR="00C47699" w:rsidRPr="00134176" w:rsidRDefault="00C47699" w:rsidP="00C47699">
            <w:pPr>
              <w:pStyle w:val="Table0Normal"/>
            </w:pPr>
            <w:proofErr w:type="spellStart"/>
            <w:r>
              <w:rPr>
                <w:rFonts w:cs="Arial"/>
              </w:rPr>
              <w:t>commentContractFormType</w:t>
            </w:r>
            <w:proofErr w:type="spellEnd"/>
          </w:p>
        </w:tc>
        <w:tc>
          <w:tcPr>
            <w:tcW w:w="992" w:type="dxa"/>
          </w:tcPr>
          <w:p w14:paraId="370AFE33" w14:textId="3DC36382" w:rsidR="00C47699" w:rsidRPr="000C3EC2" w:rsidRDefault="00C47699" w:rsidP="00C47699">
            <w:pPr>
              <w:pStyle w:val="Table0Normal"/>
              <w:jc w:val="center"/>
            </w:pPr>
            <w:r w:rsidRPr="000C3EC2">
              <w:t>0..1</w:t>
            </w:r>
          </w:p>
        </w:tc>
        <w:tc>
          <w:tcPr>
            <w:tcW w:w="3544" w:type="dxa"/>
          </w:tcPr>
          <w:p w14:paraId="3BC6B827" w14:textId="77777777" w:rsidR="00C47699" w:rsidRDefault="00C47699" w:rsidP="00C47699">
            <w:pPr>
              <w:pStyle w:val="Table0Normal"/>
              <w:keepNext/>
            </w:pPr>
            <w:r>
              <w:t>Beilagen zum Lehrvertrag und weitere besondere Regelungen</w:t>
            </w:r>
          </w:p>
        </w:tc>
      </w:tr>
      <w:tr w:rsidR="00C47699" w:rsidRPr="00C05959" w14:paraId="03DC2BEA"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64F7874B" w14:textId="4CF8B60A" w:rsidR="00C47699" w:rsidRDefault="00C47699" w:rsidP="00C47699">
            <w:pPr>
              <w:pStyle w:val="Table0Normal"/>
              <w:rPr>
                <w:bCs/>
              </w:rPr>
            </w:pPr>
            <w:proofErr w:type="spellStart"/>
            <w:r>
              <w:rPr>
                <w:bCs/>
              </w:rPr>
              <w:t>signatures</w:t>
            </w:r>
            <w:proofErr w:type="spellEnd"/>
          </w:p>
        </w:tc>
        <w:tc>
          <w:tcPr>
            <w:tcW w:w="2694" w:type="dxa"/>
          </w:tcPr>
          <w:p w14:paraId="070E2443" w14:textId="50451D8B" w:rsidR="00C47699" w:rsidRDefault="00C47699" w:rsidP="00C47699">
            <w:pPr>
              <w:pStyle w:val="Table0Normal"/>
              <w:rPr>
                <w:rFonts w:cs="Arial"/>
              </w:rPr>
            </w:pPr>
            <w:proofErr w:type="spellStart"/>
            <w:r>
              <w:rPr>
                <w:rFonts w:cs="Arial"/>
              </w:rPr>
              <w:t>signaturesType</w:t>
            </w:r>
            <w:proofErr w:type="spellEnd"/>
          </w:p>
        </w:tc>
        <w:tc>
          <w:tcPr>
            <w:tcW w:w="992" w:type="dxa"/>
          </w:tcPr>
          <w:p w14:paraId="4491D3EA" w14:textId="7E09E3C0" w:rsidR="00C47699" w:rsidRPr="000C3EC2" w:rsidRDefault="00C47699" w:rsidP="00C47699">
            <w:pPr>
              <w:pStyle w:val="Table0Normal"/>
              <w:jc w:val="center"/>
            </w:pPr>
            <w:r>
              <w:t>1</w:t>
            </w:r>
          </w:p>
        </w:tc>
        <w:tc>
          <w:tcPr>
            <w:tcW w:w="3544" w:type="dxa"/>
          </w:tcPr>
          <w:p w14:paraId="297B8CFA" w14:textId="5FBBF2B0" w:rsidR="00C47699" w:rsidRDefault="00C47699" w:rsidP="00C47699">
            <w:pPr>
              <w:pStyle w:val="Table0Normal"/>
              <w:keepNext/>
            </w:pPr>
            <w:r>
              <w:t>Informationen zu den Unterschriften</w:t>
            </w:r>
          </w:p>
        </w:tc>
      </w:tr>
      <w:tr w:rsidR="00C47699" w:rsidRPr="00C05959" w14:paraId="787A93D7"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422C16D" w14:textId="549AC026" w:rsidR="00C47699" w:rsidRDefault="00C47699" w:rsidP="00C47699">
            <w:pPr>
              <w:pStyle w:val="Table0Normal"/>
              <w:rPr>
                <w:bCs/>
              </w:rPr>
            </w:pPr>
            <w:proofErr w:type="spellStart"/>
            <w:r>
              <w:rPr>
                <w:bCs/>
              </w:rPr>
              <w:t>attachment</w:t>
            </w:r>
            <w:proofErr w:type="spellEnd"/>
          </w:p>
        </w:tc>
        <w:tc>
          <w:tcPr>
            <w:tcW w:w="2694" w:type="dxa"/>
          </w:tcPr>
          <w:p w14:paraId="74636A1B" w14:textId="4FCA5921" w:rsidR="00C47699" w:rsidRPr="00090FB2" w:rsidRDefault="009B57CD" w:rsidP="00C47699">
            <w:pPr>
              <w:pStyle w:val="Table0Normal"/>
              <w:rPr>
                <w:rFonts w:cs="Arial"/>
                <w:highlight w:val="yellow"/>
              </w:rPr>
            </w:pPr>
            <w:proofErr w:type="spellStart"/>
            <w:r w:rsidRPr="00B92F6B">
              <w:rPr>
                <w:rFonts w:cs="Arial"/>
              </w:rPr>
              <w:t>attachmentType</w:t>
            </w:r>
            <w:proofErr w:type="spellEnd"/>
          </w:p>
        </w:tc>
        <w:tc>
          <w:tcPr>
            <w:tcW w:w="992" w:type="dxa"/>
          </w:tcPr>
          <w:p w14:paraId="24EA8339" w14:textId="3C7DDC9D" w:rsidR="00C47699" w:rsidRDefault="00FE14EA" w:rsidP="00C47699">
            <w:pPr>
              <w:pStyle w:val="Table0Normal"/>
              <w:jc w:val="center"/>
            </w:pPr>
            <w:r>
              <w:t>0..n</w:t>
            </w:r>
          </w:p>
        </w:tc>
        <w:tc>
          <w:tcPr>
            <w:tcW w:w="3544" w:type="dxa"/>
          </w:tcPr>
          <w:p w14:paraId="53B8ED75" w14:textId="480FE167" w:rsidR="00C47699" w:rsidRDefault="00C47699" w:rsidP="00C47699">
            <w:pPr>
              <w:pStyle w:val="Table0Normal"/>
              <w:keepNext/>
            </w:pPr>
            <w:r>
              <w:t xml:space="preserve">Beilagen zum Vertrag im </w:t>
            </w:r>
            <w:proofErr w:type="gramStart"/>
            <w:r>
              <w:t>PDF-Format</w:t>
            </w:r>
            <w:proofErr w:type="gramEnd"/>
          </w:p>
        </w:tc>
      </w:tr>
    </w:tbl>
    <w:p w14:paraId="76572D24" w14:textId="64A42C01" w:rsidR="008916AE" w:rsidRDefault="008916AE" w:rsidP="00001FB5">
      <w:pPr>
        <w:pStyle w:val="Beschriftung"/>
      </w:pPr>
      <w:bookmarkStart w:id="545" w:name="_Toc166050454"/>
      <w:r>
        <w:t xml:space="preserve">Tabelle </w:t>
      </w:r>
      <w:r w:rsidR="005137A2">
        <w:fldChar w:fldCharType="begin"/>
      </w:r>
      <w:r w:rsidR="005137A2">
        <w:instrText xml:space="preserve"> SEQ Tabelle \* ARABIC </w:instrText>
      </w:r>
      <w:r w:rsidR="005137A2">
        <w:fldChar w:fldCharType="separate"/>
      </w:r>
      <w:r w:rsidR="002A052A">
        <w:rPr>
          <w:noProof/>
        </w:rPr>
        <w:t>66</w:t>
      </w:r>
      <w:r w:rsidR="005137A2">
        <w:rPr>
          <w:noProof/>
        </w:rPr>
        <w:fldChar w:fldCharType="end"/>
      </w:r>
      <w:r w:rsidR="007D606C">
        <w:t>: Definition des Datentyps</w:t>
      </w:r>
      <w:r w:rsidR="00AE1A23">
        <w:t xml:space="preserve"> «</w:t>
      </w:r>
      <w:proofErr w:type="spellStart"/>
      <w:r w:rsidR="00AE1A23">
        <w:t>contractFormType</w:t>
      </w:r>
      <w:proofErr w:type="spellEnd"/>
      <w:r w:rsidR="00AE1A23">
        <w:t>».</w:t>
      </w:r>
      <w:bookmarkEnd w:id="545"/>
    </w:p>
    <w:p w14:paraId="69AED3C8" w14:textId="40C9A82D" w:rsidR="00FE14EA" w:rsidRDefault="00FE14EA" w:rsidP="003E7039">
      <w:pPr>
        <w:pStyle w:val="berschrift2"/>
      </w:pPr>
      <w:bookmarkStart w:id="546" w:name="_Toc166050363"/>
      <w:proofErr w:type="spellStart"/>
      <w:r>
        <w:t>attachmentType</w:t>
      </w:r>
      <w:proofErr w:type="spellEnd"/>
      <w:r w:rsidR="003E7039">
        <w:t xml:space="preserve"> (</w:t>
      </w:r>
      <w:r w:rsidR="002F5C34">
        <w:t>Beilagen</w:t>
      </w:r>
      <w:r w:rsidR="003E7039">
        <w:t>)</w:t>
      </w:r>
      <w:bookmarkEnd w:id="546"/>
    </w:p>
    <w:tbl>
      <w:tblPr>
        <w:tblStyle w:val="AWK-Tabelle2mitEinzug"/>
        <w:tblW w:w="0" w:type="auto"/>
        <w:tblLayout w:type="fixed"/>
        <w:tblLook w:val="0420" w:firstRow="1" w:lastRow="0" w:firstColumn="0" w:lastColumn="0" w:noHBand="0" w:noVBand="1"/>
      </w:tblPr>
      <w:tblGrid>
        <w:gridCol w:w="1271"/>
        <w:gridCol w:w="2689"/>
        <w:gridCol w:w="997"/>
        <w:gridCol w:w="3627"/>
      </w:tblGrid>
      <w:tr w:rsidR="009B57CD" w:rsidRPr="00C05959" w14:paraId="74A82CAC"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308FE43" w14:textId="77777777" w:rsidR="009B57CD" w:rsidRPr="003F35CC" w:rsidRDefault="009B57CD">
            <w:pPr>
              <w:pStyle w:val="Table0Normal"/>
              <w:rPr>
                <w:b w:val="0"/>
                <w:bCs w:val="0"/>
              </w:rPr>
            </w:pPr>
            <w:r>
              <w:t>Element</w:t>
            </w:r>
          </w:p>
        </w:tc>
        <w:tc>
          <w:tcPr>
            <w:tcW w:w="2689" w:type="dxa"/>
          </w:tcPr>
          <w:p w14:paraId="4B0F2981" w14:textId="77777777" w:rsidR="009B57CD" w:rsidRPr="003F35CC" w:rsidRDefault="009B57CD">
            <w:pPr>
              <w:pStyle w:val="Table0Normal"/>
              <w:rPr>
                <w:b w:val="0"/>
                <w:bCs w:val="0"/>
              </w:rPr>
            </w:pPr>
            <w:r>
              <w:t>Datentyp</w:t>
            </w:r>
          </w:p>
        </w:tc>
        <w:tc>
          <w:tcPr>
            <w:tcW w:w="997" w:type="dxa"/>
          </w:tcPr>
          <w:p w14:paraId="1FB8198D" w14:textId="77777777" w:rsidR="009B57CD" w:rsidRPr="003F35CC" w:rsidRDefault="009B57CD">
            <w:pPr>
              <w:pStyle w:val="Table0Normal"/>
              <w:rPr>
                <w:b w:val="0"/>
                <w:bCs w:val="0"/>
              </w:rPr>
            </w:pPr>
            <w:r>
              <w:t>Vorkommen</w:t>
            </w:r>
          </w:p>
        </w:tc>
        <w:tc>
          <w:tcPr>
            <w:tcW w:w="3627" w:type="dxa"/>
          </w:tcPr>
          <w:p w14:paraId="74B8E7F9" w14:textId="77777777" w:rsidR="009B57CD" w:rsidRPr="003F35CC" w:rsidRDefault="009B57CD">
            <w:pPr>
              <w:pStyle w:val="Table0Normal"/>
              <w:rPr>
                <w:b w:val="0"/>
                <w:bCs w:val="0"/>
              </w:rPr>
            </w:pPr>
            <w:r w:rsidRPr="00C05959">
              <w:t>Beschreibung</w:t>
            </w:r>
          </w:p>
        </w:tc>
      </w:tr>
      <w:tr w:rsidR="009B57CD" w:rsidRPr="00154D67" w14:paraId="471898C9"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72C6AE01" w14:textId="40B44462" w:rsidR="009B57CD" w:rsidRPr="00154D67" w:rsidRDefault="002E6A4C">
            <w:pPr>
              <w:pStyle w:val="Table0Normal"/>
              <w:rPr>
                <w:rFonts w:cs="Arial"/>
                <w:bCs/>
              </w:rPr>
            </w:pPr>
            <w:proofErr w:type="spellStart"/>
            <w:r>
              <w:rPr>
                <w:rFonts w:cs="Arial"/>
                <w:bCs/>
              </w:rPr>
              <w:t>pathFileName</w:t>
            </w:r>
            <w:proofErr w:type="spellEnd"/>
          </w:p>
        </w:tc>
        <w:tc>
          <w:tcPr>
            <w:tcW w:w="2689" w:type="dxa"/>
          </w:tcPr>
          <w:p w14:paraId="4B0E4F61" w14:textId="3C9F3FB9" w:rsidR="009B57CD" w:rsidRPr="00154D67" w:rsidRDefault="00344CEF">
            <w:pPr>
              <w:pStyle w:val="Table0Normal"/>
              <w:rPr>
                <w:rFonts w:cs="Arial"/>
              </w:rPr>
            </w:pPr>
            <w:proofErr w:type="spellStart"/>
            <w:proofErr w:type="gramStart"/>
            <w:r>
              <w:rPr>
                <w:rFonts w:cs="Arial"/>
              </w:rPr>
              <w:t>xs:token</w:t>
            </w:r>
            <w:proofErr w:type="spellEnd"/>
            <w:proofErr w:type="gramEnd"/>
            <w:r w:rsidR="00092EA7">
              <w:rPr>
                <w:rFonts w:cs="Arial"/>
              </w:rPr>
              <w:t xml:space="preserve"> (</w:t>
            </w:r>
            <w:proofErr w:type="spellStart"/>
            <w:r w:rsidR="00092EA7">
              <w:rPr>
                <w:rFonts w:cs="Arial"/>
              </w:rPr>
              <w:t>maxLength</w:t>
            </w:r>
            <w:proofErr w:type="spellEnd"/>
            <w:r w:rsidR="00092EA7">
              <w:rPr>
                <w:rFonts w:cs="Arial"/>
              </w:rPr>
              <w:t xml:space="preserve"> = 250)</w:t>
            </w:r>
          </w:p>
        </w:tc>
        <w:tc>
          <w:tcPr>
            <w:tcW w:w="997" w:type="dxa"/>
          </w:tcPr>
          <w:p w14:paraId="7F080F2E" w14:textId="77777777" w:rsidR="009B57CD" w:rsidRPr="007815EB" w:rsidRDefault="009B57CD">
            <w:pPr>
              <w:pStyle w:val="Table0Normal"/>
              <w:jc w:val="center"/>
              <w:rPr>
                <w:rFonts w:cs="Arial"/>
              </w:rPr>
            </w:pPr>
            <w:r w:rsidRPr="007815EB">
              <w:rPr>
                <w:rFonts w:cs="Arial"/>
              </w:rPr>
              <w:t>1</w:t>
            </w:r>
          </w:p>
        </w:tc>
        <w:tc>
          <w:tcPr>
            <w:tcW w:w="3627" w:type="dxa"/>
          </w:tcPr>
          <w:p w14:paraId="733B5AD5" w14:textId="7DFB53F7" w:rsidR="009B57CD" w:rsidRPr="009073EF" w:rsidRDefault="00344CEF">
            <w:pPr>
              <w:pStyle w:val="Table0Normal"/>
              <w:rPr>
                <w:rFonts w:cs="Arial"/>
              </w:rPr>
            </w:pPr>
            <w:r>
              <w:rPr>
                <w:rFonts w:cs="Arial"/>
              </w:rPr>
              <w:t>Pfad und Dateiname</w:t>
            </w:r>
          </w:p>
        </w:tc>
      </w:tr>
      <w:tr w:rsidR="009B57CD" w:rsidRPr="00154D67" w14:paraId="2035614E"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15AA3728" w14:textId="65CECE17" w:rsidR="009B57CD" w:rsidRPr="00616E0E" w:rsidRDefault="00092EA7">
            <w:pPr>
              <w:pStyle w:val="Table0Normal"/>
              <w:rPr>
                <w:rFonts w:cs="Arial"/>
                <w:bCs/>
              </w:rPr>
            </w:pPr>
            <w:proofErr w:type="spellStart"/>
            <w:r w:rsidRPr="00092EA7">
              <w:rPr>
                <w:rFonts w:cs="Arial"/>
                <w:bCs/>
              </w:rPr>
              <w:t>documentType</w:t>
            </w:r>
            <w:proofErr w:type="spellEnd"/>
          </w:p>
        </w:tc>
        <w:tc>
          <w:tcPr>
            <w:tcW w:w="2689" w:type="dxa"/>
          </w:tcPr>
          <w:p w14:paraId="3E12AEBB" w14:textId="1FACAA83" w:rsidR="009B57CD" w:rsidRPr="00616E0E" w:rsidRDefault="00092EA7">
            <w:pPr>
              <w:pStyle w:val="Table0Normal"/>
              <w:rPr>
                <w:rFonts w:cs="Arial"/>
              </w:rPr>
            </w:pPr>
            <w:proofErr w:type="spellStart"/>
            <w:proofErr w:type="gramStart"/>
            <w:r>
              <w:rPr>
                <w:rFonts w:cs="Arial"/>
              </w:rPr>
              <w:t>xs:token</w:t>
            </w:r>
            <w:proofErr w:type="spellEnd"/>
            <w:proofErr w:type="gramEnd"/>
            <w:r w:rsidR="00B62D93">
              <w:rPr>
                <w:rFonts w:cs="Arial"/>
              </w:rPr>
              <w:t xml:space="preserve"> (</w:t>
            </w:r>
            <w:proofErr w:type="spellStart"/>
            <w:r w:rsidR="00B62D93">
              <w:rPr>
                <w:rFonts w:cs="Arial"/>
              </w:rPr>
              <w:t>maxLength</w:t>
            </w:r>
            <w:proofErr w:type="spellEnd"/>
            <w:r w:rsidR="00B62D93">
              <w:rPr>
                <w:rFonts w:cs="Arial"/>
              </w:rPr>
              <w:t xml:space="preserve"> = 10)</w:t>
            </w:r>
          </w:p>
        </w:tc>
        <w:tc>
          <w:tcPr>
            <w:tcW w:w="997" w:type="dxa"/>
          </w:tcPr>
          <w:p w14:paraId="6DC6146C" w14:textId="77777777" w:rsidR="009B57CD" w:rsidRPr="007815EB" w:rsidRDefault="009B57CD">
            <w:pPr>
              <w:pStyle w:val="Table0Normal"/>
              <w:jc w:val="center"/>
              <w:rPr>
                <w:rFonts w:cs="Arial"/>
              </w:rPr>
            </w:pPr>
            <w:r w:rsidRPr="007815EB">
              <w:rPr>
                <w:rFonts w:cs="Arial"/>
              </w:rPr>
              <w:t>1</w:t>
            </w:r>
          </w:p>
        </w:tc>
        <w:tc>
          <w:tcPr>
            <w:tcW w:w="3627" w:type="dxa"/>
          </w:tcPr>
          <w:p w14:paraId="630A60ED" w14:textId="0ED473BD" w:rsidR="009B57CD" w:rsidRPr="006E44CB" w:rsidRDefault="00B62D93">
            <w:pPr>
              <w:pStyle w:val="Table0Normal"/>
              <w:rPr>
                <w:color w:val="000000"/>
                <w:szCs w:val="22"/>
              </w:rPr>
            </w:pPr>
            <w:r>
              <w:rPr>
                <w:color w:val="000000"/>
                <w:szCs w:val="22"/>
              </w:rPr>
              <w:t>Fachlicher Dokumenttyp (vgl. Liste auf</w:t>
            </w:r>
            <w:r w:rsidR="004C7E2B">
              <w:t xml:space="preserve"> </w:t>
            </w:r>
            <w:r w:rsidR="004C7E2B">
              <w:fldChar w:fldCharType="begin"/>
            </w:r>
            <w:r w:rsidR="004C7E2B">
              <w:instrText xml:space="preserve"> REF SDBBDA \h </w:instrText>
            </w:r>
            <w:r w:rsidR="004C7E2B">
              <w:fldChar w:fldCharType="separate"/>
            </w:r>
            <w:r w:rsidR="002A052A">
              <w:t>[SDBB-DA]</w:t>
            </w:r>
            <w:r w:rsidR="004C7E2B">
              <w:fldChar w:fldCharType="end"/>
            </w:r>
            <w:r>
              <w:rPr>
                <w:color w:val="000000"/>
                <w:szCs w:val="22"/>
              </w:rPr>
              <w:t>)</w:t>
            </w:r>
          </w:p>
        </w:tc>
      </w:tr>
    </w:tbl>
    <w:p w14:paraId="3868CC23" w14:textId="2BD76F2F" w:rsidR="009B57CD" w:rsidRPr="009B57CD" w:rsidRDefault="009B57CD" w:rsidP="00001FB5">
      <w:pPr>
        <w:pStyle w:val="Beschriftung"/>
      </w:pPr>
      <w:bookmarkStart w:id="547" w:name="_Toc166050455"/>
      <w:r>
        <w:t xml:space="preserve">Tabelle </w:t>
      </w:r>
      <w:r w:rsidR="005137A2">
        <w:fldChar w:fldCharType="begin"/>
      </w:r>
      <w:r w:rsidR="005137A2">
        <w:instrText xml:space="preserve"> SEQ Tabelle \* ARABIC </w:instrText>
      </w:r>
      <w:r w:rsidR="005137A2">
        <w:fldChar w:fldCharType="separate"/>
      </w:r>
      <w:r w:rsidR="002A052A">
        <w:rPr>
          <w:noProof/>
        </w:rPr>
        <w:t>67</w:t>
      </w:r>
      <w:r w:rsidR="005137A2">
        <w:rPr>
          <w:noProof/>
        </w:rPr>
        <w:fldChar w:fldCharType="end"/>
      </w:r>
      <w:r>
        <w:t>: Definition des Datentyps «</w:t>
      </w:r>
      <w:proofErr w:type="spellStart"/>
      <w:r>
        <w:t>attachmentType</w:t>
      </w:r>
      <w:proofErr w:type="spellEnd"/>
      <w:r>
        <w:t>»</w:t>
      </w:r>
      <w:bookmarkEnd w:id="547"/>
    </w:p>
    <w:p w14:paraId="5E308249" w14:textId="2FFF2157" w:rsidR="002624CD" w:rsidRDefault="002624CD" w:rsidP="002624CD">
      <w:pPr>
        <w:pStyle w:val="berschrift2"/>
      </w:pPr>
      <w:bookmarkStart w:id="548" w:name="_Toc166050364"/>
      <w:proofErr w:type="spellStart"/>
      <w:r>
        <w:rPr>
          <w:rFonts w:cs="Arial"/>
        </w:rPr>
        <w:t>baseEducationType</w:t>
      </w:r>
      <w:proofErr w:type="spellEnd"/>
      <w:r>
        <w:t xml:space="preserve"> (Berufliche Grundbildung)</w:t>
      </w:r>
      <w:bookmarkEnd w:id="548"/>
    </w:p>
    <w:tbl>
      <w:tblPr>
        <w:tblStyle w:val="AWK-Tabelle2mitEinzug"/>
        <w:tblW w:w="0" w:type="auto"/>
        <w:tblLayout w:type="fixed"/>
        <w:tblLook w:val="0420" w:firstRow="1" w:lastRow="0" w:firstColumn="0" w:lastColumn="0" w:noHBand="0" w:noVBand="1"/>
      </w:tblPr>
      <w:tblGrid>
        <w:gridCol w:w="1271"/>
        <w:gridCol w:w="2689"/>
        <w:gridCol w:w="997"/>
        <w:gridCol w:w="3627"/>
      </w:tblGrid>
      <w:tr w:rsidR="002624CD" w:rsidRPr="00C05959" w14:paraId="60072E99" w14:textId="77777777" w:rsidTr="00864446">
        <w:trPr>
          <w:cnfStyle w:val="100000000000" w:firstRow="1" w:lastRow="0" w:firstColumn="0" w:lastColumn="0" w:oddVBand="0" w:evenVBand="0" w:oddHBand="0" w:evenHBand="0" w:firstRowFirstColumn="0" w:firstRowLastColumn="0" w:lastRowFirstColumn="0" w:lastRowLastColumn="0"/>
          <w:tblHeader/>
        </w:trPr>
        <w:tc>
          <w:tcPr>
            <w:tcW w:w="1271" w:type="dxa"/>
          </w:tcPr>
          <w:p w14:paraId="40FE1EBA" w14:textId="30D2852C" w:rsidR="002624CD" w:rsidRPr="003F35CC" w:rsidRDefault="002624CD" w:rsidP="00BD2BBF">
            <w:pPr>
              <w:pStyle w:val="Table0Normal"/>
              <w:rPr>
                <w:b w:val="0"/>
                <w:bCs w:val="0"/>
              </w:rPr>
            </w:pPr>
            <w:r>
              <w:t>Element</w:t>
            </w:r>
          </w:p>
        </w:tc>
        <w:tc>
          <w:tcPr>
            <w:tcW w:w="2689" w:type="dxa"/>
          </w:tcPr>
          <w:p w14:paraId="08F55D3C" w14:textId="68A294EB" w:rsidR="002624CD" w:rsidRPr="003F35CC" w:rsidRDefault="002624CD" w:rsidP="00BD2BBF">
            <w:pPr>
              <w:pStyle w:val="Table0Normal"/>
              <w:rPr>
                <w:b w:val="0"/>
                <w:bCs w:val="0"/>
              </w:rPr>
            </w:pPr>
            <w:r>
              <w:t>Datentyp</w:t>
            </w:r>
          </w:p>
        </w:tc>
        <w:tc>
          <w:tcPr>
            <w:tcW w:w="997" w:type="dxa"/>
          </w:tcPr>
          <w:p w14:paraId="480685F6" w14:textId="77777777" w:rsidR="002624CD" w:rsidRPr="003F35CC" w:rsidRDefault="002624CD" w:rsidP="00BD2BBF">
            <w:pPr>
              <w:pStyle w:val="Table0Normal"/>
              <w:rPr>
                <w:b w:val="0"/>
                <w:bCs w:val="0"/>
              </w:rPr>
            </w:pPr>
            <w:r>
              <w:t>Vorkommen</w:t>
            </w:r>
          </w:p>
        </w:tc>
        <w:tc>
          <w:tcPr>
            <w:tcW w:w="3627" w:type="dxa"/>
          </w:tcPr>
          <w:p w14:paraId="7652C2C6" w14:textId="15AAFA5D" w:rsidR="002624CD" w:rsidRPr="003F35CC" w:rsidRDefault="002624CD" w:rsidP="00BD2BBF">
            <w:pPr>
              <w:pStyle w:val="Table0Normal"/>
              <w:rPr>
                <w:b w:val="0"/>
                <w:bCs w:val="0"/>
              </w:rPr>
            </w:pPr>
            <w:r w:rsidRPr="00C05959">
              <w:t>Beschreibung</w:t>
            </w:r>
          </w:p>
        </w:tc>
      </w:tr>
      <w:tr w:rsidR="002624CD" w:rsidRPr="00154D67" w14:paraId="063AC2EA"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E93896A" w14:textId="77777777" w:rsidR="002624CD" w:rsidRPr="00154D67" w:rsidRDefault="002624CD" w:rsidP="00BD2BBF">
            <w:pPr>
              <w:pStyle w:val="Table0Normal"/>
              <w:rPr>
                <w:rFonts w:cs="Arial"/>
                <w:bCs/>
              </w:rPr>
            </w:pPr>
            <w:proofErr w:type="spellStart"/>
            <w:r>
              <w:rPr>
                <w:rFonts w:cs="Arial"/>
                <w:bCs/>
              </w:rPr>
              <w:t>isEFZ</w:t>
            </w:r>
            <w:proofErr w:type="spellEnd"/>
          </w:p>
        </w:tc>
        <w:tc>
          <w:tcPr>
            <w:tcW w:w="2689" w:type="dxa"/>
          </w:tcPr>
          <w:p w14:paraId="4D0B5537" w14:textId="77777777" w:rsidR="002624CD" w:rsidRPr="00154D67" w:rsidRDefault="002624CD" w:rsidP="00BD2BBF">
            <w:pPr>
              <w:pStyle w:val="Table0Normal"/>
              <w:rPr>
                <w:rFonts w:cs="Arial"/>
              </w:rPr>
            </w:pPr>
            <w:proofErr w:type="spellStart"/>
            <w:proofErr w:type="gramStart"/>
            <w:r>
              <w:rPr>
                <w:rFonts w:cs="Arial"/>
              </w:rPr>
              <w:t>xs:boolean</w:t>
            </w:r>
            <w:proofErr w:type="spellEnd"/>
            <w:proofErr w:type="gramEnd"/>
          </w:p>
        </w:tc>
        <w:tc>
          <w:tcPr>
            <w:tcW w:w="997" w:type="dxa"/>
          </w:tcPr>
          <w:p w14:paraId="46D0F12D" w14:textId="667B9C0A" w:rsidR="002624CD" w:rsidRPr="007815EB" w:rsidRDefault="002624CD" w:rsidP="00214C99">
            <w:pPr>
              <w:pStyle w:val="Table0Normal"/>
              <w:jc w:val="center"/>
              <w:rPr>
                <w:rFonts w:cs="Arial"/>
              </w:rPr>
            </w:pPr>
            <w:r w:rsidRPr="007815EB">
              <w:rPr>
                <w:rFonts w:cs="Arial"/>
              </w:rPr>
              <w:t>1</w:t>
            </w:r>
          </w:p>
        </w:tc>
        <w:tc>
          <w:tcPr>
            <w:tcW w:w="3627" w:type="dxa"/>
          </w:tcPr>
          <w:p w14:paraId="58C12F27" w14:textId="77777777" w:rsidR="002624CD" w:rsidRPr="009073EF" w:rsidRDefault="002624CD" w:rsidP="00BD2BBF">
            <w:pPr>
              <w:pStyle w:val="Table0Normal"/>
              <w:rPr>
                <w:rFonts w:cs="Arial"/>
              </w:rPr>
            </w:pPr>
            <w:r w:rsidRPr="000E4C1D">
              <w:rPr>
                <w:rFonts w:cs="Arial"/>
              </w:rPr>
              <w:t>Berufliche Grundbildung mit eidg. Fähigkeitszeugnis</w:t>
            </w:r>
          </w:p>
        </w:tc>
      </w:tr>
      <w:tr w:rsidR="002624CD" w:rsidRPr="00154D67" w14:paraId="489E7E8D"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17543306" w14:textId="77777777" w:rsidR="002624CD" w:rsidRPr="00616E0E" w:rsidRDefault="002624CD" w:rsidP="00BD2BBF">
            <w:pPr>
              <w:pStyle w:val="Table0Normal"/>
              <w:rPr>
                <w:rFonts w:cs="Arial"/>
                <w:bCs/>
              </w:rPr>
            </w:pPr>
            <w:proofErr w:type="spellStart"/>
            <w:r>
              <w:rPr>
                <w:rFonts w:cs="Arial"/>
                <w:bCs/>
              </w:rPr>
              <w:t>isEBA</w:t>
            </w:r>
            <w:proofErr w:type="spellEnd"/>
          </w:p>
        </w:tc>
        <w:tc>
          <w:tcPr>
            <w:tcW w:w="2689" w:type="dxa"/>
          </w:tcPr>
          <w:p w14:paraId="14362082" w14:textId="77777777" w:rsidR="002624CD" w:rsidRPr="00616E0E" w:rsidRDefault="002624CD" w:rsidP="00BD2BBF">
            <w:pPr>
              <w:pStyle w:val="Table0Normal"/>
              <w:rPr>
                <w:rFonts w:cs="Arial"/>
              </w:rPr>
            </w:pPr>
            <w:proofErr w:type="spellStart"/>
            <w:proofErr w:type="gramStart"/>
            <w:r>
              <w:rPr>
                <w:rFonts w:cs="Arial"/>
              </w:rPr>
              <w:t>xs:boolean</w:t>
            </w:r>
            <w:proofErr w:type="spellEnd"/>
            <w:proofErr w:type="gramEnd"/>
          </w:p>
        </w:tc>
        <w:tc>
          <w:tcPr>
            <w:tcW w:w="997" w:type="dxa"/>
          </w:tcPr>
          <w:p w14:paraId="7B89DEF5" w14:textId="4318C809" w:rsidR="002624CD" w:rsidRPr="007815EB" w:rsidRDefault="002624CD" w:rsidP="00214C99">
            <w:pPr>
              <w:pStyle w:val="Table0Normal"/>
              <w:jc w:val="center"/>
              <w:rPr>
                <w:rFonts w:cs="Arial"/>
              </w:rPr>
            </w:pPr>
            <w:r w:rsidRPr="007815EB">
              <w:rPr>
                <w:rFonts w:cs="Arial"/>
              </w:rPr>
              <w:t>1</w:t>
            </w:r>
          </w:p>
        </w:tc>
        <w:tc>
          <w:tcPr>
            <w:tcW w:w="3627" w:type="dxa"/>
          </w:tcPr>
          <w:p w14:paraId="733B64FF" w14:textId="77777777" w:rsidR="002624CD" w:rsidRPr="006E44CB" w:rsidRDefault="002624CD" w:rsidP="00BD2BBF">
            <w:pPr>
              <w:pStyle w:val="Table0Normal"/>
              <w:rPr>
                <w:color w:val="000000"/>
                <w:szCs w:val="22"/>
              </w:rPr>
            </w:pPr>
            <w:r w:rsidRPr="00581290">
              <w:rPr>
                <w:color w:val="000000"/>
                <w:szCs w:val="22"/>
              </w:rPr>
              <w:t>Berufliche Grundbildung mit eidg. Berufsattest</w:t>
            </w:r>
          </w:p>
        </w:tc>
      </w:tr>
      <w:tr w:rsidR="002624CD" w:rsidRPr="00154D67" w14:paraId="20585CC3" w14:textId="77777777" w:rsidTr="00864446">
        <w:trPr>
          <w:cnfStyle w:val="000000100000" w:firstRow="0" w:lastRow="0" w:firstColumn="0" w:lastColumn="0" w:oddVBand="0" w:evenVBand="0" w:oddHBand="1" w:evenHBand="0" w:firstRowFirstColumn="0" w:firstRowLastColumn="0" w:lastRowFirstColumn="0" w:lastRowLastColumn="0"/>
        </w:trPr>
        <w:tc>
          <w:tcPr>
            <w:tcW w:w="1271" w:type="dxa"/>
          </w:tcPr>
          <w:p w14:paraId="0369C111" w14:textId="77777777" w:rsidR="002624CD" w:rsidRDefault="002624CD" w:rsidP="00BD2BBF">
            <w:pPr>
              <w:pStyle w:val="Table0Normal"/>
              <w:rPr>
                <w:rFonts w:cs="Arial"/>
                <w:bCs/>
              </w:rPr>
            </w:pPr>
            <w:proofErr w:type="spellStart"/>
            <w:r>
              <w:rPr>
                <w:rFonts w:cs="Arial"/>
                <w:bCs/>
              </w:rPr>
              <w:t>isShortenedVET</w:t>
            </w:r>
            <w:proofErr w:type="spellEnd"/>
          </w:p>
        </w:tc>
        <w:tc>
          <w:tcPr>
            <w:tcW w:w="2689" w:type="dxa"/>
          </w:tcPr>
          <w:p w14:paraId="0B20547D" w14:textId="77777777" w:rsidR="002624CD" w:rsidRDefault="002624CD" w:rsidP="00BD2BBF">
            <w:pPr>
              <w:pStyle w:val="Table0Normal"/>
              <w:rPr>
                <w:rFonts w:cs="Arial"/>
              </w:rPr>
            </w:pPr>
            <w:proofErr w:type="spellStart"/>
            <w:proofErr w:type="gramStart"/>
            <w:r>
              <w:rPr>
                <w:rFonts w:cs="Arial"/>
              </w:rPr>
              <w:t>xs:boolean</w:t>
            </w:r>
            <w:proofErr w:type="spellEnd"/>
            <w:proofErr w:type="gramEnd"/>
          </w:p>
        </w:tc>
        <w:tc>
          <w:tcPr>
            <w:tcW w:w="997" w:type="dxa"/>
          </w:tcPr>
          <w:p w14:paraId="7255F26F" w14:textId="1CF75625" w:rsidR="002624CD" w:rsidRPr="007815EB" w:rsidRDefault="002624CD" w:rsidP="00214C99">
            <w:pPr>
              <w:pStyle w:val="Table0Normal"/>
              <w:jc w:val="center"/>
              <w:rPr>
                <w:rFonts w:cs="Arial"/>
              </w:rPr>
            </w:pPr>
            <w:r w:rsidRPr="007815EB">
              <w:rPr>
                <w:rFonts w:cs="Arial"/>
              </w:rPr>
              <w:t>1</w:t>
            </w:r>
          </w:p>
        </w:tc>
        <w:tc>
          <w:tcPr>
            <w:tcW w:w="3627" w:type="dxa"/>
          </w:tcPr>
          <w:p w14:paraId="664280E9" w14:textId="77777777" w:rsidR="002624CD" w:rsidRPr="00581290" w:rsidRDefault="002624CD" w:rsidP="00BD2BBF">
            <w:pPr>
              <w:pStyle w:val="Table0Normal"/>
              <w:rPr>
                <w:color w:val="000000"/>
                <w:szCs w:val="22"/>
              </w:rPr>
            </w:pPr>
            <w:r w:rsidRPr="00581290">
              <w:rPr>
                <w:color w:val="000000"/>
                <w:szCs w:val="22"/>
              </w:rPr>
              <w:t>Verkürzte berufliche Grundbildung</w:t>
            </w:r>
          </w:p>
        </w:tc>
      </w:tr>
      <w:tr w:rsidR="002624CD" w:rsidRPr="00154D67" w14:paraId="395C6340" w14:textId="77777777" w:rsidTr="00864446">
        <w:trPr>
          <w:cnfStyle w:val="000000010000" w:firstRow="0" w:lastRow="0" w:firstColumn="0" w:lastColumn="0" w:oddVBand="0" w:evenVBand="0" w:oddHBand="0" w:evenHBand="1" w:firstRowFirstColumn="0" w:firstRowLastColumn="0" w:lastRowFirstColumn="0" w:lastRowLastColumn="0"/>
        </w:trPr>
        <w:tc>
          <w:tcPr>
            <w:tcW w:w="1271" w:type="dxa"/>
          </w:tcPr>
          <w:p w14:paraId="78EB70D0" w14:textId="77777777" w:rsidR="002624CD" w:rsidRDefault="002624CD" w:rsidP="00BD2BBF">
            <w:pPr>
              <w:pStyle w:val="Table0Normal"/>
              <w:rPr>
                <w:rFonts w:cs="Arial"/>
                <w:bCs/>
              </w:rPr>
            </w:pPr>
            <w:proofErr w:type="spellStart"/>
            <w:r>
              <w:rPr>
                <w:rFonts w:cs="Arial"/>
                <w:bCs/>
              </w:rPr>
              <w:t>comment</w:t>
            </w:r>
            <w:proofErr w:type="spellEnd"/>
          </w:p>
        </w:tc>
        <w:tc>
          <w:tcPr>
            <w:tcW w:w="2689" w:type="dxa"/>
          </w:tcPr>
          <w:p w14:paraId="7B53E2CE" w14:textId="407E364C" w:rsidR="002624CD" w:rsidRDefault="007E434D" w:rsidP="00062DF0">
            <w:pPr>
              <w:pStyle w:val="Table0Normal"/>
              <w:rPr>
                <w:rFonts w:cs="Arial"/>
              </w:rPr>
            </w:pPr>
            <w:proofErr w:type="spellStart"/>
            <w:r>
              <w:rPr>
                <w:rFonts w:cs="Arial"/>
              </w:rPr>
              <w:t>commentContractFormType</w:t>
            </w:r>
            <w:proofErr w:type="spellEnd"/>
          </w:p>
        </w:tc>
        <w:tc>
          <w:tcPr>
            <w:tcW w:w="997" w:type="dxa"/>
          </w:tcPr>
          <w:p w14:paraId="5C30F3CB" w14:textId="77777777" w:rsidR="002624CD" w:rsidRDefault="002624CD" w:rsidP="00BD2BBF">
            <w:pPr>
              <w:pStyle w:val="Table0Normal"/>
              <w:jc w:val="center"/>
              <w:rPr>
                <w:rFonts w:cs="Arial"/>
              </w:rPr>
            </w:pPr>
            <w:r>
              <w:rPr>
                <w:rFonts w:cs="Arial"/>
              </w:rPr>
              <w:t>0..1</w:t>
            </w:r>
          </w:p>
        </w:tc>
        <w:tc>
          <w:tcPr>
            <w:tcW w:w="3627" w:type="dxa"/>
          </w:tcPr>
          <w:p w14:paraId="5D058F6E" w14:textId="77777777" w:rsidR="002624CD" w:rsidRPr="00581290" w:rsidRDefault="002624CD" w:rsidP="008916AE">
            <w:pPr>
              <w:pStyle w:val="Table0Normal"/>
              <w:keepNext/>
              <w:rPr>
                <w:color w:val="000000"/>
                <w:szCs w:val="22"/>
              </w:rPr>
            </w:pPr>
            <w:r>
              <w:rPr>
                <w:color w:val="000000"/>
                <w:szCs w:val="22"/>
              </w:rPr>
              <w:t>Andere Grundbildung (Freitext-Feld)</w:t>
            </w:r>
          </w:p>
        </w:tc>
      </w:tr>
    </w:tbl>
    <w:p w14:paraId="0F63E259" w14:textId="03AA44AA" w:rsidR="008916AE" w:rsidRDefault="008916AE" w:rsidP="00001FB5">
      <w:pPr>
        <w:pStyle w:val="Beschriftung"/>
      </w:pPr>
      <w:bookmarkStart w:id="549" w:name="_Toc166050456"/>
      <w:r>
        <w:t xml:space="preserve">Tabelle </w:t>
      </w:r>
      <w:r w:rsidR="005137A2">
        <w:fldChar w:fldCharType="begin"/>
      </w:r>
      <w:r w:rsidR="005137A2">
        <w:instrText xml:space="preserve"> SEQ Tabelle \* ARABIC </w:instrText>
      </w:r>
      <w:r w:rsidR="005137A2">
        <w:fldChar w:fldCharType="separate"/>
      </w:r>
      <w:r w:rsidR="002A052A">
        <w:rPr>
          <w:noProof/>
        </w:rPr>
        <w:t>68</w:t>
      </w:r>
      <w:r w:rsidR="005137A2">
        <w:rPr>
          <w:noProof/>
        </w:rPr>
        <w:fldChar w:fldCharType="end"/>
      </w:r>
      <w:r w:rsidR="007D606C">
        <w:t>: Definition des Datentyps</w:t>
      </w:r>
      <w:r w:rsidR="00AE1A23">
        <w:t xml:space="preserve"> «</w:t>
      </w:r>
      <w:proofErr w:type="spellStart"/>
      <w:r w:rsidR="00AE1A23">
        <w:rPr>
          <w:rFonts w:cs="Arial"/>
        </w:rPr>
        <w:t>baseEducationType</w:t>
      </w:r>
      <w:proofErr w:type="spellEnd"/>
      <w:r w:rsidR="00AE1A23">
        <w:t>».</w:t>
      </w:r>
      <w:bookmarkEnd w:id="549"/>
    </w:p>
    <w:p w14:paraId="22CA47CD" w14:textId="1CE9CF5C" w:rsidR="007D77D1" w:rsidRDefault="007E434D" w:rsidP="007D77D1">
      <w:pPr>
        <w:pStyle w:val="berschrift2"/>
      </w:pPr>
      <w:bookmarkStart w:id="550" w:name="_Toc166050365"/>
      <w:proofErr w:type="spellStart"/>
      <w:r>
        <w:rPr>
          <w:rFonts w:cs="Arial"/>
        </w:rPr>
        <w:t>commentContractForm</w:t>
      </w:r>
      <w:r w:rsidR="007D77D1">
        <w:rPr>
          <w:rFonts w:cs="Arial"/>
        </w:rPr>
        <w:t>Type</w:t>
      </w:r>
      <w:proofErr w:type="spellEnd"/>
      <w:r w:rsidR="007D77D1">
        <w:t xml:space="preserve"> (</w:t>
      </w:r>
      <w:r>
        <w:t>Kommentarfeld</w:t>
      </w:r>
      <w:r w:rsidR="007D77D1">
        <w:t xml:space="preserve"> </w:t>
      </w:r>
      <w:r>
        <w:t>Lehrvertragsformular</w:t>
      </w:r>
      <w:r w:rsidR="007D77D1">
        <w:t>)</w:t>
      </w:r>
      <w:bookmarkEnd w:id="550"/>
    </w:p>
    <w:tbl>
      <w:tblPr>
        <w:tblStyle w:val="AWK-Tabelle2mitEinzug"/>
        <w:tblW w:w="0" w:type="auto"/>
        <w:tblLayout w:type="fixed"/>
        <w:tblLook w:val="0420" w:firstRow="1" w:lastRow="0" w:firstColumn="0" w:lastColumn="0" w:noHBand="0" w:noVBand="1"/>
      </w:tblPr>
      <w:tblGrid>
        <w:gridCol w:w="2407"/>
        <w:gridCol w:w="6235"/>
      </w:tblGrid>
      <w:tr w:rsidR="007E434D" w14:paraId="1F75CA8E" w14:textId="77777777" w:rsidTr="00EF1AED">
        <w:trPr>
          <w:cnfStyle w:val="100000000000" w:firstRow="1" w:lastRow="0" w:firstColumn="0" w:lastColumn="0" w:oddVBand="0" w:evenVBand="0" w:oddHBand="0" w:evenHBand="0" w:firstRowFirstColumn="0" w:firstRowLastColumn="0" w:lastRowFirstColumn="0" w:lastRowLastColumn="0"/>
        </w:trPr>
        <w:tc>
          <w:tcPr>
            <w:tcW w:w="2407" w:type="dxa"/>
            <w:hideMark/>
          </w:tcPr>
          <w:p w14:paraId="15B0894D" w14:textId="77777777" w:rsidR="007E434D" w:rsidRDefault="007E434D" w:rsidP="004E6F39">
            <w:pPr>
              <w:pStyle w:val="Table0Normal"/>
              <w:rPr>
                <w:b w:val="0"/>
                <w:bCs w:val="0"/>
              </w:rPr>
            </w:pPr>
            <w:r>
              <w:rPr>
                <w:rFonts w:cs="Arial"/>
              </w:rPr>
              <w:t>Datentyp</w:t>
            </w:r>
          </w:p>
        </w:tc>
        <w:tc>
          <w:tcPr>
            <w:tcW w:w="6235" w:type="dxa"/>
            <w:hideMark/>
          </w:tcPr>
          <w:p w14:paraId="309000A7" w14:textId="77777777" w:rsidR="007E434D" w:rsidRDefault="007E434D" w:rsidP="004E6F39">
            <w:pPr>
              <w:pStyle w:val="Table0Normal"/>
              <w:rPr>
                <w:b w:val="0"/>
                <w:bCs w:val="0"/>
              </w:rPr>
            </w:pPr>
            <w:r>
              <w:rPr>
                <w:rFonts w:cs="Arial"/>
              </w:rPr>
              <w:t>Beschreibung</w:t>
            </w:r>
          </w:p>
        </w:tc>
      </w:tr>
      <w:tr w:rsidR="007E434D" w14:paraId="67AE62BA" w14:textId="77777777" w:rsidTr="00EF1AED">
        <w:trPr>
          <w:cnfStyle w:val="000000100000" w:firstRow="0" w:lastRow="0" w:firstColumn="0" w:lastColumn="0" w:oddVBand="0" w:evenVBand="0" w:oddHBand="1" w:evenHBand="0" w:firstRowFirstColumn="0" w:firstRowLastColumn="0" w:lastRowFirstColumn="0" w:lastRowLastColumn="0"/>
        </w:trPr>
        <w:tc>
          <w:tcPr>
            <w:tcW w:w="2407" w:type="dxa"/>
            <w:hideMark/>
          </w:tcPr>
          <w:p w14:paraId="04E872CB" w14:textId="77777777" w:rsidR="007E434D" w:rsidRDefault="007E434D" w:rsidP="004E6F39">
            <w:pPr>
              <w:pStyle w:val="Table0Normal"/>
            </w:pPr>
            <w:proofErr w:type="spellStart"/>
            <w:proofErr w:type="gramStart"/>
            <w:r>
              <w:t>xs:token</w:t>
            </w:r>
            <w:proofErr w:type="spellEnd"/>
            <w:proofErr w:type="gramEnd"/>
            <w:r>
              <w:t xml:space="preserve"> (</w:t>
            </w:r>
            <w:proofErr w:type="spellStart"/>
            <w:r>
              <w:t>maxLength</w:t>
            </w:r>
            <w:proofErr w:type="spellEnd"/>
            <w:r>
              <w:t xml:space="preserve"> = 300)</w:t>
            </w:r>
          </w:p>
        </w:tc>
        <w:tc>
          <w:tcPr>
            <w:tcW w:w="6235" w:type="dxa"/>
            <w:hideMark/>
          </w:tcPr>
          <w:p w14:paraId="64889AFA" w14:textId="186CBF65" w:rsidR="007E434D" w:rsidRDefault="007E434D" w:rsidP="004E6F39">
            <w:pPr>
              <w:pStyle w:val="Table0Normal"/>
              <w:keepNext/>
            </w:pPr>
            <w:r>
              <w:t xml:space="preserve">Freitextfeld für Kommentare </w:t>
            </w:r>
            <w:r w:rsidR="00891DB8">
              <w:t>im Lehrvertragsformular</w:t>
            </w:r>
          </w:p>
        </w:tc>
      </w:tr>
    </w:tbl>
    <w:p w14:paraId="330E873E" w14:textId="48E9492F" w:rsidR="007D77D1" w:rsidRDefault="007D77D1" w:rsidP="00001FB5">
      <w:pPr>
        <w:pStyle w:val="Beschriftung"/>
      </w:pPr>
      <w:bookmarkStart w:id="551" w:name="_Toc166050457"/>
      <w:r>
        <w:t xml:space="preserve">Tabelle </w:t>
      </w:r>
      <w:r w:rsidR="005137A2">
        <w:fldChar w:fldCharType="begin"/>
      </w:r>
      <w:r w:rsidR="005137A2">
        <w:instrText xml:space="preserve"> SEQ Tabelle \* ARABIC </w:instrText>
      </w:r>
      <w:r w:rsidR="005137A2">
        <w:fldChar w:fldCharType="separate"/>
      </w:r>
      <w:r w:rsidR="002A052A">
        <w:rPr>
          <w:noProof/>
        </w:rPr>
        <w:t>69</w:t>
      </w:r>
      <w:r w:rsidR="005137A2">
        <w:rPr>
          <w:noProof/>
        </w:rPr>
        <w:fldChar w:fldCharType="end"/>
      </w:r>
      <w:r>
        <w:t>: Definition des Datentyps «</w:t>
      </w:r>
      <w:proofErr w:type="spellStart"/>
      <w:r w:rsidR="007E434D">
        <w:rPr>
          <w:rFonts w:cs="Arial"/>
        </w:rPr>
        <w:t>commentContractFormType</w:t>
      </w:r>
      <w:proofErr w:type="spellEnd"/>
      <w:r>
        <w:t>».</w:t>
      </w:r>
      <w:bookmarkEnd w:id="551"/>
    </w:p>
    <w:p w14:paraId="6115F6CE" w14:textId="52EC5EB0" w:rsidR="00066D38" w:rsidRDefault="00066D38" w:rsidP="002624CD">
      <w:pPr>
        <w:pStyle w:val="berschrift2"/>
      </w:pPr>
      <w:bookmarkStart w:id="552" w:name="_Toc166050366"/>
      <w:proofErr w:type="spellStart"/>
      <w:r w:rsidRPr="00C418EE">
        <w:lastRenderedPageBreak/>
        <w:t>hostCompanyContractFormType</w:t>
      </w:r>
      <w:proofErr w:type="spellEnd"/>
      <w:r>
        <w:t xml:space="preserve"> </w:t>
      </w:r>
      <w:r w:rsidR="0079688E">
        <w:t>(Lehrbetrieb)</w:t>
      </w:r>
      <w:bookmarkEnd w:id="552"/>
    </w:p>
    <w:tbl>
      <w:tblPr>
        <w:tblStyle w:val="AWK-Tabelle2mitEinzug"/>
        <w:tblW w:w="0" w:type="auto"/>
        <w:tblLayout w:type="fixed"/>
        <w:tblLook w:val="0420" w:firstRow="1" w:lastRow="0" w:firstColumn="0" w:lastColumn="0" w:noHBand="0" w:noVBand="1"/>
      </w:tblPr>
      <w:tblGrid>
        <w:gridCol w:w="916"/>
        <w:gridCol w:w="917"/>
        <w:gridCol w:w="2127"/>
        <w:gridCol w:w="997"/>
        <w:gridCol w:w="3627"/>
        <w:gridCol w:w="58"/>
      </w:tblGrid>
      <w:tr w:rsidR="00066D38" w:rsidRPr="00C05959" w14:paraId="3440029E" w14:textId="77777777" w:rsidTr="00EF1AED">
        <w:trPr>
          <w:gridAfter w:val="1"/>
          <w:cnfStyle w:val="100000000000" w:firstRow="1" w:lastRow="0" w:firstColumn="0" w:lastColumn="0" w:oddVBand="0" w:evenVBand="0" w:oddHBand="0" w:evenHBand="0" w:firstRowFirstColumn="0" w:firstRowLastColumn="0" w:lastRowFirstColumn="0" w:lastRowLastColumn="0"/>
          <w:wAfter w:w="58" w:type="dxa"/>
          <w:tblHeader/>
        </w:trPr>
        <w:tc>
          <w:tcPr>
            <w:tcW w:w="1833" w:type="dxa"/>
            <w:gridSpan w:val="2"/>
          </w:tcPr>
          <w:p w14:paraId="12B37B5F" w14:textId="77777777" w:rsidR="00066D38" w:rsidRPr="003F35CC" w:rsidRDefault="00066D38" w:rsidP="00BD2BBF">
            <w:pPr>
              <w:pStyle w:val="Table0Normal"/>
              <w:rPr>
                <w:b w:val="0"/>
                <w:bCs w:val="0"/>
              </w:rPr>
            </w:pPr>
            <w:r>
              <w:t>Element</w:t>
            </w:r>
          </w:p>
        </w:tc>
        <w:tc>
          <w:tcPr>
            <w:tcW w:w="2127" w:type="dxa"/>
          </w:tcPr>
          <w:p w14:paraId="0A90A669" w14:textId="77777777" w:rsidR="00066D38" w:rsidRPr="003F35CC" w:rsidRDefault="00066D38" w:rsidP="00BD2BBF">
            <w:pPr>
              <w:pStyle w:val="Table0Normal"/>
              <w:rPr>
                <w:b w:val="0"/>
                <w:bCs w:val="0"/>
              </w:rPr>
            </w:pPr>
            <w:r>
              <w:t>Datentyp</w:t>
            </w:r>
          </w:p>
        </w:tc>
        <w:tc>
          <w:tcPr>
            <w:tcW w:w="997" w:type="dxa"/>
          </w:tcPr>
          <w:p w14:paraId="6A4CB4C7" w14:textId="77777777" w:rsidR="00066D38" w:rsidRPr="003F35CC" w:rsidRDefault="00066D38" w:rsidP="00BD2BBF">
            <w:pPr>
              <w:pStyle w:val="Table0Normal"/>
              <w:rPr>
                <w:b w:val="0"/>
                <w:bCs w:val="0"/>
              </w:rPr>
            </w:pPr>
            <w:r>
              <w:t>Vorkommen</w:t>
            </w:r>
          </w:p>
        </w:tc>
        <w:tc>
          <w:tcPr>
            <w:tcW w:w="3627" w:type="dxa"/>
          </w:tcPr>
          <w:p w14:paraId="1BC01DB2" w14:textId="77777777" w:rsidR="00066D38" w:rsidRPr="003F35CC" w:rsidRDefault="00066D38" w:rsidP="00BD2BBF">
            <w:pPr>
              <w:pStyle w:val="Table0Normal"/>
              <w:rPr>
                <w:b w:val="0"/>
                <w:bCs w:val="0"/>
              </w:rPr>
            </w:pPr>
            <w:r w:rsidRPr="00C05959">
              <w:t>Beschreibung</w:t>
            </w:r>
          </w:p>
        </w:tc>
      </w:tr>
      <w:tr w:rsidR="00066D38" w:rsidRPr="00154D67" w14:paraId="6E06178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6B12FC8" w14:textId="0BB73D3A" w:rsidR="00066D38" w:rsidRPr="00DB13B9" w:rsidRDefault="00EF4943" w:rsidP="00BD2BBF">
            <w:pPr>
              <w:pStyle w:val="Table0Normal"/>
              <w:rPr>
                <w:rFonts w:cs="Arial"/>
                <w:bCs/>
                <w:szCs w:val="18"/>
              </w:rPr>
            </w:pPr>
            <w:proofErr w:type="spellStart"/>
            <w:r w:rsidRPr="00DB13B9">
              <w:rPr>
                <w:rFonts w:cs="Arial"/>
                <w:bCs/>
                <w:szCs w:val="18"/>
              </w:rPr>
              <w:t>companyName</w:t>
            </w:r>
            <w:proofErr w:type="spellEnd"/>
          </w:p>
        </w:tc>
        <w:tc>
          <w:tcPr>
            <w:tcW w:w="2127" w:type="dxa"/>
          </w:tcPr>
          <w:p w14:paraId="2682D0F8" w14:textId="023E33EC" w:rsidR="00066D38" w:rsidRPr="00DB13B9" w:rsidRDefault="0012478E" w:rsidP="00BD2BBF">
            <w:pPr>
              <w:pStyle w:val="Table0Normal"/>
              <w:rPr>
                <w:rFonts w:cs="Arial"/>
                <w:szCs w:val="18"/>
              </w:rPr>
            </w:pPr>
            <w:r w:rsidRPr="00DB13B9">
              <w:rPr>
                <w:rFonts w:cs="Arial"/>
                <w:szCs w:val="18"/>
              </w:rPr>
              <w:t>eCH-</w:t>
            </w:r>
            <w:proofErr w:type="gramStart"/>
            <w:r w:rsidRPr="00DB13B9">
              <w:rPr>
                <w:rFonts w:cs="Arial"/>
                <w:szCs w:val="18"/>
              </w:rPr>
              <w:t>0</w:t>
            </w:r>
            <w:r w:rsidR="00FE50F4">
              <w:rPr>
                <w:rFonts w:cs="Arial"/>
                <w:szCs w:val="18"/>
              </w:rPr>
              <w:t>108</w:t>
            </w:r>
            <w:r w:rsidRPr="00DB13B9">
              <w:rPr>
                <w:rFonts w:cs="Arial"/>
                <w:szCs w:val="18"/>
              </w:rPr>
              <w:t>:</w:t>
            </w:r>
            <w:r w:rsidR="00FE50F4">
              <w:rPr>
                <w:rFonts w:cs="Arial"/>
                <w:szCs w:val="18"/>
              </w:rPr>
              <w:t>unitNameType</w:t>
            </w:r>
            <w:proofErr w:type="gramEnd"/>
          </w:p>
        </w:tc>
        <w:tc>
          <w:tcPr>
            <w:tcW w:w="997" w:type="dxa"/>
          </w:tcPr>
          <w:p w14:paraId="03976E3F" w14:textId="3654C5C6" w:rsidR="00066D38" w:rsidRPr="00DB13B9" w:rsidRDefault="00EF4943" w:rsidP="00BD2BBF">
            <w:pPr>
              <w:pStyle w:val="Table0Normal"/>
              <w:jc w:val="center"/>
              <w:rPr>
                <w:rFonts w:cs="Arial"/>
                <w:szCs w:val="18"/>
              </w:rPr>
            </w:pPr>
            <w:r w:rsidRPr="00DB13B9">
              <w:rPr>
                <w:rFonts w:cs="Arial"/>
                <w:szCs w:val="18"/>
              </w:rPr>
              <w:t>1</w:t>
            </w:r>
          </w:p>
        </w:tc>
        <w:tc>
          <w:tcPr>
            <w:tcW w:w="3685" w:type="dxa"/>
            <w:gridSpan w:val="2"/>
          </w:tcPr>
          <w:p w14:paraId="636D2A8C" w14:textId="7EA7F5DF" w:rsidR="00066D38" w:rsidRPr="00DB13B9" w:rsidRDefault="00EF4943" w:rsidP="00BD2BBF">
            <w:pPr>
              <w:pStyle w:val="Table0Normal"/>
              <w:rPr>
                <w:rFonts w:cs="Arial"/>
                <w:szCs w:val="18"/>
              </w:rPr>
            </w:pPr>
            <w:r w:rsidRPr="00DB13B9">
              <w:rPr>
                <w:rFonts w:cs="Arial"/>
                <w:szCs w:val="18"/>
              </w:rPr>
              <w:t>Firma</w:t>
            </w:r>
          </w:p>
        </w:tc>
      </w:tr>
      <w:tr w:rsidR="00C63173" w:rsidRPr="00154D67" w14:paraId="204C06C9"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7AC14146" w14:textId="43878B07" w:rsidR="00C63173" w:rsidRPr="00DB13B9" w:rsidRDefault="00C63173" w:rsidP="00C63173">
            <w:pPr>
              <w:pStyle w:val="Table0Normal"/>
              <w:rPr>
                <w:rFonts w:cs="Arial"/>
                <w:bCs/>
                <w:szCs w:val="18"/>
              </w:rPr>
            </w:pPr>
            <w:r w:rsidRPr="00DB13B9">
              <w:rPr>
                <w:bCs/>
                <w:noProof/>
                <w:szCs w:val="18"/>
              </w:rPr>
              <w:t>street</w:t>
            </w:r>
          </w:p>
        </w:tc>
        <w:tc>
          <w:tcPr>
            <w:tcW w:w="2127" w:type="dxa"/>
          </w:tcPr>
          <w:p w14:paraId="62F2134A" w14:textId="4CB022C1" w:rsidR="00C63173" w:rsidRPr="00DB13B9" w:rsidRDefault="00C63173" w:rsidP="00C63173">
            <w:pPr>
              <w:pStyle w:val="Table0Normal"/>
              <w:rPr>
                <w:rFonts w:cs="Arial"/>
                <w:szCs w:val="18"/>
              </w:rPr>
            </w:pPr>
            <w:r w:rsidRPr="00DB13B9">
              <w:rPr>
                <w:szCs w:val="18"/>
              </w:rPr>
              <w:t>eCH-</w:t>
            </w:r>
            <w:proofErr w:type="gramStart"/>
            <w:r w:rsidRPr="00DB13B9">
              <w:rPr>
                <w:szCs w:val="18"/>
              </w:rPr>
              <w:t>0010:streetType</w:t>
            </w:r>
            <w:proofErr w:type="gramEnd"/>
          </w:p>
        </w:tc>
        <w:tc>
          <w:tcPr>
            <w:tcW w:w="997" w:type="dxa"/>
          </w:tcPr>
          <w:p w14:paraId="7BDAD745" w14:textId="610BA4A4" w:rsidR="00C63173" w:rsidRPr="00DB13B9" w:rsidRDefault="00C63173" w:rsidP="00C63173">
            <w:pPr>
              <w:pStyle w:val="Table0Normal"/>
              <w:jc w:val="center"/>
              <w:rPr>
                <w:rFonts w:cs="Arial"/>
                <w:szCs w:val="18"/>
              </w:rPr>
            </w:pPr>
            <w:r w:rsidRPr="00DB13B9">
              <w:rPr>
                <w:szCs w:val="18"/>
              </w:rPr>
              <w:t>1</w:t>
            </w:r>
          </w:p>
        </w:tc>
        <w:tc>
          <w:tcPr>
            <w:tcW w:w="3627" w:type="dxa"/>
          </w:tcPr>
          <w:p w14:paraId="158166A8" w14:textId="77222580" w:rsidR="00C63173" w:rsidRPr="00DB13B9" w:rsidRDefault="00C63173" w:rsidP="00C63173">
            <w:pPr>
              <w:pStyle w:val="Table0Normal"/>
              <w:rPr>
                <w:color w:val="000000"/>
                <w:szCs w:val="18"/>
              </w:rPr>
            </w:pPr>
            <w:r w:rsidRPr="00DB13B9">
              <w:rPr>
                <w:szCs w:val="18"/>
              </w:rPr>
              <w:t>Strassenbezeichnungen (dies kann auch der Name einer Lokalität, etc. sein)</w:t>
            </w:r>
          </w:p>
        </w:tc>
      </w:tr>
      <w:tr w:rsidR="00C63173" w:rsidRPr="00154D67" w14:paraId="4697E90B"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1833" w:type="dxa"/>
            <w:gridSpan w:val="2"/>
          </w:tcPr>
          <w:p w14:paraId="1FAD1900" w14:textId="170BCB4C" w:rsidR="00C63173" w:rsidRPr="00DB13B9" w:rsidRDefault="00C63173" w:rsidP="00C63173">
            <w:pPr>
              <w:pStyle w:val="Table0Normal"/>
              <w:rPr>
                <w:rFonts w:cs="Arial"/>
                <w:bCs/>
                <w:szCs w:val="18"/>
              </w:rPr>
            </w:pPr>
            <w:r w:rsidRPr="00DB13B9">
              <w:rPr>
                <w:bCs/>
                <w:noProof/>
                <w:szCs w:val="18"/>
              </w:rPr>
              <w:t>houseNumber</w:t>
            </w:r>
          </w:p>
        </w:tc>
        <w:tc>
          <w:tcPr>
            <w:tcW w:w="2127" w:type="dxa"/>
          </w:tcPr>
          <w:p w14:paraId="4EA4CF85" w14:textId="47422856" w:rsidR="00C63173" w:rsidRPr="00DB13B9" w:rsidRDefault="00C63173" w:rsidP="00C63173">
            <w:pPr>
              <w:pStyle w:val="Table0Normal"/>
              <w:rPr>
                <w:rFonts w:cs="Arial"/>
                <w:szCs w:val="18"/>
              </w:rPr>
            </w:pPr>
            <w:r w:rsidRPr="00DB13B9">
              <w:rPr>
                <w:szCs w:val="18"/>
              </w:rPr>
              <w:t>eCH-</w:t>
            </w:r>
            <w:proofErr w:type="gramStart"/>
            <w:r w:rsidRPr="00DB13B9">
              <w:rPr>
                <w:szCs w:val="18"/>
              </w:rPr>
              <w:t>0010:houseNumberType</w:t>
            </w:r>
            <w:proofErr w:type="gramEnd"/>
          </w:p>
        </w:tc>
        <w:tc>
          <w:tcPr>
            <w:tcW w:w="997" w:type="dxa"/>
          </w:tcPr>
          <w:p w14:paraId="23B9F5D6" w14:textId="6AE7E628" w:rsidR="00C63173" w:rsidRPr="00DB13B9" w:rsidRDefault="00C63173" w:rsidP="00C63173">
            <w:pPr>
              <w:pStyle w:val="Table0Normal"/>
              <w:jc w:val="center"/>
              <w:rPr>
                <w:rFonts w:cs="Arial"/>
                <w:szCs w:val="18"/>
              </w:rPr>
            </w:pPr>
            <w:r w:rsidRPr="00DB13B9">
              <w:rPr>
                <w:szCs w:val="18"/>
              </w:rPr>
              <w:t>0..1</w:t>
            </w:r>
          </w:p>
        </w:tc>
        <w:tc>
          <w:tcPr>
            <w:tcW w:w="3627" w:type="dxa"/>
          </w:tcPr>
          <w:p w14:paraId="3018E863" w14:textId="540B2121" w:rsidR="00C63173" w:rsidRPr="00DB13B9" w:rsidRDefault="00C63173" w:rsidP="00C63173">
            <w:pPr>
              <w:pStyle w:val="Table0Normal"/>
              <w:rPr>
                <w:color w:val="000000"/>
                <w:szCs w:val="18"/>
              </w:rPr>
            </w:pPr>
            <w:r w:rsidRPr="00DB13B9">
              <w:rPr>
                <w:szCs w:val="18"/>
              </w:rPr>
              <w:t>Hausnummer (zu setzen, falls vorhanden)</w:t>
            </w:r>
          </w:p>
        </w:tc>
      </w:tr>
      <w:tr w:rsidR="00C63173" w:rsidRPr="00154D67" w14:paraId="575A359C"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4CD424FC" w14:textId="650C7E32" w:rsidR="00C63173" w:rsidRPr="00DB13B9" w:rsidRDefault="00C63173" w:rsidP="00C63173">
            <w:pPr>
              <w:pStyle w:val="Table0Normal"/>
              <w:rPr>
                <w:rFonts w:cs="Arial"/>
                <w:bCs/>
                <w:szCs w:val="18"/>
              </w:rPr>
            </w:pPr>
            <w:r w:rsidRPr="00DB13B9">
              <w:rPr>
                <w:bCs/>
                <w:noProof/>
                <w:szCs w:val="18"/>
              </w:rPr>
              <w:t>town</w:t>
            </w:r>
          </w:p>
        </w:tc>
        <w:tc>
          <w:tcPr>
            <w:tcW w:w="2127" w:type="dxa"/>
          </w:tcPr>
          <w:p w14:paraId="019BB729" w14:textId="0A752599" w:rsidR="00C63173" w:rsidRPr="00DB13B9" w:rsidRDefault="00C63173" w:rsidP="00C63173">
            <w:pPr>
              <w:pStyle w:val="Table0Normal"/>
              <w:rPr>
                <w:rFonts w:cs="Arial"/>
                <w:szCs w:val="18"/>
              </w:rPr>
            </w:pPr>
            <w:r w:rsidRPr="00DB13B9">
              <w:rPr>
                <w:szCs w:val="18"/>
              </w:rPr>
              <w:t>eCH-</w:t>
            </w:r>
            <w:proofErr w:type="gramStart"/>
            <w:r w:rsidRPr="00DB13B9">
              <w:rPr>
                <w:szCs w:val="18"/>
              </w:rPr>
              <w:t>0010:townType</w:t>
            </w:r>
            <w:proofErr w:type="gramEnd"/>
          </w:p>
        </w:tc>
        <w:tc>
          <w:tcPr>
            <w:tcW w:w="997" w:type="dxa"/>
          </w:tcPr>
          <w:p w14:paraId="4DCE4AAE" w14:textId="0C62CFF2" w:rsidR="00C63173" w:rsidRPr="00DB13B9" w:rsidRDefault="00C63173" w:rsidP="00C63173">
            <w:pPr>
              <w:pStyle w:val="Table0Normal"/>
              <w:jc w:val="center"/>
              <w:rPr>
                <w:rFonts w:cs="Arial"/>
                <w:szCs w:val="18"/>
              </w:rPr>
            </w:pPr>
            <w:r w:rsidRPr="00DB13B9">
              <w:rPr>
                <w:szCs w:val="18"/>
              </w:rPr>
              <w:t>1</w:t>
            </w:r>
          </w:p>
        </w:tc>
        <w:tc>
          <w:tcPr>
            <w:tcW w:w="3627" w:type="dxa"/>
          </w:tcPr>
          <w:p w14:paraId="7E13C42F" w14:textId="44A2EC5B" w:rsidR="00C63173" w:rsidRPr="00DB13B9" w:rsidRDefault="00C63173" w:rsidP="00C63173">
            <w:pPr>
              <w:pStyle w:val="Table0Normal"/>
              <w:rPr>
                <w:color w:val="000000"/>
                <w:szCs w:val="18"/>
              </w:rPr>
            </w:pPr>
            <w:r w:rsidRPr="00DB13B9">
              <w:rPr>
                <w:szCs w:val="18"/>
              </w:rPr>
              <w:t>Ortsname</w:t>
            </w:r>
          </w:p>
        </w:tc>
      </w:tr>
      <w:tr w:rsidR="00514A4B" w:rsidRPr="00154D67" w14:paraId="220F9489"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916" w:type="dxa"/>
            <w:vMerge w:val="restart"/>
            <w:textDirection w:val="btLr"/>
            <w:vAlign w:val="center"/>
          </w:tcPr>
          <w:p w14:paraId="630909EC" w14:textId="7058F1DD" w:rsidR="00514A4B" w:rsidRPr="00DB13B9" w:rsidRDefault="00514A4B" w:rsidP="00514A4B">
            <w:pPr>
              <w:pStyle w:val="Table0Normal"/>
              <w:jc w:val="center"/>
              <w:rPr>
                <w:bCs/>
                <w:noProof/>
                <w:szCs w:val="18"/>
              </w:rPr>
            </w:pPr>
            <w:r w:rsidRPr="00BB7A1E">
              <w:rPr>
                <w:bCs/>
                <w:noProof/>
                <w:szCs w:val="18"/>
              </w:rPr>
              <mc:AlternateContent>
                <mc:Choice Requires="wps">
                  <w:drawing>
                    <wp:anchor distT="0" distB="0" distL="114300" distR="114300" simplePos="0" relativeHeight="251658242" behindDoc="0" locked="0" layoutInCell="1" allowOverlap="1" wp14:anchorId="1F438E91" wp14:editId="7DC11E13">
                      <wp:simplePos x="0" y="0"/>
                      <wp:positionH relativeFrom="column">
                        <wp:posOffset>252349</wp:posOffset>
                      </wp:positionH>
                      <wp:positionV relativeFrom="paragraph">
                        <wp:posOffset>-647775</wp:posOffset>
                      </wp:positionV>
                      <wp:extent cx="215660" cy="599704"/>
                      <wp:effectExtent l="0" t="0" r="13335" b="10160"/>
                      <wp:wrapNone/>
                      <wp:docPr id="17" name="Geschweifte Klammer links 17"/>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47A53E5D"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38E91" id="Geschweifte Klammer links 17" o:spid="_x0000_s1027" type="#_x0000_t87" style="position:absolute;left:0;text-align:left;margin-left:19.85pt;margin-top:-51pt;width:17pt;height:47.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" adj="647" strokecolor="black [3040]">
                      <v:textbox style="layout-flow:vertical;mso-layout-flow-alt:bottom-to-top">
                        <w:txbxContent>
                          <w:p w14:paraId="47A53E5D"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proofErr w:type="spellStart"/>
            <w:r w:rsidRPr="00BB7A1E">
              <w:rPr>
                <w:rFonts w:cs="Arial"/>
                <w:bCs/>
                <w:szCs w:val="18"/>
              </w:rPr>
              <w:t>choice</w:t>
            </w:r>
            <w:proofErr w:type="spellEnd"/>
          </w:p>
        </w:tc>
        <w:tc>
          <w:tcPr>
            <w:tcW w:w="917" w:type="dxa"/>
          </w:tcPr>
          <w:p w14:paraId="7E9C9BF6" w14:textId="74ABB117" w:rsidR="00514A4B" w:rsidRPr="00DB13B9" w:rsidRDefault="00514A4B" w:rsidP="00514A4B">
            <w:pPr>
              <w:pStyle w:val="Table0Normal"/>
              <w:rPr>
                <w:bCs/>
                <w:noProof/>
                <w:szCs w:val="18"/>
              </w:rPr>
            </w:pPr>
            <w:r w:rsidRPr="00BB7A1E">
              <w:rPr>
                <w:bCs/>
                <w:noProof/>
                <w:szCs w:val="18"/>
              </w:rPr>
              <w:t>swissZipCode</w:t>
            </w:r>
          </w:p>
        </w:tc>
        <w:tc>
          <w:tcPr>
            <w:tcW w:w="2127" w:type="dxa"/>
          </w:tcPr>
          <w:p w14:paraId="59181E8F" w14:textId="79B5B8A9" w:rsidR="00514A4B" w:rsidRPr="00DB13B9" w:rsidRDefault="00514A4B" w:rsidP="00514A4B">
            <w:pPr>
              <w:pStyle w:val="Table0Normal"/>
              <w:rPr>
                <w:szCs w:val="18"/>
              </w:rPr>
            </w:pPr>
            <w:r w:rsidRPr="00BB7A1E">
              <w:rPr>
                <w:szCs w:val="18"/>
              </w:rPr>
              <w:t>eCH-</w:t>
            </w:r>
            <w:proofErr w:type="gramStart"/>
            <w:r w:rsidRPr="00BB7A1E">
              <w:rPr>
                <w:szCs w:val="18"/>
              </w:rPr>
              <w:t>0010:swissZipCodeType</w:t>
            </w:r>
            <w:proofErr w:type="gramEnd"/>
          </w:p>
        </w:tc>
        <w:tc>
          <w:tcPr>
            <w:tcW w:w="997" w:type="dxa"/>
            <w:vMerge w:val="restart"/>
          </w:tcPr>
          <w:p w14:paraId="0D5926E6" w14:textId="4B7A2E98" w:rsidR="00514A4B" w:rsidRPr="00DB13B9" w:rsidRDefault="00514A4B" w:rsidP="00514A4B">
            <w:pPr>
              <w:pStyle w:val="Table0Normal"/>
              <w:jc w:val="center"/>
              <w:rPr>
                <w:szCs w:val="18"/>
              </w:rPr>
            </w:pPr>
            <w:r w:rsidRPr="00BB7A1E">
              <w:rPr>
                <w:szCs w:val="18"/>
              </w:rPr>
              <w:t>1</w:t>
            </w:r>
          </w:p>
        </w:tc>
        <w:tc>
          <w:tcPr>
            <w:tcW w:w="3627" w:type="dxa"/>
          </w:tcPr>
          <w:p w14:paraId="3035FBF4" w14:textId="295A5928" w:rsidR="00514A4B" w:rsidRPr="00DB13B9" w:rsidRDefault="00514A4B" w:rsidP="00514A4B">
            <w:pPr>
              <w:pStyle w:val="Table0Normal"/>
              <w:rPr>
                <w:szCs w:val="18"/>
              </w:rPr>
            </w:pPr>
            <w:r w:rsidRPr="00BB7A1E">
              <w:rPr>
                <w:szCs w:val="18"/>
              </w:rPr>
              <w:t>Schweizer Postleitzahl</w:t>
            </w:r>
          </w:p>
        </w:tc>
      </w:tr>
      <w:tr w:rsidR="00514A4B" w:rsidRPr="00154D67" w14:paraId="6841614F"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916" w:type="dxa"/>
            <w:vMerge/>
          </w:tcPr>
          <w:p w14:paraId="076AE07E" w14:textId="77777777" w:rsidR="00514A4B" w:rsidRPr="00BB7A1E" w:rsidRDefault="00514A4B" w:rsidP="00514A4B">
            <w:pPr>
              <w:pStyle w:val="Table0Normal"/>
              <w:rPr>
                <w:bCs/>
                <w:noProof/>
                <w:szCs w:val="18"/>
                <w:lang w:val="en-US"/>
              </w:rPr>
            </w:pPr>
          </w:p>
        </w:tc>
        <w:tc>
          <w:tcPr>
            <w:tcW w:w="917" w:type="dxa"/>
          </w:tcPr>
          <w:p w14:paraId="052C7572" w14:textId="0A1B2881" w:rsidR="00514A4B" w:rsidRPr="00BB7A1E" w:rsidRDefault="00514A4B" w:rsidP="00514A4B">
            <w:pPr>
              <w:pStyle w:val="Table0Normal"/>
              <w:rPr>
                <w:bCs/>
                <w:noProof/>
                <w:szCs w:val="18"/>
                <w:lang w:val="en-US"/>
              </w:rPr>
            </w:pPr>
            <w:r w:rsidRPr="00BB7A1E">
              <w:rPr>
                <w:bCs/>
                <w:noProof/>
                <w:szCs w:val="18"/>
              </w:rPr>
              <w:t>foreignZipCode</w:t>
            </w:r>
          </w:p>
        </w:tc>
        <w:tc>
          <w:tcPr>
            <w:tcW w:w="2127" w:type="dxa"/>
          </w:tcPr>
          <w:p w14:paraId="15A24B77" w14:textId="4EED8F97" w:rsidR="00514A4B" w:rsidRPr="00BB7A1E" w:rsidRDefault="00514A4B" w:rsidP="00514A4B">
            <w:pPr>
              <w:pStyle w:val="Table0Normal"/>
              <w:rPr>
                <w:bCs/>
                <w:noProof/>
                <w:szCs w:val="18"/>
              </w:rPr>
            </w:pPr>
            <w:r w:rsidRPr="00364EEB">
              <w:rPr>
                <w:szCs w:val="18"/>
              </w:rPr>
              <w:t>eCH-</w:t>
            </w:r>
            <w:proofErr w:type="gramStart"/>
            <w:r w:rsidRPr="00364EEB">
              <w:rPr>
                <w:szCs w:val="18"/>
              </w:rPr>
              <w:t>0010:foreignZipCodeType</w:t>
            </w:r>
            <w:proofErr w:type="gramEnd"/>
          </w:p>
        </w:tc>
        <w:tc>
          <w:tcPr>
            <w:tcW w:w="997" w:type="dxa"/>
            <w:vMerge/>
          </w:tcPr>
          <w:p w14:paraId="0E35DECA" w14:textId="77777777" w:rsidR="00514A4B" w:rsidRPr="00BB7A1E" w:rsidRDefault="00514A4B" w:rsidP="00514A4B">
            <w:pPr>
              <w:pStyle w:val="Table0Normal"/>
              <w:jc w:val="center"/>
              <w:rPr>
                <w:szCs w:val="18"/>
              </w:rPr>
            </w:pPr>
          </w:p>
        </w:tc>
        <w:tc>
          <w:tcPr>
            <w:tcW w:w="3627" w:type="dxa"/>
          </w:tcPr>
          <w:p w14:paraId="43B09498" w14:textId="0AAA6C93" w:rsidR="00514A4B" w:rsidRPr="00BB7A1E" w:rsidRDefault="00514A4B" w:rsidP="00514A4B">
            <w:pPr>
              <w:pStyle w:val="Table0Normal"/>
              <w:rPr>
                <w:szCs w:val="18"/>
              </w:rPr>
            </w:pPr>
            <w:r w:rsidRPr="00BB7A1E">
              <w:rPr>
                <w:szCs w:val="18"/>
              </w:rPr>
              <w:t>Ausländische Postleitzahl</w:t>
            </w:r>
          </w:p>
        </w:tc>
      </w:tr>
      <w:tr w:rsidR="00C63173" w:rsidRPr="00154D67" w14:paraId="6BBB965B" w14:textId="77777777" w:rsidTr="00EF1AED">
        <w:trPr>
          <w:gridAfter w:val="1"/>
          <w:cnfStyle w:val="000000100000" w:firstRow="0" w:lastRow="0" w:firstColumn="0" w:lastColumn="0" w:oddVBand="0" w:evenVBand="0" w:oddHBand="1" w:evenHBand="0" w:firstRowFirstColumn="0" w:firstRowLastColumn="0" w:lastRowFirstColumn="0" w:lastRowLastColumn="0"/>
          <w:wAfter w:w="58" w:type="dxa"/>
        </w:trPr>
        <w:tc>
          <w:tcPr>
            <w:tcW w:w="1833" w:type="dxa"/>
            <w:gridSpan w:val="2"/>
          </w:tcPr>
          <w:p w14:paraId="3CC0200D" w14:textId="32906439" w:rsidR="00C63173" w:rsidRPr="00DB13B9" w:rsidRDefault="00C63173" w:rsidP="00C63173">
            <w:pPr>
              <w:pStyle w:val="Table0Normal"/>
              <w:rPr>
                <w:b/>
                <w:noProof/>
                <w:szCs w:val="18"/>
              </w:rPr>
            </w:pPr>
            <w:proofErr w:type="spellStart"/>
            <w:r w:rsidRPr="00DB13B9">
              <w:rPr>
                <w:bCs/>
                <w:szCs w:val="18"/>
              </w:rPr>
              <w:t>phoneNumber</w:t>
            </w:r>
            <w:proofErr w:type="spellEnd"/>
          </w:p>
        </w:tc>
        <w:tc>
          <w:tcPr>
            <w:tcW w:w="2127" w:type="dxa"/>
          </w:tcPr>
          <w:p w14:paraId="319A6B10" w14:textId="6861A3F0" w:rsidR="00C63173" w:rsidRPr="00DB13B9" w:rsidRDefault="00C63173" w:rsidP="00C63173">
            <w:pPr>
              <w:pStyle w:val="Table0Normal"/>
              <w:rPr>
                <w:szCs w:val="18"/>
              </w:rPr>
            </w:pPr>
            <w:r w:rsidRPr="00DB13B9">
              <w:rPr>
                <w:szCs w:val="18"/>
              </w:rPr>
              <w:t>eCH-</w:t>
            </w:r>
            <w:proofErr w:type="gramStart"/>
            <w:r w:rsidRPr="00DB13B9">
              <w:rPr>
                <w:szCs w:val="18"/>
              </w:rPr>
              <w:t>0046:phoneNumberType</w:t>
            </w:r>
            <w:proofErr w:type="gramEnd"/>
          </w:p>
        </w:tc>
        <w:tc>
          <w:tcPr>
            <w:tcW w:w="997" w:type="dxa"/>
          </w:tcPr>
          <w:p w14:paraId="0C0A2493" w14:textId="04DB281A" w:rsidR="00C63173" w:rsidRPr="00DB13B9" w:rsidRDefault="00C63173" w:rsidP="00C63173">
            <w:pPr>
              <w:pStyle w:val="Table0Normal"/>
              <w:jc w:val="center"/>
              <w:rPr>
                <w:szCs w:val="18"/>
              </w:rPr>
            </w:pPr>
            <w:r w:rsidRPr="00DB13B9">
              <w:rPr>
                <w:szCs w:val="18"/>
              </w:rPr>
              <w:t>1</w:t>
            </w:r>
          </w:p>
        </w:tc>
        <w:tc>
          <w:tcPr>
            <w:tcW w:w="3627" w:type="dxa"/>
          </w:tcPr>
          <w:p w14:paraId="7C29D41F" w14:textId="40A524A5" w:rsidR="00C63173" w:rsidRPr="00DB13B9" w:rsidRDefault="00C63173" w:rsidP="00C63173">
            <w:pPr>
              <w:pStyle w:val="Table0Normal"/>
              <w:rPr>
                <w:szCs w:val="18"/>
              </w:rPr>
            </w:pPr>
            <w:r w:rsidRPr="00DB13B9">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C63173" w:rsidRPr="00154D67" w14:paraId="28E07B38" w14:textId="77777777" w:rsidTr="00EF1AED">
        <w:trPr>
          <w:gridAfter w:val="1"/>
          <w:cnfStyle w:val="000000010000" w:firstRow="0" w:lastRow="0" w:firstColumn="0" w:lastColumn="0" w:oddVBand="0" w:evenVBand="0" w:oddHBand="0" w:evenHBand="1" w:firstRowFirstColumn="0" w:firstRowLastColumn="0" w:lastRowFirstColumn="0" w:lastRowLastColumn="0"/>
          <w:wAfter w:w="58" w:type="dxa"/>
        </w:trPr>
        <w:tc>
          <w:tcPr>
            <w:tcW w:w="1833" w:type="dxa"/>
            <w:gridSpan w:val="2"/>
          </w:tcPr>
          <w:p w14:paraId="35DCE73C" w14:textId="58AD0E93" w:rsidR="00C63173" w:rsidRPr="00DB13B9" w:rsidRDefault="00C63173" w:rsidP="00C63173">
            <w:pPr>
              <w:pStyle w:val="Table0Normal"/>
              <w:rPr>
                <w:b/>
                <w:noProof/>
                <w:szCs w:val="18"/>
              </w:rPr>
            </w:pPr>
            <w:proofErr w:type="spellStart"/>
            <w:r w:rsidRPr="00DB13B9">
              <w:rPr>
                <w:bCs/>
                <w:szCs w:val="18"/>
              </w:rPr>
              <w:t>emailAddress</w:t>
            </w:r>
            <w:proofErr w:type="spellEnd"/>
          </w:p>
        </w:tc>
        <w:tc>
          <w:tcPr>
            <w:tcW w:w="2127" w:type="dxa"/>
          </w:tcPr>
          <w:p w14:paraId="769FB4D9" w14:textId="0214F286" w:rsidR="00C63173" w:rsidRPr="00DB13B9" w:rsidRDefault="00C63173" w:rsidP="00C63173">
            <w:pPr>
              <w:pStyle w:val="Table0Normal"/>
              <w:rPr>
                <w:szCs w:val="18"/>
              </w:rPr>
            </w:pPr>
            <w:r w:rsidRPr="00DB13B9">
              <w:rPr>
                <w:szCs w:val="18"/>
              </w:rPr>
              <w:t>eCH-</w:t>
            </w:r>
            <w:proofErr w:type="gramStart"/>
            <w:r w:rsidRPr="00DB13B9">
              <w:rPr>
                <w:szCs w:val="18"/>
              </w:rPr>
              <w:t>0046:emailAddressType</w:t>
            </w:r>
            <w:proofErr w:type="gramEnd"/>
          </w:p>
        </w:tc>
        <w:tc>
          <w:tcPr>
            <w:tcW w:w="997" w:type="dxa"/>
          </w:tcPr>
          <w:p w14:paraId="67E9D0AE" w14:textId="78A8BF57" w:rsidR="00C63173" w:rsidRPr="00DB13B9" w:rsidRDefault="00C63173" w:rsidP="00C63173">
            <w:pPr>
              <w:pStyle w:val="Table0Normal"/>
              <w:jc w:val="center"/>
              <w:rPr>
                <w:szCs w:val="18"/>
              </w:rPr>
            </w:pPr>
            <w:r w:rsidRPr="00DB13B9">
              <w:rPr>
                <w:szCs w:val="18"/>
              </w:rPr>
              <w:t>1</w:t>
            </w:r>
          </w:p>
        </w:tc>
        <w:tc>
          <w:tcPr>
            <w:tcW w:w="3627" w:type="dxa"/>
          </w:tcPr>
          <w:p w14:paraId="0FF79A20" w14:textId="7CC16371" w:rsidR="00C63173" w:rsidRPr="00DB13B9" w:rsidRDefault="00C63173" w:rsidP="008916AE">
            <w:pPr>
              <w:pStyle w:val="Table0Normal"/>
              <w:keepNext/>
              <w:rPr>
                <w:szCs w:val="18"/>
              </w:rPr>
            </w:pPr>
            <w:r w:rsidRPr="00DB13B9">
              <w:rPr>
                <w:szCs w:val="18"/>
              </w:rPr>
              <w:t>E-Mail-Adresse</w:t>
            </w:r>
          </w:p>
        </w:tc>
      </w:tr>
    </w:tbl>
    <w:p w14:paraId="2AA4E35F" w14:textId="1D4A5DFC" w:rsidR="004C7E2B" w:rsidRDefault="008916AE" w:rsidP="00001FB5">
      <w:pPr>
        <w:pStyle w:val="Beschriftung"/>
      </w:pPr>
      <w:bookmarkStart w:id="553" w:name="_Toc166050458"/>
      <w:r>
        <w:t xml:space="preserve">Tabelle </w:t>
      </w:r>
      <w:r w:rsidR="005137A2">
        <w:fldChar w:fldCharType="begin"/>
      </w:r>
      <w:r w:rsidR="005137A2">
        <w:instrText xml:space="preserve"> SEQ Tabelle \* ARABIC </w:instrText>
      </w:r>
      <w:r w:rsidR="005137A2">
        <w:fldChar w:fldCharType="separate"/>
      </w:r>
      <w:r w:rsidR="002A052A">
        <w:rPr>
          <w:noProof/>
        </w:rPr>
        <w:t>70</w:t>
      </w:r>
      <w:r w:rsidR="005137A2">
        <w:rPr>
          <w:noProof/>
        </w:rPr>
        <w:fldChar w:fldCharType="end"/>
      </w:r>
      <w:r w:rsidR="007D606C">
        <w:t>: Definition des Datentyps</w:t>
      </w:r>
      <w:r w:rsidR="00AE1A23">
        <w:t xml:space="preserve"> «</w:t>
      </w:r>
      <w:proofErr w:type="spellStart"/>
      <w:r w:rsidR="00AE1A23" w:rsidRPr="00C418EE">
        <w:t>hostCompanyContractFormType</w:t>
      </w:r>
      <w:proofErr w:type="spellEnd"/>
      <w:r w:rsidR="00AE1A23">
        <w:t>».</w:t>
      </w:r>
      <w:bookmarkEnd w:id="553"/>
    </w:p>
    <w:p w14:paraId="2D7D82D3" w14:textId="0D744A02" w:rsidR="00066D38" w:rsidRDefault="00066D38" w:rsidP="002624CD">
      <w:pPr>
        <w:pStyle w:val="berschrift2"/>
      </w:pPr>
      <w:bookmarkStart w:id="554" w:name="_Toc166050367"/>
      <w:proofErr w:type="spellStart"/>
      <w:r w:rsidRPr="00C418EE">
        <w:t>apprentice</w:t>
      </w:r>
      <w:r w:rsidRPr="00C418EE">
        <w:rPr>
          <w:bCs w:val="0"/>
        </w:rPr>
        <w:t>ContractForm</w:t>
      </w:r>
      <w:r w:rsidRPr="00C418EE">
        <w:t>Type</w:t>
      </w:r>
      <w:proofErr w:type="spellEnd"/>
      <w:r>
        <w:t xml:space="preserve"> </w:t>
      </w:r>
      <w:r w:rsidR="009F3196">
        <w:t>(Lernende Person)</w:t>
      </w:r>
      <w:bookmarkEnd w:id="554"/>
    </w:p>
    <w:tbl>
      <w:tblPr>
        <w:tblStyle w:val="AWK-Tabelle2mitEinzug"/>
        <w:tblW w:w="0" w:type="auto"/>
        <w:tblLayout w:type="fixed"/>
        <w:tblLook w:val="0420" w:firstRow="1" w:lastRow="0" w:firstColumn="0" w:lastColumn="0" w:noHBand="0" w:noVBand="1"/>
      </w:tblPr>
      <w:tblGrid>
        <w:gridCol w:w="916"/>
        <w:gridCol w:w="917"/>
        <w:gridCol w:w="2127"/>
        <w:gridCol w:w="997"/>
        <w:gridCol w:w="3627"/>
      </w:tblGrid>
      <w:tr w:rsidR="00066D38" w:rsidRPr="00C05959" w14:paraId="6A2799D7"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532BA602" w14:textId="77777777" w:rsidR="00066D38" w:rsidRPr="003F35CC" w:rsidRDefault="00066D38" w:rsidP="00BD2BBF">
            <w:pPr>
              <w:pStyle w:val="Table0Normal"/>
              <w:rPr>
                <w:b w:val="0"/>
                <w:bCs w:val="0"/>
              </w:rPr>
            </w:pPr>
            <w:r>
              <w:t>Element</w:t>
            </w:r>
          </w:p>
        </w:tc>
        <w:tc>
          <w:tcPr>
            <w:tcW w:w="2127" w:type="dxa"/>
          </w:tcPr>
          <w:p w14:paraId="4C8C7A42" w14:textId="77777777" w:rsidR="00066D38" w:rsidRPr="003F35CC" w:rsidRDefault="00066D38" w:rsidP="00BD2BBF">
            <w:pPr>
              <w:pStyle w:val="Table0Normal"/>
              <w:rPr>
                <w:b w:val="0"/>
                <w:bCs w:val="0"/>
              </w:rPr>
            </w:pPr>
            <w:r>
              <w:t>Datentyp</w:t>
            </w:r>
          </w:p>
        </w:tc>
        <w:tc>
          <w:tcPr>
            <w:tcW w:w="997" w:type="dxa"/>
          </w:tcPr>
          <w:p w14:paraId="443B2685" w14:textId="77777777" w:rsidR="00066D38" w:rsidRPr="003F35CC" w:rsidRDefault="00066D38" w:rsidP="00BD2BBF">
            <w:pPr>
              <w:pStyle w:val="Table0Normal"/>
              <w:rPr>
                <w:b w:val="0"/>
                <w:bCs w:val="0"/>
              </w:rPr>
            </w:pPr>
            <w:r>
              <w:t>Vorkommen</w:t>
            </w:r>
          </w:p>
        </w:tc>
        <w:tc>
          <w:tcPr>
            <w:tcW w:w="3627" w:type="dxa"/>
          </w:tcPr>
          <w:p w14:paraId="2C418F6A" w14:textId="77777777" w:rsidR="00066D38" w:rsidRPr="003F35CC" w:rsidRDefault="00066D38" w:rsidP="00BD2BBF">
            <w:pPr>
              <w:pStyle w:val="Table0Normal"/>
              <w:rPr>
                <w:b w:val="0"/>
                <w:bCs w:val="0"/>
              </w:rPr>
            </w:pPr>
            <w:r w:rsidRPr="00C05959">
              <w:t>Beschreibung</w:t>
            </w:r>
          </w:p>
        </w:tc>
      </w:tr>
      <w:tr w:rsidR="0086208B" w:rsidRPr="00154D67" w14:paraId="65BA841F"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C45C020" w14:textId="66EF2D24" w:rsidR="0086208B" w:rsidRPr="00973F72" w:rsidRDefault="0086208B" w:rsidP="0086208B">
            <w:pPr>
              <w:pStyle w:val="Table0Normal"/>
              <w:rPr>
                <w:rFonts w:cs="Arial"/>
                <w:bCs/>
                <w:szCs w:val="18"/>
              </w:rPr>
            </w:pPr>
            <w:r w:rsidRPr="00973F72">
              <w:rPr>
                <w:bCs/>
                <w:noProof/>
                <w:szCs w:val="18"/>
              </w:rPr>
              <w:t>officialName</w:t>
            </w:r>
          </w:p>
        </w:tc>
        <w:tc>
          <w:tcPr>
            <w:tcW w:w="2127" w:type="dxa"/>
          </w:tcPr>
          <w:p w14:paraId="6AE83821" w14:textId="00A3BD89" w:rsidR="0086208B" w:rsidRPr="00E5106A" w:rsidRDefault="0086208B" w:rsidP="0086208B">
            <w:pPr>
              <w:pStyle w:val="Table0Normal"/>
              <w:rPr>
                <w:rFonts w:cs="Arial"/>
                <w:szCs w:val="18"/>
              </w:rPr>
            </w:pPr>
            <w:r w:rsidRPr="00E5106A">
              <w:rPr>
                <w:szCs w:val="18"/>
              </w:rPr>
              <w:t>eCH-</w:t>
            </w:r>
            <w:proofErr w:type="gramStart"/>
            <w:r w:rsidRPr="00E5106A">
              <w:rPr>
                <w:szCs w:val="18"/>
              </w:rPr>
              <w:t>0044:baseNameType</w:t>
            </w:r>
            <w:proofErr w:type="gramEnd"/>
          </w:p>
        </w:tc>
        <w:tc>
          <w:tcPr>
            <w:tcW w:w="997" w:type="dxa"/>
          </w:tcPr>
          <w:p w14:paraId="69BE4624" w14:textId="24AAE320" w:rsidR="0086208B" w:rsidRPr="00154D67" w:rsidRDefault="0086208B" w:rsidP="0086208B">
            <w:pPr>
              <w:pStyle w:val="Table0Normal"/>
              <w:jc w:val="center"/>
              <w:rPr>
                <w:rFonts w:cs="Arial"/>
              </w:rPr>
            </w:pPr>
            <w:r w:rsidRPr="00FF00FE">
              <w:rPr>
                <w:sz w:val="16"/>
                <w:szCs w:val="16"/>
              </w:rPr>
              <w:t>1</w:t>
            </w:r>
          </w:p>
        </w:tc>
        <w:tc>
          <w:tcPr>
            <w:tcW w:w="3627" w:type="dxa"/>
          </w:tcPr>
          <w:p w14:paraId="4395D288" w14:textId="2A094B23" w:rsidR="0086208B" w:rsidRPr="00A90EB1" w:rsidRDefault="0086208B" w:rsidP="0086208B">
            <w:pPr>
              <w:pStyle w:val="Table0Normal"/>
              <w:rPr>
                <w:rFonts w:cs="Arial"/>
                <w:szCs w:val="18"/>
              </w:rPr>
            </w:pPr>
            <w:r w:rsidRPr="00A90EB1">
              <w:rPr>
                <w:szCs w:val="18"/>
              </w:rPr>
              <w:t>Nachname</w:t>
            </w:r>
            <w:r w:rsidR="00F04F7E">
              <w:rPr>
                <w:szCs w:val="18"/>
              </w:rPr>
              <w:t xml:space="preserve"> </w:t>
            </w:r>
            <w:r w:rsidR="00F04F7E" w:rsidRPr="00F04F7E">
              <w:rPr>
                <w:szCs w:val="18"/>
              </w:rPr>
              <w:t>(gemäss Pass oder ID)</w:t>
            </w:r>
          </w:p>
        </w:tc>
      </w:tr>
      <w:tr w:rsidR="0086208B" w:rsidRPr="00154D67" w14:paraId="56B7A8BB"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F6B7580" w14:textId="5A651C7B" w:rsidR="0086208B" w:rsidRPr="00973F72" w:rsidRDefault="0086208B" w:rsidP="0086208B">
            <w:pPr>
              <w:pStyle w:val="Table0Normal"/>
              <w:rPr>
                <w:rFonts w:cs="Arial"/>
                <w:bCs/>
                <w:szCs w:val="18"/>
              </w:rPr>
            </w:pPr>
            <w:r w:rsidRPr="00973F72">
              <w:rPr>
                <w:bCs/>
                <w:noProof/>
                <w:szCs w:val="18"/>
              </w:rPr>
              <w:t>firstName</w:t>
            </w:r>
          </w:p>
        </w:tc>
        <w:tc>
          <w:tcPr>
            <w:tcW w:w="2127" w:type="dxa"/>
          </w:tcPr>
          <w:p w14:paraId="188779FB" w14:textId="740271E6" w:rsidR="0086208B" w:rsidRPr="00E5106A" w:rsidRDefault="0086208B" w:rsidP="0086208B">
            <w:pPr>
              <w:pStyle w:val="Table0Normal"/>
              <w:rPr>
                <w:rFonts w:cs="Arial"/>
                <w:szCs w:val="18"/>
              </w:rPr>
            </w:pPr>
            <w:r w:rsidRPr="00E5106A">
              <w:rPr>
                <w:szCs w:val="18"/>
              </w:rPr>
              <w:t>eCH-</w:t>
            </w:r>
            <w:proofErr w:type="gramStart"/>
            <w:r w:rsidRPr="00E5106A">
              <w:rPr>
                <w:szCs w:val="18"/>
              </w:rPr>
              <w:t>0044:baseNameType</w:t>
            </w:r>
            <w:proofErr w:type="gramEnd"/>
          </w:p>
        </w:tc>
        <w:tc>
          <w:tcPr>
            <w:tcW w:w="997" w:type="dxa"/>
          </w:tcPr>
          <w:p w14:paraId="205F5ACB" w14:textId="1CD86EE1" w:rsidR="0086208B" w:rsidRPr="00616E0E" w:rsidRDefault="0086208B" w:rsidP="0086208B">
            <w:pPr>
              <w:pStyle w:val="Table0Normal"/>
              <w:jc w:val="center"/>
              <w:rPr>
                <w:rFonts w:cs="Arial"/>
              </w:rPr>
            </w:pPr>
            <w:r w:rsidRPr="00FF00FE">
              <w:rPr>
                <w:sz w:val="16"/>
                <w:szCs w:val="16"/>
              </w:rPr>
              <w:t>1</w:t>
            </w:r>
          </w:p>
        </w:tc>
        <w:tc>
          <w:tcPr>
            <w:tcW w:w="3627" w:type="dxa"/>
          </w:tcPr>
          <w:p w14:paraId="052AD19A" w14:textId="4D4B090F" w:rsidR="0086208B" w:rsidRPr="00A90EB1" w:rsidRDefault="0086208B" w:rsidP="0086208B">
            <w:pPr>
              <w:pStyle w:val="Table0Normal"/>
              <w:rPr>
                <w:color w:val="000000"/>
                <w:szCs w:val="18"/>
              </w:rPr>
            </w:pPr>
            <w:r w:rsidRPr="00A90EB1">
              <w:rPr>
                <w:szCs w:val="18"/>
              </w:rPr>
              <w:t xml:space="preserve">Alle Vornamen </w:t>
            </w:r>
            <w:r w:rsidR="00F04F7E" w:rsidRPr="00F04F7E">
              <w:rPr>
                <w:szCs w:val="18"/>
              </w:rPr>
              <w:t>(gemäss Pass oder ID)</w:t>
            </w:r>
          </w:p>
        </w:tc>
      </w:tr>
      <w:tr w:rsidR="0086208B" w:rsidRPr="00154D67" w14:paraId="7D04879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5ED0F914" w14:textId="0D5E65F2" w:rsidR="0086208B" w:rsidRPr="00973F72" w:rsidRDefault="0086208B" w:rsidP="0086208B">
            <w:pPr>
              <w:pStyle w:val="Table0Normal"/>
              <w:rPr>
                <w:rFonts w:cs="Arial"/>
                <w:bCs/>
                <w:szCs w:val="18"/>
              </w:rPr>
            </w:pPr>
            <w:r w:rsidRPr="00973F72">
              <w:rPr>
                <w:bCs/>
                <w:noProof/>
                <w:szCs w:val="18"/>
              </w:rPr>
              <w:t>street</w:t>
            </w:r>
          </w:p>
        </w:tc>
        <w:tc>
          <w:tcPr>
            <w:tcW w:w="2127" w:type="dxa"/>
          </w:tcPr>
          <w:p w14:paraId="11F06ABB" w14:textId="7979B413" w:rsidR="0086208B" w:rsidRPr="00E5106A" w:rsidRDefault="0086208B" w:rsidP="0086208B">
            <w:pPr>
              <w:pStyle w:val="Table0Normal"/>
              <w:rPr>
                <w:rFonts w:cs="Arial"/>
                <w:szCs w:val="18"/>
              </w:rPr>
            </w:pPr>
            <w:r w:rsidRPr="00E5106A">
              <w:rPr>
                <w:szCs w:val="18"/>
              </w:rPr>
              <w:t>eCH-</w:t>
            </w:r>
            <w:proofErr w:type="gramStart"/>
            <w:r w:rsidRPr="00E5106A">
              <w:rPr>
                <w:szCs w:val="18"/>
              </w:rPr>
              <w:t>0010:streetType</w:t>
            </w:r>
            <w:proofErr w:type="gramEnd"/>
          </w:p>
        </w:tc>
        <w:tc>
          <w:tcPr>
            <w:tcW w:w="997" w:type="dxa"/>
          </w:tcPr>
          <w:p w14:paraId="4F3B4214" w14:textId="4CFE41D3" w:rsidR="0086208B" w:rsidRDefault="0086208B" w:rsidP="0086208B">
            <w:pPr>
              <w:pStyle w:val="Table0Normal"/>
              <w:jc w:val="center"/>
              <w:rPr>
                <w:rFonts w:cs="Arial"/>
              </w:rPr>
            </w:pPr>
            <w:r w:rsidRPr="006C4BA8">
              <w:rPr>
                <w:sz w:val="16"/>
                <w:szCs w:val="16"/>
              </w:rPr>
              <w:t>1</w:t>
            </w:r>
          </w:p>
        </w:tc>
        <w:tc>
          <w:tcPr>
            <w:tcW w:w="3627" w:type="dxa"/>
          </w:tcPr>
          <w:p w14:paraId="2F62D14F" w14:textId="51301E7B" w:rsidR="0086208B" w:rsidRPr="00A90EB1" w:rsidRDefault="0086208B" w:rsidP="0086208B">
            <w:pPr>
              <w:pStyle w:val="Table0Normal"/>
              <w:rPr>
                <w:color w:val="000000"/>
                <w:szCs w:val="18"/>
              </w:rPr>
            </w:pPr>
            <w:r w:rsidRPr="00A90EB1">
              <w:rPr>
                <w:szCs w:val="18"/>
              </w:rPr>
              <w:t>Strassenbezeichnungen (dies kann auch der Name einer Lokalität, etc. sein)</w:t>
            </w:r>
          </w:p>
        </w:tc>
      </w:tr>
      <w:tr w:rsidR="0086208B" w:rsidRPr="00154D67" w14:paraId="4260E27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1D24EB3" w14:textId="3E0E44ED" w:rsidR="0086208B" w:rsidRPr="00973F72" w:rsidRDefault="0086208B" w:rsidP="0086208B">
            <w:pPr>
              <w:pStyle w:val="Table0Normal"/>
              <w:rPr>
                <w:rFonts w:cs="Arial"/>
                <w:bCs/>
                <w:szCs w:val="18"/>
              </w:rPr>
            </w:pPr>
            <w:r w:rsidRPr="00973F72">
              <w:rPr>
                <w:bCs/>
                <w:noProof/>
                <w:szCs w:val="18"/>
              </w:rPr>
              <w:t>houseNumber</w:t>
            </w:r>
          </w:p>
        </w:tc>
        <w:tc>
          <w:tcPr>
            <w:tcW w:w="2127" w:type="dxa"/>
          </w:tcPr>
          <w:p w14:paraId="6C21EE55" w14:textId="447715AF" w:rsidR="0086208B" w:rsidRPr="00E5106A" w:rsidRDefault="0086208B" w:rsidP="0086208B">
            <w:pPr>
              <w:pStyle w:val="Table0Normal"/>
              <w:rPr>
                <w:rFonts w:cs="Arial"/>
                <w:szCs w:val="18"/>
              </w:rPr>
            </w:pPr>
            <w:r w:rsidRPr="00E5106A">
              <w:rPr>
                <w:szCs w:val="18"/>
              </w:rPr>
              <w:t>eCH-</w:t>
            </w:r>
            <w:proofErr w:type="gramStart"/>
            <w:r w:rsidRPr="00E5106A">
              <w:rPr>
                <w:szCs w:val="18"/>
              </w:rPr>
              <w:t>0010:houseNumberType</w:t>
            </w:r>
            <w:proofErr w:type="gramEnd"/>
          </w:p>
        </w:tc>
        <w:tc>
          <w:tcPr>
            <w:tcW w:w="997" w:type="dxa"/>
          </w:tcPr>
          <w:p w14:paraId="6CC133C1" w14:textId="2787AF65" w:rsidR="0086208B" w:rsidRDefault="0086208B" w:rsidP="0086208B">
            <w:pPr>
              <w:pStyle w:val="Table0Normal"/>
              <w:jc w:val="center"/>
              <w:rPr>
                <w:rFonts w:cs="Arial"/>
              </w:rPr>
            </w:pPr>
            <w:r w:rsidRPr="006C4BA8">
              <w:rPr>
                <w:sz w:val="16"/>
                <w:szCs w:val="16"/>
              </w:rPr>
              <w:t>0..1</w:t>
            </w:r>
          </w:p>
        </w:tc>
        <w:tc>
          <w:tcPr>
            <w:tcW w:w="3627" w:type="dxa"/>
          </w:tcPr>
          <w:p w14:paraId="4AEB5D23" w14:textId="1B6080D9" w:rsidR="0086208B" w:rsidRPr="00A90EB1" w:rsidRDefault="0086208B" w:rsidP="0086208B">
            <w:pPr>
              <w:pStyle w:val="Table0Normal"/>
              <w:rPr>
                <w:color w:val="000000"/>
                <w:szCs w:val="18"/>
              </w:rPr>
            </w:pPr>
            <w:r w:rsidRPr="00A90EB1">
              <w:rPr>
                <w:szCs w:val="18"/>
              </w:rPr>
              <w:t>Hausnummer (zu setzen, falls vorhanden)</w:t>
            </w:r>
          </w:p>
        </w:tc>
      </w:tr>
      <w:tr w:rsidR="0086208B" w:rsidRPr="00154D67" w14:paraId="16846011" w14:textId="77777777" w:rsidTr="00EF1AED">
        <w:trPr>
          <w:cnfStyle w:val="000000100000" w:firstRow="0" w:lastRow="0" w:firstColumn="0" w:lastColumn="0" w:oddVBand="0" w:evenVBand="0" w:oddHBand="1" w:evenHBand="0" w:firstRowFirstColumn="0" w:firstRowLastColumn="0" w:lastRowFirstColumn="0" w:lastRowLastColumn="0"/>
          <w:cantSplit/>
        </w:trPr>
        <w:tc>
          <w:tcPr>
            <w:tcW w:w="1833" w:type="dxa"/>
            <w:gridSpan w:val="2"/>
          </w:tcPr>
          <w:p w14:paraId="49994783" w14:textId="603BBF6D" w:rsidR="0086208B" w:rsidRPr="00973F72" w:rsidRDefault="0086208B" w:rsidP="0086208B">
            <w:pPr>
              <w:pStyle w:val="Table0Normal"/>
              <w:rPr>
                <w:rFonts w:cs="Arial"/>
                <w:bCs/>
                <w:szCs w:val="18"/>
              </w:rPr>
            </w:pPr>
            <w:r w:rsidRPr="00973F72">
              <w:rPr>
                <w:bCs/>
                <w:noProof/>
                <w:szCs w:val="18"/>
              </w:rPr>
              <w:t>town</w:t>
            </w:r>
          </w:p>
        </w:tc>
        <w:tc>
          <w:tcPr>
            <w:tcW w:w="2127" w:type="dxa"/>
          </w:tcPr>
          <w:p w14:paraId="185959C3" w14:textId="6F2B9415" w:rsidR="0086208B" w:rsidRPr="00E5106A" w:rsidRDefault="0086208B" w:rsidP="0086208B">
            <w:pPr>
              <w:pStyle w:val="Table0Normal"/>
              <w:rPr>
                <w:rFonts w:cs="Arial"/>
                <w:szCs w:val="18"/>
              </w:rPr>
            </w:pPr>
            <w:r w:rsidRPr="00E5106A">
              <w:rPr>
                <w:szCs w:val="18"/>
              </w:rPr>
              <w:t>eCH-</w:t>
            </w:r>
            <w:proofErr w:type="gramStart"/>
            <w:r w:rsidRPr="00E5106A">
              <w:rPr>
                <w:szCs w:val="18"/>
              </w:rPr>
              <w:t>0010:townType</w:t>
            </w:r>
            <w:proofErr w:type="gramEnd"/>
          </w:p>
        </w:tc>
        <w:tc>
          <w:tcPr>
            <w:tcW w:w="997" w:type="dxa"/>
          </w:tcPr>
          <w:p w14:paraId="36D55A45" w14:textId="75DCE183" w:rsidR="0086208B" w:rsidRDefault="0086208B" w:rsidP="0086208B">
            <w:pPr>
              <w:pStyle w:val="Table0Normal"/>
              <w:jc w:val="center"/>
              <w:rPr>
                <w:rFonts w:cs="Arial"/>
              </w:rPr>
            </w:pPr>
            <w:r w:rsidRPr="006C4BA8">
              <w:rPr>
                <w:sz w:val="16"/>
                <w:szCs w:val="16"/>
              </w:rPr>
              <w:t>1</w:t>
            </w:r>
          </w:p>
        </w:tc>
        <w:tc>
          <w:tcPr>
            <w:tcW w:w="3627" w:type="dxa"/>
          </w:tcPr>
          <w:p w14:paraId="31F4C709" w14:textId="35C45068" w:rsidR="0086208B" w:rsidRPr="00A90EB1" w:rsidRDefault="0086208B" w:rsidP="0086208B">
            <w:pPr>
              <w:pStyle w:val="Table0Normal"/>
              <w:rPr>
                <w:color w:val="000000"/>
                <w:szCs w:val="18"/>
              </w:rPr>
            </w:pPr>
            <w:r w:rsidRPr="00A90EB1">
              <w:rPr>
                <w:szCs w:val="18"/>
              </w:rPr>
              <w:t>Ortsname</w:t>
            </w:r>
          </w:p>
        </w:tc>
      </w:tr>
      <w:tr w:rsidR="00F04F7E" w:rsidRPr="00154D67" w14:paraId="68993DB5" w14:textId="77777777" w:rsidTr="00EF1AED">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4EE94262" w14:textId="33FEC1C6" w:rsidR="00F04F7E" w:rsidRPr="00973F72" w:rsidRDefault="00F04F7E" w:rsidP="00F04F7E">
            <w:pPr>
              <w:pStyle w:val="Table0Normal"/>
              <w:jc w:val="center"/>
              <w:rPr>
                <w:rFonts w:cs="Arial"/>
                <w:bCs/>
                <w:szCs w:val="18"/>
              </w:rPr>
            </w:pPr>
            <w:r w:rsidRPr="00BB7A1E">
              <w:rPr>
                <w:bCs/>
                <w:noProof/>
                <w:szCs w:val="18"/>
              </w:rPr>
              <mc:AlternateContent>
                <mc:Choice Requires="wps">
                  <w:drawing>
                    <wp:anchor distT="0" distB="0" distL="114300" distR="114300" simplePos="0" relativeHeight="251658243" behindDoc="0" locked="0" layoutInCell="1" allowOverlap="1" wp14:anchorId="4F5CA325" wp14:editId="2FEB9098">
                      <wp:simplePos x="0" y="0"/>
                      <wp:positionH relativeFrom="column">
                        <wp:posOffset>252349</wp:posOffset>
                      </wp:positionH>
                      <wp:positionV relativeFrom="paragraph">
                        <wp:posOffset>-647775</wp:posOffset>
                      </wp:positionV>
                      <wp:extent cx="215660" cy="599704"/>
                      <wp:effectExtent l="0" t="0" r="13335" b="10160"/>
                      <wp:wrapNone/>
                      <wp:docPr id="18" name="Geschweifte Klammer links 18"/>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524B729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CA325" id="Geschweifte Klammer links 18" o:spid="_x0000_s1028" type="#_x0000_t87" style="position:absolute;left:0;text-align:left;margin-left:19.85pt;margin-top:-51pt;width:17pt;height:47.2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" adj="647" strokecolor="black [3040]">
                      <v:textbox style="layout-flow:vertical;mso-layout-flow-alt:bottom-to-top">
                        <w:txbxContent>
                          <w:p w14:paraId="524B729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proofErr w:type="spellStart"/>
            <w:r w:rsidRPr="00BB7A1E">
              <w:rPr>
                <w:rFonts w:cs="Arial"/>
                <w:bCs/>
                <w:szCs w:val="18"/>
              </w:rPr>
              <w:t>choice</w:t>
            </w:r>
            <w:proofErr w:type="spellEnd"/>
          </w:p>
        </w:tc>
        <w:tc>
          <w:tcPr>
            <w:tcW w:w="917" w:type="dxa"/>
          </w:tcPr>
          <w:p w14:paraId="6D7A7771" w14:textId="7B16DC00" w:rsidR="00F04F7E" w:rsidRPr="00973F72" w:rsidRDefault="00F04F7E" w:rsidP="00F04F7E">
            <w:pPr>
              <w:pStyle w:val="Table0Normal"/>
              <w:rPr>
                <w:rFonts w:cs="Arial"/>
                <w:bCs/>
                <w:szCs w:val="18"/>
              </w:rPr>
            </w:pPr>
            <w:r w:rsidRPr="00BB7A1E">
              <w:rPr>
                <w:bCs/>
                <w:noProof/>
                <w:szCs w:val="18"/>
              </w:rPr>
              <w:t>swissZipCode</w:t>
            </w:r>
          </w:p>
        </w:tc>
        <w:tc>
          <w:tcPr>
            <w:tcW w:w="2127" w:type="dxa"/>
          </w:tcPr>
          <w:p w14:paraId="0E451B0C" w14:textId="3702E276" w:rsidR="00F04F7E" w:rsidRPr="00E5106A" w:rsidRDefault="00F04F7E" w:rsidP="00F04F7E">
            <w:pPr>
              <w:pStyle w:val="Table0Normal"/>
              <w:rPr>
                <w:rFonts w:cs="Arial"/>
                <w:szCs w:val="18"/>
              </w:rPr>
            </w:pPr>
            <w:r w:rsidRPr="00BB7A1E">
              <w:rPr>
                <w:szCs w:val="18"/>
              </w:rPr>
              <w:t>eCH-</w:t>
            </w:r>
            <w:proofErr w:type="gramStart"/>
            <w:r w:rsidRPr="00BB7A1E">
              <w:rPr>
                <w:szCs w:val="18"/>
              </w:rPr>
              <w:t>0010:swissZipCodeType</w:t>
            </w:r>
            <w:proofErr w:type="gramEnd"/>
          </w:p>
        </w:tc>
        <w:tc>
          <w:tcPr>
            <w:tcW w:w="997" w:type="dxa"/>
            <w:vMerge w:val="restart"/>
          </w:tcPr>
          <w:p w14:paraId="0C2B4B8B" w14:textId="04B6A974" w:rsidR="00F04F7E" w:rsidRPr="00B84D3F" w:rsidRDefault="00F04F7E" w:rsidP="00F04F7E">
            <w:pPr>
              <w:pStyle w:val="Table0Normal"/>
              <w:jc w:val="center"/>
            </w:pPr>
            <w:r w:rsidRPr="00B84D3F">
              <w:t>1</w:t>
            </w:r>
          </w:p>
        </w:tc>
        <w:tc>
          <w:tcPr>
            <w:tcW w:w="3627" w:type="dxa"/>
          </w:tcPr>
          <w:p w14:paraId="73FDBF1A" w14:textId="6E8F7FC9" w:rsidR="00F04F7E" w:rsidRPr="00A90EB1" w:rsidRDefault="00F04F7E" w:rsidP="00F04F7E">
            <w:pPr>
              <w:pStyle w:val="Table0Normal"/>
              <w:rPr>
                <w:color w:val="000000"/>
                <w:szCs w:val="18"/>
              </w:rPr>
            </w:pPr>
            <w:r w:rsidRPr="00BB7A1E">
              <w:rPr>
                <w:szCs w:val="18"/>
              </w:rPr>
              <w:t>Schweizer Postleitzahl</w:t>
            </w:r>
          </w:p>
        </w:tc>
      </w:tr>
      <w:tr w:rsidR="00F04F7E" w:rsidRPr="00154D67" w14:paraId="5C3D081D" w14:textId="77777777" w:rsidTr="00EF1AED">
        <w:trPr>
          <w:cnfStyle w:val="000000100000" w:firstRow="0" w:lastRow="0" w:firstColumn="0" w:lastColumn="0" w:oddVBand="0" w:evenVBand="0" w:oddHBand="1" w:evenHBand="0" w:firstRowFirstColumn="0" w:firstRowLastColumn="0" w:lastRowFirstColumn="0" w:lastRowLastColumn="0"/>
          <w:cantSplit/>
        </w:trPr>
        <w:tc>
          <w:tcPr>
            <w:tcW w:w="916" w:type="dxa"/>
            <w:vMerge/>
          </w:tcPr>
          <w:p w14:paraId="681A9751" w14:textId="77777777" w:rsidR="00F04F7E" w:rsidRPr="00973F72" w:rsidRDefault="00F04F7E" w:rsidP="00F04F7E">
            <w:pPr>
              <w:pStyle w:val="Table0Normal"/>
              <w:rPr>
                <w:rFonts w:cs="Arial"/>
                <w:bCs/>
                <w:szCs w:val="18"/>
              </w:rPr>
            </w:pPr>
          </w:p>
        </w:tc>
        <w:tc>
          <w:tcPr>
            <w:tcW w:w="917" w:type="dxa"/>
          </w:tcPr>
          <w:p w14:paraId="4F78382D" w14:textId="12262826" w:rsidR="00F04F7E" w:rsidRPr="00973F72" w:rsidRDefault="00F04F7E" w:rsidP="00F04F7E">
            <w:pPr>
              <w:pStyle w:val="Table0Normal"/>
              <w:rPr>
                <w:rFonts w:cs="Arial"/>
                <w:bCs/>
                <w:szCs w:val="18"/>
              </w:rPr>
            </w:pPr>
            <w:r w:rsidRPr="00BB7A1E">
              <w:rPr>
                <w:bCs/>
                <w:noProof/>
                <w:szCs w:val="18"/>
              </w:rPr>
              <w:t>foreignZipCode</w:t>
            </w:r>
          </w:p>
        </w:tc>
        <w:tc>
          <w:tcPr>
            <w:tcW w:w="2127" w:type="dxa"/>
          </w:tcPr>
          <w:p w14:paraId="520FFA60" w14:textId="5CDF0375" w:rsidR="00F04F7E" w:rsidRPr="00E5106A" w:rsidRDefault="00F04F7E" w:rsidP="00F04F7E">
            <w:pPr>
              <w:pStyle w:val="Table0Normal"/>
              <w:rPr>
                <w:rFonts w:cs="Arial"/>
                <w:szCs w:val="18"/>
              </w:rPr>
            </w:pPr>
            <w:r w:rsidRPr="00364EEB">
              <w:rPr>
                <w:szCs w:val="18"/>
              </w:rPr>
              <w:t>eCH-</w:t>
            </w:r>
            <w:proofErr w:type="gramStart"/>
            <w:r w:rsidRPr="00364EEB">
              <w:rPr>
                <w:szCs w:val="18"/>
              </w:rPr>
              <w:t>0010:foreignZipCodeType</w:t>
            </w:r>
            <w:proofErr w:type="gramEnd"/>
          </w:p>
        </w:tc>
        <w:tc>
          <w:tcPr>
            <w:tcW w:w="997" w:type="dxa"/>
            <w:vMerge/>
          </w:tcPr>
          <w:p w14:paraId="4A052185" w14:textId="77777777" w:rsidR="00F04F7E" w:rsidRPr="00B84D3F" w:rsidRDefault="00F04F7E" w:rsidP="00F04F7E">
            <w:pPr>
              <w:pStyle w:val="Table0Normal"/>
              <w:jc w:val="center"/>
            </w:pPr>
          </w:p>
        </w:tc>
        <w:tc>
          <w:tcPr>
            <w:tcW w:w="3627" w:type="dxa"/>
          </w:tcPr>
          <w:p w14:paraId="41E3D3B1" w14:textId="72948E8B" w:rsidR="00F04F7E" w:rsidRPr="00A90EB1" w:rsidRDefault="00F04F7E" w:rsidP="00F04F7E">
            <w:pPr>
              <w:pStyle w:val="Table0Normal"/>
              <w:rPr>
                <w:color w:val="000000"/>
                <w:szCs w:val="18"/>
              </w:rPr>
            </w:pPr>
            <w:r w:rsidRPr="00BB7A1E">
              <w:rPr>
                <w:szCs w:val="18"/>
              </w:rPr>
              <w:t>Ausländische Postleitzahl</w:t>
            </w:r>
          </w:p>
        </w:tc>
      </w:tr>
      <w:tr w:rsidR="00812DF2" w:rsidRPr="00154D67" w14:paraId="7ABDA61D"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7C0CDB7" w14:textId="4CEAB82F" w:rsidR="00812DF2" w:rsidRPr="00973F72" w:rsidRDefault="00812DF2" w:rsidP="00812DF2">
            <w:pPr>
              <w:pStyle w:val="Table0Normal"/>
              <w:rPr>
                <w:rFonts w:cs="Arial"/>
                <w:bCs/>
                <w:szCs w:val="18"/>
              </w:rPr>
            </w:pPr>
            <w:r w:rsidRPr="00973F72">
              <w:rPr>
                <w:bCs/>
                <w:noProof/>
                <w:szCs w:val="18"/>
              </w:rPr>
              <w:t>dateOfBirth</w:t>
            </w:r>
          </w:p>
        </w:tc>
        <w:tc>
          <w:tcPr>
            <w:tcW w:w="2127" w:type="dxa"/>
          </w:tcPr>
          <w:p w14:paraId="0AA0ACD1" w14:textId="63A8B51E" w:rsidR="00812DF2" w:rsidRPr="00E5106A" w:rsidRDefault="00812DF2" w:rsidP="00812DF2">
            <w:pPr>
              <w:pStyle w:val="Table0Normal"/>
              <w:rPr>
                <w:rFonts w:cs="Arial"/>
                <w:szCs w:val="18"/>
              </w:rPr>
            </w:pPr>
            <w:proofErr w:type="spellStart"/>
            <w:proofErr w:type="gramStart"/>
            <w:r w:rsidRPr="00E5106A">
              <w:rPr>
                <w:szCs w:val="18"/>
              </w:rPr>
              <w:t>xs:date</w:t>
            </w:r>
            <w:proofErr w:type="spellEnd"/>
            <w:proofErr w:type="gramEnd"/>
          </w:p>
        </w:tc>
        <w:tc>
          <w:tcPr>
            <w:tcW w:w="997" w:type="dxa"/>
          </w:tcPr>
          <w:p w14:paraId="51127E67" w14:textId="5A393C21" w:rsidR="00812DF2" w:rsidRPr="00B84D3F" w:rsidRDefault="00812DF2" w:rsidP="00812DF2">
            <w:pPr>
              <w:pStyle w:val="Table0Normal"/>
              <w:jc w:val="center"/>
            </w:pPr>
            <w:r w:rsidRPr="00B84D3F">
              <w:t>1</w:t>
            </w:r>
          </w:p>
        </w:tc>
        <w:tc>
          <w:tcPr>
            <w:tcW w:w="3627" w:type="dxa"/>
          </w:tcPr>
          <w:p w14:paraId="4D882343" w14:textId="60C49DF8" w:rsidR="00812DF2" w:rsidRPr="00A90EB1" w:rsidRDefault="00812DF2" w:rsidP="00812DF2">
            <w:pPr>
              <w:pStyle w:val="Table0Normal"/>
              <w:rPr>
                <w:color w:val="000000"/>
                <w:szCs w:val="18"/>
              </w:rPr>
            </w:pPr>
            <w:r w:rsidRPr="00A90EB1">
              <w:rPr>
                <w:szCs w:val="18"/>
              </w:rPr>
              <w:t>Geburtsdatum</w:t>
            </w:r>
          </w:p>
        </w:tc>
      </w:tr>
      <w:tr w:rsidR="00251FA7" w:rsidRPr="00154D67" w14:paraId="4E6F6DB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593B7128" w14:textId="3B21C886" w:rsidR="00251FA7" w:rsidRPr="00973F72" w:rsidRDefault="00277163" w:rsidP="00B03E37">
            <w:pPr>
              <w:pStyle w:val="Table0Normal"/>
              <w:rPr>
                <w:bCs/>
                <w:noProof/>
                <w:szCs w:val="18"/>
              </w:rPr>
            </w:pPr>
            <w:r>
              <w:rPr>
                <w:bCs/>
                <w:noProof/>
                <w:szCs w:val="18"/>
              </w:rPr>
              <w:t>nativeLanguage</w:t>
            </w:r>
          </w:p>
        </w:tc>
        <w:tc>
          <w:tcPr>
            <w:tcW w:w="2127" w:type="dxa"/>
          </w:tcPr>
          <w:p w14:paraId="587102AB" w14:textId="784EF72A" w:rsidR="00251FA7" w:rsidRPr="00E5106A" w:rsidRDefault="00323B81" w:rsidP="00B03E37">
            <w:pPr>
              <w:pStyle w:val="Table0Normal"/>
              <w:rPr>
                <w:szCs w:val="18"/>
              </w:rPr>
            </w:pPr>
            <w:r w:rsidRPr="00CC4078">
              <w:rPr>
                <w:rFonts w:cs="Arial"/>
                <w:bCs/>
                <w:szCs w:val="18"/>
              </w:rPr>
              <w:t>eCH-</w:t>
            </w:r>
            <w:proofErr w:type="gramStart"/>
            <w:r w:rsidRPr="00CC4078">
              <w:rPr>
                <w:rFonts w:cs="Arial"/>
                <w:bCs/>
                <w:szCs w:val="18"/>
              </w:rPr>
              <w:t>0011:languageType</w:t>
            </w:r>
            <w:proofErr w:type="gramEnd"/>
          </w:p>
        </w:tc>
        <w:tc>
          <w:tcPr>
            <w:tcW w:w="997" w:type="dxa"/>
          </w:tcPr>
          <w:p w14:paraId="02802C9F" w14:textId="502E284A" w:rsidR="00251FA7" w:rsidRPr="00B84D3F" w:rsidRDefault="00323B81" w:rsidP="00B03E37">
            <w:pPr>
              <w:pStyle w:val="Table0Normal"/>
              <w:jc w:val="center"/>
            </w:pPr>
            <w:r>
              <w:t>1</w:t>
            </w:r>
          </w:p>
        </w:tc>
        <w:tc>
          <w:tcPr>
            <w:tcW w:w="3627" w:type="dxa"/>
          </w:tcPr>
          <w:p w14:paraId="0A3C82B7" w14:textId="6761A442" w:rsidR="00251FA7" w:rsidRPr="00A90EB1" w:rsidRDefault="00A85DBA" w:rsidP="00B03E37">
            <w:pPr>
              <w:pStyle w:val="Table0Normal"/>
              <w:rPr>
                <w:szCs w:val="18"/>
              </w:rPr>
            </w:pPr>
            <w:r>
              <w:rPr>
                <w:szCs w:val="18"/>
              </w:rPr>
              <w:t>Muttersprache</w:t>
            </w:r>
          </w:p>
        </w:tc>
      </w:tr>
      <w:tr w:rsidR="00B03E37" w:rsidRPr="00154D67" w14:paraId="6FAB078B"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2E708EEF" w14:textId="038DE56A" w:rsidR="00B03E37" w:rsidRPr="00973F72" w:rsidRDefault="00B03E37" w:rsidP="00B03E37">
            <w:pPr>
              <w:pStyle w:val="Table0Normal"/>
              <w:rPr>
                <w:rFonts w:cs="Arial"/>
                <w:bCs/>
                <w:szCs w:val="18"/>
              </w:rPr>
            </w:pPr>
            <w:r w:rsidRPr="00973F72">
              <w:rPr>
                <w:bCs/>
                <w:noProof/>
                <w:szCs w:val="18"/>
              </w:rPr>
              <w:t>sex</w:t>
            </w:r>
          </w:p>
        </w:tc>
        <w:tc>
          <w:tcPr>
            <w:tcW w:w="2127" w:type="dxa"/>
          </w:tcPr>
          <w:p w14:paraId="2F28264A" w14:textId="75A6D24B" w:rsidR="00B03E37" w:rsidRPr="00E5106A" w:rsidRDefault="00B03E37" w:rsidP="00B03E37">
            <w:pPr>
              <w:pStyle w:val="Table0Normal"/>
              <w:rPr>
                <w:rFonts w:cs="Arial"/>
                <w:szCs w:val="18"/>
              </w:rPr>
            </w:pPr>
            <w:r w:rsidRPr="00E5106A">
              <w:rPr>
                <w:szCs w:val="18"/>
              </w:rPr>
              <w:t>eCH-</w:t>
            </w:r>
            <w:proofErr w:type="gramStart"/>
            <w:r w:rsidRPr="00E5106A">
              <w:rPr>
                <w:szCs w:val="18"/>
              </w:rPr>
              <w:t>0044:sexType</w:t>
            </w:r>
            <w:proofErr w:type="gramEnd"/>
          </w:p>
        </w:tc>
        <w:tc>
          <w:tcPr>
            <w:tcW w:w="997" w:type="dxa"/>
          </w:tcPr>
          <w:p w14:paraId="3251B8F4" w14:textId="1BDE8FB1" w:rsidR="00B03E37" w:rsidRPr="00B84D3F" w:rsidRDefault="00B03E37" w:rsidP="00B03E37">
            <w:pPr>
              <w:pStyle w:val="Table0Normal"/>
              <w:jc w:val="center"/>
            </w:pPr>
            <w:r w:rsidRPr="00B84D3F">
              <w:t>1</w:t>
            </w:r>
          </w:p>
        </w:tc>
        <w:tc>
          <w:tcPr>
            <w:tcW w:w="3627" w:type="dxa"/>
          </w:tcPr>
          <w:p w14:paraId="04313AD7" w14:textId="38B675A4" w:rsidR="00B03E37" w:rsidRPr="00A90EB1" w:rsidRDefault="00B03E37" w:rsidP="00B03E37">
            <w:pPr>
              <w:pStyle w:val="Table0Normal"/>
              <w:rPr>
                <w:color w:val="000000"/>
                <w:szCs w:val="18"/>
              </w:rPr>
            </w:pPr>
            <w:r w:rsidRPr="00A90EB1">
              <w:rPr>
                <w:szCs w:val="18"/>
              </w:rPr>
              <w:t>Geschlecht (1=männlich, 2=weiblich</w:t>
            </w:r>
            <w:r w:rsidR="00237598">
              <w:rPr>
                <w:szCs w:val="18"/>
              </w:rPr>
              <w:t>, 3=unbestimmt</w:t>
            </w:r>
            <w:r w:rsidRPr="00A90EB1">
              <w:rPr>
                <w:szCs w:val="18"/>
              </w:rPr>
              <w:t>)</w:t>
            </w:r>
          </w:p>
        </w:tc>
      </w:tr>
      <w:tr w:rsidR="00C44A1E" w:rsidRPr="00154D67" w14:paraId="699A4652"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19536B5" w14:textId="081A70C1" w:rsidR="00C44A1E" w:rsidRPr="00973F72" w:rsidRDefault="00C44A1E" w:rsidP="00C44A1E">
            <w:pPr>
              <w:pStyle w:val="Table0Normal"/>
              <w:rPr>
                <w:rFonts w:cs="Arial"/>
                <w:bCs/>
                <w:szCs w:val="18"/>
              </w:rPr>
            </w:pPr>
            <w:r w:rsidRPr="00973F72">
              <w:rPr>
                <w:bCs/>
                <w:noProof/>
                <w:szCs w:val="18"/>
              </w:rPr>
              <w:t>vn</w:t>
            </w:r>
          </w:p>
        </w:tc>
        <w:tc>
          <w:tcPr>
            <w:tcW w:w="2127" w:type="dxa"/>
          </w:tcPr>
          <w:p w14:paraId="746087B5" w14:textId="79644F49" w:rsidR="00C44A1E" w:rsidRPr="00E5106A" w:rsidRDefault="00C44A1E" w:rsidP="00C44A1E">
            <w:pPr>
              <w:pStyle w:val="Table0Normal"/>
              <w:rPr>
                <w:rFonts w:cs="Arial"/>
                <w:szCs w:val="18"/>
              </w:rPr>
            </w:pPr>
            <w:r w:rsidRPr="00E5106A">
              <w:rPr>
                <w:szCs w:val="18"/>
              </w:rPr>
              <w:t>eCH-</w:t>
            </w:r>
            <w:proofErr w:type="gramStart"/>
            <w:r w:rsidRPr="00E5106A">
              <w:rPr>
                <w:szCs w:val="18"/>
              </w:rPr>
              <w:t>0044:vnType</w:t>
            </w:r>
            <w:proofErr w:type="gramEnd"/>
          </w:p>
        </w:tc>
        <w:tc>
          <w:tcPr>
            <w:tcW w:w="997" w:type="dxa"/>
          </w:tcPr>
          <w:p w14:paraId="36430F4F" w14:textId="2B5ECCCD" w:rsidR="00C44A1E" w:rsidRPr="00B84D3F" w:rsidRDefault="00B84D3F" w:rsidP="00C44A1E">
            <w:pPr>
              <w:pStyle w:val="Table0Normal"/>
              <w:jc w:val="center"/>
            </w:pPr>
            <w:r w:rsidRPr="00B84D3F">
              <w:t>0..</w:t>
            </w:r>
            <w:r w:rsidR="00C44A1E" w:rsidRPr="00B84D3F">
              <w:t>1</w:t>
            </w:r>
          </w:p>
        </w:tc>
        <w:tc>
          <w:tcPr>
            <w:tcW w:w="3627" w:type="dxa"/>
          </w:tcPr>
          <w:p w14:paraId="45AF1A8C" w14:textId="4FE8DE05" w:rsidR="00C44A1E" w:rsidRPr="00A90EB1" w:rsidRDefault="00C44A1E" w:rsidP="00C44A1E">
            <w:pPr>
              <w:pStyle w:val="Table0Normal"/>
              <w:rPr>
                <w:color w:val="000000"/>
                <w:szCs w:val="18"/>
              </w:rPr>
            </w:pPr>
            <w:r w:rsidRPr="00A90EB1">
              <w:rPr>
                <w:szCs w:val="18"/>
              </w:rPr>
              <w:t>AHV-Nummer 13-stellig (AHVN13)</w:t>
            </w:r>
          </w:p>
        </w:tc>
      </w:tr>
      <w:tr w:rsidR="00C44A1E" w:rsidRPr="00154D67" w14:paraId="101323B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3C58E31" w14:textId="6E1E8587" w:rsidR="00C44A1E" w:rsidRDefault="00C44A1E" w:rsidP="00C44A1E">
            <w:pPr>
              <w:pStyle w:val="Table0Normal"/>
              <w:rPr>
                <w:rFonts w:cs="Arial"/>
                <w:bCs/>
              </w:rPr>
            </w:pPr>
            <w:proofErr w:type="spellStart"/>
            <w:r>
              <w:rPr>
                <w:bCs/>
              </w:rPr>
              <w:lastRenderedPageBreak/>
              <w:t>phoneNumber</w:t>
            </w:r>
            <w:proofErr w:type="spellEnd"/>
          </w:p>
        </w:tc>
        <w:tc>
          <w:tcPr>
            <w:tcW w:w="2127" w:type="dxa"/>
          </w:tcPr>
          <w:p w14:paraId="4CEC9EF4" w14:textId="23F574F2" w:rsidR="00C44A1E" w:rsidRDefault="00C44A1E" w:rsidP="00C44A1E">
            <w:pPr>
              <w:pStyle w:val="Table0Normal"/>
              <w:rPr>
                <w:rFonts w:cs="Arial"/>
              </w:rPr>
            </w:pPr>
            <w:r>
              <w:t>eCH-</w:t>
            </w:r>
            <w:proofErr w:type="gramStart"/>
            <w:r>
              <w:t>0046:phoneNumberType</w:t>
            </w:r>
            <w:proofErr w:type="gramEnd"/>
          </w:p>
        </w:tc>
        <w:tc>
          <w:tcPr>
            <w:tcW w:w="997" w:type="dxa"/>
          </w:tcPr>
          <w:p w14:paraId="2C9AD67A" w14:textId="1D52840E" w:rsidR="00C44A1E" w:rsidRDefault="004930E0" w:rsidP="00C44A1E">
            <w:pPr>
              <w:pStyle w:val="Table0Normal"/>
              <w:jc w:val="center"/>
              <w:rPr>
                <w:rFonts w:cs="Arial"/>
              </w:rPr>
            </w:pPr>
            <w:r>
              <w:t>0..</w:t>
            </w:r>
            <w:r w:rsidR="00C44A1E">
              <w:t>1</w:t>
            </w:r>
          </w:p>
        </w:tc>
        <w:tc>
          <w:tcPr>
            <w:tcW w:w="3627" w:type="dxa"/>
          </w:tcPr>
          <w:p w14:paraId="4B22C602" w14:textId="3476530C" w:rsidR="00C44A1E" w:rsidRPr="00A90EB1" w:rsidRDefault="00C44A1E" w:rsidP="00C44A1E">
            <w:pPr>
              <w:pStyle w:val="Table0Normal"/>
              <w:rPr>
                <w:color w:val="000000"/>
                <w:szCs w:val="18"/>
              </w:rPr>
            </w:pPr>
            <w:r w:rsidRPr="00A90EB1">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C44A1E" w:rsidRPr="00154D67" w14:paraId="41D9EBC3"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A8CCAB3" w14:textId="729135D2" w:rsidR="00C44A1E" w:rsidRDefault="00C44A1E" w:rsidP="00C44A1E">
            <w:pPr>
              <w:pStyle w:val="Table0Normal"/>
              <w:rPr>
                <w:rFonts w:cs="Arial"/>
                <w:bCs/>
              </w:rPr>
            </w:pPr>
            <w:proofErr w:type="spellStart"/>
            <w:r>
              <w:rPr>
                <w:bCs/>
              </w:rPr>
              <w:t>mobileNumber</w:t>
            </w:r>
            <w:proofErr w:type="spellEnd"/>
          </w:p>
        </w:tc>
        <w:tc>
          <w:tcPr>
            <w:tcW w:w="2127" w:type="dxa"/>
          </w:tcPr>
          <w:p w14:paraId="76491109" w14:textId="576018AC" w:rsidR="00C44A1E" w:rsidRDefault="00C44A1E" w:rsidP="00C44A1E">
            <w:pPr>
              <w:pStyle w:val="Table0Normal"/>
              <w:rPr>
                <w:rFonts w:cs="Arial"/>
              </w:rPr>
            </w:pPr>
            <w:r>
              <w:t>eCH-</w:t>
            </w:r>
            <w:proofErr w:type="gramStart"/>
            <w:r>
              <w:t>0046:phoneNumberType</w:t>
            </w:r>
            <w:proofErr w:type="gramEnd"/>
          </w:p>
        </w:tc>
        <w:tc>
          <w:tcPr>
            <w:tcW w:w="997" w:type="dxa"/>
          </w:tcPr>
          <w:p w14:paraId="6C1F8891" w14:textId="65AFE07E" w:rsidR="00C44A1E" w:rsidRDefault="004930E0" w:rsidP="00C44A1E">
            <w:pPr>
              <w:pStyle w:val="Table0Normal"/>
              <w:jc w:val="center"/>
              <w:rPr>
                <w:rFonts w:cs="Arial"/>
              </w:rPr>
            </w:pPr>
            <w:r>
              <w:t>0..</w:t>
            </w:r>
            <w:r w:rsidR="00C44A1E">
              <w:t>1</w:t>
            </w:r>
          </w:p>
        </w:tc>
        <w:tc>
          <w:tcPr>
            <w:tcW w:w="3627" w:type="dxa"/>
          </w:tcPr>
          <w:p w14:paraId="10C71E16" w14:textId="12984D77" w:rsidR="00C44A1E" w:rsidRPr="00581290" w:rsidRDefault="00C44A1E" w:rsidP="00C44A1E">
            <w:pPr>
              <w:pStyle w:val="Table0Normal"/>
              <w:rPr>
                <w:color w:val="000000"/>
                <w:szCs w:val="22"/>
              </w:rPr>
            </w:pPr>
            <w:r>
              <w:t>Mobiltelefonnummer</w:t>
            </w:r>
            <w:r w:rsidR="0038300A">
              <w:t xml:space="preserve"> (</w:t>
            </w:r>
            <w:r w:rsidR="0038300A" w:rsidRPr="00F0590C">
              <w:t xml:space="preserve">Ausschliesslich Ziffern (keine Leerschläge oder Trennzeichen) </w:t>
            </w:r>
            <w:r w:rsidR="0038300A">
              <w:t>m</w:t>
            </w:r>
            <w:r w:rsidR="0038300A" w:rsidRPr="00F0590C">
              <w:t xml:space="preserve">it </w:t>
            </w:r>
            <w:r w:rsidR="004E2AE6">
              <w:t>lokaler (0)</w:t>
            </w:r>
            <w:r w:rsidR="0038300A" w:rsidRPr="00F0590C">
              <w:t xml:space="preserve"> oder internationaler (00) Vorwah</w:t>
            </w:r>
            <w:r w:rsidR="0038300A">
              <w:t>l)</w:t>
            </w:r>
          </w:p>
        </w:tc>
      </w:tr>
      <w:tr w:rsidR="00C44A1E" w:rsidRPr="00154D67" w14:paraId="2809B835"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9B7793E" w14:textId="482C4DD6" w:rsidR="00C44A1E" w:rsidRDefault="00C44A1E" w:rsidP="00C44A1E">
            <w:pPr>
              <w:pStyle w:val="Table0Normal"/>
              <w:rPr>
                <w:rFonts w:cs="Arial"/>
                <w:bCs/>
              </w:rPr>
            </w:pPr>
            <w:proofErr w:type="spellStart"/>
            <w:r>
              <w:rPr>
                <w:bCs/>
              </w:rPr>
              <w:t>emailAddress</w:t>
            </w:r>
            <w:proofErr w:type="spellEnd"/>
          </w:p>
        </w:tc>
        <w:tc>
          <w:tcPr>
            <w:tcW w:w="2127" w:type="dxa"/>
          </w:tcPr>
          <w:p w14:paraId="5EB2FDF0" w14:textId="66B2DC1D" w:rsidR="00C44A1E" w:rsidRDefault="00C44A1E" w:rsidP="00C44A1E">
            <w:pPr>
              <w:pStyle w:val="Table0Normal"/>
              <w:rPr>
                <w:rFonts w:cs="Arial"/>
              </w:rPr>
            </w:pPr>
            <w:r>
              <w:t>eCH-</w:t>
            </w:r>
            <w:proofErr w:type="gramStart"/>
            <w:r>
              <w:t>0046:emailAddressType</w:t>
            </w:r>
            <w:proofErr w:type="gramEnd"/>
          </w:p>
        </w:tc>
        <w:tc>
          <w:tcPr>
            <w:tcW w:w="997" w:type="dxa"/>
          </w:tcPr>
          <w:p w14:paraId="13C4C5CB" w14:textId="76B32869" w:rsidR="00C44A1E" w:rsidRDefault="00C44A1E" w:rsidP="00C44A1E">
            <w:pPr>
              <w:pStyle w:val="Table0Normal"/>
              <w:jc w:val="center"/>
              <w:rPr>
                <w:rFonts w:cs="Arial"/>
              </w:rPr>
            </w:pPr>
            <w:r>
              <w:t>1</w:t>
            </w:r>
          </w:p>
        </w:tc>
        <w:tc>
          <w:tcPr>
            <w:tcW w:w="3627" w:type="dxa"/>
          </w:tcPr>
          <w:p w14:paraId="7EE4BBE8" w14:textId="52224937" w:rsidR="00C44A1E" w:rsidRPr="00581290" w:rsidRDefault="00C44A1E" w:rsidP="00C44A1E">
            <w:pPr>
              <w:pStyle w:val="Table0Normal"/>
              <w:rPr>
                <w:color w:val="000000"/>
                <w:szCs w:val="22"/>
              </w:rPr>
            </w:pPr>
            <w:r>
              <w:t>E-Mail-Adresse</w:t>
            </w:r>
          </w:p>
        </w:tc>
      </w:tr>
      <w:tr w:rsidR="00C44A1E" w:rsidRPr="00154D67" w14:paraId="7091B5C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66DA54A5" w14:textId="466BD148" w:rsidR="00C44A1E" w:rsidRDefault="008D2AB8" w:rsidP="00C44A1E">
            <w:pPr>
              <w:pStyle w:val="Table0Normal"/>
              <w:rPr>
                <w:rFonts w:cs="Arial"/>
                <w:bCs/>
              </w:rPr>
            </w:pPr>
            <w:proofErr w:type="spellStart"/>
            <w:r>
              <w:rPr>
                <w:rFonts w:cs="Arial"/>
                <w:bCs/>
              </w:rPr>
              <w:t>placeOfOrigin</w:t>
            </w:r>
            <w:proofErr w:type="spellEnd"/>
          </w:p>
        </w:tc>
        <w:tc>
          <w:tcPr>
            <w:tcW w:w="2127" w:type="dxa"/>
          </w:tcPr>
          <w:p w14:paraId="60EE1EE6" w14:textId="7B4E6B96" w:rsidR="00C44A1E" w:rsidRPr="008726C6" w:rsidRDefault="008D2AB8" w:rsidP="00C44A1E">
            <w:pPr>
              <w:pStyle w:val="Table0Normal"/>
              <w:rPr>
                <w:rFonts w:cs="Arial"/>
                <w:szCs w:val="18"/>
              </w:rPr>
            </w:pPr>
            <w:r w:rsidRPr="00B92F6B">
              <w:rPr>
                <w:szCs w:val="18"/>
              </w:rPr>
              <w:t>eCH-</w:t>
            </w:r>
            <w:proofErr w:type="gramStart"/>
            <w:r w:rsidRPr="00B92F6B">
              <w:rPr>
                <w:szCs w:val="18"/>
              </w:rPr>
              <w:t>0010:townType</w:t>
            </w:r>
            <w:proofErr w:type="gramEnd"/>
          </w:p>
        </w:tc>
        <w:tc>
          <w:tcPr>
            <w:tcW w:w="997" w:type="dxa"/>
          </w:tcPr>
          <w:p w14:paraId="2A24390B" w14:textId="650F6343" w:rsidR="00C44A1E" w:rsidRDefault="008D2AB8" w:rsidP="00C44A1E">
            <w:pPr>
              <w:pStyle w:val="Table0Normal"/>
              <w:jc w:val="center"/>
              <w:rPr>
                <w:rFonts w:cs="Arial"/>
              </w:rPr>
            </w:pPr>
            <w:r>
              <w:rPr>
                <w:rFonts w:cs="Arial"/>
              </w:rPr>
              <w:t>0..1</w:t>
            </w:r>
          </w:p>
        </w:tc>
        <w:tc>
          <w:tcPr>
            <w:tcW w:w="3627" w:type="dxa"/>
          </w:tcPr>
          <w:p w14:paraId="36EB5CBC" w14:textId="77777777" w:rsidR="00C44A1E" w:rsidRDefault="008D2AB8" w:rsidP="00C44A1E">
            <w:pPr>
              <w:pStyle w:val="Table0Normal"/>
              <w:rPr>
                <w:color w:val="000000"/>
                <w:szCs w:val="22"/>
              </w:rPr>
            </w:pPr>
            <w:r>
              <w:rPr>
                <w:color w:val="000000"/>
                <w:szCs w:val="22"/>
              </w:rPr>
              <w:t>Heimatort (ohne Kantonsbezeichnung)</w:t>
            </w:r>
          </w:p>
          <w:p w14:paraId="4AAD2C85" w14:textId="54CA490C" w:rsidR="00EF2C05" w:rsidRPr="00581290" w:rsidRDefault="00EF2C05" w:rsidP="00C44A1E">
            <w:pPr>
              <w:pStyle w:val="Table0Normal"/>
              <w:rPr>
                <w:color w:val="000000"/>
                <w:szCs w:val="22"/>
              </w:rPr>
            </w:pPr>
            <w:r w:rsidRPr="00EF2C05">
              <w:rPr>
                <w:color w:val="000000"/>
                <w:szCs w:val="22"/>
              </w:rPr>
              <w:t>Bei mehreren Heimatorten wird nur einer übermittelt</w:t>
            </w:r>
            <w:r>
              <w:rPr>
                <w:color w:val="000000"/>
                <w:szCs w:val="22"/>
              </w:rPr>
              <w:t>.</w:t>
            </w:r>
          </w:p>
        </w:tc>
      </w:tr>
      <w:tr w:rsidR="00C44A1E" w:rsidRPr="00154D67" w14:paraId="5D61B22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572607B" w14:textId="151F8E27" w:rsidR="00C44A1E" w:rsidRDefault="008A6701" w:rsidP="00C44A1E">
            <w:pPr>
              <w:pStyle w:val="Table0Normal"/>
              <w:rPr>
                <w:rFonts w:cs="Arial"/>
                <w:bCs/>
              </w:rPr>
            </w:pPr>
            <w:proofErr w:type="spellStart"/>
            <w:r>
              <w:rPr>
                <w:rFonts w:cs="Arial"/>
                <w:bCs/>
              </w:rPr>
              <w:t>canton</w:t>
            </w:r>
            <w:proofErr w:type="spellEnd"/>
          </w:p>
        </w:tc>
        <w:tc>
          <w:tcPr>
            <w:tcW w:w="2127" w:type="dxa"/>
          </w:tcPr>
          <w:p w14:paraId="1FEC211B" w14:textId="15D6FB53" w:rsidR="00C44A1E" w:rsidRDefault="008A6701" w:rsidP="00C44A1E">
            <w:pPr>
              <w:pStyle w:val="Table0Normal"/>
              <w:rPr>
                <w:rFonts w:cs="Arial"/>
              </w:rPr>
            </w:pPr>
            <w:r w:rsidRPr="008A6701">
              <w:rPr>
                <w:rFonts w:cs="Arial"/>
              </w:rPr>
              <w:t>eCH-</w:t>
            </w:r>
            <w:proofErr w:type="gramStart"/>
            <w:r w:rsidRPr="008A6701">
              <w:rPr>
                <w:rFonts w:cs="Arial"/>
              </w:rPr>
              <w:t>0007:cantonAbbreviationType</w:t>
            </w:r>
            <w:proofErr w:type="gramEnd"/>
          </w:p>
        </w:tc>
        <w:tc>
          <w:tcPr>
            <w:tcW w:w="997" w:type="dxa"/>
          </w:tcPr>
          <w:p w14:paraId="40BEDB28" w14:textId="63D7A976" w:rsidR="00C44A1E" w:rsidRDefault="008A6701" w:rsidP="00C44A1E">
            <w:pPr>
              <w:pStyle w:val="Table0Normal"/>
              <w:jc w:val="center"/>
              <w:rPr>
                <w:rFonts w:cs="Arial"/>
              </w:rPr>
            </w:pPr>
            <w:r>
              <w:rPr>
                <w:rFonts w:cs="Arial"/>
              </w:rPr>
              <w:t>0..1</w:t>
            </w:r>
          </w:p>
        </w:tc>
        <w:tc>
          <w:tcPr>
            <w:tcW w:w="3627" w:type="dxa"/>
          </w:tcPr>
          <w:p w14:paraId="74EA58E8" w14:textId="69D1E5F1" w:rsidR="00C44A1E" w:rsidRPr="00581290" w:rsidRDefault="008A6701" w:rsidP="00C44A1E">
            <w:pPr>
              <w:pStyle w:val="Table0Normal"/>
              <w:rPr>
                <w:color w:val="000000"/>
                <w:szCs w:val="22"/>
              </w:rPr>
            </w:pPr>
            <w:r>
              <w:rPr>
                <w:color w:val="000000"/>
                <w:szCs w:val="22"/>
              </w:rPr>
              <w:t>Kanton</w:t>
            </w:r>
          </w:p>
        </w:tc>
      </w:tr>
      <w:tr w:rsidR="00C44A1E" w:rsidRPr="00154D67" w14:paraId="24F5A96A"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F0B4A15" w14:textId="79D21B34" w:rsidR="00C44A1E" w:rsidRDefault="009F3196" w:rsidP="00C44A1E">
            <w:pPr>
              <w:pStyle w:val="Table0Normal"/>
              <w:rPr>
                <w:rFonts w:cs="Arial"/>
                <w:bCs/>
              </w:rPr>
            </w:pPr>
            <w:proofErr w:type="spellStart"/>
            <w:r>
              <w:rPr>
                <w:rFonts w:cs="Arial"/>
                <w:bCs/>
              </w:rPr>
              <w:t>country</w:t>
            </w:r>
            <w:proofErr w:type="spellEnd"/>
          </w:p>
        </w:tc>
        <w:tc>
          <w:tcPr>
            <w:tcW w:w="2127" w:type="dxa"/>
          </w:tcPr>
          <w:p w14:paraId="5F25DDF2" w14:textId="70F0A822" w:rsidR="00C44A1E" w:rsidRDefault="008803F1" w:rsidP="00C44A1E">
            <w:pPr>
              <w:pStyle w:val="Table0Normal"/>
              <w:rPr>
                <w:rFonts w:cs="Arial"/>
              </w:rPr>
            </w:pPr>
            <w:r w:rsidRPr="008803F1">
              <w:rPr>
                <w:rFonts w:cs="Arial"/>
              </w:rPr>
              <w:t>eCH-</w:t>
            </w:r>
            <w:proofErr w:type="gramStart"/>
            <w:r w:rsidRPr="008803F1">
              <w:rPr>
                <w:rFonts w:cs="Arial"/>
              </w:rPr>
              <w:t>0008:countryNameShortType</w:t>
            </w:r>
            <w:proofErr w:type="gramEnd"/>
          </w:p>
        </w:tc>
        <w:tc>
          <w:tcPr>
            <w:tcW w:w="997" w:type="dxa"/>
          </w:tcPr>
          <w:p w14:paraId="4AC07058" w14:textId="1108742D" w:rsidR="00C44A1E" w:rsidRDefault="008803F1" w:rsidP="00C44A1E">
            <w:pPr>
              <w:pStyle w:val="Table0Normal"/>
              <w:jc w:val="center"/>
              <w:rPr>
                <w:rFonts w:cs="Arial"/>
              </w:rPr>
            </w:pPr>
            <w:r>
              <w:rPr>
                <w:rFonts w:cs="Arial"/>
              </w:rPr>
              <w:t>0..1</w:t>
            </w:r>
          </w:p>
        </w:tc>
        <w:tc>
          <w:tcPr>
            <w:tcW w:w="3627" w:type="dxa"/>
          </w:tcPr>
          <w:p w14:paraId="53A2BB3B" w14:textId="6F07D767" w:rsidR="00C44A1E" w:rsidRPr="00581290" w:rsidRDefault="009568C8" w:rsidP="00C44A1E">
            <w:pPr>
              <w:pStyle w:val="Table0Normal"/>
              <w:rPr>
                <w:color w:val="000000"/>
                <w:szCs w:val="22"/>
              </w:rPr>
            </w:pPr>
            <w:r>
              <w:rPr>
                <w:color w:val="000000"/>
                <w:szCs w:val="22"/>
              </w:rPr>
              <w:t>Staat</w:t>
            </w:r>
          </w:p>
        </w:tc>
      </w:tr>
      <w:tr w:rsidR="00A82B16" w:rsidRPr="00154D67" w14:paraId="18BCF6B5"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9B41E78" w14:textId="6102A9BC" w:rsidR="00A82B16" w:rsidRDefault="00CE600D" w:rsidP="00C44A1E">
            <w:pPr>
              <w:pStyle w:val="Table0Normal"/>
              <w:rPr>
                <w:rFonts w:cs="Arial"/>
                <w:bCs/>
              </w:rPr>
            </w:pPr>
            <w:proofErr w:type="spellStart"/>
            <w:r>
              <w:rPr>
                <w:rFonts w:cs="Arial"/>
                <w:bCs/>
              </w:rPr>
              <w:t>hasC</w:t>
            </w:r>
            <w:r w:rsidR="00C90C4C">
              <w:rPr>
                <w:rFonts w:cs="Arial"/>
                <w:bCs/>
              </w:rPr>
              <w:t>P</w:t>
            </w:r>
            <w:r>
              <w:rPr>
                <w:rFonts w:cs="Arial"/>
                <w:bCs/>
              </w:rPr>
              <w:t>ermit</w:t>
            </w:r>
            <w:proofErr w:type="spellEnd"/>
          </w:p>
        </w:tc>
        <w:tc>
          <w:tcPr>
            <w:tcW w:w="2127" w:type="dxa"/>
          </w:tcPr>
          <w:p w14:paraId="1E01BF1B" w14:textId="5B0AD596" w:rsidR="00A82B16" w:rsidRPr="008803F1" w:rsidRDefault="00CE600D" w:rsidP="00C44A1E">
            <w:pPr>
              <w:pStyle w:val="Table0Normal"/>
              <w:rPr>
                <w:rFonts w:cs="Arial"/>
              </w:rPr>
            </w:pPr>
            <w:proofErr w:type="spellStart"/>
            <w:proofErr w:type="gramStart"/>
            <w:r>
              <w:rPr>
                <w:rFonts w:cs="Arial"/>
              </w:rPr>
              <w:t>xs:boolean</w:t>
            </w:r>
            <w:proofErr w:type="spellEnd"/>
            <w:proofErr w:type="gramEnd"/>
          </w:p>
        </w:tc>
        <w:tc>
          <w:tcPr>
            <w:tcW w:w="997" w:type="dxa"/>
          </w:tcPr>
          <w:p w14:paraId="440D3CA9" w14:textId="519C0FDF" w:rsidR="00A82B16" w:rsidRDefault="00CE600D" w:rsidP="00C44A1E">
            <w:pPr>
              <w:pStyle w:val="Table0Normal"/>
              <w:jc w:val="center"/>
              <w:rPr>
                <w:rFonts w:cs="Arial"/>
              </w:rPr>
            </w:pPr>
            <w:r>
              <w:rPr>
                <w:rFonts w:cs="Arial"/>
              </w:rPr>
              <w:t>0..1</w:t>
            </w:r>
          </w:p>
        </w:tc>
        <w:tc>
          <w:tcPr>
            <w:tcW w:w="3627" w:type="dxa"/>
          </w:tcPr>
          <w:p w14:paraId="4ADCEEAB" w14:textId="56515622" w:rsidR="00A82B16" w:rsidRDefault="000F73C8" w:rsidP="00C44A1E">
            <w:pPr>
              <w:pStyle w:val="Table0Normal"/>
              <w:rPr>
                <w:color w:val="000000"/>
                <w:szCs w:val="22"/>
              </w:rPr>
            </w:pPr>
            <w:r>
              <w:rPr>
                <w:color w:val="000000"/>
                <w:szCs w:val="22"/>
              </w:rPr>
              <w:t xml:space="preserve">Hat </w:t>
            </w:r>
            <w:r w:rsidR="00495F59">
              <w:rPr>
                <w:color w:val="000000"/>
                <w:szCs w:val="22"/>
              </w:rPr>
              <w:t>einen Ausländerausweis C</w:t>
            </w:r>
          </w:p>
        </w:tc>
      </w:tr>
      <w:tr w:rsidR="00807E5D" w:rsidRPr="00154D67" w14:paraId="41136B6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E6A9921" w14:textId="00E30073" w:rsidR="00807E5D" w:rsidRDefault="00807E5D" w:rsidP="00C44A1E">
            <w:pPr>
              <w:pStyle w:val="Table0Normal"/>
              <w:rPr>
                <w:rFonts w:cs="Arial"/>
                <w:bCs/>
              </w:rPr>
            </w:pPr>
            <w:proofErr w:type="spellStart"/>
            <w:r>
              <w:rPr>
                <w:rFonts w:cs="Arial"/>
                <w:bCs/>
              </w:rPr>
              <w:t>has</w:t>
            </w:r>
            <w:r w:rsidR="00745170">
              <w:rPr>
                <w:rFonts w:cs="Arial"/>
                <w:bCs/>
              </w:rPr>
              <w:t>BPermit</w:t>
            </w:r>
            <w:proofErr w:type="spellEnd"/>
          </w:p>
        </w:tc>
        <w:tc>
          <w:tcPr>
            <w:tcW w:w="2127" w:type="dxa"/>
          </w:tcPr>
          <w:p w14:paraId="4A8141A8" w14:textId="60DE446C" w:rsidR="00807E5D" w:rsidRDefault="00495F59" w:rsidP="00C44A1E">
            <w:pPr>
              <w:pStyle w:val="Table0Normal"/>
              <w:rPr>
                <w:rFonts w:cs="Arial"/>
              </w:rPr>
            </w:pPr>
            <w:proofErr w:type="spellStart"/>
            <w:proofErr w:type="gramStart"/>
            <w:r>
              <w:rPr>
                <w:rFonts w:cs="Arial"/>
              </w:rPr>
              <w:t>xs:boolean</w:t>
            </w:r>
            <w:proofErr w:type="spellEnd"/>
            <w:proofErr w:type="gramEnd"/>
          </w:p>
        </w:tc>
        <w:tc>
          <w:tcPr>
            <w:tcW w:w="997" w:type="dxa"/>
          </w:tcPr>
          <w:p w14:paraId="5BC0AC7C" w14:textId="59DD129E" w:rsidR="00807E5D" w:rsidRDefault="00495F59" w:rsidP="00C44A1E">
            <w:pPr>
              <w:pStyle w:val="Table0Normal"/>
              <w:jc w:val="center"/>
              <w:rPr>
                <w:rFonts w:cs="Arial"/>
              </w:rPr>
            </w:pPr>
            <w:r>
              <w:rPr>
                <w:rFonts w:cs="Arial"/>
              </w:rPr>
              <w:t>0..1</w:t>
            </w:r>
          </w:p>
        </w:tc>
        <w:tc>
          <w:tcPr>
            <w:tcW w:w="3627" w:type="dxa"/>
          </w:tcPr>
          <w:p w14:paraId="09A604D1" w14:textId="24CDA08E" w:rsidR="00807E5D" w:rsidRDefault="00495F59" w:rsidP="00C44A1E">
            <w:pPr>
              <w:pStyle w:val="Table0Normal"/>
              <w:rPr>
                <w:color w:val="000000"/>
                <w:szCs w:val="22"/>
              </w:rPr>
            </w:pPr>
            <w:r>
              <w:rPr>
                <w:color w:val="000000"/>
                <w:szCs w:val="22"/>
              </w:rPr>
              <w:t>Hat einen Ausländerausweis B</w:t>
            </w:r>
          </w:p>
        </w:tc>
      </w:tr>
      <w:tr w:rsidR="00807E5D" w:rsidRPr="00154D67" w14:paraId="3AF278B9"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1081A3FD" w14:textId="68309E2B" w:rsidR="00807E5D" w:rsidRDefault="00495F59" w:rsidP="00C44A1E">
            <w:pPr>
              <w:pStyle w:val="Table0Normal"/>
              <w:rPr>
                <w:rFonts w:cs="Arial"/>
                <w:bCs/>
              </w:rPr>
            </w:pPr>
            <w:proofErr w:type="spellStart"/>
            <w:r>
              <w:rPr>
                <w:rFonts w:cs="Arial"/>
                <w:bCs/>
              </w:rPr>
              <w:t>hasFPermit</w:t>
            </w:r>
            <w:proofErr w:type="spellEnd"/>
          </w:p>
        </w:tc>
        <w:tc>
          <w:tcPr>
            <w:tcW w:w="2127" w:type="dxa"/>
          </w:tcPr>
          <w:p w14:paraId="587CD416" w14:textId="32D8EAF5" w:rsidR="00807E5D" w:rsidRDefault="00495F59" w:rsidP="00C44A1E">
            <w:pPr>
              <w:pStyle w:val="Table0Normal"/>
              <w:rPr>
                <w:rFonts w:cs="Arial"/>
              </w:rPr>
            </w:pPr>
            <w:proofErr w:type="spellStart"/>
            <w:proofErr w:type="gramStart"/>
            <w:r>
              <w:rPr>
                <w:rFonts w:cs="Arial"/>
              </w:rPr>
              <w:t>xs:boolean</w:t>
            </w:r>
            <w:proofErr w:type="spellEnd"/>
            <w:proofErr w:type="gramEnd"/>
          </w:p>
        </w:tc>
        <w:tc>
          <w:tcPr>
            <w:tcW w:w="997" w:type="dxa"/>
          </w:tcPr>
          <w:p w14:paraId="47E12C27" w14:textId="5C783253" w:rsidR="00807E5D" w:rsidRDefault="00495F59" w:rsidP="00C44A1E">
            <w:pPr>
              <w:pStyle w:val="Table0Normal"/>
              <w:jc w:val="center"/>
              <w:rPr>
                <w:rFonts w:cs="Arial"/>
              </w:rPr>
            </w:pPr>
            <w:r>
              <w:rPr>
                <w:rFonts w:cs="Arial"/>
              </w:rPr>
              <w:t>0..1</w:t>
            </w:r>
          </w:p>
        </w:tc>
        <w:tc>
          <w:tcPr>
            <w:tcW w:w="3627" w:type="dxa"/>
          </w:tcPr>
          <w:p w14:paraId="2467BE0B" w14:textId="17C4C04D" w:rsidR="00807E5D" w:rsidRDefault="00495F59" w:rsidP="00C44A1E">
            <w:pPr>
              <w:pStyle w:val="Table0Normal"/>
              <w:rPr>
                <w:color w:val="000000"/>
                <w:szCs w:val="22"/>
              </w:rPr>
            </w:pPr>
            <w:r>
              <w:rPr>
                <w:color w:val="000000"/>
                <w:szCs w:val="22"/>
              </w:rPr>
              <w:t>Hat einen Ausländerausweis F</w:t>
            </w:r>
          </w:p>
        </w:tc>
      </w:tr>
      <w:tr w:rsidR="000F73C8" w:rsidRPr="00154D67" w14:paraId="0F8FA987"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2DDBB26" w14:textId="3C8BE276" w:rsidR="000F73C8" w:rsidRDefault="00430427" w:rsidP="00C44A1E">
            <w:pPr>
              <w:pStyle w:val="Table0Normal"/>
              <w:rPr>
                <w:rFonts w:cs="Arial"/>
                <w:bCs/>
              </w:rPr>
            </w:pPr>
            <w:proofErr w:type="spellStart"/>
            <w:r>
              <w:rPr>
                <w:rFonts w:cs="Arial"/>
                <w:bCs/>
              </w:rPr>
              <w:t>otherPermit</w:t>
            </w:r>
            <w:proofErr w:type="spellEnd"/>
          </w:p>
        </w:tc>
        <w:tc>
          <w:tcPr>
            <w:tcW w:w="2127" w:type="dxa"/>
          </w:tcPr>
          <w:p w14:paraId="0F615A47" w14:textId="5A461DA2" w:rsidR="000F73C8" w:rsidRDefault="00430427" w:rsidP="00214C99">
            <w:pPr>
              <w:pStyle w:val="Table0Normal"/>
              <w:rPr>
                <w:rFonts w:cs="Arial"/>
              </w:rPr>
            </w:pPr>
            <w:proofErr w:type="spellStart"/>
            <w:proofErr w:type="gramStart"/>
            <w:r w:rsidRPr="000F5A40">
              <w:rPr>
                <w:rFonts w:cs="Arial"/>
              </w:rPr>
              <w:t>xs:token</w:t>
            </w:r>
            <w:proofErr w:type="spellEnd"/>
            <w:proofErr w:type="gramEnd"/>
            <w:r w:rsidRPr="000F5A40">
              <w:rPr>
                <w:rFonts w:cs="Arial"/>
              </w:rPr>
              <w:t xml:space="preserve"> (</w:t>
            </w:r>
            <w:proofErr w:type="spellStart"/>
            <w:r w:rsidRPr="000F5A40">
              <w:rPr>
                <w:rFonts w:cs="Arial"/>
              </w:rPr>
              <w:t>maxLength</w:t>
            </w:r>
            <w:proofErr w:type="spellEnd"/>
            <w:r w:rsidRPr="000F5A40">
              <w:rPr>
                <w:rFonts w:cs="Arial"/>
              </w:rPr>
              <w:t xml:space="preserve"> = </w:t>
            </w:r>
            <w:r w:rsidR="00214C99" w:rsidRPr="000F5A40">
              <w:rPr>
                <w:rFonts w:cs="Arial"/>
              </w:rPr>
              <w:t>2</w:t>
            </w:r>
            <w:r w:rsidRPr="000F5A40">
              <w:rPr>
                <w:rFonts w:cs="Arial"/>
              </w:rPr>
              <w:t>)</w:t>
            </w:r>
          </w:p>
        </w:tc>
        <w:tc>
          <w:tcPr>
            <w:tcW w:w="997" w:type="dxa"/>
          </w:tcPr>
          <w:p w14:paraId="24D1157D" w14:textId="0B27149A" w:rsidR="000F73C8" w:rsidRDefault="00400E95" w:rsidP="00C44A1E">
            <w:pPr>
              <w:pStyle w:val="Table0Normal"/>
              <w:jc w:val="center"/>
              <w:rPr>
                <w:rFonts w:cs="Arial"/>
              </w:rPr>
            </w:pPr>
            <w:r>
              <w:rPr>
                <w:rFonts w:cs="Arial"/>
              </w:rPr>
              <w:t>0..1</w:t>
            </w:r>
          </w:p>
        </w:tc>
        <w:tc>
          <w:tcPr>
            <w:tcW w:w="3627" w:type="dxa"/>
          </w:tcPr>
          <w:p w14:paraId="04320FAA" w14:textId="6AAE3855" w:rsidR="000F73C8" w:rsidRDefault="00400E95" w:rsidP="008916AE">
            <w:pPr>
              <w:pStyle w:val="Table0Normal"/>
              <w:keepNext/>
              <w:rPr>
                <w:color w:val="000000"/>
                <w:szCs w:val="22"/>
              </w:rPr>
            </w:pPr>
            <w:r>
              <w:rPr>
                <w:color w:val="000000"/>
                <w:szCs w:val="22"/>
              </w:rPr>
              <w:t>anderer Aufenthaltsstatus</w:t>
            </w:r>
          </w:p>
        </w:tc>
      </w:tr>
    </w:tbl>
    <w:p w14:paraId="74AAAFEA" w14:textId="62C3C74B" w:rsidR="00066D38" w:rsidRPr="00AE1A23" w:rsidRDefault="008916AE" w:rsidP="00001FB5">
      <w:pPr>
        <w:pStyle w:val="Beschriftung"/>
        <w:rPr>
          <w:lang w:val="fr-CH"/>
        </w:rPr>
      </w:pPr>
      <w:bookmarkStart w:id="555" w:name="_Toc166050459"/>
      <w:r w:rsidRPr="00AE1A23">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71</w:t>
      </w:r>
      <w:r w:rsidR="009B57CD">
        <w:rPr>
          <w:lang w:val="fr-CH"/>
        </w:rPr>
        <w:fldChar w:fldCharType="end"/>
      </w:r>
      <w:r w:rsidR="007D606C" w:rsidRPr="00AE1A23">
        <w:rPr>
          <w:lang w:val="fr-CH"/>
        </w:rPr>
        <w:t xml:space="preserve">: </w:t>
      </w:r>
      <w:proofErr w:type="spellStart"/>
      <w:r w:rsidR="007D606C" w:rsidRPr="00AE1A23">
        <w:rPr>
          <w:lang w:val="fr-CH"/>
        </w:rPr>
        <w:t>Definition</w:t>
      </w:r>
      <w:proofErr w:type="spellEnd"/>
      <w:r w:rsidR="007D606C" w:rsidRPr="00AE1A23">
        <w:rPr>
          <w:lang w:val="fr-CH"/>
        </w:rPr>
        <w:t xml:space="preserve"> des </w:t>
      </w:r>
      <w:proofErr w:type="spellStart"/>
      <w:r w:rsidR="007D606C" w:rsidRPr="00AE1A23">
        <w:rPr>
          <w:lang w:val="fr-CH"/>
        </w:rPr>
        <w:t>Datentyps</w:t>
      </w:r>
      <w:proofErr w:type="spellEnd"/>
      <w:proofErr w:type="gramStart"/>
      <w:r w:rsidR="00AE1A23" w:rsidRPr="00AE1A23">
        <w:rPr>
          <w:lang w:val="fr-CH"/>
        </w:rPr>
        <w:t xml:space="preserve"> «</w:t>
      </w:r>
      <w:proofErr w:type="spellStart"/>
      <w:r w:rsidR="00AE1A23" w:rsidRPr="00AE1A23">
        <w:rPr>
          <w:lang w:val="fr-CH"/>
        </w:rPr>
        <w:t>apprenticeContractFormType</w:t>
      </w:r>
      <w:proofErr w:type="spellEnd"/>
      <w:proofErr w:type="gramEnd"/>
      <w:r w:rsidR="00AE1A23" w:rsidRPr="00AE1A23">
        <w:rPr>
          <w:lang w:val="fr-CH"/>
        </w:rPr>
        <w:t>».</w:t>
      </w:r>
      <w:bookmarkEnd w:id="555"/>
    </w:p>
    <w:p w14:paraId="4C2C77EC" w14:textId="5B0774BC" w:rsidR="00F1603B" w:rsidRDefault="00661D1D" w:rsidP="002624CD">
      <w:pPr>
        <w:pStyle w:val="berschrift2"/>
      </w:pPr>
      <w:bookmarkStart w:id="556" w:name="_Toc166050368"/>
      <w:proofErr w:type="spellStart"/>
      <w:r>
        <w:t>representativeContractFormType</w:t>
      </w:r>
      <w:proofErr w:type="spellEnd"/>
      <w:r>
        <w:t xml:space="preserve"> (</w:t>
      </w:r>
      <w:r w:rsidR="00F1603B">
        <w:t>Gesetzliche Vertretung</w:t>
      </w:r>
      <w:r>
        <w:t>)</w:t>
      </w:r>
      <w:bookmarkEnd w:id="556"/>
    </w:p>
    <w:tbl>
      <w:tblPr>
        <w:tblStyle w:val="AWK-Tabelle2mitEinzug"/>
        <w:tblW w:w="0" w:type="auto"/>
        <w:tblLayout w:type="fixed"/>
        <w:tblLook w:val="0420" w:firstRow="1" w:lastRow="0" w:firstColumn="0" w:lastColumn="0" w:noHBand="0" w:noVBand="1"/>
      </w:tblPr>
      <w:tblGrid>
        <w:gridCol w:w="916"/>
        <w:gridCol w:w="917"/>
        <w:gridCol w:w="2127"/>
        <w:gridCol w:w="997"/>
        <w:gridCol w:w="3627"/>
      </w:tblGrid>
      <w:tr w:rsidR="00F1603B" w:rsidRPr="00C05959" w14:paraId="5A087F7B"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4E7F824B" w14:textId="77777777" w:rsidR="00F1603B" w:rsidRPr="003F35CC" w:rsidRDefault="00F1603B" w:rsidP="00BD2BBF">
            <w:pPr>
              <w:pStyle w:val="Table0Normal"/>
              <w:rPr>
                <w:b w:val="0"/>
                <w:bCs w:val="0"/>
              </w:rPr>
            </w:pPr>
            <w:r>
              <w:t>Element</w:t>
            </w:r>
          </w:p>
        </w:tc>
        <w:tc>
          <w:tcPr>
            <w:tcW w:w="2127" w:type="dxa"/>
          </w:tcPr>
          <w:p w14:paraId="0CB6682B" w14:textId="77777777" w:rsidR="00F1603B" w:rsidRPr="003F35CC" w:rsidRDefault="00F1603B" w:rsidP="00BD2BBF">
            <w:pPr>
              <w:pStyle w:val="Table0Normal"/>
              <w:rPr>
                <w:b w:val="0"/>
                <w:bCs w:val="0"/>
              </w:rPr>
            </w:pPr>
            <w:r>
              <w:t>Datentyp</w:t>
            </w:r>
          </w:p>
        </w:tc>
        <w:tc>
          <w:tcPr>
            <w:tcW w:w="997" w:type="dxa"/>
          </w:tcPr>
          <w:p w14:paraId="4CC6E2D5" w14:textId="77777777" w:rsidR="00F1603B" w:rsidRPr="003F35CC" w:rsidRDefault="00F1603B" w:rsidP="00BD2BBF">
            <w:pPr>
              <w:pStyle w:val="Table0Normal"/>
              <w:rPr>
                <w:b w:val="0"/>
                <w:bCs w:val="0"/>
              </w:rPr>
            </w:pPr>
            <w:r>
              <w:t>Vorkommen</w:t>
            </w:r>
          </w:p>
        </w:tc>
        <w:tc>
          <w:tcPr>
            <w:tcW w:w="3627" w:type="dxa"/>
          </w:tcPr>
          <w:p w14:paraId="04F8DB7A" w14:textId="77777777" w:rsidR="00F1603B" w:rsidRPr="003F35CC" w:rsidRDefault="00F1603B" w:rsidP="00BD2BBF">
            <w:pPr>
              <w:pStyle w:val="Table0Normal"/>
              <w:rPr>
                <w:b w:val="0"/>
                <w:bCs w:val="0"/>
              </w:rPr>
            </w:pPr>
            <w:r w:rsidRPr="00C05959">
              <w:t>Beschreibung</w:t>
            </w:r>
          </w:p>
        </w:tc>
      </w:tr>
      <w:tr w:rsidR="004D0D32" w:rsidRPr="00154D67" w14:paraId="6B88CCF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30F7950" w14:textId="66F0D944" w:rsidR="004D0D32" w:rsidRPr="00BB7A1E" w:rsidRDefault="004D0D32" w:rsidP="004D0D32">
            <w:pPr>
              <w:pStyle w:val="Table0Normal"/>
              <w:rPr>
                <w:rFonts w:cs="Arial"/>
                <w:bCs/>
                <w:szCs w:val="18"/>
              </w:rPr>
            </w:pPr>
            <w:r w:rsidRPr="00BB7A1E">
              <w:rPr>
                <w:bCs/>
                <w:noProof/>
                <w:szCs w:val="18"/>
              </w:rPr>
              <w:t>officialName</w:t>
            </w:r>
          </w:p>
        </w:tc>
        <w:tc>
          <w:tcPr>
            <w:tcW w:w="2127" w:type="dxa"/>
          </w:tcPr>
          <w:p w14:paraId="53ADAD8E" w14:textId="40CBFD4A" w:rsidR="004D0D32" w:rsidRPr="00BB7A1E" w:rsidRDefault="004D0D32" w:rsidP="004D0D32">
            <w:pPr>
              <w:pStyle w:val="Table0Normal"/>
              <w:rPr>
                <w:rFonts w:cs="Arial"/>
                <w:szCs w:val="18"/>
              </w:rPr>
            </w:pPr>
            <w:r w:rsidRPr="00BB7A1E">
              <w:rPr>
                <w:szCs w:val="18"/>
              </w:rPr>
              <w:t>eCH-</w:t>
            </w:r>
            <w:proofErr w:type="gramStart"/>
            <w:r w:rsidRPr="00BB7A1E">
              <w:rPr>
                <w:szCs w:val="18"/>
              </w:rPr>
              <w:t>0044:baseNameType</w:t>
            </w:r>
            <w:proofErr w:type="gramEnd"/>
          </w:p>
        </w:tc>
        <w:tc>
          <w:tcPr>
            <w:tcW w:w="997" w:type="dxa"/>
          </w:tcPr>
          <w:p w14:paraId="48E802F7" w14:textId="6CC0D5D3" w:rsidR="004D0D32" w:rsidRPr="00BB7A1E" w:rsidRDefault="004D0D32" w:rsidP="004D0D32">
            <w:pPr>
              <w:pStyle w:val="Table0Normal"/>
              <w:jc w:val="center"/>
              <w:rPr>
                <w:rFonts w:cs="Arial"/>
                <w:szCs w:val="18"/>
              </w:rPr>
            </w:pPr>
            <w:r w:rsidRPr="00BB7A1E">
              <w:rPr>
                <w:szCs w:val="18"/>
              </w:rPr>
              <w:t>1</w:t>
            </w:r>
          </w:p>
        </w:tc>
        <w:tc>
          <w:tcPr>
            <w:tcW w:w="3627" w:type="dxa"/>
          </w:tcPr>
          <w:p w14:paraId="07C6AA88" w14:textId="201D2C44" w:rsidR="004D0D32" w:rsidRPr="00BB7A1E" w:rsidRDefault="004D0D32" w:rsidP="004D0D32">
            <w:pPr>
              <w:pStyle w:val="Table0Normal"/>
              <w:rPr>
                <w:rFonts w:cs="Arial"/>
                <w:szCs w:val="18"/>
              </w:rPr>
            </w:pPr>
            <w:r w:rsidRPr="00A90EB1">
              <w:rPr>
                <w:szCs w:val="18"/>
              </w:rPr>
              <w:t>Nachname</w:t>
            </w:r>
            <w:r>
              <w:rPr>
                <w:szCs w:val="18"/>
              </w:rPr>
              <w:t xml:space="preserve"> </w:t>
            </w:r>
            <w:r w:rsidRPr="00F04F7E">
              <w:rPr>
                <w:szCs w:val="18"/>
              </w:rPr>
              <w:t>(gemäss Pass oder ID)</w:t>
            </w:r>
          </w:p>
        </w:tc>
      </w:tr>
      <w:tr w:rsidR="004D0D32" w:rsidRPr="00154D67" w14:paraId="789966E0"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7A2CFED7" w14:textId="41B691F7" w:rsidR="004D0D32" w:rsidRPr="00BB7A1E" w:rsidRDefault="004D0D32" w:rsidP="004D0D32">
            <w:pPr>
              <w:pStyle w:val="Table0Normal"/>
              <w:rPr>
                <w:rFonts w:cs="Arial"/>
                <w:bCs/>
                <w:szCs w:val="18"/>
              </w:rPr>
            </w:pPr>
            <w:r w:rsidRPr="00BB7A1E">
              <w:rPr>
                <w:bCs/>
                <w:noProof/>
                <w:szCs w:val="18"/>
              </w:rPr>
              <w:t>firstName</w:t>
            </w:r>
          </w:p>
        </w:tc>
        <w:tc>
          <w:tcPr>
            <w:tcW w:w="2127" w:type="dxa"/>
          </w:tcPr>
          <w:p w14:paraId="2B3984E7" w14:textId="140A796A" w:rsidR="004D0D32" w:rsidRPr="00BB7A1E" w:rsidRDefault="004D0D32" w:rsidP="004D0D32">
            <w:pPr>
              <w:pStyle w:val="Table0Normal"/>
              <w:rPr>
                <w:rFonts w:cs="Arial"/>
                <w:szCs w:val="18"/>
              </w:rPr>
            </w:pPr>
            <w:r w:rsidRPr="00BB7A1E">
              <w:rPr>
                <w:szCs w:val="18"/>
              </w:rPr>
              <w:t>eCH-</w:t>
            </w:r>
            <w:proofErr w:type="gramStart"/>
            <w:r w:rsidRPr="00BB7A1E">
              <w:rPr>
                <w:szCs w:val="18"/>
              </w:rPr>
              <w:t>0044:baseNameType</w:t>
            </w:r>
            <w:proofErr w:type="gramEnd"/>
          </w:p>
        </w:tc>
        <w:tc>
          <w:tcPr>
            <w:tcW w:w="997" w:type="dxa"/>
          </w:tcPr>
          <w:p w14:paraId="58AC6310" w14:textId="70E09253" w:rsidR="004D0D32" w:rsidRPr="00BB7A1E" w:rsidRDefault="004D0D32" w:rsidP="004D0D32">
            <w:pPr>
              <w:pStyle w:val="Table0Normal"/>
              <w:jc w:val="center"/>
              <w:rPr>
                <w:rFonts w:cs="Arial"/>
                <w:szCs w:val="18"/>
              </w:rPr>
            </w:pPr>
            <w:r w:rsidRPr="00BB7A1E">
              <w:rPr>
                <w:szCs w:val="18"/>
              </w:rPr>
              <w:t>1</w:t>
            </w:r>
          </w:p>
        </w:tc>
        <w:tc>
          <w:tcPr>
            <w:tcW w:w="3627" w:type="dxa"/>
          </w:tcPr>
          <w:p w14:paraId="68615226" w14:textId="70436C7B" w:rsidR="004D0D32" w:rsidRPr="00BB7A1E" w:rsidRDefault="004D0D32" w:rsidP="004D0D32">
            <w:pPr>
              <w:pStyle w:val="Table0Normal"/>
              <w:rPr>
                <w:color w:val="000000"/>
                <w:szCs w:val="18"/>
              </w:rPr>
            </w:pPr>
            <w:r w:rsidRPr="00A90EB1">
              <w:rPr>
                <w:szCs w:val="18"/>
              </w:rPr>
              <w:t xml:space="preserve">Alle Vornamen </w:t>
            </w:r>
            <w:r w:rsidRPr="00F04F7E">
              <w:rPr>
                <w:szCs w:val="18"/>
              </w:rPr>
              <w:t>(gemäss Pass oder ID)</w:t>
            </w:r>
          </w:p>
        </w:tc>
      </w:tr>
      <w:tr w:rsidR="00846ECB" w:rsidRPr="00154D67" w14:paraId="454146FB"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300C8EDF" w14:textId="11B64205" w:rsidR="00846ECB" w:rsidRPr="00BB7A1E" w:rsidRDefault="00846ECB" w:rsidP="00846ECB">
            <w:pPr>
              <w:pStyle w:val="Table0Normal"/>
              <w:rPr>
                <w:rFonts w:cs="Arial"/>
                <w:bCs/>
                <w:szCs w:val="18"/>
              </w:rPr>
            </w:pPr>
            <w:r w:rsidRPr="00BB7A1E">
              <w:rPr>
                <w:bCs/>
                <w:noProof/>
                <w:szCs w:val="18"/>
              </w:rPr>
              <w:t>street</w:t>
            </w:r>
          </w:p>
        </w:tc>
        <w:tc>
          <w:tcPr>
            <w:tcW w:w="2127" w:type="dxa"/>
          </w:tcPr>
          <w:p w14:paraId="6CD1BF46" w14:textId="180F8679" w:rsidR="00846ECB" w:rsidRPr="00BB7A1E" w:rsidRDefault="00846ECB" w:rsidP="00846ECB">
            <w:pPr>
              <w:pStyle w:val="Table0Normal"/>
              <w:rPr>
                <w:rFonts w:cs="Arial"/>
                <w:szCs w:val="18"/>
              </w:rPr>
            </w:pPr>
            <w:r w:rsidRPr="00BB7A1E">
              <w:rPr>
                <w:szCs w:val="18"/>
              </w:rPr>
              <w:t>eCH-</w:t>
            </w:r>
            <w:proofErr w:type="gramStart"/>
            <w:r w:rsidRPr="00BB7A1E">
              <w:rPr>
                <w:szCs w:val="18"/>
              </w:rPr>
              <w:t>0010:streetType</w:t>
            </w:r>
            <w:proofErr w:type="gramEnd"/>
          </w:p>
        </w:tc>
        <w:tc>
          <w:tcPr>
            <w:tcW w:w="997" w:type="dxa"/>
          </w:tcPr>
          <w:p w14:paraId="45A3DE76" w14:textId="26A67C77" w:rsidR="00846ECB" w:rsidRPr="00BB7A1E" w:rsidRDefault="00846ECB" w:rsidP="00846ECB">
            <w:pPr>
              <w:pStyle w:val="Table0Normal"/>
              <w:jc w:val="center"/>
              <w:rPr>
                <w:rFonts w:cs="Arial"/>
                <w:szCs w:val="18"/>
              </w:rPr>
            </w:pPr>
            <w:r w:rsidRPr="00BB7A1E">
              <w:rPr>
                <w:szCs w:val="18"/>
              </w:rPr>
              <w:t>1</w:t>
            </w:r>
          </w:p>
        </w:tc>
        <w:tc>
          <w:tcPr>
            <w:tcW w:w="3627" w:type="dxa"/>
          </w:tcPr>
          <w:p w14:paraId="3A9A1C6D" w14:textId="5C01B706" w:rsidR="00846ECB" w:rsidRPr="00BB7A1E" w:rsidRDefault="00846ECB" w:rsidP="00846ECB">
            <w:pPr>
              <w:pStyle w:val="Table0Normal"/>
              <w:rPr>
                <w:color w:val="000000"/>
                <w:szCs w:val="18"/>
              </w:rPr>
            </w:pPr>
            <w:r w:rsidRPr="00BB7A1E">
              <w:rPr>
                <w:szCs w:val="18"/>
              </w:rPr>
              <w:t>Strassenbezeichnungen (dies kann auch der Name einer Lokalität, etc. sein)</w:t>
            </w:r>
          </w:p>
        </w:tc>
      </w:tr>
      <w:tr w:rsidR="00846ECB" w:rsidRPr="00154D67" w14:paraId="5B16823C"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744CECAA" w14:textId="48D73A32" w:rsidR="00846ECB" w:rsidRPr="00BB7A1E" w:rsidRDefault="00846ECB" w:rsidP="00846ECB">
            <w:pPr>
              <w:pStyle w:val="Table0Normal"/>
              <w:rPr>
                <w:rFonts w:cs="Arial"/>
                <w:bCs/>
                <w:szCs w:val="18"/>
              </w:rPr>
            </w:pPr>
            <w:r w:rsidRPr="00BB7A1E">
              <w:rPr>
                <w:bCs/>
                <w:noProof/>
                <w:szCs w:val="18"/>
              </w:rPr>
              <w:t>houseNumber</w:t>
            </w:r>
          </w:p>
        </w:tc>
        <w:tc>
          <w:tcPr>
            <w:tcW w:w="2127" w:type="dxa"/>
          </w:tcPr>
          <w:p w14:paraId="46201BA9" w14:textId="03E061EA" w:rsidR="00846ECB" w:rsidRPr="00BB7A1E" w:rsidRDefault="00846ECB" w:rsidP="00846ECB">
            <w:pPr>
              <w:pStyle w:val="Table0Normal"/>
              <w:rPr>
                <w:rFonts w:cs="Arial"/>
                <w:szCs w:val="18"/>
              </w:rPr>
            </w:pPr>
            <w:r w:rsidRPr="00BB7A1E">
              <w:rPr>
                <w:szCs w:val="18"/>
              </w:rPr>
              <w:t>eCH-</w:t>
            </w:r>
            <w:proofErr w:type="gramStart"/>
            <w:r w:rsidRPr="00BB7A1E">
              <w:rPr>
                <w:szCs w:val="18"/>
              </w:rPr>
              <w:t>0010:houseNumberType</w:t>
            </w:r>
            <w:proofErr w:type="gramEnd"/>
          </w:p>
        </w:tc>
        <w:tc>
          <w:tcPr>
            <w:tcW w:w="997" w:type="dxa"/>
          </w:tcPr>
          <w:p w14:paraId="58D1FD6E" w14:textId="52190800" w:rsidR="00846ECB" w:rsidRPr="00BB7A1E" w:rsidRDefault="00846ECB" w:rsidP="00846ECB">
            <w:pPr>
              <w:pStyle w:val="Table0Normal"/>
              <w:jc w:val="center"/>
              <w:rPr>
                <w:rFonts w:cs="Arial"/>
                <w:szCs w:val="18"/>
              </w:rPr>
            </w:pPr>
            <w:r w:rsidRPr="00BB7A1E">
              <w:rPr>
                <w:szCs w:val="18"/>
              </w:rPr>
              <w:t>0..1</w:t>
            </w:r>
          </w:p>
        </w:tc>
        <w:tc>
          <w:tcPr>
            <w:tcW w:w="3627" w:type="dxa"/>
          </w:tcPr>
          <w:p w14:paraId="0AF45967" w14:textId="2554D878" w:rsidR="00846ECB" w:rsidRPr="00BB7A1E" w:rsidRDefault="00846ECB" w:rsidP="00846ECB">
            <w:pPr>
              <w:pStyle w:val="Table0Normal"/>
              <w:rPr>
                <w:color w:val="000000"/>
                <w:szCs w:val="18"/>
              </w:rPr>
            </w:pPr>
            <w:r w:rsidRPr="00BB7A1E">
              <w:rPr>
                <w:szCs w:val="18"/>
              </w:rPr>
              <w:t>Hausnummer (zu setzen, falls vorhanden)</w:t>
            </w:r>
          </w:p>
        </w:tc>
      </w:tr>
      <w:tr w:rsidR="00846ECB" w:rsidRPr="00154D67" w14:paraId="5AFB3119"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98F0C05" w14:textId="43013FB9" w:rsidR="00846ECB" w:rsidRPr="00BB7A1E" w:rsidRDefault="00846ECB" w:rsidP="00846ECB">
            <w:pPr>
              <w:pStyle w:val="Table0Normal"/>
              <w:rPr>
                <w:rFonts w:cs="Arial"/>
                <w:bCs/>
                <w:szCs w:val="18"/>
              </w:rPr>
            </w:pPr>
            <w:r w:rsidRPr="00BB7A1E">
              <w:rPr>
                <w:bCs/>
                <w:noProof/>
                <w:szCs w:val="18"/>
              </w:rPr>
              <w:t>town</w:t>
            </w:r>
          </w:p>
        </w:tc>
        <w:tc>
          <w:tcPr>
            <w:tcW w:w="2127" w:type="dxa"/>
          </w:tcPr>
          <w:p w14:paraId="4FCCD596" w14:textId="21F664AA" w:rsidR="00846ECB" w:rsidRPr="00BB7A1E" w:rsidRDefault="00846ECB" w:rsidP="00846ECB">
            <w:pPr>
              <w:pStyle w:val="Table0Normal"/>
              <w:rPr>
                <w:rFonts w:cs="Arial"/>
                <w:szCs w:val="18"/>
              </w:rPr>
            </w:pPr>
            <w:r w:rsidRPr="00BB7A1E">
              <w:rPr>
                <w:szCs w:val="18"/>
              </w:rPr>
              <w:t>eCH-</w:t>
            </w:r>
            <w:proofErr w:type="gramStart"/>
            <w:r w:rsidRPr="00BB7A1E">
              <w:rPr>
                <w:szCs w:val="18"/>
              </w:rPr>
              <w:t>0010:townType</w:t>
            </w:r>
            <w:proofErr w:type="gramEnd"/>
          </w:p>
        </w:tc>
        <w:tc>
          <w:tcPr>
            <w:tcW w:w="997" w:type="dxa"/>
          </w:tcPr>
          <w:p w14:paraId="002AB70F" w14:textId="04809A0A" w:rsidR="00846ECB" w:rsidRPr="00BB7A1E" w:rsidRDefault="00846ECB" w:rsidP="00846ECB">
            <w:pPr>
              <w:pStyle w:val="Table0Normal"/>
              <w:jc w:val="center"/>
              <w:rPr>
                <w:rFonts w:cs="Arial"/>
                <w:szCs w:val="18"/>
              </w:rPr>
            </w:pPr>
            <w:r w:rsidRPr="00BB7A1E">
              <w:rPr>
                <w:szCs w:val="18"/>
              </w:rPr>
              <w:t>1</w:t>
            </w:r>
          </w:p>
        </w:tc>
        <w:tc>
          <w:tcPr>
            <w:tcW w:w="3627" w:type="dxa"/>
          </w:tcPr>
          <w:p w14:paraId="01BD6C95" w14:textId="54A221A9" w:rsidR="00846ECB" w:rsidRPr="00BB7A1E" w:rsidRDefault="00846ECB" w:rsidP="00846ECB">
            <w:pPr>
              <w:pStyle w:val="Table0Normal"/>
              <w:rPr>
                <w:color w:val="000000"/>
                <w:szCs w:val="18"/>
              </w:rPr>
            </w:pPr>
            <w:r w:rsidRPr="00BB7A1E">
              <w:rPr>
                <w:szCs w:val="18"/>
              </w:rPr>
              <w:t>Ortsname</w:t>
            </w:r>
          </w:p>
        </w:tc>
      </w:tr>
      <w:tr w:rsidR="00514A4B" w:rsidRPr="00154D67" w14:paraId="31A1DB1A" w14:textId="77777777" w:rsidTr="00EF1AED">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748D2A89" w14:textId="5D8218F7" w:rsidR="00514A4B" w:rsidRPr="00BB7A1E" w:rsidRDefault="00514A4B" w:rsidP="00514A4B">
            <w:pPr>
              <w:pStyle w:val="Table0Normal"/>
              <w:ind w:left="113" w:right="113"/>
              <w:jc w:val="center"/>
              <w:rPr>
                <w:rFonts w:cs="Arial"/>
                <w:bCs/>
                <w:szCs w:val="18"/>
              </w:rPr>
            </w:pPr>
            <w:r w:rsidRPr="00BB7A1E">
              <w:rPr>
                <w:bCs/>
                <w:noProof/>
                <w:szCs w:val="18"/>
              </w:rPr>
              <mc:AlternateContent>
                <mc:Choice Requires="wps">
                  <w:drawing>
                    <wp:anchor distT="0" distB="0" distL="114300" distR="114300" simplePos="0" relativeHeight="251658241" behindDoc="0" locked="0" layoutInCell="1" allowOverlap="1" wp14:anchorId="6304A53A" wp14:editId="444398AF">
                      <wp:simplePos x="0" y="0"/>
                      <wp:positionH relativeFrom="column">
                        <wp:posOffset>252349</wp:posOffset>
                      </wp:positionH>
                      <wp:positionV relativeFrom="paragraph">
                        <wp:posOffset>-647775</wp:posOffset>
                      </wp:positionV>
                      <wp:extent cx="215660" cy="599704"/>
                      <wp:effectExtent l="0" t="0" r="13335" b="10160"/>
                      <wp:wrapNone/>
                      <wp:docPr id="4" name="Geschweifte Klammer links 4"/>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5AED527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4A53A" id="Geschweifte Klammer links 4" o:spid="_x0000_s1029" type="#_x0000_t87" style="position:absolute;left:0;text-align:left;margin-left:19.85pt;margin-top:-51pt;width:17pt;height:47.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" adj="647" strokecolor="black [3040]">
                      <v:textbox style="layout-flow:vertical;mso-layout-flow-alt:bottom-to-top">
                        <w:txbxContent>
                          <w:p w14:paraId="5AED527B" w14:textId="77777777" w:rsidR="008B4039" w:rsidRPr="00A26241" w:rsidRDefault="008B4039"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p>
                        </w:txbxContent>
                      </v:textbox>
                    </v:shape>
                  </w:pict>
                </mc:Fallback>
              </mc:AlternateContent>
            </w:r>
            <w:proofErr w:type="spellStart"/>
            <w:r w:rsidRPr="00BB7A1E">
              <w:rPr>
                <w:rFonts w:cs="Arial"/>
                <w:bCs/>
                <w:szCs w:val="18"/>
              </w:rPr>
              <w:t>choice</w:t>
            </w:r>
            <w:proofErr w:type="spellEnd"/>
          </w:p>
        </w:tc>
        <w:tc>
          <w:tcPr>
            <w:tcW w:w="917" w:type="dxa"/>
          </w:tcPr>
          <w:p w14:paraId="7197714C" w14:textId="2AC1B1D5" w:rsidR="00514A4B" w:rsidRPr="00BB7A1E" w:rsidRDefault="00514A4B" w:rsidP="00514A4B">
            <w:pPr>
              <w:pStyle w:val="Table0Normal"/>
              <w:rPr>
                <w:rFonts w:cs="Arial"/>
                <w:bCs/>
                <w:szCs w:val="18"/>
              </w:rPr>
            </w:pPr>
            <w:r w:rsidRPr="00BB7A1E">
              <w:rPr>
                <w:bCs/>
                <w:noProof/>
                <w:szCs w:val="18"/>
              </w:rPr>
              <w:t>swissZipCode</w:t>
            </w:r>
          </w:p>
        </w:tc>
        <w:tc>
          <w:tcPr>
            <w:tcW w:w="2127" w:type="dxa"/>
          </w:tcPr>
          <w:p w14:paraId="59E259BC" w14:textId="3D2D247C" w:rsidR="00514A4B" w:rsidRPr="00BB7A1E" w:rsidRDefault="00514A4B" w:rsidP="00514A4B">
            <w:pPr>
              <w:pStyle w:val="Table0Normal"/>
              <w:rPr>
                <w:rFonts w:cs="Arial"/>
                <w:szCs w:val="18"/>
              </w:rPr>
            </w:pPr>
            <w:r w:rsidRPr="00BB7A1E">
              <w:rPr>
                <w:szCs w:val="18"/>
              </w:rPr>
              <w:t>eCH-</w:t>
            </w:r>
            <w:proofErr w:type="gramStart"/>
            <w:r w:rsidRPr="00BB7A1E">
              <w:rPr>
                <w:szCs w:val="18"/>
              </w:rPr>
              <w:t>0010:swissZipCodeType</w:t>
            </w:r>
            <w:proofErr w:type="gramEnd"/>
          </w:p>
        </w:tc>
        <w:tc>
          <w:tcPr>
            <w:tcW w:w="997" w:type="dxa"/>
            <w:vMerge w:val="restart"/>
          </w:tcPr>
          <w:p w14:paraId="5B995524" w14:textId="5990FD83" w:rsidR="00514A4B" w:rsidRPr="00BB7A1E" w:rsidRDefault="00514A4B" w:rsidP="00514A4B">
            <w:pPr>
              <w:pStyle w:val="Table0Normal"/>
              <w:jc w:val="center"/>
              <w:rPr>
                <w:rFonts w:cs="Arial"/>
                <w:szCs w:val="18"/>
              </w:rPr>
            </w:pPr>
            <w:r w:rsidRPr="00BB7A1E">
              <w:rPr>
                <w:szCs w:val="18"/>
              </w:rPr>
              <w:t>1</w:t>
            </w:r>
          </w:p>
        </w:tc>
        <w:tc>
          <w:tcPr>
            <w:tcW w:w="3627" w:type="dxa"/>
          </w:tcPr>
          <w:p w14:paraId="246429BC" w14:textId="6BC83F3B" w:rsidR="00514A4B" w:rsidRPr="00BB7A1E" w:rsidRDefault="00514A4B" w:rsidP="00514A4B">
            <w:pPr>
              <w:pStyle w:val="Table0Normal"/>
              <w:rPr>
                <w:color w:val="000000"/>
                <w:szCs w:val="18"/>
              </w:rPr>
            </w:pPr>
            <w:r w:rsidRPr="00BB7A1E">
              <w:rPr>
                <w:szCs w:val="18"/>
              </w:rPr>
              <w:t>Schweizer Postleitzahl</w:t>
            </w:r>
          </w:p>
        </w:tc>
      </w:tr>
      <w:tr w:rsidR="00514A4B" w:rsidRPr="00154D67" w14:paraId="14C9D6F1" w14:textId="77777777" w:rsidTr="00EF1AED">
        <w:trPr>
          <w:cnfStyle w:val="000000100000" w:firstRow="0" w:lastRow="0" w:firstColumn="0" w:lastColumn="0" w:oddVBand="0" w:evenVBand="0" w:oddHBand="1" w:evenHBand="0" w:firstRowFirstColumn="0" w:firstRowLastColumn="0" w:lastRowFirstColumn="0" w:lastRowLastColumn="0"/>
        </w:trPr>
        <w:tc>
          <w:tcPr>
            <w:tcW w:w="916" w:type="dxa"/>
            <w:vMerge/>
          </w:tcPr>
          <w:p w14:paraId="3726BA60" w14:textId="53E1CCCA" w:rsidR="00514A4B" w:rsidRPr="00BB7A1E" w:rsidRDefault="00514A4B" w:rsidP="00514A4B">
            <w:pPr>
              <w:pStyle w:val="Table0Normal"/>
              <w:rPr>
                <w:bCs/>
                <w:noProof/>
                <w:szCs w:val="18"/>
              </w:rPr>
            </w:pPr>
          </w:p>
        </w:tc>
        <w:tc>
          <w:tcPr>
            <w:tcW w:w="917" w:type="dxa"/>
          </w:tcPr>
          <w:p w14:paraId="626F91C0" w14:textId="245C77C3" w:rsidR="00514A4B" w:rsidRPr="00BB7A1E" w:rsidRDefault="00514A4B" w:rsidP="00514A4B">
            <w:pPr>
              <w:pStyle w:val="Table0Normal"/>
              <w:rPr>
                <w:bCs/>
                <w:noProof/>
                <w:szCs w:val="18"/>
              </w:rPr>
            </w:pPr>
            <w:r w:rsidRPr="00BB7A1E">
              <w:rPr>
                <w:bCs/>
                <w:noProof/>
                <w:szCs w:val="18"/>
              </w:rPr>
              <w:t>foreignZipCode</w:t>
            </w:r>
          </w:p>
        </w:tc>
        <w:tc>
          <w:tcPr>
            <w:tcW w:w="2127" w:type="dxa"/>
          </w:tcPr>
          <w:p w14:paraId="6D376E4E" w14:textId="4E1A85B7" w:rsidR="00514A4B" w:rsidRPr="00BB7A1E" w:rsidRDefault="00514A4B" w:rsidP="00514A4B">
            <w:pPr>
              <w:pStyle w:val="Table0Normal"/>
              <w:tabs>
                <w:tab w:val="left" w:pos="439"/>
              </w:tabs>
              <w:rPr>
                <w:szCs w:val="18"/>
              </w:rPr>
            </w:pPr>
            <w:r w:rsidRPr="00364EEB">
              <w:rPr>
                <w:szCs w:val="18"/>
              </w:rPr>
              <w:t>eCH-</w:t>
            </w:r>
            <w:proofErr w:type="gramStart"/>
            <w:r w:rsidRPr="00364EEB">
              <w:rPr>
                <w:szCs w:val="18"/>
              </w:rPr>
              <w:t>0010:foreignZipCodeType</w:t>
            </w:r>
            <w:proofErr w:type="gramEnd"/>
          </w:p>
        </w:tc>
        <w:tc>
          <w:tcPr>
            <w:tcW w:w="997" w:type="dxa"/>
            <w:vMerge/>
          </w:tcPr>
          <w:p w14:paraId="028F9FCC" w14:textId="77777777" w:rsidR="00514A4B" w:rsidRPr="00BB7A1E" w:rsidRDefault="00514A4B" w:rsidP="00514A4B">
            <w:pPr>
              <w:pStyle w:val="Table0Normal"/>
              <w:jc w:val="center"/>
              <w:rPr>
                <w:szCs w:val="18"/>
              </w:rPr>
            </w:pPr>
          </w:p>
        </w:tc>
        <w:tc>
          <w:tcPr>
            <w:tcW w:w="3627" w:type="dxa"/>
          </w:tcPr>
          <w:p w14:paraId="5AF21985" w14:textId="158F318D" w:rsidR="00514A4B" w:rsidRPr="00BB7A1E" w:rsidRDefault="00514A4B" w:rsidP="00514A4B">
            <w:pPr>
              <w:pStyle w:val="Table0Normal"/>
              <w:rPr>
                <w:szCs w:val="18"/>
              </w:rPr>
            </w:pPr>
            <w:r w:rsidRPr="00BB7A1E">
              <w:rPr>
                <w:szCs w:val="18"/>
              </w:rPr>
              <w:t>Ausländische Postleitzahl</w:t>
            </w:r>
          </w:p>
        </w:tc>
      </w:tr>
      <w:tr w:rsidR="00846ECB" w:rsidRPr="00154D67" w14:paraId="0F3CF337"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75EC460" w14:textId="6EBD7DA7" w:rsidR="00846ECB" w:rsidRPr="00BB7A1E" w:rsidRDefault="00846ECB" w:rsidP="00846ECB">
            <w:pPr>
              <w:pStyle w:val="Table0Normal"/>
              <w:rPr>
                <w:bCs/>
                <w:noProof/>
                <w:szCs w:val="18"/>
              </w:rPr>
            </w:pPr>
            <w:r w:rsidRPr="00BB7A1E">
              <w:rPr>
                <w:bCs/>
                <w:noProof/>
                <w:szCs w:val="18"/>
              </w:rPr>
              <w:t>sex</w:t>
            </w:r>
          </w:p>
        </w:tc>
        <w:tc>
          <w:tcPr>
            <w:tcW w:w="2127" w:type="dxa"/>
          </w:tcPr>
          <w:p w14:paraId="59A04BC6" w14:textId="33E1FE93" w:rsidR="00846ECB" w:rsidRPr="00BB7A1E" w:rsidRDefault="00846ECB" w:rsidP="00846ECB">
            <w:pPr>
              <w:pStyle w:val="Table0Normal"/>
              <w:rPr>
                <w:szCs w:val="18"/>
              </w:rPr>
            </w:pPr>
            <w:r w:rsidRPr="00BB7A1E">
              <w:rPr>
                <w:szCs w:val="18"/>
              </w:rPr>
              <w:t>eCH-</w:t>
            </w:r>
            <w:proofErr w:type="gramStart"/>
            <w:r w:rsidRPr="00BB7A1E">
              <w:rPr>
                <w:szCs w:val="18"/>
              </w:rPr>
              <w:t>0044:sexType</w:t>
            </w:r>
            <w:proofErr w:type="gramEnd"/>
          </w:p>
        </w:tc>
        <w:tc>
          <w:tcPr>
            <w:tcW w:w="997" w:type="dxa"/>
          </w:tcPr>
          <w:p w14:paraId="7587CDE8" w14:textId="3B748351" w:rsidR="00846ECB" w:rsidRPr="00BB7A1E" w:rsidRDefault="00846ECB" w:rsidP="00846ECB">
            <w:pPr>
              <w:pStyle w:val="Table0Normal"/>
              <w:jc w:val="center"/>
              <w:rPr>
                <w:szCs w:val="18"/>
              </w:rPr>
            </w:pPr>
            <w:r w:rsidRPr="00BB7A1E">
              <w:rPr>
                <w:szCs w:val="18"/>
              </w:rPr>
              <w:t>1</w:t>
            </w:r>
          </w:p>
        </w:tc>
        <w:tc>
          <w:tcPr>
            <w:tcW w:w="3627" w:type="dxa"/>
          </w:tcPr>
          <w:p w14:paraId="75F33B75" w14:textId="3231B9ED" w:rsidR="00846ECB" w:rsidRPr="00BB7A1E" w:rsidRDefault="00846ECB" w:rsidP="00846ECB">
            <w:pPr>
              <w:pStyle w:val="Table0Normal"/>
              <w:rPr>
                <w:szCs w:val="18"/>
              </w:rPr>
            </w:pPr>
            <w:r w:rsidRPr="00BB7A1E">
              <w:rPr>
                <w:szCs w:val="18"/>
              </w:rPr>
              <w:t>Geschlecht (1=männlich, 2=weiblich</w:t>
            </w:r>
            <w:r w:rsidR="00237598">
              <w:rPr>
                <w:szCs w:val="18"/>
              </w:rPr>
              <w:t>, 3=unbestimmt</w:t>
            </w:r>
            <w:r w:rsidRPr="00BB7A1E">
              <w:rPr>
                <w:szCs w:val="18"/>
              </w:rPr>
              <w:t>)</w:t>
            </w:r>
          </w:p>
        </w:tc>
      </w:tr>
      <w:tr w:rsidR="00095AFF" w:rsidRPr="00154D67" w14:paraId="0348DE59"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F2FD091" w14:textId="449DCFE3" w:rsidR="00095AFF" w:rsidRPr="00BB7A1E" w:rsidRDefault="00095AFF" w:rsidP="00095AFF">
            <w:pPr>
              <w:pStyle w:val="Table0Normal"/>
              <w:rPr>
                <w:b/>
                <w:noProof/>
                <w:szCs w:val="18"/>
              </w:rPr>
            </w:pPr>
            <w:proofErr w:type="spellStart"/>
            <w:r w:rsidRPr="00BB7A1E">
              <w:rPr>
                <w:bCs/>
                <w:szCs w:val="18"/>
              </w:rPr>
              <w:lastRenderedPageBreak/>
              <w:t>phoneNumber</w:t>
            </w:r>
            <w:proofErr w:type="spellEnd"/>
          </w:p>
        </w:tc>
        <w:tc>
          <w:tcPr>
            <w:tcW w:w="2127" w:type="dxa"/>
          </w:tcPr>
          <w:p w14:paraId="58612902" w14:textId="753D2036" w:rsidR="00095AFF" w:rsidRPr="00BB7A1E" w:rsidRDefault="00095AFF" w:rsidP="00095AFF">
            <w:pPr>
              <w:pStyle w:val="Table0Normal"/>
              <w:rPr>
                <w:szCs w:val="18"/>
              </w:rPr>
            </w:pPr>
            <w:r w:rsidRPr="00BB7A1E">
              <w:rPr>
                <w:szCs w:val="18"/>
              </w:rPr>
              <w:t>eCH-</w:t>
            </w:r>
            <w:proofErr w:type="gramStart"/>
            <w:r w:rsidRPr="00BB7A1E">
              <w:rPr>
                <w:szCs w:val="18"/>
              </w:rPr>
              <w:t>0046:phoneNumberType</w:t>
            </w:r>
            <w:proofErr w:type="gramEnd"/>
          </w:p>
        </w:tc>
        <w:tc>
          <w:tcPr>
            <w:tcW w:w="997" w:type="dxa"/>
          </w:tcPr>
          <w:p w14:paraId="226F25DE" w14:textId="4509B546" w:rsidR="00095AFF" w:rsidRPr="00BB7A1E" w:rsidRDefault="00095AFF" w:rsidP="00095AFF">
            <w:pPr>
              <w:pStyle w:val="Table0Normal"/>
              <w:jc w:val="center"/>
              <w:rPr>
                <w:szCs w:val="18"/>
              </w:rPr>
            </w:pPr>
            <w:r w:rsidRPr="00BB7A1E">
              <w:rPr>
                <w:szCs w:val="18"/>
              </w:rPr>
              <w:t>1</w:t>
            </w:r>
          </w:p>
        </w:tc>
        <w:tc>
          <w:tcPr>
            <w:tcW w:w="3627" w:type="dxa"/>
          </w:tcPr>
          <w:p w14:paraId="1D0C7DF5" w14:textId="15827E24" w:rsidR="00095AFF" w:rsidRPr="00BB7A1E" w:rsidRDefault="00095AFF" w:rsidP="008916AE">
            <w:pPr>
              <w:pStyle w:val="Table0Normal"/>
              <w:keepNext/>
              <w:rPr>
                <w:szCs w:val="18"/>
              </w:rPr>
            </w:pPr>
            <w:r w:rsidRPr="00BB7A1E">
              <w:rPr>
                <w:szCs w:val="18"/>
              </w:rPr>
              <w:t>Telefonnummer</w:t>
            </w:r>
            <w:r w:rsidR="00E81E05">
              <w:rPr>
                <w:szCs w:val="18"/>
              </w:rPr>
              <w:t xml:space="preserve"> </w:t>
            </w:r>
            <w:r w:rsidR="00E81E05">
              <w:t>(</w:t>
            </w:r>
            <w:r w:rsidR="00E81E05" w:rsidRPr="00F0590C">
              <w:t xml:space="preserve">Ausschliesslich Ziffern (keine Leerschläge oder Trennzeichen) </w:t>
            </w:r>
            <w:r w:rsidR="00E81E05">
              <w:t>m</w:t>
            </w:r>
            <w:r w:rsidR="00E81E05" w:rsidRPr="00F0590C">
              <w:t xml:space="preserve">it </w:t>
            </w:r>
            <w:r w:rsidR="004E2AE6">
              <w:t>lokaler (0)</w:t>
            </w:r>
            <w:r w:rsidR="00E81E05" w:rsidRPr="00F0590C">
              <w:t xml:space="preserve"> oder internationaler (00) Vorwah</w:t>
            </w:r>
            <w:r w:rsidR="00E81E05">
              <w:t>l)</w:t>
            </w:r>
          </w:p>
        </w:tc>
      </w:tr>
      <w:tr w:rsidR="00896FA5" w:rsidRPr="00154D67" w14:paraId="3A013267"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3B710E1" w14:textId="03A1CF70" w:rsidR="00896FA5" w:rsidRPr="00BB7A1E" w:rsidRDefault="00896FA5" w:rsidP="00896FA5">
            <w:pPr>
              <w:pStyle w:val="Table0Normal"/>
              <w:rPr>
                <w:bCs/>
                <w:szCs w:val="18"/>
              </w:rPr>
            </w:pPr>
            <w:proofErr w:type="spellStart"/>
            <w:r>
              <w:rPr>
                <w:bCs/>
              </w:rPr>
              <w:t>emailAddress</w:t>
            </w:r>
            <w:proofErr w:type="spellEnd"/>
          </w:p>
        </w:tc>
        <w:tc>
          <w:tcPr>
            <w:tcW w:w="2127" w:type="dxa"/>
          </w:tcPr>
          <w:p w14:paraId="210F4987" w14:textId="719FA831" w:rsidR="00896FA5" w:rsidRPr="00BB7A1E" w:rsidRDefault="00896FA5" w:rsidP="00896FA5">
            <w:pPr>
              <w:pStyle w:val="Table0Normal"/>
              <w:rPr>
                <w:szCs w:val="18"/>
              </w:rPr>
            </w:pPr>
            <w:r>
              <w:t>eCH-</w:t>
            </w:r>
            <w:proofErr w:type="gramStart"/>
            <w:r>
              <w:t>0046:emailAddressType</w:t>
            </w:r>
            <w:proofErr w:type="gramEnd"/>
          </w:p>
        </w:tc>
        <w:tc>
          <w:tcPr>
            <w:tcW w:w="997" w:type="dxa"/>
          </w:tcPr>
          <w:p w14:paraId="628485F3" w14:textId="15045BF6" w:rsidR="00896FA5" w:rsidRPr="00BB7A1E" w:rsidRDefault="00896FA5" w:rsidP="00896FA5">
            <w:pPr>
              <w:pStyle w:val="Table0Normal"/>
              <w:jc w:val="center"/>
              <w:rPr>
                <w:szCs w:val="18"/>
              </w:rPr>
            </w:pPr>
            <w:r>
              <w:t>1</w:t>
            </w:r>
          </w:p>
        </w:tc>
        <w:tc>
          <w:tcPr>
            <w:tcW w:w="3627" w:type="dxa"/>
          </w:tcPr>
          <w:p w14:paraId="1113A72D" w14:textId="63489F18" w:rsidR="00896FA5" w:rsidRPr="00BB7A1E" w:rsidRDefault="00896FA5" w:rsidP="00896FA5">
            <w:pPr>
              <w:pStyle w:val="Table0Normal"/>
              <w:keepNext/>
              <w:rPr>
                <w:szCs w:val="18"/>
              </w:rPr>
            </w:pPr>
            <w:r>
              <w:t>E-Mail-Adresse</w:t>
            </w:r>
          </w:p>
        </w:tc>
      </w:tr>
    </w:tbl>
    <w:p w14:paraId="296CD04A" w14:textId="005F2572" w:rsidR="00F1603B" w:rsidRPr="00CF04C7" w:rsidRDefault="008916AE" w:rsidP="00001FB5">
      <w:pPr>
        <w:pStyle w:val="Beschriftung"/>
      </w:pPr>
      <w:bookmarkStart w:id="557" w:name="_Toc166050460"/>
      <w:r>
        <w:t xml:space="preserve">Tabelle </w:t>
      </w:r>
      <w:r w:rsidR="005137A2">
        <w:fldChar w:fldCharType="begin"/>
      </w:r>
      <w:r w:rsidR="005137A2">
        <w:instrText xml:space="preserve"> SEQ Tabelle \* ARABIC </w:instrText>
      </w:r>
      <w:r w:rsidR="005137A2">
        <w:fldChar w:fldCharType="separate"/>
      </w:r>
      <w:r w:rsidR="002A052A">
        <w:rPr>
          <w:noProof/>
        </w:rPr>
        <w:t>72</w:t>
      </w:r>
      <w:r w:rsidR="005137A2">
        <w:rPr>
          <w:noProof/>
        </w:rPr>
        <w:fldChar w:fldCharType="end"/>
      </w:r>
      <w:r w:rsidR="007D606C">
        <w:t>: Definition des Datentyps</w:t>
      </w:r>
      <w:r w:rsidR="00AE1A23">
        <w:t xml:space="preserve"> «</w:t>
      </w:r>
      <w:proofErr w:type="spellStart"/>
      <w:r w:rsidR="00AE1A23">
        <w:t>representativeContractFormType</w:t>
      </w:r>
      <w:proofErr w:type="spellEnd"/>
      <w:r w:rsidR="00AE1A23">
        <w:t>».</w:t>
      </w:r>
      <w:bookmarkEnd w:id="557"/>
    </w:p>
    <w:p w14:paraId="63CAAA16" w14:textId="08F4C775" w:rsidR="002624CD" w:rsidRDefault="002624CD" w:rsidP="002624CD">
      <w:pPr>
        <w:pStyle w:val="berschrift2"/>
      </w:pPr>
      <w:bookmarkStart w:id="558" w:name="_Toc166050369"/>
      <w:proofErr w:type="spellStart"/>
      <w:r>
        <w:t>professionDetailsType</w:t>
      </w:r>
      <w:proofErr w:type="spellEnd"/>
      <w:r>
        <w:t xml:space="preserve"> (Berufsdetails)</w:t>
      </w:r>
      <w:bookmarkEnd w:id="558"/>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1ADBAB5E"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tcPr>
          <w:p w14:paraId="2A03702F" w14:textId="2EF500E3" w:rsidR="002624CD" w:rsidRPr="003F35CC" w:rsidRDefault="002624CD" w:rsidP="00BD2BBF">
            <w:pPr>
              <w:pStyle w:val="Table0Normal"/>
              <w:rPr>
                <w:b w:val="0"/>
                <w:bCs w:val="0"/>
              </w:rPr>
            </w:pPr>
            <w:r>
              <w:t>Element</w:t>
            </w:r>
          </w:p>
        </w:tc>
        <w:tc>
          <w:tcPr>
            <w:tcW w:w="2127" w:type="dxa"/>
          </w:tcPr>
          <w:p w14:paraId="79434218" w14:textId="1E9E0587" w:rsidR="002624CD" w:rsidRPr="003F35CC" w:rsidRDefault="002624CD" w:rsidP="00BD2BBF">
            <w:pPr>
              <w:pStyle w:val="Table0Normal"/>
              <w:rPr>
                <w:b w:val="0"/>
                <w:bCs w:val="0"/>
              </w:rPr>
            </w:pPr>
            <w:r>
              <w:t>Datentyp</w:t>
            </w:r>
          </w:p>
        </w:tc>
        <w:tc>
          <w:tcPr>
            <w:tcW w:w="997" w:type="dxa"/>
          </w:tcPr>
          <w:p w14:paraId="244B89C8" w14:textId="77777777" w:rsidR="002624CD" w:rsidRPr="003F35CC" w:rsidRDefault="002624CD" w:rsidP="00BD2BBF">
            <w:pPr>
              <w:pStyle w:val="Table0Normal"/>
              <w:rPr>
                <w:b w:val="0"/>
                <w:bCs w:val="0"/>
              </w:rPr>
            </w:pPr>
            <w:r>
              <w:t>Vorkommen</w:t>
            </w:r>
          </w:p>
        </w:tc>
        <w:tc>
          <w:tcPr>
            <w:tcW w:w="3627" w:type="dxa"/>
          </w:tcPr>
          <w:p w14:paraId="4D2B8D61" w14:textId="229232D4" w:rsidR="002624CD" w:rsidRPr="003F35CC" w:rsidRDefault="002624CD" w:rsidP="00BD2BBF">
            <w:pPr>
              <w:pStyle w:val="Table0Normal"/>
              <w:rPr>
                <w:b w:val="0"/>
                <w:bCs w:val="0"/>
              </w:rPr>
            </w:pPr>
            <w:r w:rsidRPr="00C05959">
              <w:t>Beschreibung</w:t>
            </w:r>
          </w:p>
        </w:tc>
      </w:tr>
      <w:tr w:rsidR="002624CD" w:rsidRPr="00154D67" w14:paraId="2F0CFFAC"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7849EE04" w14:textId="77777777" w:rsidR="002624CD" w:rsidRPr="00154D67" w:rsidRDefault="002624CD" w:rsidP="00BD2BBF">
            <w:pPr>
              <w:pStyle w:val="Table0Normal"/>
              <w:rPr>
                <w:rFonts w:cs="Arial"/>
                <w:bCs/>
              </w:rPr>
            </w:pPr>
            <w:proofErr w:type="spellStart"/>
            <w:r>
              <w:rPr>
                <w:rFonts w:cs="Arial"/>
                <w:bCs/>
              </w:rPr>
              <w:t>occupation</w:t>
            </w:r>
            <w:proofErr w:type="spellEnd"/>
          </w:p>
        </w:tc>
        <w:tc>
          <w:tcPr>
            <w:tcW w:w="2127" w:type="dxa"/>
          </w:tcPr>
          <w:p w14:paraId="473D0A7C" w14:textId="7FFEEF39" w:rsidR="002624CD" w:rsidRPr="00154D67" w:rsidRDefault="002624CD" w:rsidP="00BD2BBF">
            <w:pPr>
              <w:pStyle w:val="Table0Normal"/>
              <w:rPr>
                <w:rFonts w:cs="Arial"/>
              </w:rPr>
            </w:pPr>
            <w:proofErr w:type="spellStart"/>
            <w:proofErr w:type="gramStart"/>
            <w:r>
              <w:rPr>
                <w:rFonts w:cs="Arial"/>
              </w:rPr>
              <w:t>xs:token</w:t>
            </w:r>
            <w:proofErr w:type="spellEnd"/>
            <w:proofErr w:type="gramEnd"/>
            <w:r w:rsidR="00DE6FFA">
              <w:rPr>
                <w:rFonts w:cs="Arial"/>
              </w:rPr>
              <w:t xml:space="preserve"> (</w:t>
            </w:r>
            <w:proofErr w:type="spellStart"/>
            <w:r w:rsidR="00DE6FFA">
              <w:rPr>
                <w:rFonts w:cs="Arial"/>
              </w:rPr>
              <w:t>maxLength</w:t>
            </w:r>
            <w:proofErr w:type="spellEnd"/>
            <w:r w:rsidR="00DE6FFA">
              <w:rPr>
                <w:rFonts w:cs="Arial"/>
              </w:rPr>
              <w:t xml:space="preserve"> = 32)</w:t>
            </w:r>
          </w:p>
        </w:tc>
        <w:tc>
          <w:tcPr>
            <w:tcW w:w="997" w:type="dxa"/>
          </w:tcPr>
          <w:p w14:paraId="0BC81AC8" w14:textId="77777777" w:rsidR="002624CD" w:rsidRPr="00154D67" w:rsidRDefault="002624CD" w:rsidP="00BD2BBF">
            <w:pPr>
              <w:pStyle w:val="Table0Normal"/>
              <w:jc w:val="center"/>
              <w:rPr>
                <w:rFonts w:cs="Arial"/>
              </w:rPr>
            </w:pPr>
            <w:r>
              <w:rPr>
                <w:rFonts w:cs="Arial"/>
              </w:rPr>
              <w:t>1</w:t>
            </w:r>
          </w:p>
        </w:tc>
        <w:tc>
          <w:tcPr>
            <w:tcW w:w="3627" w:type="dxa"/>
          </w:tcPr>
          <w:p w14:paraId="16B81512" w14:textId="77777777" w:rsidR="002624CD" w:rsidRPr="009073EF" w:rsidRDefault="002624CD" w:rsidP="00BD2BBF">
            <w:pPr>
              <w:pStyle w:val="Table0Normal"/>
              <w:rPr>
                <w:rFonts w:cs="Arial"/>
              </w:rPr>
            </w:pPr>
            <w:r>
              <w:rPr>
                <w:rFonts w:cs="Arial"/>
              </w:rPr>
              <w:t>Berufsbezeichnung</w:t>
            </w:r>
          </w:p>
        </w:tc>
      </w:tr>
      <w:tr w:rsidR="002624CD" w:rsidRPr="00154D67" w14:paraId="0F2A869F"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0B942CD" w14:textId="77777777" w:rsidR="002624CD" w:rsidRPr="00616E0E" w:rsidRDefault="002624CD" w:rsidP="00BD2BBF">
            <w:pPr>
              <w:pStyle w:val="Table0Normal"/>
              <w:rPr>
                <w:rFonts w:cs="Arial"/>
                <w:bCs/>
              </w:rPr>
            </w:pPr>
            <w:proofErr w:type="spellStart"/>
            <w:r>
              <w:rPr>
                <w:rFonts w:cs="Arial"/>
                <w:bCs/>
              </w:rPr>
              <w:t>field</w:t>
            </w:r>
            <w:proofErr w:type="spellEnd"/>
          </w:p>
        </w:tc>
        <w:tc>
          <w:tcPr>
            <w:tcW w:w="2127" w:type="dxa"/>
          </w:tcPr>
          <w:p w14:paraId="7E4479BA" w14:textId="4B4AA712" w:rsidR="002624CD" w:rsidRPr="00DE6FFA" w:rsidRDefault="00DE6FFA" w:rsidP="00BD2BBF">
            <w:pPr>
              <w:pStyle w:val="Table0Normal"/>
              <w:rPr>
                <w:rFonts w:cs="Arial"/>
                <w:lang w:val="en-US"/>
              </w:rPr>
            </w:pPr>
            <w:proofErr w:type="spellStart"/>
            <w:proofErr w:type="gramStart"/>
            <w:r w:rsidRPr="00DE6FFA">
              <w:rPr>
                <w:rFonts w:cs="Arial"/>
                <w:lang w:val="en-US"/>
              </w:rPr>
              <w:t>xs:token</w:t>
            </w:r>
            <w:proofErr w:type="spellEnd"/>
            <w:proofErr w:type="gramEnd"/>
            <w:r w:rsidRPr="00DE6FFA">
              <w:rPr>
                <w:rFonts w:cs="Arial"/>
                <w:lang w:val="en-US"/>
              </w:rPr>
              <w:t xml:space="preserve"> (</w:t>
            </w:r>
            <w:proofErr w:type="spellStart"/>
            <w:r w:rsidRPr="00DE6FFA">
              <w:rPr>
                <w:rFonts w:cs="Arial"/>
                <w:lang w:val="en-US"/>
              </w:rPr>
              <w:t>maxLength</w:t>
            </w:r>
            <w:proofErr w:type="spellEnd"/>
            <w:r w:rsidRPr="00DE6FFA">
              <w:rPr>
                <w:rFonts w:cs="Arial"/>
                <w:lang w:val="en-US"/>
              </w:rPr>
              <w:t xml:space="preserve"> = 32)</w:t>
            </w:r>
          </w:p>
        </w:tc>
        <w:tc>
          <w:tcPr>
            <w:tcW w:w="997" w:type="dxa"/>
          </w:tcPr>
          <w:p w14:paraId="23FECACF" w14:textId="77777777" w:rsidR="002624CD" w:rsidRPr="00616E0E" w:rsidRDefault="002624CD" w:rsidP="00BD2BBF">
            <w:pPr>
              <w:pStyle w:val="Table0Normal"/>
              <w:jc w:val="center"/>
              <w:rPr>
                <w:rFonts w:cs="Arial"/>
              </w:rPr>
            </w:pPr>
            <w:r>
              <w:rPr>
                <w:rFonts w:cs="Arial"/>
              </w:rPr>
              <w:t>0..1</w:t>
            </w:r>
          </w:p>
        </w:tc>
        <w:tc>
          <w:tcPr>
            <w:tcW w:w="3627" w:type="dxa"/>
          </w:tcPr>
          <w:p w14:paraId="00B732F5" w14:textId="77777777" w:rsidR="002624CD" w:rsidRPr="006E44CB" w:rsidRDefault="002624CD" w:rsidP="00BD2BBF">
            <w:pPr>
              <w:pStyle w:val="Table0Normal"/>
              <w:rPr>
                <w:color w:val="000000"/>
                <w:szCs w:val="22"/>
              </w:rPr>
            </w:pPr>
            <w:r>
              <w:rPr>
                <w:color w:val="000000"/>
                <w:szCs w:val="22"/>
              </w:rPr>
              <w:t>Fachrichtung / Branche / Schwerpunkt</w:t>
            </w:r>
          </w:p>
        </w:tc>
      </w:tr>
      <w:tr w:rsidR="002624CD" w:rsidRPr="00154D67" w14:paraId="72EAB140"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6D7B3C48" w14:textId="77777777" w:rsidR="002624CD" w:rsidRPr="00616E0E" w:rsidRDefault="002624CD" w:rsidP="00BD2BBF">
            <w:pPr>
              <w:pStyle w:val="Table0Normal"/>
              <w:rPr>
                <w:rFonts w:cs="Arial"/>
                <w:bCs/>
              </w:rPr>
            </w:pPr>
            <w:proofErr w:type="spellStart"/>
            <w:r>
              <w:rPr>
                <w:rFonts w:cs="Arial"/>
                <w:bCs/>
              </w:rPr>
              <w:t>profile</w:t>
            </w:r>
            <w:proofErr w:type="spellEnd"/>
          </w:p>
        </w:tc>
        <w:tc>
          <w:tcPr>
            <w:tcW w:w="2127" w:type="dxa"/>
          </w:tcPr>
          <w:p w14:paraId="2BC4762E" w14:textId="0515C902" w:rsidR="002624CD" w:rsidRPr="00616E0E" w:rsidRDefault="00DE6FFA" w:rsidP="00BD2BBF">
            <w:pPr>
              <w:pStyle w:val="Table0Normal"/>
              <w:rPr>
                <w:rFonts w:cs="Arial"/>
              </w:rPr>
            </w:pPr>
            <w:proofErr w:type="spellStart"/>
            <w:proofErr w:type="gramStart"/>
            <w:r>
              <w:rPr>
                <w:rFonts w:cs="Arial"/>
              </w:rPr>
              <w:t>xs:token</w:t>
            </w:r>
            <w:proofErr w:type="spellEnd"/>
            <w:proofErr w:type="gramEnd"/>
            <w:r>
              <w:rPr>
                <w:rFonts w:cs="Arial"/>
              </w:rPr>
              <w:t xml:space="preserve"> (</w:t>
            </w:r>
            <w:proofErr w:type="spellStart"/>
            <w:r>
              <w:rPr>
                <w:rFonts w:cs="Arial"/>
              </w:rPr>
              <w:t>maxLength</w:t>
            </w:r>
            <w:proofErr w:type="spellEnd"/>
            <w:r>
              <w:rPr>
                <w:rFonts w:cs="Arial"/>
              </w:rPr>
              <w:t xml:space="preserve"> = 32)</w:t>
            </w:r>
          </w:p>
        </w:tc>
        <w:tc>
          <w:tcPr>
            <w:tcW w:w="997" w:type="dxa"/>
          </w:tcPr>
          <w:p w14:paraId="2AF680AE" w14:textId="77777777" w:rsidR="002624CD" w:rsidRDefault="002624CD" w:rsidP="00BD2BBF">
            <w:pPr>
              <w:pStyle w:val="Table0Normal"/>
              <w:jc w:val="center"/>
              <w:rPr>
                <w:rFonts w:cs="Arial"/>
              </w:rPr>
            </w:pPr>
            <w:r>
              <w:rPr>
                <w:rFonts w:cs="Arial"/>
              </w:rPr>
              <w:t>1</w:t>
            </w:r>
          </w:p>
        </w:tc>
        <w:tc>
          <w:tcPr>
            <w:tcW w:w="3627" w:type="dxa"/>
          </w:tcPr>
          <w:p w14:paraId="4DB34F01" w14:textId="77777777" w:rsidR="002624CD" w:rsidRDefault="002624CD" w:rsidP="00BD2BBF">
            <w:pPr>
              <w:pStyle w:val="Table0Normal"/>
              <w:rPr>
                <w:color w:val="000000"/>
                <w:szCs w:val="22"/>
              </w:rPr>
            </w:pPr>
            <w:r>
              <w:rPr>
                <w:color w:val="000000"/>
                <w:szCs w:val="22"/>
              </w:rPr>
              <w:t>Profil</w:t>
            </w:r>
          </w:p>
        </w:tc>
      </w:tr>
      <w:tr w:rsidR="002624CD" w:rsidRPr="00154D67" w14:paraId="43334094"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309EE6ED" w14:textId="77777777" w:rsidR="002624CD" w:rsidRDefault="002624CD" w:rsidP="00BD2BBF">
            <w:pPr>
              <w:pStyle w:val="Table0Normal"/>
              <w:rPr>
                <w:rFonts w:cs="Arial"/>
                <w:bCs/>
              </w:rPr>
            </w:pPr>
            <w:proofErr w:type="spellStart"/>
            <w:r>
              <w:rPr>
                <w:rFonts w:cs="Arial"/>
                <w:bCs/>
              </w:rPr>
              <w:t>durationFrom</w:t>
            </w:r>
            <w:proofErr w:type="spellEnd"/>
          </w:p>
        </w:tc>
        <w:tc>
          <w:tcPr>
            <w:tcW w:w="2127" w:type="dxa"/>
          </w:tcPr>
          <w:p w14:paraId="5B0DE38B" w14:textId="77777777" w:rsidR="002624CD" w:rsidRDefault="002624CD" w:rsidP="00BD2BBF">
            <w:pPr>
              <w:pStyle w:val="Table0Normal"/>
              <w:rPr>
                <w:rFonts w:cs="Arial"/>
              </w:rPr>
            </w:pPr>
            <w:proofErr w:type="spellStart"/>
            <w:proofErr w:type="gramStart"/>
            <w:r>
              <w:rPr>
                <w:rFonts w:cs="Arial"/>
              </w:rPr>
              <w:t>xs:date</w:t>
            </w:r>
            <w:proofErr w:type="spellEnd"/>
            <w:proofErr w:type="gramEnd"/>
          </w:p>
        </w:tc>
        <w:tc>
          <w:tcPr>
            <w:tcW w:w="997" w:type="dxa"/>
          </w:tcPr>
          <w:p w14:paraId="3EDF3658" w14:textId="77777777" w:rsidR="002624CD" w:rsidRDefault="002624CD" w:rsidP="00BD2BBF">
            <w:pPr>
              <w:pStyle w:val="Table0Normal"/>
              <w:jc w:val="center"/>
              <w:rPr>
                <w:rFonts w:cs="Arial"/>
              </w:rPr>
            </w:pPr>
            <w:r>
              <w:rPr>
                <w:rFonts w:cs="Arial"/>
              </w:rPr>
              <w:t>1</w:t>
            </w:r>
          </w:p>
        </w:tc>
        <w:tc>
          <w:tcPr>
            <w:tcW w:w="3627" w:type="dxa"/>
          </w:tcPr>
          <w:p w14:paraId="1434A88F" w14:textId="77777777" w:rsidR="002624CD" w:rsidRPr="00581290" w:rsidRDefault="002624CD" w:rsidP="00BD2BBF">
            <w:pPr>
              <w:pStyle w:val="Table0Normal"/>
              <w:rPr>
                <w:color w:val="000000"/>
                <w:szCs w:val="22"/>
              </w:rPr>
            </w:pPr>
            <w:r>
              <w:rPr>
                <w:color w:val="000000"/>
                <w:szCs w:val="22"/>
              </w:rPr>
              <w:t>Bildungsdauer (Startdatum)</w:t>
            </w:r>
          </w:p>
        </w:tc>
      </w:tr>
      <w:tr w:rsidR="002624CD" w:rsidRPr="00154D67" w14:paraId="5EAA3402"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2041444F" w14:textId="77777777" w:rsidR="002624CD" w:rsidRDefault="002624CD" w:rsidP="00BD2BBF">
            <w:pPr>
              <w:pStyle w:val="Table0Normal"/>
              <w:rPr>
                <w:rFonts w:cs="Arial"/>
                <w:bCs/>
              </w:rPr>
            </w:pPr>
            <w:proofErr w:type="spellStart"/>
            <w:r>
              <w:rPr>
                <w:rFonts w:cs="Arial"/>
                <w:bCs/>
              </w:rPr>
              <w:t>durationTo</w:t>
            </w:r>
            <w:proofErr w:type="spellEnd"/>
          </w:p>
        </w:tc>
        <w:tc>
          <w:tcPr>
            <w:tcW w:w="2127" w:type="dxa"/>
          </w:tcPr>
          <w:p w14:paraId="02E65CAD" w14:textId="77777777" w:rsidR="002624CD" w:rsidRDefault="002624CD" w:rsidP="00BD2BBF">
            <w:pPr>
              <w:pStyle w:val="Table0Normal"/>
              <w:rPr>
                <w:rFonts w:cs="Arial"/>
              </w:rPr>
            </w:pPr>
            <w:proofErr w:type="spellStart"/>
            <w:proofErr w:type="gramStart"/>
            <w:r>
              <w:rPr>
                <w:rFonts w:cs="Arial"/>
              </w:rPr>
              <w:t>xs:date</w:t>
            </w:r>
            <w:proofErr w:type="spellEnd"/>
            <w:proofErr w:type="gramEnd"/>
          </w:p>
        </w:tc>
        <w:tc>
          <w:tcPr>
            <w:tcW w:w="997" w:type="dxa"/>
          </w:tcPr>
          <w:p w14:paraId="5A7E0162" w14:textId="77777777" w:rsidR="002624CD" w:rsidRDefault="002624CD" w:rsidP="00BD2BBF">
            <w:pPr>
              <w:pStyle w:val="Table0Normal"/>
              <w:jc w:val="center"/>
              <w:rPr>
                <w:rFonts w:cs="Arial"/>
              </w:rPr>
            </w:pPr>
            <w:r>
              <w:rPr>
                <w:rFonts w:cs="Arial"/>
              </w:rPr>
              <w:t>1</w:t>
            </w:r>
          </w:p>
        </w:tc>
        <w:tc>
          <w:tcPr>
            <w:tcW w:w="3627" w:type="dxa"/>
          </w:tcPr>
          <w:p w14:paraId="2F07F0B6" w14:textId="77777777" w:rsidR="002624CD" w:rsidRPr="00581290" w:rsidRDefault="002624CD" w:rsidP="00BD2BBF">
            <w:pPr>
              <w:pStyle w:val="Table0Normal"/>
              <w:rPr>
                <w:color w:val="000000"/>
                <w:szCs w:val="22"/>
              </w:rPr>
            </w:pPr>
            <w:r>
              <w:rPr>
                <w:color w:val="000000"/>
                <w:szCs w:val="22"/>
              </w:rPr>
              <w:t>Bildungsdauer (Enddatum)</w:t>
            </w:r>
          </w:p>
        </w:tc>
      </w:tr>
      <w:tr w:rsidR="002624CD" w:rsidRPr="00154D67" w14:paraId="24466AB8"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429A0BEA" w14:textId="77777777" w:rsidR="002624CD" w:rsidRDefault="002624CD" w:rsidP="00BD2BBF">
            <w:pPr>
              <w:pStyle w:val="Table0Normal"/>
              <w:rPr>
                <w:rFonts w:cs="Arial"/>
                <w:bCs/>
              </w:rPr>
            </w:pPr>
            <w:proofErr w:type="spellStart"/>
            <w:r>
              <w:rPr>
                <w:rFonts w:cs="Arial"/>
                <w:bCs/>
              </w:rPr>
              <w:t>durationTrialPeriod</w:t>
            </w:r>
            <w:proofErr w:type="spellEnd"/>
          </w:p>
        </w:tc>
        <w:tc>
          <w:tcPr>
            <w:tcW w:w="2127" w:type="dxa"/>
          </w:tcPr>
          <w:p w14:paraId="2AC7EC05" w14:textId="4BAA1C36" w:rsidR="002624CD" w:rsidRDefault="002624CD" w:rsidP="00BD2BBF">
            <w:pPr>
              <w:pStyle w:val="Table0Normal"/>
              <w:rPr>
                <w:rFonts w:cs="Arial"/>
              </w:rPr>
            </w:pPr>
            <w:proofErr w:type="spellStart"/>
            <w:r>
              <w:rPr>
                <w:rFonts w:cs="Arial"/>
              </w:rPr>
              <w:t>xs:int</w:t>
            </w:r>
            <w:proofErr w:type="spellEnd"/>
            <w:r w:rsidR="00DE6FFA">
              <w:rPr>
                <w:rFonts w:cs="Arial"/>
              </w:rPr>
              <w:t xml:space="preserve"> (1, 2, 3)</w:t>
            </w:r>
          </w:p>
        </w:tc>
        <w:tc>
          <w:tcPr>
            <w:tcW w:w="997" w:type="dxa"/>
          </w:tcPr>
          <w:p w14:paraId="52B657C1" w14:textId="77777777" w:rsidR="002624CD" w:rsidRDefault="002624CD" w:rsidP="00BD2BBF">
            <w:pPr>
              <w:pStyle w:val="Table0Normal"/>
              <w:jc w:val="center"/>
              <w:rPr>
                <w:rFonts w:cs="Arial"/>
              </w:rPr>
            </w:pPr>
            <w:r>
              <w:rPr>
                <w:rFonts w:cs="Arial"/>
              </w:rPr>
              <w:t>1</w:t>
            </w:r>
          </w:p>
        </w:tc>
        <w:tc>
          <w:tcPr>
            <w:tcW w:w="3627" w:type="dxa"/>
          </w:tcPr>
          <w:p w14:paraId="38515C15" w14:textId="77777777" w:rsidR="002624CD" w:rsidRDefault="002624CD" w:rsidP="008916AE">
            <w:pPr>
              <w:pStyle w:val="Table0Normal"/>
              <w:keepNext/>
              <w:rPr>
                <w:color w:val="000000"/>
                <w:szCs w:val="22"/>
              </w:rPr>
            </w:pPr>
            <w:r>
              <w:rPr>
                <w:color w:val="000000"/>
                <w:szCs w:val="22"/>
              </w:rPr>
              <w:t>Dauer der Probezeit (1 bis 3 Monate)</w:t>
            </w:r>
          </w:p>
        </w:tc>
      </w:tr>
    </w:tbl>
    <w:p w14:paraId="0306B869" w14:textId="59E14089" w:rsidR="008916AE" w:rsidRDefault="008916AE" w:rsidP="00001FB5">
      <w:pPr>
        <w:pStyle w:val="Beschriftung"/>
      </w:pPr>
      <w:bookmarkStart w:id="559" w:name="_Toc166050461"/>
      <w:r>
        <w:t xml:space="preserve">Tabelle </w:t>
      </w:r>
      <w:r w:rsidR="005137A2">
        <w:fldChar w:fldCharType="begin"/>
      </w:r>
      <w:r w:rsidR="005137A2">
        <w:instrText xml:space="preserve"> SEQ Tabelle \* ARABIC </w:instrText>
      </w:r>
      <w:r w:rsidR="005137A2">
        <w:fldChar w:fldCharType="separate"/>
      </w:r>
      <w:r w:rsidR="002A052A">
        <w:rPr>
          <w:noProof/>
        </w:rPr>
        <w:t>73</w:t>
      </w:r>
      <w:r w:rsidR="005137A2">
        <w:rPr>
          <w:noProof/>
        </w:rPr>
        <w:fldChar w:fldCharType="end"/>
      </w:r>
      <w:r w:rsidR="007D606C">
        <w:t>: Definition des Datentyps</w:t>
      </w:r>
      <w:r w:rsidR="00AE1A23">
        <w:t xml:space="preserve"> «</w:t>
      </w:r>
      <w:proofErr w:type="spellStart"/>
      <w:r w:rsidR="00AE1A23">
        <w:t>professionDetailsType</w:t>
      </w:r>
      <w:proofErr w:type="spellEnd"/>
      <w:r w:rsidR="00AE1A23">
        <w:t>».</w:t>
      </w:r>
      <w:bookmarkEnd w:id="559"/>
    </w:p>
    <w:p w14:paraId="724419A7" w14:textId="77777777" w:rsidR="002624CD" w:rsidRDefault="002624CD" w:rsidP="002624CD">
      <w:pPr>
        <w:pStyle w:val="berschrift2"/>
      </w:pPr>
      <w:bookmarkStart w:id="560" w:name="_Toc166050370"/>
      <w:proofErr w:type="spellStart"/>
      <w:r>
        <w:rPr>
          <w:rFonts w:cs="Arial"/>
        </w:rPr>
        <w:t>otherProfessionDetailsType</w:t>
      </w:r>
      <w:proofErr w:type="spellEnd"/>
      <w:r>
        <w:t xml:space="preserve"> (Weitere Angaben zum Lehrbetrieb)</w:t>
      </w:r>
      <w:bookmarkEnd w:id="560"/>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228E89EE" w14:textId="77777777" w:rsidTr="00EF1AED">
        <w:trPr>
          <w:cnfStyle w:val="100000000000" w:firstRow="1" w:lastRow="0" w:firstColumn="0" w:lastColumn="0" w:oddVBand="0" w:evenVBand="0" w:oddHBand="0" w:evenHBand="0" w:firstRowFirstColumn="0" w:firstRowLastColumn="0" w:lastRowFirstColumn="0" w:lastRowLastColumn="0"/>
          <w:tblHeader/>
        </w:trPr>
        <w:tc>
          <w:tcPr>
            <w:tcW w:w="1833" w:type="dxa"/>
          </w:tcPr>
          <w:p w14:paraId="40AF98B1" w14:textId="57ADCBC3" w:rsidR="002624CD" w:rsidRPr="003F35CC" w:rsidRDefault="002624CD" w:rsidP="00BD2BBF">
            <w:pPr>
              <w:pStyle w:val="Table0Normal"/>
              <w:rPr>
                <w:b w:val="0"/>
                <w:bCs w:val="0"/>
              </w:rPr>
            </w:pPr>
            <w:r>
              <w:t>Element</w:t>
            </w:r>
          </w:p>
        </w:tc>
        <w:tc>
          <w:tcPr>
            <w:tcW w:w="2127" w:type="dxa"/>
          </w:tcPr>
          <w:p w14:paraId="25351492" w14:textId="685A9020" w:rsidR="002624CD" w:rsidRPr="003F35CC" w:rsidRDefault="002624CD" w:rsidP="00BD2BBF">
            <w:pPr>
              <w:pStyle w:val="Table0Normal"/>
              <w:rPr>
                <w:b w:val="0"/>
                <w:bCs w:val="0"/>
              </w:rPr>
            </w:pPr>
            <w:r>
              <w:t>Datentyp</w:t>
            </w:r>
          </w:p>
        </w:tc>
        <w:tc>
          <w:tcPr>
            <w:tcW w:w="997" w:type="dxa"/>
          </w:tcPr>
          <w:p w14:paraId="0062F810" w14:textId="77777777" w:rsidR="002624CD" w:rsidRPr="003F35CC" w:rsidRDefault="002624CD" w:rsidP="00BD2BBF">
            <w:pPr>
              <w:pStyle w:val="Table0Normal"/>
              <w:rPr>
                <w:b w:val="0"/>
                <w:bCs w:val="0"/>
              </w:rPr>
            </w:pPr>
            <w:r>
              <w:t>Vorkommen</w:t>
            </w:r>
          </w:p>
        </w:tc>
        <w:tc>
          <w:tcPr>
            <w:tcW w:w="3627" w:type="dxa"/>
          </w:tcPr>
          <w:p w14:paraId="1592247D" w14:textId="63BBE037" w:rsidR="002624CD" w:rsidRPr="003F35CC" w:rsidRDefault="002624CD" w:rsidP="00BD2BBF">
            <w:pPr>
              <w:pStyle w:val="Table0Normal"/>
              <w:rPr>
                <w:b w:val="0"/>
                <w:bCs w:val="0"/>
              </w:rPr>
            </w:pPr>
            <w:r w:rsidRPr="00C05959">
              <w:t>Beschreibung</w:t>
            </w:r>
          </w:p>
        </w:tc>
      </w:tr>
      <w:tr w:rsidR="002624CD" w:rsidRPr="00154D67" w14:paraId="3240665D"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14E43FB" w14:textId="77777777" w:rsidR="002624CD" w:rsidRDefault="002624CD" w:rsidP="00BD2BBF">
            <w:pPr>
              <w:pStyle w:val="Table0Normal"/>
              <w:rPr>
                <w:rFonts w:cs="Arial"/>
                <w:bCs/>
              </w:rPr>
            </w:pPr>
            <w:proofErr w:type="spellStart"/>
            <w:r>
              <w:rPr>
                <w:rFonts w:cs="Arial"/>
                <w:bCs/>
              </w:rPr>
              <w:t>VETtrainerName</w:t>
            </w:r>
            <w:proofErr w:type="spellEnd"/>
          </w:p>
        </w:tc>
        <w:tc>
          <w:tcPr>
            <w:tcW w:w="2127" w:type="dxa"/>
          </w:tcPr>
          <w:p w14:paraId="4292C9D4" w14:textId="2E6A07E3" w:rsidR="002624CD" w:rsidRDefault="006A4F40" w:rsidP="006A4F40">
            <w:pPr>
              <w:pStyle w:val="Table0Normal"/>
              <w:tabs>
                <w:tab w:val="left" w:pos="1120"/>
              </w:tabs>
              <w:rPr>
                <w:rFonts w:cs="Arial"/>
              </w:rPr>
            </w:pPr>
            <w:r w:rsidRPr="00BB7A1E">
              <w:rPr>
                <w:szCs w:val="18"/>
              </w:rPr>
              <w:t>eCH-</w:t>
            </w:r>
            <w:proofErr w:type="gramStart"/>
            <w:r w:rsidRPr="00BB7A1E">
              <w:rPr>
                <w:szCs w:val="18"/>
              </w:rPr>
              <w:t>0044:baseNameType</w:t>
            </w:r>
            <w:proofErr w:type="gramEnd"/>
          </w:p>
        </w:tc>
        <w:tc>
          <w:tcPr>
            <w:tcW w:w="997" w:type="dxa"/>
          </w:tcPr>
          <w:p w14:paraId="14559519" w14:textId="114DCF2A" w:rsidR="002624CD" w:rsidRDefault="0041141B" w:rsidP="00BD2BBF">
            <w:pPr>
              <w:pStyle w:val="Table0Normal"/>
              <w:jc w:val="center"/>
              <w:rPr>
                <w:rFonts w:cs="Arial"/>
              </w:rPr>
            </w:pPr>
            <w:r>
              <w:rPr>
                <w:rFonts w:cs="Arial"/>
              </w:rPr>
              <w:t>1</w:t>
            </w:r>
          </w:p>
        </w:tc>
        <w:tc>
          <w:tcPr>
            <w:tcW w:w="3627" w:type="dxa"/>
          </w:tcPr>
          <w:p w14:paraId="324593B5" w14:textId="09624BB1" w:rsidR="002624CD" w:rsidRDefault="002624CD" w:rsidP="00BD2BBF">
            <w:pPr>
              <w:pStyle w:val="Table0Normal"/>
              <w:rPr>
                <w:color w:val="000000"/>
                <w:szCs w:val="22"/>
              </w:rPr>
            </w:pPr>
            <w:r>
              <w:rPr>
                <w:rFonts w:cs="Arial"/>
              </w:rPr>
              <w:t>Berufsbildner</w:t>
            </w:r>
            <w:r w:rsidR="004A2317">
              <w:rPr>
                <w:rFonts w:cs="Arial"/>
              </w:rPr>
              <w:t>/</w:t>
            </w:r>
            <w:proofErr w:type="gramStart"/>
            <w:r>
              <w:rPr>
                <w:rFonts w:cs="Arial"/>
              </w:rPr>
              <w:t>in Name</w:t>
            </w:r>
            <w:proofErr w:type="gramEnd"/>
          </w:p>
        </w:tc>
      </w:tr>
      <w:tr w:rsidR="002624CD" w:rsidRPr="00154D67" w14:paraId="0C83F54E"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6BA3CEEE" w14:textId="77777777" w:rsidR="002624CD" w:rsidRDefault="002624CD" w:rsidP="00BD2BBF">
            <w:pPr>
              <w:pStyle w:val="Table0Normal"/>
              <w:rPr>
                <w:rFonts w:cs="Arial"/>
                <w:bCs/>
              </w:rPr>
            </w:pPr>
            <w:proofErr w:type="spellStart"/>
            <w:r>
              <w:rPr>
                <w:rFonts w:cs="Arial"/>
                <w:bCs/>
              </w:rPr>
              <w:t>VETtrainerFirstName</w:t>
            </w:r>
            <w:proofErr w:type="spellEnd"/>
          </w:p>
        </w:tc>
        <w:tc>
          <w:tcPr>
            <w:tcW w:w="2127" w:type="dxa"/>
          </w:tcPr>
          <w:p w14:paraId="064675CD" w14:textId="5E530B7A" w:rsidR="002624CD" w:rsidRDefault="006A4F40" w:rsidP="00BD2BBF">
            <w:pPr>
              <w:pStyle w:val="Table0Normal"/>
              <w:rPr>
                <w:rFonts w:cs="Arial"/>
              </w:rPr>
            </w:pPr>
            <w:r w:rsidRPr="00BB7A1E">
              <w:rPr>
                <w:szCs w:val="18"/>
              </w:rPr>
              <w:t>eCH-</w:t>
            </w:r>
            <w:proofErr w:type="gramStart"/>
            <w:r w:rsidRPr="00BB7A1E">
              <w:rPr>
                <w:szCs w:val="18"/>
              </w:rPr>
              <w:t>0044:baseNameType</w:t>
            </w:r>
            <w:proofErr w:type="gramEnd"/>
          </w:p>
        </w:tc>
        <w:tc>
          <w:tcPr>
            <w:tcW w:w="997" w:type="dxa"/>
          </w:tcPr>
          <w:p w14:paraId="5821FE55" w14:textId="71112D89" w:rsidR="002624CD" w:rsidRDefault="0041141B" w:rsidP="00BD2BBF">
            <w:pPr>
              <w:pStyle w:val="Table0Normal"/>
              <w:jc w:val="center"/>
              <w:rPr>
                <w:rFonts w:cs="Arial"/>
              </w:rPr>
            </w:pPr>
            <w:r>
              <w:rPr>
                <w:rFonts w:cs="Arial"/>
              </w:rPr>
              <w:t>1</w:t>
            </w:r>
          </w:p>
        </w:tc>
        <w:tc>
          <w:tcPr>
            <w:tcW w:w="3627" w:type="dxa"/>
          </w:tcPr>
          <w:p w14:paraId="2B26D9F2" w14:textId="1AFE8A03" w:rsidR="002624CD" w:rsidRDefault="002624CD" w:rsidP="00BD2BBF">
            <w:pPr>
              <w:pStyle w:val="Table0Normal"/>
              <w:rPr>
                <w:color w:val="000000"/>
                <w:szCs w:val="22"/>
              </w:rPr>
            </w:pPr>
            <w:r>
              <w:rPr>
                <w:rFonts w:cs="Arial"/>
              </w:rPr>
              <w:t>Berufsbildner</w:t>
            </w:r>
            <w:r w:rsidR="004A2317">
              <w:rPr>
                <w:rFonts w:cs="Arial"/>
              </w:rPr>
              <w:t>/</w:t>
            </w:r>
            <w:proofErr w:type="gramStart"/>
            <w:r>
              <w:rPr>
                <w:rFonts w:cs="Arial"/>
              </w:rPr>
              <w:t>in Vorname</w:t>
            </w:r>
            <w:proofErr w:type="gramEnd"/>
          </w:p>
        </w:tc>
      </w:tr>
      <w:tr w:rsidR="002624CD" w:rsidRPr="00154D67" w14:paraId="778C507F"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3D666363" w14:textId="77777777" w:rsidR="002624CD" w:rsidRDefault="002624CD" w:rsidP="00BD2BBF">
            <w:pPr>
              <w:pStyle w:val="Table0Normal"/>
              <w:rPr>
                <w:rFonts w:cs="Arial"/>
                <w:bCs/>
              </w:rPr>
            </w:pPr>
            <w:proofErr w:type="spellStart"/>
            <w:r>
              <w:rPr>
                <w:rFonts w:cs="Arial"/>
                <w:bCs/>
              </w:rPr>
              <w:t>occupation</w:t>
            </w:r>
            <w:proofErr w:type="spellEnd"/>
          </w:p>
        </w:tc>
        <w:tc>
          <w:tcPr>
            <w:tcW w:w="2127" w:type="dxa"/>
          </w:tcPr>
          <w:p w14:paraId="1BFFB3B2" w14:textId="4CF60383" w:rsidR="002624CD" w:rsidRDefault="002624CD" w:rsidP="00BD2BBF">
            <w:pPr>
              <w:pStyle w:val="Table0Normal"/>
              <w:rPr>
                <w:rFonts w:cs="Arial"/>
              </w:rPr>
            </w:pPr>
            <w:proofErr w:type="spellStart"/>
            <w:proofErr w:type="gramStart"/>
            <w:r>
              <w:rPr>
                <w:rFonts w:cs="Arial"/>
              </w:rPr>
              <w:t>xs:token</w:t>
            </w:r>
            <w:proofErr w:type="spellEnd"/>
            <w:proofErr w:type="gramEnd"/>
            <w:r w:rsidR="00DC1922">
              <w:rPr>
                <w:rFonts w:cs="Arial"/>
              </w:rPr>
              <w:t xml:space="preserve"> (</w:t>
            </w:r>
            <w:proofErr w:type="spellStart"/>
            <w:r w:rsidR="00DC1922">
              <w:rPr>
                <w:rFonts w:cs="Arial"/>
              </w:rPr>
              <w:t>maxLength</w:t>
            </w:r>
            <w:proofErr w:type="spellEnd"/>
            <w:r w:rsidR="00DC1922">
              <w:rPr>
                <w:rFonts w:cs="Arial"/>
              </w:rPr>
              <w:t xml:space="preserve"> = 50)</w:t>
            </w:r>
          </w:p>
        </w:tc>
        <w:tc>
          <w:tcPr>
            <w:tcW w:w="997" w:type="dxa"/>
          </w:tcPr>
          <w:p w14:paraId="3B9D6844" w14:textId="3B0CD236" w:rsidR="002624CD" w:rsidRDefault="0041141B" w:rsidP="00BD2BBF">
            <w:pPr>
              <w:pStyle w:val="Table0Normal"/>
              <w:jc w:val="center"/>
              <w:rPr>
                <w:rFonts w:cs="Arial"/>
              </w:rPr>
            </w:pPr>
            <w:r>
              <w:rPr>
                <w:rFonts w:cs="Arial"/>
              </w:rPr>
              <w:t>1</w:t>
            </w:r>
          </w:p>
        </w:tc>
        <w:tc>
          <w:tcPr>
            <w:tcW w:w="3627" w:type="dxa"/>
          </w:tcPr>
          <w:p w14:paraId="20B5BFD0" w14:textId="32015E39" w:rsidR="002624CD" w:rsidRDefault="002624CD" w:rsidP="00BD2BBF">
            <w:pPr>
              <w:pStyle w:val="Table0Normal"/>
              <w:rPr>
                <w:color w:val="000000"/>
                <w:szCs w:val="22"/>
              </w:rPr>
            </w:pPr>
            <w:r>
              <w:rPr>
                <w:rFonts w:cs="Arial"/>
              </w:rPr>
              <w:t>Berufsbildner</w:t>
            </w:r>
            <w:r w:rsidR="004A2317">
              <w:rPr>
                <w:rFonts w:cs="Arial"/>
              </w:rPr>
              <w:t>/</w:t>
            </w:r>
            <w:r>
              <w:rPr>
                <w:rFonts w:cs="Arial"/>
              </w:rPr>
              <w:t>in Beruf</w:t>
            </w:r>
          </w:p>
        </w:tc>
      </w:tr>
      <w:tr w:rsidR="002624CD" w:rsidRPr="00154D67" w14:paraId="0FE53169"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5CF91258" w14:textId="77777777" w:rsidR="002624CD" w:rsidRDefault="002624CD" w:rsidP="00BD2BBF">
            <w:pPr>
              <w:pStyle w:val="Table0Normal"/>
              <w:rPr>
                <w:rFonts w:cs="Arial"/>
                <w:bCs/>
              </w:rPr>
            </w:pPr>
            <w:proofErr w:type="spellStart"/>
            <w:r>
              <w:rPr>
                <w:rFonts w:cs="Arial"/>
                <w:bCs/>
              </w:rPr>
              <w:t>dateOfBirth</w:t>
            </w:r>
            <w:proofErr w:type="spellEnd"/>
          </w:p>
        </w:tc>
        <w:tc>
          <w:tcPr>
            <w:tcW w:w="2127" w:type="dxa"/>
          </w:tcPr>
          <w:p w14:paraId="5A419DB2" w14:textId="77777777" w:rsidR="002624CD" w:rsidRDefault="002624CD" w:rsidP="00BD2BBF">
            <w:pPr>
              <w:pStyle w:val="Table0Normal"/>
              <w:rPr>
                <w:rFonts w:cs="Arial"/>
              </w:rPr>
            </w:pPr>
            <w:proofErr w:type="spellStart"/>
            <w:proofErr w:type="gramStart"/>
            <w:r>
              <w:rPr>
                <w:rFonts w:cs="Arial"/>
              </w:rPr>
              <w:t>xs:date</w:t>
            </w:r>
            <w:proofErr w:type="spellEnd"/>
            <w:proofErr w:type="gramEnd"/>
          </w:p>
        </w:tc>
        <w:tc>
          <w:tcPr>
            <w:tcW w:w="997" w:type="dxa"/>
          </w:tcPr>
          <w:p w14:paraId="224BACCD" w14:textId="64D4CD70" w:rsidR="002624CD" w:rsidRDefault="0041141B" w:rsidP="00BD2BBF">
            <w:pPr>
              <w:pStyle w:val="Table0Normal"/>
              <w:jc w:val="center"/>
              <w:rPr>
                <w:rFonts w:cs="Arial"/>
              </w:rPr>
            </w:pPr>
            <w:r>
              <w:rPr>
                <w:rFonts w:cs="Arial"/>
              </w:rPr>
              <w:t>0..1</w:t>
            </w:r>
          </w:p>
        </w:tc>
        <w:tc>
          <w:tcPr>
            <w:tcW w:w="3627" w:type="dxa"/>
          </w:tcPr>
          <w:p w14:paraId="4C3106F8" w14:textId="79886EF8" w:rsidR="002624CD" w:rsidRDefault="002624CD" w:rsidP="00BD2BBF">
            <w:pPr>
              <w:pStyle w:val="Table0Normal"/>
              <w:rPr>
                <w:color w:val="000000"/>
                <w:szCs w:val="22"/>
              </w:rPr>
            </w:pPr>
            <w:r>
              <w:rPr>
                <w:rFonts w:cs="Arial"/>
              </w:rPr>
              <w:t>Berufsbildner</w:t>
            </w:r>
            <w:r w:rsidR="004A2317">
              <w:rPr>
                <w:rFonts w:cs="Arial"/>
              </w:rPr>
              <w:t>/</w:t>
            </w:r>
            <w:r>
              <w:rPr>
                <w:rFonts w:cs="Arial"/>
              </w:rPr>
              <w:t>in Geburtsdatum</w:t>
            </w:r>
          </w:p>
        </w:tc>
      </w:tr>
      <w:tr w:rsidR="00CC6065" w:rsidRPr="00154D67" w14:paraId="0482531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EA99E34" w14:textId="7FA624CE" w:rsidR="00CC6065" w:rsidRDefault="00CC6065" w:rsidP="00CC6065">
            <w:pPr>
              <w:pStyle w:val="Table0Normal"/>
              <w:rPr>
                <w:rFonts w:cs="Arial"/>
                <w:bCs/>
              </w:rPr>
            </w:pPr>
            <w:proofErr w:type="spellStart"/>
            <w:r>
              <w:rPr>
                <w:bCs/>
              </w:rPr>
              <w:t>emailAddress</w:t>
            </w:r>
            <w:proofErr w:type="spellEnd"/>
          </w:p>
        </w:tc>
        <w:tc>
          <w:tcPr>
            <w:tcW w:w="2127" w:type="dxa"/>
          </w:tcPr>
          <w:p w14:paraId="2C272BED" w14:textId="23DEFA3C" w:rsidR="00CC6065" w:rsidRDefault="00CC6065" w:rsidP="00CC6065">
            <w:pPr>
              <w:pStyle w:val="Table0Normal"/>
              <w:rPr>
                <w:rFonts w:cs="Arial"/>
              </w:rPr>
            </w:pPr>
            <w:r>
              <w:t>eCH-</w:t>
            </w:r>
            <w:proofErr w:type="gramStart"/>
            <w:r>
              <w:t>0046:emailAddressType</w:t>
            </w:r>
            <w:proofErr w:type="gramEnd"/>
          </w:p>
        </w:tc>
        <w:tc>
          <w:tcPr>
            <w:tcW w:w="997" w:type="dxa"/>
          </w:tcPr>
          <w:p w14:paraId="75CCE050" w14:textId="3C328BF7" w:rsidR="00CC6065" w:rsidRDefault="00CC6065" w:rsidP="00CC6065">
            <w:pPr>
              <w:pStyle w:val="Table0Normal"/>
              <w:jc w:val="center"/>
              <w:rPr>
                <w:rFonts w:cs="Arial"/>
              </w:rPr>
            </w:pPr>
            <w:r>
              <w:t>1</w:t>
            </w:r>
          </w:p>
        </w:tc>
        <w:tc>
          <w:tcPr>
            <w:tcW w:w="3627" w:type="dxa"/>
          </w:tcPr>
          <w:p w14:paraId="4FC64643" w14:textId="02161E21" w:rsidR="00CC6065" w:rsidRDefault="00CC6065" w:rsidP="00CC6065">
            <w:pPr>
              <w:pStyle w:val="Table0Normal"/>
              <w:rPr>
                <w:rFonts w:cs="Arial"/>
              </w:rPr>
            </w:pPr>
            <w:r>
              <w:t>E-Mail-Adresse</w:t>
            </w:r>
            <w:r w:rsidR="00C50337">
              <w:t xml:space="preserve"> </w:t>
            </w:r>
            <w:r w:rsidR="00C50337">
              <w:rPr>
                <w:rFonts w:cs="Arial"/>
              </w:rPr>
              <w:t>Berufsbildner</w:t>
            </w:r>
            <w:r w:rsidR="004A2317">
              <w:rPr>
                <w:rFonts w:cs="Arial"/>
              </w:rPr>
              <w:t>/</w:t>
            </w:r>
            <w:r w:rsidR="00C50337">
              <w:rPr>
                <w:rFonts w:cs="Arial"/>
              </w:rPr>
              <w:t>in</w:t>
            </w:r>
          </w:p>
        </w:tc>
      </w:tr>
      <w:tr w:rsidR="00CC6065" w:rsidRPr="00154D67" w14:paraId="09DFBEDF"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66A55066" w14:textId="77777777" w:rsidR="00CC6065" w:rsidRPr="00616E0E" w:rsidRDefault="00CC6065" w:rsidP="00CC6065">
            <w:pPr>
              <w:pStyle w:val="Table0Normal"/>
              <w:rPr>
                <w:rFonts w:cs="Arial"/>
                <w:bCs/>
              </w:rPr>
            </w:pPr>
            <w:proofErr w:type="spellStart"/>
            <w:r>
              <w:rPr>
                <w:rFonts w:cs="Arial"/>
                <w:bCs/>
              </w:rPr>
              <w:t>numberQualifiedPersons</w:t>
            </w:r>
            <w:proofErr w:type="spellEnd"/>
          </w:p>
        </w:tc>
        <w:tc>
          <w:tcPr>
            <w:tcW w:w="2127" w:type="dxa"/>
          </w:tcPr>
          <w:p w14:paraId="6F0A4F4A" w14:textId="065892F1" w:rsidR="00CC6065" w:rsidRPr="00616E0E" w:rsidRDefault="00CC6065" w:rsidP="00CC6065">
            <w:pPr>
              <w:pStyle w:val="Table0Normal"/>
              <w:rPr>
                <w:rFonts w:cs="Arial"/>
              </w:rPr>
            </w:pPr>
            <w:proofErr w:type="spellStart"/>
            <w:r>
              <w:rPr>
                <w:rFonts w:cs="Arial"/>
              </w:rPr>
              <w:t>xs:int</w:t>
            </w:r>
            <w:proofErr w:type="spellEnd"/>
          </w:p>
        </w:tc>
        <w:tc>
          <w:tcPr>
            <w:tcW w:w="997" w:type="dxa"/>
          </w:tcPr>
          <w:p w14:paraId="7990BBD8" w14:textId="77777777" w:rsidR="00CC6065" w:rsidRPr="00616E0E" w:rsidRDefault="00CC6065" w:rsidP="00CC6065">
            <w:pPr>
              <w:pStyle w:val="Table0Normal"/>
              <w:jc w:val="center"/>
              <w:rPr>
                <w:rFonts w:cs="Arial"/>
              </w:rPr>
            </w:pPr>
            <w:r>
              <w:rPr>
                <w:rFonts w:cs="Arial"/>
              </w:rPr>
              <w:t>1</w:t>
            </w:r>
          </w:p>
        </w:tc>
        <w:tc>
          <w:tcPr>
            <w:tcW w:w="3627" w:type="dxa"/>
          </w:tcPr>
          <w:p w14:paraId="40835850" w14:textId="77777777" w:rsidR="00CC6065" w:rsidRPr="006E44CB" w:rsidRDefault="00CC6065" w:rsidP="00CC6065">
            <w:pPr>
              <w:pStyle w:val="Table0Normal"/>
              <w:rPr>
                <w:color w:val="000000"/>
                <w:szCs w:val="22"/>
              </w:rPr>
            </w:pPr>
            <w:r>
              <w:rPr>
                <w:color w:val="000000"/>
                <w:szCs w:val="22"/>
              </w:rPr>
              <w:t>Anzahl Fachleute im Betrieb, die für die Höchstzahl der Lernenden massgeblich ist.</w:t>
            </w:r>
          </w:p>
        </w:tc>
      </w:tr>
      <w:tr w:rsidR="00CC6065" w:rsidRPr="00154D67" w14:paraId="200636F6"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67AA2143" w14:textId="77777777" w:rsidR="00CC6065" w:rsidRPr="00616E0E" w:rsidRDefault="00CC6065" w:rsidP="00CC6065">
            <w:pPr>
              <w:pStyle w:val="Table0Normal"/>
              <w:rPr>
                <w:rFonts w:cs="Arial"/>
                <w:bCs/>
              </w:rPr>
            </w:pPr>
            <w:proofErr w:type="spellStart"/>
            <w:r>
              <w:rPr>
                <w:rFonts w:cs="Arial"/>
                <w:bCs/>
              </w:rPr>
              <w:t>workweekPercentage</w:t>
            </w:r>
            <w:proofErr w:type="spellEnd"/>
          </w:p>
        </w:tc>
        <w:tc>
          <w:tcPr>
            <w:tcW w:w="2127" w:type="dxa"/>
          </w:tcPr>
          <w:p w14:paraId="04CB06A6" w14:textId="28556A11" w:rsidR="00CC6065" w:rsidRPr="00616E0E" w:rsidRDefault="00CC6065" w:rsidP="00CC6065">
            <w:pPr>
              <w:pStyle w:val="Table0Normal"/>
              <w:rPr>
                <w:rFonts w:cs="Arial"/>
              </w:rPr>
            </w:pPr>
            <w:proofErr w:type="spellStart"/>
            <w:r>
              <w:rPr>
                <w:rFonts w:cs="Arial"/>
              </w:rPr>
              <w:t>xs:int</w:t>
            </w:r>
            <w:proofErr w:type="spellEnd"/>
          </w:p>
        </w:tc>
        <w:tc>
          <w:tcPr>
            <w:tcW w:w="997" w:type="dxa"/>
          </w:tcPr>
          <w:p w14:paraId="7BCAB2B7" w14:textId="77777777" w:rsidR="00CC6065" w:rsidRDefault="00CC6065" w:rsidP="00CC6065">
            <w:pPr>
              <w:pStyle w:val="Table0Normal"/>
              <w:jc w:val="center"/>
              <w:rPr>
                <w:rFonts w:cs="Arial"/>
              </w:rPr>
            </w:pPr>
            <w:r>
              <w:rPr>
                <w:rFonts w:cs="Arial"/>
              </w:rPr>
              <w:t>1</w:t>
            </w:r>
          </w:p>
        </w:tc>
        <w:tc>
          <w:tcPr>
            <w:tcW w:w="3627" w:type="dxa"/>
          </w:tcPr>
          <w:p w14:paraId="2A372153" w14:textId="77777777" w:rsidR="00CC6065" w:rsidRDefault="00CC6065" w:rsidP="00CC6065">
            <w:pPr>
              <w:pStyle w:val="Table0Normal"/>
              <w:rPr>
                <w:color w:val="000000"/>
                <w:szCs w:val="22"/>
              </w:rPr>
            </w:pPr>
            <w:r>
              <w:rPr>
                <w:color w:val="000000"/>
                <w:szCs w:val="22"/>
              </w:rPr>
              <w:t>Total Stellenprozente aller Fachleute im Betrieb, die für die Höchstzahl der Lernenden massgeblich ist.</w:t>
            </w:r>
          </w:p>
        </w:tc>
      </w:tr>
      <w:tr w:rsidR="00CC6065" w:rsidRPr="00154D67" w14:paraId="5876482C"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9772B9F" w14:textId="77777777" w:rsidR="00CC6065" w:rsidRPr="00616E0E" w:rsidRDefault="00CC6065" w:rsidP="00CC6065">
            <w:pPr>
              <w:pStyle w:val="Table0Normal"/>
              <w:rPr>
                <w:rFonts w:cs="Arial"/>
                <w:bCs/>
              </w:rPr>
            </w:pPr>
            <w:proofErr w:type="spellStart"/>
            <w:r>
              <w:rPr>
                <w:rFonts w:cs="Arial"/>
                <w:bCs/>
              </w:rPr>
              <w:t>trainingLocation</w:t>
            </w:r>
            <w:proofErr w:type="spellEnd"/>
          </w:p>
        </w:tc>
        <w:tc>
          <w:tcPr>
            <w:tcW w:w="2127" w:type="dxa"/>
          </w:tcPr>
          <w:p w14:paraId="5BD14BB3" w14:textId="09F1D49E" w:rsidR="00CC6065" w:rsidRPr="00616E0E" w:rsidRDefault="00CC6065" w:rsidP="00CC6065">
            <w:pPr>
              <w:pStyle w:val="Table0Normal"/>
              <w:rPr>
                <w:rFonts w:cs="Arial"/>
              </w:rPr>
            </w:pPr>
            <w:proofErr w:type="spellStart"/>
            <w:proofErr w:type="gramStart"/>
            <w:r>
              <w:rPr>
                <w:rFonts w:cs="Arial"/>
              </w:rPr>
              <w:t>xs:token</w:t>
            </w:r>
            <w:proofErr w:type="spellEnd"/>
            <w:proofErr w:type="gramEnd"/>
            <w:r>
              <w:rPr>
                <w:rFonts w:cs="Arial"/>
              </w:rPr>
              <w:t xml:space="preserve"> (</w:t>
            </w:r>
            <w:proofErr w:type="spellStart"/>
            <w:r>
              <w:rPr>
                <w:rFonts w:cs="Arial"/>
              </w:rPr>
              <w:t>maxLength</w:t>
            </w:r>
            <w:proofErr w:type="spellEnd"/>
            <w:r>
              <w:rPr>
                <w:rFonts w:cs="Arial"/>
              </w:rPr>
              <w:t xml:space="preserve"> = 50)</w:t>
            </w:r>
          </w:p>
        </w:tc>
        <w:tc>
          <w:tcPr>
            <w:tcW w:w="997" w:type="dxa"/>
          </w:tcPr>
          <w:p w14:paraId="0752032C" w14:textId="77777777" w:rsidR="00CC6065" w:rsidRDefault="00CC6065" w:rsidP="00CC6065">
            <w:pPr>
              <w:pStyle w:val="Table0Normal"/>
              <w:jc w:val="center"/>
              <w:rPr>
                <w:rFonts w:cs="Arial"/>
              </w:rPr>
            </w:pPr>
            <w:r>
              <w:rPr>
                <w:rFonts w:cs="Arial"/>
              </w:rPr>
              <w:t>0..1</w:t>
            </w:r>
          </w:p>
        </w:tc>
        <w:tc>
          <w:tcPr>
            <w:tcW w:w="3627" w:type="dxa"/>
          </w:tcPr>
          <w:p w14:paraId="70506D19" w14:textId="77777777" w:rsidR="00CC6065" w:rsidRDefault="00CC6065" w:rsidP="00CC6065">
            <w:pPr>
              <w:pStyle w:val="Table0Normal"/>
              <w:rPr>
                <w:color w:val="000000"/>
                <w:szCs w:val="22"/>
              </w:rPr>
            </w:pPr>
            <w:r>
              <w:rPr>
                <w:color w:val="000000"/>
                <w:szCs w:val="22"/>
              </w:rPr>
              <w:t>Ausbildungsort (nur, wenn nicht identisch mit Lehrbetrieb</w:t>
            </w:r>
          </w:p>
        </w:tc>
      </w:tr>
      <w:tr w:rsidR="00CC6065" w:rsidRPr="00154D67" w14:paraId="687D1BB3"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4CBBB5FF" w14:textId="77777777" w:rsidR="00CC6065" w:rsidRPr="00616E0E" w:rsidRDefault="00CC6065" w:rsidP="00CC6065">
            <w:pPr>
              <w:pStyle w:val="Table0Normal"/>
              <w:rPr>
                <w:rFonts w:cs="Arial"/>
                <w:bCs/>
              </w:rPr>
            </w:pPr>
            <w:proofErr w:type="spellStart"/>
            <w:r>
              <w:rPr>
                <w:rFonts w:cs="Arial"/>
                <w:bCs/>
              </w:rPr>
              <w:t>isHostCompanyNetwork</w:t>
            </w:r>
            <w:proofErr w:type="spellEnd"/>
          </w:p>
        </w:tc>
        <w:tc>
          <w:tcPr>
            <w:tcW w:w="2127" w:type="dxa"/>
          </w:tcPr>
          <w:p w14:paraId="5841D4B2" w14:textId="77777777" w:rsidR="00CC6065" w:rsidRPr="00616E0E" w:rsidRDefault="00CC6065" w:rsidP="00CC6065">
            <w:pPr>
              <w:pStyle w:val="Table0Normal"/>
              <w:rPr>
                <w:rFonts w:cs="Arial"/>
              </w:rPr>
            </w:pPr>
            <w:proofErr w:type="spellStart"/>
            <w:proofErr w:type="gramStart"/>
            <w:r>
              <w:rPr>
                <w:rFonts w:cs="Arial"/>
              </w:rPr>
              <w:t>xs:boolean</w:t>
            </w:r>
            <w:proofErr w:type="spellEnd"/>
            <w:proofErr w:type="gramEnd"/>
          </w:p>
        </w:tc>
        <w:tc>
          <w:tcPr>
            <w:tcW w:w="997" w:type="dxa"/>
          </w:tcPr>
          <w:p w14:paraId="7089A16E" w14:textId="77777777" w:rsidR="00CC6065" w:rsidRDefault="00CC6065" w:rsidP="00CC6065">
            <w:pPr>
              <w:pStyle w:val="Table0Normal"/>
              <w:jc w:val="center"/>
              <w:rPr>
                <w:rFonts w:cs="Arial"/>
              </w:rPr>
            </w:pPr>
            <w:r>
              <w:rPr>
                <w:rFonts w:cs="Arial"/>
              </w:rPr>
              <w:t>1</w:t>
            </w:r>
          </w:p>
        </w:tc>
        <w:tc>
          <w:tcPr>
            <w:tcW w:w="3627" w:type="dxa"/>
          </w:tcPr>
          <w:p w14:paraId="6B02E0F6" w14:textId="77777777" w:rsidR="00CC6065" w:rsidRDefault="00CC6065" w:rsidP="00CC6065">
            <w:pPr>
              <w:pStyle w:val="Table0Normal"/>
              <w:keepNext/>
              <w:rPr>
                <w:color w:val="000000"/>
                <w:szCs w:val="22"/>
              </w:rPr>
            </w:pPr>
            <w:r>
              <w:rPr>
                <w:color w:val="000000"/>
                <w:szCs w:val="22"/>
              </w:rPr>
              <w:t>Die Ausbildung findet in einem Lehrbetriebsverbund statt.</w:t>
            </w:r>
          </w:p>
        </w:tc>
      </w:tr>
    </w:tbl>
    <w:p w14:paraId="283EDEDC" w14:textId="442A1322" w:rsidR="008916AE" w:rsidRDefault="008916AE" w:rsidP="00001FB5">
      <w:pPr>
        <w:pStyle w:val="Beschriftung"/>
      </w:pPr>
      <w:bookmarkStart w:id="561" w:name="_Toc166050462"/>
      <w:r>
        <w:t xml:space="preserve">Tabelle </w:t>
      </w:r>
      <w:r w:rsidR="005137A2">
        <w:fldChar w:fldCharType="begin"/>
      </w:r>
      <w:r w:rsidR="005137A2">
        <w:instrText xml:space="preserve"> SEQ Tabelle \* ARABIC </w:instrText>
      </w:r>
      <w:r w:rsidR="005137A2">
        <w:fldChar w:fldCharType="separate"/>
      </w:r>
      <w:r w:rsidR="002A052A">
        <w:rPr>
          <w:noProof/>
        </w:rPr>
        <w:t>74</w:t>
      </w:r>
      <w:r w:rsidR="005137A2">
        <w:rPr>
          <w:noProof/>
        </w:rPr>
        <w:fldChar w:fldCharType="end"/>
      </w:r>
      <w:r w:rsidR="007D606C">
        <w:t>: Definition des Datentyps</w:t>
      </w:r>
      <w:r w:rsidR="00AE1A23">
        <w:t xml:space="preserve"> «</w:t>
      </w:r>
      <w:proofErr w:type="spellStart"/>
      <w:r w:rsidR="00AE1A23">
        <w:rPr>
          <w:rFonts w:cs="Arial"/>
        </w:rPr>
        <w:t>otherProfessionDetailsType</w:t>
      </w:r>
      <w:proofErr w:type="spellEnd"/>
      <w:r w:rsidR="00AE1A23">
        <w:t>».</w:t>
      </w:r>
      <w:bookmarkEnd w:id="561"/>
    </w:p>
    <w:p w14:paraId="36E6EFD8" w14:textId="08F4C775" w:rsidR="002624CD" w:rsidRDefault="002624CD" w:rsidP="00EF1AED">
      <w:pPr>
        <w:pStyle w:val="berschrift2"/>
        <w:pageBreakBefore/>
        <w:ind w:left="578" w:hanging="578"/>
      </w:pPr>
      <w:bookmarkStart w:id="562" w:name="_Toc166050371"/>
      <w:proofErr w:type="spellStart"/>
      <w:r>
        <w:lastRenderedPageBreak/>
        <w:t>professionEducationType</w:t>
      </w:r>
      <w:proofErr w:type="spellEnd"/>
      <w:r>
        <w:t xml:space="preserve"> (Schule und </w:t>
      </w:r>
      <w:proofErr w:type="spellStart"/>
      <w:r>
        <w:t>üK</w:t>
      </w:r>
      <w:proofErr w:type="spellEnd"/>
      <w:r>
        <w:t>)</w:t>
      </w:r>
      <w:bookmarkEnd w:id="562"/>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6BD31E59" w14:textId="77777777" w:rsidTr="00EF1AED">
        <w:trPr>
          <w:cnfStyle w:val="100000000000" w:firstRow="1" w:lastRow="0" w:firstColumn="0" w:lastColumn="0" w:oddVBand="0" w:evenVBand="0" w:oddHBand="0" w:evenHBand="0" w:firstRowFirstColumn="0" w:firstRowLastColumn="0" w:lastRowFirstColumn="0" w:lastRowLastColumn="0"/>
        </w:trPr>
        <w:tc>
          <w:tcPr>
            <w:tcW w:w="1833" w:type="dxa"/>
          </w:tcPr>
          <w:p w14:paraId="1C699E10" w14:textId="531E8A68" w:rsidR="002624CD" w:rsidRPr="003F35CC" w:rsidRDefault="002624CD" w:rsidP="00BD2BBF">
            <w:pPr>
              <w:pStyle w:val="Table0Normal"/>
              <w:rPr>
                <w:b w:val="0"/>
                <w:bCs w:val="0"/>
              </w:rPr>
            </w:pPr>
            <w:r>
              <w:t>Element</w:t>
            </w:r>
          </w:p>
        </w:tc>
        <w:tc>
          <w:tcPr>
            <w:tcW w:w="2127" w:type="dxa"/>
          </w:tcPr>
          <w:p w14:paraId="5952BABE" w14:textId="62807AC9" w:rsidR="002624CD" w:rsidRPr="003F35CC" w:rsidRDefault="002624CD" w:rsidP="00BD2BBF">
            <w:pPr>
              <w:pStyle w:val="Table0Normal"/>
              <w:rPr>
                <w:b w:val="0"/>
                <w:bCs w:val="0"/>
              </w:rPr>
            </w:pPr>
            <w:r>
              <w:t>Datentyp</w:t>
            </w:r>
          </w:p>
        </w:tc>
        <w:tc>
          <w:tcPr>
            <w:tcW w:w="997" w:type="dxa"/>
          </w:tcPr>
          <w:p w14:paraId="55D2E5C3" w14:textId="77777777" w:rsidR="002624CD" w:rsidRPr="003F35CC" w:rsidRDefault="002624CD" w:rsidP="00BD2BBF">
            <w:pPr>
              <w:pStyle w:val="Table0Normal"/>
              <w:rPr>
                <w:b w:val="0"/>
                <w:bCs w:val="0"/>
              </w:rPr>
            </w:pPr>
            <w:r>
              <w:t>Vorkommen</w:t>
            </w:r>
          </w:p>
        </w:tc>
        <w:tc>
          <w:tcPr>
            <w:tcW w:w="3627" w:type="dxa"/>
          </w:tcPr>
          <w:p w14:paraId="28915E15" w14:textId="5E07E3FF" w:rsidR="002624CD" w:rsidRPr="003F35CC" w:rsidRDefault="002624CD" w:rsidP="00BD2BBF">
            <w:pPr>
              <w:pStyle w:val="Table0Normal"/>
              <w:rPr>
                <w:b w:val="0"/>
                <w:bCs w:val="0"/>
              </w:rPr>
            </w:pPr>
            <w:r w:rsidRPr="00C05959">
              <w:t>Beschreibung</w:t>
            </w:r>
          </w:p>
        </w:tc>
      </w:tr>
      <w:tr w:rsidR="002624CD" w:rsidRPr="00154D67" w14:paraId="54434130"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1D402A8E" w14:textId="77777777" w:rsidR="002624CD" w:rsidRPr="00011EBF" w:rsidRDefault="002624CD" w:rsidP="00BD2BBF">
            <w:pPr>
              <w:pStyle w:val="Table0Normal"/>
              <w:rPr>
                <w:bCs/>
              </w:rPr>
            </w:pPr>
            <w:proofErr w:type="spellStart"/>
            <w:r w:rsidRPr="00011EBF">
              <w:rPr>
                <w:bCs/>
              </w:rPr>
              <w:t>schoolName</w:t>
            </w:r>
            <w:proofErr w:type="spellEnd"/>
          </w:p>
        </w:tc>
        <w:tc>
          <w:tcPr>
            <w:tcW w:w="2127" w:type="dxa"/>
          </w:tcPr>
          <w:p w14:paraId="41AD448E" w14:textId="64A51245" w:rsidR="002624CD" w:rsidRPr="00011EBF" w:rsidRDefault="00AA7918" w:rsidP="00BD2BBF">
            <w:pPr>
              <w:pStyle w:val="Table0Normal"/>
            </w:pPr>
            <w:proofErr w:type="spellStart"/>
            <w:proofErr w:type="gramStart"/>
            <w:r>
              <w:rPr>
                <w:rFonts w:cs="Arial"/>
              </w:rPr>
              <w:t>xs:token</w:t>
            </w:r>
            <w:proofErr w:type="spellEnd"/>
            <w:proofErr w:type="gramEnd"/>
            <w:r>
              <w:rPr>
                <w:rFonts w:cs="Arial"/>
              </w:rPr>
              <w:t xml:space="preserve"> (</w:t>
            </w:r>
            <w:proofErr w:type="spellStart"/>
            <w:r>
              <w:rPr>
                <w:rFonts w:cs="Arial"/>
              </w:rPr>
              <w:t>maxLength</w:t>
            </w:r>
            <w:proofErr w:type="spellEnd"/>
            <w:r>
              <w:rPr>
                <w:rFonts w:cs="Arial"/>
              </w:rPr>
              <w:t xml:space="preserve"> = 50)</w:t>
            </w:r>
          </w:p>
        </w:tc>
        <w:tc>
          <w:tcPr>
            <w:tcW w:w="997" w:type="dxa"/>
          </w:tcPr>
          <w:p w14:paraId="2F2BD38E" w14:textId="77777777" w:rsidR="002624CD" w:rsidRPr="00011EBF" w:rsidRDefault="002624CD" w:rsidP="00BD2BBF">
            <w:pPr>
              <w:pStyle w:val="Table0Normal"/>
              <w:jc w:val="center"/>
            </w:pPr>
            <w:r w:rsidRPr="00011EBF">
              <w:t>1</w:t>
            </w:r>
          </w:p>
        </w:tc>
        <w:tc>
          <w:tcPr>
            <w:tcW w:w="3627" w:type="dxa"/>
          </w:tcPr>
          <w:p w14:paraId="3F5FAB81" w14:textId="77777777" w:rsidR="002624CD" w:rsidRPr="00011EBF" w:rsidRDefault="002624CD" w:rsidP="00BD2BBF">
            <w:pPr>
              <w:pStyle w:val="Table0Normal"/>
            </w:pPr>
            <w:r w:rsidRPr="00011EBF">
              <w:t>Zu besuchende Berufsfachschule</w:t>
            </w:r>
          </w:p>
        </w:tc>
      </w:tr>
      <w:tr w:rsidR="002624CD" w:rsidRPr="00F03F52" w14:paraId="165D6F46"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3328B9A9" w14:textId="77777777" w:rsidR="002624CD" w:rsidRPr="00011EBF" w:rsidRDefault="002624CD" w:rsidP="00BD2BBF">
            <w:pPr>
              <w:pStyle w:val="Table0Normal"/>
              <w:rPr>
                <w:bCs/>
              </w:rPr>
            </w:pPr>
            <w:proofErr w:type="spellStart"/>
            <w:r w:rsidRPr="00011EBF">
              <w:rPr>
                <w:bCs/>
              </w:rPr>
              <w:t>schoolLanguage</w:t>
            </w:r>
            <w:proofErr w:type="spellEnd"/>
          </w:p>
        </w:tc>
        <w:tc>
          <w:tcPr>
            <w:tcW w:w="2127" w:type="dxa"/>
          </w:tcPr>
          <w:p w14:paraId="3C675F76" w14:textId="6F333175" w:rsidR="002624CD" w:rsidRPr="00011EBF" w:rsidRDefault="002624CD" w:rsidP="00BD2BBF">
            <w:pPr>
              <w:pStyle w:val="Table0Normal"/>
              <w:rPr>
                <w:lang w:val="fr-CH"/>
              </w:rPr>
            </w:pPr>
            <w:proofErr w:type="spellStart"/>
            <w:proofErr w:type="gramStart"/>
            <w:r w:rsidRPr="00011EBF">
              <w:rPr>
                <w:lang w:val="fr-CH"/>
              </w:rPr>
              <w:t>xs:language</w:t>
            </w:r>
            <w:proofErr w:type="spellEnd"/>
            <w:proofErr w:type="gramEnd"/>
            <w:r w:rsidRPr="00011EBF">
              <w:rPr>
                <w:lang w:val="fr-CH"/>
              </w:rPr>
              <w:t xml:space="preserve"> (de, </w:t>
            </w:r>
            <w:proofErr w:type="spellStart"/>
            <w:r w:rsidRPr="00011EBF">
              <w:rPr>
                <w:lang w:val="fr-CH"/>
              </w:rPr>
              <w:t>fr</w:t>
            </w:r>
            <w:proofErr w:type="spellEnd"/>
            <w:r w:rsidRPr="00011EBF">
              <w:rPr>
                <w:lang w:val="fr-CH"/>
              </w:rPr>
              <w:t xml:space="preserve">, </w:t>
            </w:r>
            <w:proofErr w:type="spellStart"/>
            <w:r w:rsidRPr="00011EBF">
              <w:rPr>
                <w:lang w:val="fr-CH"/>
              </w:rPr>
              <w:t>it</w:t>
            </w:r>
            <w:proofErr w:type="spellEnd"/>
            <w:r w:rsidRPr="00011EBF">
              <w:rPr>
                <w:lang w:val="fr-CH"/>
              </w:rPr>
              <w:t>)</w:t>
            </w:r>
          </w:p>
        </w:tc>
        <w:tc>
          <w:tcPr>
            <w:tcW w:w="997" w:type="dxa"/>
          </w:tcPr>
          <w:p w14:paraId="64C60E40" w14:textId="77777777" w:rsidR="002624CD" w:rsidRPr="00011EBF" w:rsidRDefault="002624CD" w:rsidP="00BD2BBF">
            <w:pPr>
              <w:pStyle w:val="Table0Normal"/>
              <w:jc w:val="center"/>
              <w:rPr>
                <w:lang w:val="fr-CH"/>
              </w:rPr>
            </w:pPr>
            <w:r w:rsidRPr="00011EBF">
              <w:rPr>
                <w:lang w:val="fr-CH"/>
              </w:rPr>
              <w:t>1</w:t>
            </w:r>
          </w:p>
        </w:tc>
        <w:tc>
          <w:tcPr>
            <w:tcW w:w="3627" w:type="dxa"/>
          </w:tcPr>
          <w:p w14:paraId="1D1DAC08" w14:textId="77777777" w:rsidR="002624CD" w:rsidRPr="00011EBF" w:rsidRDefault="002624CD" w:rsidP="00BD2BBF">
            <w:pPr>
              <w:pStyle w:val="Table0Normal"/>
              <w:rPr>
                <w:lang w:val="fr-CH"/>
              </w:rPr>
            </w:pPr>
            <w:proofErr w:type="spellStart"/>
            <w:r w:rsidRPr="00011EBF">
              <w:rPr>
                <w:lang w:val="fr-CH"/>
              </w:rPr>
              <w:t>Unterrichtssprache</w:t>
            </w:r>
            <w:proofErr w:type="spellEnd"/>
          </w:p>
        </w:tc>
      </w:tr>
      <w:tr w:rsidR="002624CD" w:rsidRPr="00154D67" w14:paraId="0B60F5A4"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19828508" w14:textId="1E5758EA" w:rsidR="002624CD" w:rsidRDefault="00BF6336" w:rsidP="00BD2BBF">
            <w:pPr>
              <w:pStyle w:val="Table0Normal"/>
              <w:rPr>
                <w:bCs/>
              </w:rPr>
            </w:pPr>
            <w:proofErr w:type="spellStart"/>
            <w:r>
              <w:rPr>
                <w:bCs/>
              </w:rPr>
              <w:t>mayA</w:t>
            </w:r>
            <w:r w:rsidR="002624CD">
              <w:rPr>
                <w:bCs/>
              </w:rPr>
              <w:t>ttendBM</w:t>
            </w:r>
            <w:proofErr w:type="spellEnd"/>
          </w:p>
        </w:tc>
        <w:tc>
          <w:tcPr>
            <w:tcW w:w="2127" w:type="dxa"/>
          </w:tcPr>
          <w:p w14:paraId="3F364B03" w14:textId="77777777" w:rsidR="002624CD" w:rsidRDefault="002624CD" w:rsidP="00BD2BBF">
            <w:pPr>
              <w:pStyle w:val="Table0Normal"/>
            </w:pPr>
            <w:proofErr w:type="spellStart"/>
            <w:proofErr w:type="gramStart"/>
            <w:r>
              <w:t>xs:boolean</w:t>
            </w:r>
            <w:proofErr w:type="spellEnd"/>
            <w:proofErr w:type="gramEnd"/>
          </w:p>
        </w:tc>
        <w:tc>
          <w:tcPr>
            <w:tcW w:w="997" w:type="dxa"/>
          </w:tcPr>
          <w:p w14:paraId="20E89A64" w14:textId="77777777" w:rsidR="002624CD" w:rsidRDefault="002624CD" w:rsidP="00BD2BBF">
            <w:pPr>
              <w:pStyle w:val="Table0Normal"/>
              <w:jc w:val="center"/>
            </w:pPr>
            <w:r>
              <w:t>0..1</w:t>
            </w:r>
          </w:p>
        </w:tc>
        <w:tc>
          <w:tcPr>
            <w:tcW w:w="3627" w:type="dxa"/>
          </w:tcPr>
          <w:p w14:paraId="1677C22D" w14:textId="77777777" w:rsidR="002624CD" w:rsidRDefault="002624CD" w:rsidP="00BD2BBF">
            <w:pPr>
              <w:pStyle w:val="Table0Normal"/>
            </w:pPr>
            <w:r>
              <w:t>«</w:t>
            </w:r>
            <w:proofErr w:type="spellStart"/>
            <w:r>
              <w:t>true</w:t>
            </w:r>
            <w:proofErr w:type="spellEnd"/>
            <w:r>
              <w:t>», wenn die lernende Person den Berufsmaturitätsunterricht besucht, falls sie die Aufnahmebedingungen erfüllt. Ansonsten «</w:t>
            </w:r>
            <w:proofErr w:type="spellStart"/>
            <w:r>
              <w:t>false</w:t>
            </w:r>
            <w:proofErr w:type="spellEnd"/>
            <w:r>
              <w:t>».</w:t>
            </w:r>
          </w:p>
        </w:tc>
      </w:tr>
      <w:tr w:rsidR="002624CD" w:rsidRPr="00154D67" w14:paraId="7C037816"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21BC5E62" w14:textId="732589A3" w:rsidR="002624CD" w:rsidRDefault="00342A36" w:rsidP="00BD2BBF">
            <w:pPr>
              <w:pStyle w:val="Table0Normal"/>
            </w:pPr>
            <w:proofErr w:type="spellStart"/>
            <w:r w:rsidRPr="00011EBF">
              <w:rPr>
                <w:bCs/>
                <w:lang w:val="en-US"/>
              </w:rPr>
              <w:t>coverageOfCosts</w:t>
            </w:r>
            <w:r>
              <w:rPr>
                <w:bCs/>
                <w:lang w:val="en-US"/>
              </w:rPr>
              <w:t>TravelExpenses</w:t>
            </w:r>
            <w:proofErr w:type="spellEnd"/>
          </w:p>
        </w:tc>
        <w:tc>
          <w:tcPr>
            <w:tcW w:w="2127" w:type="dxa"/>
          </w:tcPr>
          <w:p w14:paraId="527DAC38" w14:textId="77777777" w:rsidR="002624CD" w:rsidRDefault="002624CD" w:rsidP="00BD2BBF">
            <w:pPr>
              <w:pStyle w:val="Table0Normal"/>
            </w:pPr>
            <w:proofErr w:type="spellStart"/>
            <w:proofErr w:type="gramStart"/>
            <w:r>
              <w:rPr>
                <w:lang w:val="en-US"/>
              </w:rPr>
              <w:t>xs:boolean</w:t>
            </w:r>
            <w:proofErr w:type="spellEnd"/>
            <w:proofErr w:type="gramEnd"/>
          </w:p>
        </w:tc>
        <w:tc>
          <w:tcPr>
            <w:tcW w:w="997" w:type="dxa"/>
          </w:tcPr>
          <w:p w14:paraId="3A44B949" w14:textId="77777777" w:rsidR="002624CD" w:rsidRDefault="002624CD" w:rsidP="00BD2BBF">
            <w:pPr>
              <w:pStyle w:val="Table0Normal"/>
              <w:jc w:val="center"/>
            </w:pPr>
            <w:r w:rsidRPr="009443DD">
              <w:t>0..1</w:t>
            </w:r>
          </w:p>
        </w:tc>
        <w:tc>
          <w:tcPr>
            <w:tcW w:w="3627" w:type="dxa"/>
          </w:tcPr>
          <w:p w14:paraId="7984F04B" w14:textId="021E1B58" w:rsidR="002624CD" w:rsidRDefault="002624CD" w:rsidP="00BD2BBF">
            <w:pPr>
              <w:pStyle w:val="Table0Normal"/>
            </w:pPr>
            <w:r w:rsidRPr="009443DD">
              <w:t xml:space="preserve">Kostenübernahme </w:t>
            </w:r>
            <w:r w:rsidR="00342A36">
              <w:t>Reisespesen</w:t>
            </w:r>
          </w:p>
        </w:tc>
      </w:tr>
      <w:tr w:rsidR="005B797A" w:rsidRPr="00154D67" w14:paraId="105C40B5"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7BC7088F" w14:textId="0BB1895A" w:rsidR="005B797A" w:rsidRPr="00011EBF" w:rsidRDefault="005B797A" w:rsidP="005B797A">
            <w:pPr>
              <w:pStyle w:val="Table0Normal"/>
              <w:rPr>
                <w:bCs/>
                <w:lang w:val="en-US"/>
              </w:rPr>
            </w:pPr>
            <w:proofErr w:type="spellStart"/>
            <w:r w:rsidRPr="00011EBF">
              <w:rPr>
                <w:bCs/>
                <w:lang w:val="en-US"/>
              </w:rPr>
              <w:t>coverageOfCosts</w:t>
            </w:r>
            <w:r w:rsidR="00875C29">
              <w:rPr>
                <w:bCs/>
                <w:lang w:val="en-US"/>
              </w:rPr>
              <w:t>Meals</w:t>
            </w:r>
            <w:proofErr w:type="spellEnd"/>
          </w:p>
        </w:tc>
        <w:tc>
          <w:tcPr>
            <w:tcW w:w="2127" w:type="dxa"/>
          </w:tcPr>
          <w:p w14:paraId="1DA05FF8" w14:textId="6BCB71AF" w:rsidR="005B797A" w:rsidRDefault="005B797A" w:rsidP="005B797A">
            <w:pPr>
              <w:pStyle w:val="Table0Normal"/>
              <w:rPr>
                <w:lang w:val="en-US"/>
              </w:rPr>
            </w:pPr>
            <w:proofErr w:type="spellStart"/>
            <w:proofErr w:type="gramStart"/>
            <w:r w:rsidRPr="00821A76">
              <w:rPr>
                <w:lang w:val="en-US"/>
              </w:rPr>
              <w:t>xs:boolean</w:t>
            </w:r>
            <w:proofErr w:type="spellEnd"/>
            <w:proofErr w:type="gramEnd"/>
          </w:p>
        </w:tc>
        <w:tc>
          <w:tcPr>
            <w:tcW w:w="997" w:type="dxa"/>
          </w:tcPr>
          <w:p w14:paraId="2C8E770D" w14:textId="687ACA68" w:rsidR="005B797A" w:rsidRPr="009443DD" w:rsidRDefault="005B797A" w:rsidP="005B797A">
            <w:pPr>
              <w:pStyle w:val="Table0Normal"/>
              <w:jc w:val="center"/>
            </w:pPr>
            <w:r w:rsidRPr="009443DD">
              <w:t>0..1</w:t>
            </w:r>
          </w:p>
        </w:tc>
        <w:tc>
          <w:tcPr>
            <w:tcW w:w="3627" w:type="dxa"/>
          </w:tcPr>
          <w:p w14:paraId="7079EBE9" w14:textId="73973808" w:rsidR="005B797A" w:rsidRPr="009443DD" w:rsidRDefault="005B797A" w:rsidP="005B797A">
            <w:pPr>
              <w:pStyle w:val="Table0Normal"/>
            </w:pPr>
            <w:r w:rsidRPr="00267195">
              <w:t xml:space="preserve">Kostenübernahme </w:t>
            </w:r>
            <w:r w:rsidR="00342A36">
              <w:t>Verpflegung</w:t>
            </w:r>
          </w:p>
        </w:tc>
      </w:tr>
      <w:tr w:rsidR="005B797A" w:rsidRPr="00154D67" w14:paraId="5C03FFA2"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196AA3AF" w14:textId="1DFEC778" w:rsidR="005B797A" w:rsidRPr="00011EBF" w:rsidRDefault="005B797A" w:rsidP="005B797A">
            <w:pPr>
              <w:pStyle w:val="Table0Normal"/>
              <w:rPr>
                <w:bCs/>
                <w:lang w:val="en-US"/>
              </w:rPr>
            </w:pPr>
            <w:proofErr w:type="spellStart"/>
            <w:r w:rsidRPr="00DF2E47">
              <w:rPr>
                <w:bCs/>
                <w:lang w:val="en-US"/>
              </w:rPr>
              <w:t>coverageOfCosts</w:t>
            </w:r>
            <w:proofErr w:type="spellEnd"/>
            <w:r w:rsidR="00F75129">
              <w:t xml:space="preserve"> </w:t>
            </w:r>
            <w:r w:rsidR="00F75129" w:rsidRPr="00F75129">
              <w:rPr>
                <w:bCs/>
                <w:lang w:val="en-US"/>
              </w:rPr>
              <w:t>Accommodation</w:t>
            </w:r>
          </w:p>
        </w:tc>
        <w:tc>
          <w:tcPr>
            <w:tcW w:w="2127" w:type="dxa"/>
          </w:tcPr>
          <w:p w14:paraId="2B163E94" w14:textId="76D53BD5" w:rsidR="005B797A" w:rsidRDefault="005B797A" w:rsidP="005B797A">
            <w:pPr>
              <w:pStyle w:val="Table0Normal"/>
              <w:rPr>
                <w:lang w:val="en-US"/>
              </w:rPr>
            </w:pPr>
            <w:proofErr w:type="spellStart"/>
            <w:proofErr w:type="gramStart"/>
            <w:r w:rsidRPr="00821A76">
              <w:rPr>
                <w:lang w:val="en-US"/>
              </w:rPr>
              <w:t>xs:boolean</w:t>
            </w:r>
            <w:proofErr w:type="spellEnd"/>
            <w:proofErr w:type="gramEnd"/>
          </w:p>
        </w:tc>
        <w:tc>
          <w:tcPr>
            <w:tcW w:w="997" w:type="dxa"/>
          </w:tcPr>
          <w:p w14:paraId="0F6B6A9E" w14:textId="49B3D7B0" w:rsidR="005B797A" w:rsidRPr="009443DD" w:rsidRDefault="005B797A" w:rsidP="005B797A">
            <w:pPr>
              <w:pStyle w:val="Table0Normal"/>
              <w:jc w:val="center"/>
            </w:pPr>
            <w:r w:rsidRPr="009443DD">
              <w:t>0..1</w:t>
            </w:r>
          </w:p>
        </w:tc>
        <w:tc>
          <w:tcPr>
            <w:tcW w:w="3627" w:type="dxa"/>
          </w:tcPr>
          <w:p w14:paraId="26E5E161" w14:textId="5F66A44D" w:rsidR="005B797A" w:rsidRPr="009443DD" w:rsidRDefault="005B797A" w:rsidP="005B797A">
            <w:pPr>
              <w:pStyle w:val="Table0Normal"/>
            </w:pPr>
            <w:r w:rsidRPr="00267195">
              <w:t xml:space="preserve">Kostenübernahme </w:t>
            </w:r>
            <w:r w:rsidR="00875C29">
              <w:t>Unterkunft</w:t>
            </w:r>
          </w:p>
        </w:tc>
      </w:tr>
      <w:tr w:rsidR="005B797A" w:rsidRPr="00154D67" w14:paraId="71F7ECCE" w14:textId="77777777" w:rsidTr="00EF1AED">
        <w:trPr>
          <w:cnfStyle w:val="000000100000" w:firstRow="0" w:lastRow="0" w:firstColumn="0" w:lastColumn="0" w:oddVBand="0" w:evenVBand="0" w:oddHBand="1" w:evenHBand="0" w:firstRowFirstColumn="0" w:firstRowLastColumn="0" w:lastRowFirstColumn="0" w:lastRowLastColumn="0"/>
        </w:trPr>
        <w:tc>
          <w:tcPr>
            <w:tcW w:w="1833" w:type="dxa"/>
          </w:tcPr>
          <w:p w14:paraId="5CDBD135" w14:textId="2B167D7E" w:rsidR="005B797A" w:rsidRPr="00011EBF" w:rsidRDefault="005B797A" w:rsidP="005B797A">
            <w:pPr>
              <w:pStyle w:val="Table0Normal"/>
              <w:rPr>
                <w:bCs/>
                <w:lang w:val="en-US"/>
              </w:rPr>
            </w:pPr>
            <w:proofErr w:type="spellStart"/>
            <w:r w:rsidRPr="00DF2E47">
              <w:rPr>
                <w:bCs/>
                <w:lang w:val="en-US"/>
              </w:rPr>
              <w:t>coverageOfCostsSchoolMaterial</w:t>
            </w:r>
            <w:proofErr w:type="spellEnd"/>
          </w:p>
        </w:tc>
        <w:tc>
          <w:tcPr>
            <w:tcW w:w="2127" w:type="dxa"/>
          </w:tcPr>
          <w:p w14:paraId="77F5CF8B" w14:textId="6D6564EB" w:rsidR="005B797A" w:rsidRDefault="005B797A" w:rsidP="005B797A">
            <w:pPr>
              <w:pStyle w:val="Table0Normal"/>
              <w:rPr>
                <w:lang w:val="en-US"/>
              </w:rPr>
            </w:pPr>
            <w:proofErr w:type="spellStart"/>
            <w:proofErr w:type="gramStart"/>
            <w:r w:rsidRPr="00821A76">
              <w:rPr>
                <w:lang w:val="en-US"/>
              </w:rPr>
              <w:t>xs:boolean</w:t>
            </w:r>
            <w:proofErr w:type="spellEnd"/>
            <w:proofErr w:type="gramEnd"/>
          </w:p>
        </w:tc>
        <w:tc>
          <w:tcPr>
            <w:tcW w:w="997" w:type="dxa"/>
          </w:tcPr>
          <w:p w14:paraId="2C280561" w14:textId="136667F6" w:rsidR="005B797A" w:rsidRPr="009443DD" w:rsidRDefault="005B797A" w:rsidP="005B797A">
            <w:pPr>
              <w:pStyle w:val="Table0Normal"/>
              <w:jc w:val="center"/>
            </w:pPr>
            <w:r w:rsidRPr="009443DD">
              <w:t>0..1</w:t>
            </w:r>
          </w:p>
        </w:tc>
        <w:tc>
          <w:tcPr>
            <w:tcW w:w="3627" w:type="dxa"/>
          </w:tcPr>
          <w:p w14:paraId="166313B6" w14:textId="196D06F7" w:rsidR="005B797A" w:rsidRPr="009443DD" w:rsidRDefault="005B797A" w:rsidP="005B797A">
            <w:pPr>
              <w:pStyle w:val="Table0Normal"/>
            </w:pPr>
            <w:r w:rsidRPr="00267195">
              <w:t>Kostenübernahme Schulmaterial</w:t>
            </w:r>
          </w:p>
        </w:tc>
      </w:tr>
      <w:tr w:rsidR="005B797A" w:rsidRPr="00154D67" w14:paraId="21912E32" w14:textId="77777777" w:rsidTr="00EF1AED">
        <w:trPr>
          <w:cnfStyle w:val="000000010000" w:firstRow="0" w:lastRow="0" w:firstColumn="0" w:lastColumn="0" w:oddVBand="0" w:evenVBand="0" w:oddHBand="0" w:evenHBand="1" w:firstRowFirstColumn="0" w:firstRowLastColumn="0" w:lastRowFirstColumn="0" w:lastRowLastColumn="0"/>
        </w:trPr>
        <w:tc>
          <w:tcPr>
            <w:tcW w:w="1833" w:type="dxa"/>
          </w:tcPr>
          <w:p w14:paraId="1EDFE347" w14:textId="13603570" w:rsidR="005B797A" w:rsidRPr="00011EBF" w:rsidRDefault="005B797A" w:rsidP="005B797A">
            <w:pPr>
              <w:pStyle w:val="Table0Normal"/>
              <w:rPr>
                <w:bCs/>
                <w:lang w:val="en-US"/>
              </w:rPr>
            </w:pPr>
            <w:proofErr w:type="spellStart"/>
            <w:r w:rsidRPr="00DF2E47">
              <w:rPr>
                <w:bCs/>
                <w:lang w:val="en-US"/>
              </w:rPr>
              <w:t>coverageOfCosts</w:t>
            </w:r>
            <w:r w:rsidR="00F75129">
              <w:rPr>
                <w:bCs/>
                <w:lang w:val="en-US"/>
              </w:rPr>
              <w:t>ElectronicDevices</w:t>
            </w:r>
            <w:proofErr w:type="spellEnd"/>
          </w:p>
        </w:tc>
        <w:tc>
          <w:tcPr>
            <w:tcW w:w="2127" w:type="dxa"/>
          </w:tcPr>
          <w:p w14:paraId="0E1ECF79" w14:textId="65DD8607" w:rsidR="005B797A" w:rsidRDefault="005B797A" w:rsidP="005B797A">
            <w:pPr>
              <w:pStyle w:val="Table0Normal"/>
              <w:rPr>
                <w:lang w:val="en-US"/>
              </w:rPr>
            </w:pPr>
            <w:proofErr w:type="spellStart"/>
            <w:proofErr w:type="gramStart"/>
            <w:r w:rsidRPr="00821A76">
              <w:rPr>
                <w:lang w:val="en-US"/>
              </w:rPr>
              <w:t>xs:boolean</w:t>
            </w:r>
            <w:proofErr w:type="spellEnd"/>
            <w:proofErr w:type="gramEnd"/>
          </w:p>
        </w:tc>
        <w:tc>
          <w:tcPr>
            <w:tcW w:w="997" w:type="dxa"/>
          </w:tcPr>
          <w:p w14:paraId="4F09FCAB" w14:textId="5AAF06DB" w:rsidR="005B797A" w:rsidRPr="009443DD" w:rsidRDefault="005B797A" w:rsidP="005B797A">
            <w:pPr>
              <w:pStyle w:val="Table0Normal"/>
              <w:jc w:val="center"/>
            </w:pPr>
            <w:r w:rsidRPr="009443DD">
              <w:t>0..1</w:t>
            </w:r>
          </w:p>
        </w:tc>
        <w:tc>
          <w:tcPr>
            <w:tcW w:w="3627" w:type="dxa"/>
          </w:tcPr>
          <w:p w14:paraId="4D2F104D" w14:textId="231F624C" w:rsidR="005B797A" w:rsidRPr="009443DD" w:rsidRDefault="005B797A" w:rsidP="005B797A">
            <w:pPr>
              <w:pStyle w:val="Table0Normal"/>
            </w:pPr>
            <w:r w:rsidRPr="00267195">
              <w:t xml:space="preserve">Kostenübernahme </w:t>
            </w:r>
            <w:r w:rsidR="00F75129">
              <w:t>elektronische Geräte</w:t>
            </w:r>
          </w:p>
        </w:tc>
      </w:tr>
    </w:tbl>
    <w:p w14:paraId="5D83C32B" w14:textId="6F765D0F" w:rsidR="008916AE" w:rsidRDefault="008916AE" w:rsidP="00001FB5">
      <w:pPr>
        <w:pStyle w:val="Beschriftung"/>
      </w:pPr>
      <w:bookmarkStart w:id="563" w:name="_Toc166050463"/>
      <w:r>
        <w:t xml:space="preserve">Tabelle </w:t>
      </w:r>
      <w:r w:rsidR="005137A2">
        <w:fldChar w:fldCharType="begin"/>
      </w:r>
      <w:r w:rsidR="005137A2">
        <w:instrText xml:space="preserve"> SEQ Tabelle \* ARABIC </w:instrText>
      </w:r>
      <w:r w:rsidR="005137A2">
        <w:fldChar w:fldCharType="separate"/>
      </w:r>
      <w:r w:rsidR="002A052A">
        <w:rPr>
          <w:noProof/>
        </w:rPr>
        <w:t>75</w:t>
      </w:r>
      <w:r w:rsidR="005137A2">
        <w:rPr>
          <w:noProof/>
        </w:rPr>
        <w:fldChar w:fldCharType="end"/>
      </w:r>
      <w:r w:rsidR="007D606C">
        <w:t>: Definition des Datentyps</w:t>
      </w:r>
      <w:r w:rsidR="00AE1A23">
        <w:t xml:space="preserve"> «</w:t>
      </w:r>
      <w:proofErr w:type="spellStart"/>
      <w:r w:rsidR="00AE1A23">
        <w:t>professionEducationType</w:t>
      </w:r>
      <w:proofErr w:type="spellEnd"/>
      <w:r w:rsidR="00AE1A23">
        <w:t>».</w:t>
      </w:r>
      <w:bookmarkEnd w:id="563"/>
    </w:p>
    <w:p w14:paraId="32861BA5" w14:textId="77777777" w:rsidR="002624CD" w:rsidRDefault="002624CD" w:rsidP="002624CD">
      <w:pPr>
        <w:pStyle w:val="berschrift2"/>
      </w:pPr>
      <w:bookmarkStart w:id="564" w:name="_Toc166050372"/>
      <w:proofErr w:type="spellStart"/>
      <w:r>
        <w:rPr>
          <w:rFonts w:cs="Arial"/>
        </w:rPr>
        <w:t>salaryType</w:t>
      </w:r>
      <w:proofErr w:type="spellEnd"/>
      <w:r>
        <w:t xml:space="preserve"> (Entschädigung)</w:t>
      </w:r>
      <w:bookmarkEnd w:id="564"/>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197809B4"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5C1CF880" w14:textId="4717A641" w:rsidR="002624CD" w:rsidRPr="003F35CC" w:rsidRDefault="002624CD" w:rsidP="00BD2BBF">
            <w:pPr>
              <w:pStyle w:val="Table0Normal"/>
              <w:rPr>
                <w:b w:val="0"/>
                <w:bCs w:val="0"/>
              </w:rPr>
            </w:pPr>
            <w:r>
              <w:t>Element</w:t>
            </w:r>
          </w:p>
        </w:tc>
        <w:tc>
          <w:tcPr>
            <w:tcW w:w="2127" w:type="dxa"/>
          </w:tcPr>
          <w:p w14:paraId="790D89DF" w14:textId="4CAACA00" w:rsidR="002624CD" w:rsidRPr="003F35CC" w:rsidRDefault="002624CD" w:rsidP="00BD2BBF">
            <w:pPr>
              <w:pStyle w:val="Table0Normal"/>
              <w:rPr>
                <w:b w:val="0"/>
                <w:bCs w:val="0"/>
              </w:rPr>
            </w:pPr>
            <w:r>
              <w:t>Datentyp</w:t>
            </w:r>
          </w:p>
        </w:tc>
        <w:tc>
          <w:tcPr>
            <w:tcW w:w="997" w:type="dxa"/>
          </w:tcPr>
          <w:p w14:paraId="176F2E6B" w14:textId="77777777" w:rsidR="002624CD" w:rsidRPr="003F35CC" w:rsidRDefault="002624CD" w:rsidP="00BD2BBF">
            <w:pPr>
              <w:pStyle w:val="Table0Normal"/>
              <w:rPr>
                <w:b w:val="0"/>
                <w:bCs w:val="0"/>
              </w:rPr>
            </w:pPr>
            <w:r>
              <w:t>Vorkommen</w:t>
            </w:r>
          </w:p>
        </w:tc>
        <w:tc>
          <w:tcPr>
            <w:tcW w:w="3627" w:type="dxa"/>
          </w:tcPr>
          <w:p w14:paraId="082BF58E" w14:textId="4FD92210" w:rsidR="002624CD" w:rsidRPr="003F35CC" w:rsidRDefault="002624CD" w:rsidP="00BD2BBF">
            <w:pPr>
              <w:pStyle w:val="Table0Normal"/>
              <w:rPr>
                <w:b w:val="0"/>
                <w:bCs w:val="0"/>
              </w:rPr>
            </w:pPr>
            <w:r w:rsidRPr="00C05959">
              <w:t>Beschreibung</w:t>
            </w:r>
          </w:p>
        </w:tc>
      </w:tr>
      <w:tr w:rsidR="002624CD" w:rsidRPr="00154D67" w14:paraId="6A1FA0DD"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D18EBF3" w14:textId="77777777" w:rsidR="002624CD" w:rsidRPr="00154D67" w:rsidRDefault="002624CD" w:rsidP="00BD2BBF">
            <w:pPr>
              <w:pStyle w:val="Table0Normal"/>
              <w:rPr>
                <w:rFonts w:cs="Arial"/>
                <w:bCs/>
              </w:rPr>
            </w:pPr>
            <w:r>
              <w:rPr>
                <w:rFonts w:cs="Arial"/>
                <w:bCs/>
              </w:rPr>
              <w:t>grossSalary1stYear</w:t>
            </w:r>
          </w:p>
        </w:tc>
        <w:tc>
          <w:tcPr>
            <w:tcW w:w="2127" w:type="dxa"/>
          </w:tcPr>
          <w:p w14:paraId="30208D8A" w14:textId="07D78BD6" w:rsidR="002624CD" w:rsidRPr="00154D67" w:rsidRDefault="002624CD" w:rsidP="00BD2BBF">
            <w:pPr>
              <w:pStyle w:val="Table0Normal"/>
              <w:rPr>
                <w:rFonts w:cs="Arial"/>
              </w:rPr>
            </w:pPr>
            <w:proofErr w:type="spellStart"/>
            <w:proofErr w:type="gramStart"/>
            <w:r>
              <w:rPr>
                <w:rFonts w:cs="Arial"/>
              </w:rPr>
              <w:t>xs:</w:t>
            </w:r>
            <w:r w:rsidR="0047561C">
              <w:rPr>
                <w:rFonts w:cs="Arial"/>
              </w:rPr>
              <w:t>decimal</w:t>
            </w:r>
            <w:proofErr w:type="spellEnd"/>
            <w:proofErr w:type="gramEnd"/>
            <w:r w:rsidR="0047561C">
              <w:rPr>
                <w:rFonts w:cs="Arial"/>
              </w:rPr>
              <w:t xml:space="preserve"> (</w:t>
            </w:r>
            <w:proofErr w:type="spellStart"/>
            <w:r w:rsidR="006D6528">
              <w:rPr>
                <w:rFonts w:cs="Arial"/>
              </w:rPr>
              <w:t>fractionDigits</w:t>
            </w:r>
            <w:proofErr w:type="spellEnd"/>
            <w:r w:rsidR="006D6528">
              <w:rPr>
                <w:rFonts w:cs="Arial"/>
              </w:rPr>
              <w:t xml:space="preserve"> = 2)</w:t>
            </w:r>
          </w:p>
        </w:tc>
        <w:tc>
          <w:tcPr>
            <w:tcW w:w="997" w:type="dxa"/>
          </w:tcPr>
          <w:p w14:paraId="6BE2ACD0" w14:textId="77777777" w:rsidR="002624CD" w:rsidRPr="00154D67" w:rsidRDefault="002624CD" w:rsidP="00BD2BBF">
            <w:pPr>
              <w:pStyle w:val="Table0Normal"/>
              <w:jc w:val="center"/>
              <w:rPr>
                <w:rFonts w:cs="Arial"/>
              </w:rPr>
            </w:pPr>
            <w:r>
              <w:t>1</w:t>
            </w:r>
          </w:p>
        </w:tc>
        <w:tc>
          <w:tcPr>
            <w:tcW w:w="3627" w:type="dxa"/>
          </w:tcPr>
          <w:p w14:paraId="720CA4EA" w14:textId="0C72D550" w:rsidR="002624CD" w:rsidRPr="009073EF" w:rsidRDefault="002624CD" w:rsidP="00BD2BBF">
            <w:pPr>
              <w:pStyle w:val="Table0Normal"/>
              <w:rPr>
                <w:rFonts w:cs="Arial"/>
              </w:rPr>
            </w:pPr>
            <w:r>
              <w:t>Entschädigung 1. Lehrjahr</w:t>
            </w:r>
            <w:r w:rsidR="00E44273">
              <w:t xml:space="preserve"> </w:t>
            </w:r>
            <w:r w:rsidR="006D6528">
              <w:t>(Betrag in</w:t>
            </w:r>
            <w:r w:rsidR="00E44273">
              <w:t xml:space="preserve"> CHF</w:t>
            </w:r>
            <w:r w:rsidR="006D6528">
              <w:t xml:space="preserve"> mit zwei Nachkommastellen)</w:t>
            </w:r>
          </w:p>
        </w:tc>
      </w:tr>
      <w:tr w:rsidR="002624CD" w:rsidRPr="00154D67" w14:paraId="1F20D80A"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A6B21DD" w14:textId="77777777" w:rsidR="002624CD" w:rsidRDefault="002624CD" w:rsidP="00BD2BBF">
            <w:pPr>
              <w:pStyle w:val="Table0Normal"/>
            </w:pPr>
            <w:r>
              <w:t>perMonthWeekHour</w:t>
            </w:r>
            <w:r>
              <w:rPr>
                <w:rFonts w:cs="Arial"/>
                <w:bCs/>
              </w:rPr>
              <w:t>1stYear</w:t>
            </w:r>
          </w:p>
        </w:tc>
        <w:tc>
          <w:tcPr>
            <w:tcW w:w="2127" w:type="dxa"/>
          </w:tcPr>
          <w:p w14:paraId="5AFF047C" w14:textId="77777777" w:rsidR="002624CD" w:rsidRDefault="002624CD" w:rsidP="00BD2BBF">
            <w:pPr>
              <w:pStyle w:val="Table0Normal"/>
            </w:pPr>
            <w:proofErr w:type="spellStart"/>
            <w:r>
              <w:t>xs:int</w:t>
            </w:r>
            <w:proofErr w:type="spellEnd"/>
            <w:r>
              <w:t xml:space="preserve"> (1, 2, 3)</w:t>
            </w:r>
          </w:p>
        </w:tc>
        <w:tc>
          <w:tcPr>
            <w:tcW w:w="997" w:type="dxa"/>
          </w:tcPr>
          <w:p w14:paraId="045BE3CA" w14:textId="77777777" w:rsidR="002624CD" w:rsidRDefault="002624CD" w:rsidP="00BD2BBF">
            <w:pPr>
              <w:pStyle w:val="Table0Normal"/>
              <w:jc w:val="center"/>
            </w:pPr>
            <w:r>
              <w:t>1</w:t>
            </w:r>
          </w:p>
        </w:tc>
        <w:tc>
          <w:tcPr>
            <w:tcW w:w="3627" w:type="dxa"/>
          </w:tcPr>
          <w:p w14:paraId="543E6E95" w14:textId="77777777" w:rsidR="002624CD" w:rsidRDefault="002624CD" w:rsidP="00BD2BBF">
            <w:pPr>
              <w:pStyle w:val="Table0Normal"/>
            </w:pPr>
            <w:r>
              <w:t>Angabe Entschädigung pro Monat/Woche/Stunde (1. Lehrjahr)</w:t>
            </w:r>
          </w:p>
          <w:p w14:paraId="7A253ECA" w14:textId="77777777" w:rsidR="002624CD" w:rsidRDefault="002624CD" w:rsidP="00BD2BBF">
            <w:pPr>
              <w:pStyle w:val="Table0Normal"/>
            </w:pPr>
            <w:r>
              <w:t>1: pro Monat</w:t>
            </w:r>
          </w:p>
          <w:p w14:paraId="01E6C479" w14:textId="77777777" w:rsidR="002624CD" w:rsidRDefault="002624CD" w:rsidP="00BD2BBF">
            <w:pPr>
              <w:pStyle w:val="Table0Normal"/>
            </w:pPr>
            <w:r>
              <w:t>2: pro Woche</w:t>
            </w:r>
          </w:p>
          <w:p w14:paraId="0D0BF774" w14:textId="77777777" w:rsidR="002624CD" w:rsidRDefault="002624CD" w:rsidP="00BD2BBF">
            <w:pPr>
              <w:pStyle w:val="Table0Normal"/>
            </w:pPr>
            <w:r>
              <w:t>3: pro Stunde</w:t>
            </w:r>
          </w:p>
        </w:tc>
      </w:tr>
      <w:tr w:rsidR="002624CD" w:rsidRPr="00154D67" w14:paraId="5C357F74"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4A0CB943" w14:textId="77777777" w:rsidR="002624CD" w:rsidRDefault="002624CD" w:rsidP="00BD2BBF">
            <w:pPr>
              <w:pStyle w:val="Table0Normal"/>
            </w:pPr>
            <w:r>
              <w:rPr>
                <w:rFonts w:cs="Arial"/>
                <w:bCs/>
              </w:rPr>
              <w:t>grossSalary2ndYear</w:t>
            </w:r>
          </w:p>
        </w:tc>
        <w:tc>
          <w:tcPr>
            <w:tcW w:w="2127" w:type="dxa"/>
          </w:tcPr>
          <w:p w14:paraId="652C0E6D" w14:textId="1A63DA64" w:rsidR="002624CD" w:rsidRDefault="006D6528" w:rsidP="00BD2BBF">
            <w:pPr>
              <w:pStyle w:val="Table0Normal"/>
            </w:pPr>
            <w:proofErr w:type="spellStart"/>
            <w:proofErr w:type="gramStart"/>
            <w:r>
              <w:rPr>
                <w:rFonts w:cs="Arial"/>
              </w:rPr>
              <w:t>xs:decimal</w:t>
            </w:r>
            <w:proofErr w:type="spellEnd"/>
            <w:proofErr w:type="gramEnd"/>
            <w:r>
              <w:rPr>
                <w:rFonts w:cs="Arial"/>
              </w:rPr>
              <w:t xml:space="preserve"> (</w:t>
            </w:r>
            <w:proofErr w:type="spellStart"/>
            <w:r>
              <w:rPr>
                <w:rFonts w:cs="Arial"/>
              </w:rPr>
              <w:t>fractionDigits</w:t>
            </w:r>
            <w:proofErr w:type="spellEnd"/>
            <w:r>
              <w:rPr>
                <w:rFonts w:cs="Arial"/>
              </w:rPr>
              <w:t xml:space="preserve"> = 2)</w:t>
            </w:r>
          </w:p>
        </w:tc>
        <w:tc>
          <w:tcPr>
            <w:tcW w:w="997" w:type="dxa"/>
          </w:tcPr>
          <w:p w14:paraId="66324DE7" w14:textId="77777777" w:rsidR="002624CD" w:rsidRDefault="002624CD" w:rsidP="00BD2BBF">
            <w:pPr>
              <w:pStyle w:val="Table0Normal"/>
              <w:jc w:val="center"/>
            </w:pPr>
            <w:r>
              <w:t>1</w:t>
            </w:r>
          </w:p>
        </w:tc>
        <w:tc>
          <w:tcPr>
            <w:tcW w:w="3627" w:type="dxa"/>
          </w:tcPr>
          <w:p w14:paraId="32E37CBF" w14:textId="6E61E767" w:rsidR="002624CD" w:rsidRDefault="002624CD" w:rsidP="00BD2BBF">
            <w:pPr>
              <w:pStyle w:val="Table0Normal"/>
            </w:pPr>
            <w:r>
              <w:t>Entschädigung 2. Lehrjahr</w:t>
            </w:r>
            <w:r w:rsidR="006D6528">
              <w:t xml:space="preserve"> (Betrag in CHF mit zwei Nachkommastellen)</w:t>
            </w:r>
          </w:p>
        </w:tc>
      </w:tr>
      <w:tr w:rsidR="002624CD" w:rsidRPr="00154D67" w14:paraId="0968C40F"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0B677DB4" w14:textId="77777777" w:rsidR="002624CD" w:rsidRDefault="002624CD" w:rsidP="00BD2BBF">
            <w:pPr>
              <w:pStyle w:val="Table0Normal"/>
            </w:pPr>
            <w:r>
              <w:t>perMonthWeekHour</w:t>
            </w:r>
            <w:r>
              <w:rPr>
                <w:rFonts w:cs="Arial"/>
                <w:bCs/>
              </w:rPr>
              <w:t>2ndYear</w:t>
            </w:r>
          </w:p>
        </w:tc>
        <w:tc>
          <w:tcPr>
            <w:tcW w:w="2127" w:type="dxa"/>
          </w:tcPr>
          <w:p w14:paraId="1C4E1FD6" w14:textId="77777777" w:rsidR="002624CD" w:rsidRDefault="002624CD" w:rsidP="00BD2BBF">
            <w:pPr>
              <w:pStyle w:val="Table0Normal"/>
            </w:pPr>
            <w:proofErr w:type="spellStart"/>
            <w:r>
              <w:t>xs:int</w:t>
            </w:r>
            <w:proofErr w:type="spellEnd"/>
            <w:r>
              <w:t xml:space="preserve"> (1, 2, 3)</w:t>
            </w:r>
          </w:p>
        </w:tc>
        <w:tc>
          <w:tcPr>
            <w:tcW w:w="997" w:type="dxa"/>
          </w:tcPr>
          <w:p w14:paraId="7C28061E" w14:textId="77777777" w:rsidR="002624CD" w:rsidRDefault="002624CD" w:rsidP="00BD2BBF">
            <w:pPr>
              <w:pStyle w:val="Table0Normal"/>
              <w:jc w:val="center"/>
            </w:pPr>
            <w:r>
              <w:t>1</w:t>
            </w:r>
          </w:p>
        </w:tc>
        <w:tc>
          <w:tcPr>
            <w:tcW w:w="3627" w:type="dxa"/>
          </w:tcPr>
          <w:p w14:paraId="267FA1A3" w14:textId="77777777" w:rsidR="002624CD" w:rsidRDefault="002624CD" w:rsidP="00BD2BBF">
            <w:pPr>
              <w:pStyle w:val="Table0Normal"/>
            </w:pPr>
            <w:r>
              <w:t>Angabe Entschädigung pro Monat/Woche/Stunde (2. Lehrjahr)</w:t>
            </w:r>
          </w:p>
        </w:tc>
      </w:tr>
      <w:tr w:rsidR="002624CD" w:rsidRPr="00154D67" w14:paraId="52D7BDF7"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13361EC3" w14:textId="77777777" w:rsidR="002624CD" w:rsidRDefault="002624CD" w:rsidP="00BD2BBF">
            <w:pPr>
              <w:pStyle w:val="Table0Normal"/>
            </w:pPr>
            <w:r>
              <w:rPr>
                <w:rFonts w:cs="Arial"/>
                <w:bCs/>
              </w:rPr>
              <w:t>grossSalary3rdYear</w:t>
            </w:r>
          </w:p>
        </w:tc>
        <w:tc>
          <w:tcPr>
            <w:tcW w:w="2127" w:type="dxa"/>
          </w:tcPr>
          <w:p w14:paraId="1E46D1DE" w14:textId="2ABF7D24" w:rsidR="002624CD" w:rsidRDefault="006D6528" w:rsidP="00BD2BBF">
            <w:pPr>
              <w:pStyle w:val="Table0Normal"/>
            </w:pPr>
            <w:proofErr w:type="spellStart"/>
            <w:proofErr w:type="gramStart"/>
            <w:r>
              <w:rPr>
                <w:rFonts w:cs="Arial"/>
              </w:rPr>
              <w:t>xs:decimal</w:t>
            </w:r>
            <w:proofErr w:type="spellEnd"/>
            <w:proofErr w:type="gramEnd"/>
            <w:r>
              <w:rPr>
                <w:rFonts w:cs="Arial"/>
              </w:rPr>
              <w:t xml:space="preserve"> (</w:t>
            </w:r>
            <w:proofErr w:type="spellStart"/>
            <w:r>
              <w:rPr>
                <w:rFonts w:cs="Arial"/>
              </w:rPr>
              <w:t>fractionDigits</w:t>
            </w:r>
            <w:proofErr w:type="spellEnd"/>
            <w:r>
              <w:rPr>
                <w:rFonts w:cs="Arial"/>
              </w:rPr>
              <w:t xml:space="preserve"> = 2)</w:t>
            </w:r>
          </w:p>
        </w:tc>
        <w:tc>
          <w:tcPr>
            <w:tcW w:w="997" w:type="dxa"/>
          </w:tcPr>
          <w:p w14:paraId="1DEDFFE0" w14:textId="265170B2" w:rsidR="002624CD" w:rsidRDefault="00B27DD9" w:rsidP="00BD2BBF">
            <w:pPr>
              <w:pStyle w:val="Table0Normal"/>
              <w:jc w:val="center"/>
            </w:pPr>
            <w:r>
              <w:t>0..</w:t>
            </w:r>
            <w:r w:rsidR="002624CD">
              <w:t>1</w:t>
            </w:r>
          </w:p>
        </w:tc>
        <w:tc>
          <w:tcPr>
            <w:tcW w:w="3627" w:type="dxa"/>
          </w:tcPr>
          <w:p w14:paraId="4E7E0020" w14:textId="789B94A9" w:rsidR="002624CD" w:rsidRDefault="002624CD" w:rsidP="00BD2BBF">
            <w:pPr>
              <w:pStyle w:val="Table0Normal"/>
            </w:pPr>
            <w:r>
              <w:t>Entschädigung 3. Lehrjahr</w:t>
            </w:r>
            <w:r w:rsidR="006D6528">
              <w:t xml:space="preserve"> (Betrag in CHF mit zwei Nachkommastellen)</w:t>
            </w:r>
          </w:p>
        </w:tc>
      </w:tr>
      <w:tr w:rsidR="002624CD" w:rsidRPr="00154D67" w14:paraId="1504FE9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399F8D9D" w14:textId="77777777" w:rsidR="002624CD" w:rsidRPr="00616E0E" w:rsidRDefault="002624CD" w:rsidP="00BD2BBF">
            <w:pPr>
              <w:pStyle w:val="Table0Normal"/>
              <w:rPr>
                <w:rFonts w:cs="Arial"/>
                <w:bCs/>
              </w:rPr>
            </w:pPr>
            <w:r>
              <w:t>perMonthWeekHour</w:t>
            </w:r>
            <w:r>
              <w:rPr>
                <w:rFonts w:cs="Arial"/>
                <w:bCs/>
              </w:rPr>
              <w:t>3rdYear</w:t>
            </w:r>
          </w:p>
        </w:tc>
        <w:tc>
          <w:tcPr>
            <w:tcW w:w="2127" w:type="dxa"/>
          </w:tcPr>
          <w:p w14:paraId="3908948E" w14:textId="77777777" w:rsidR="002624CD" w:rsidRPr="00616E0E" w:rsidRDefault="002624CD" w:rsidP="00BD2BBF">
            <w:pPr>
              <w:pStyle w:val="Table0Normal"/>
              <w:rPr>
                <w:rFonts w:cs="Arial"/>
              </w:rPr>
            </w:pPr>
            <w:proofErr w:type="spellStart"/>
            <w:r>
              <w:t>xs:int</w:t>
            </w:r>
            <w:proofErr w:type="spellEnd"/>
            <w:r>
              <w:t xml:space="preserve"> (1, 2, 3)</w:t>
            </w:r>
          </w:p>
        </w:tc>
        <w:tc>
          <w:tcPr>
            <w:tcW w:w="997" w:type="dxa"/>
          </w:tcPr>
          <w:p w14:paraId="1937E13B" w14:textId="1B29CE3D" w:rsidR="002624CD" w:rsidRPr="00616E0E" w:rsidRDefault="00B27DD9" w:rsidP="00BD2BBF">
            <w:pPr>
              <w:pStyle w:val="Table0Normal"/>
              <w:jc w:val="center"/>
              <w:rPr>
                <w:rFonts w:cs="Arial"/>
              </w:rPr>
            </w:pPr>
            <w:r>
              <w:t>0..</w:t>
            </w:r>
            <w:r w:rsidR="002624CD">
              <w:t>1</w:t>
            </w:r>
          </w:p>
        </w:tc>
        <w:tc>
          <w:tcPr>
            <w:tcW w:w="3627" w:type="dxa"/>
          </w:tcPr>
          <w:p w14:paraId="0FC85F84" w14:textId="77777777" w:rsidR="002624CD" w:rsidRPr="006E44CB" w:rsidRDefault="002624CD" w:rsidP="00BD2BBF">
            <w:pPr>
              <w:pStyle w:val="Table0Normal"/>
              <w:rPr>
                <w:color w:val="000000"/>
                <w:szCs w:val="22"/>
              </w:rPr>
            </w:pPr>
            <w:r>
              <w:t>Angabe Entschädigung pro Monat/Woche/Stunde (3. Lehrjahr)</w:t>
            </w:r>
          </w:p>
        </w:tc>
      </w:tr>
      <w:tr w:rsidR="002624CD" w:rsidRPr="00154D67" w14:paraId="59AB388B"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BA7535F" w14:textId="77777777" w:rsidR="002624CD" w:rsidRPr="00616E0E" w:rsidRDefault="002624CD" w:rsidP="00BD2BBF">
            <w:pPr>
              <w:pStyle w:val="Table0Normal"/>
              <w:rPr>
                <w:rFonts w:cs="Arial"/>
                <w:bCs/>
              </w:rPr>
            </w:pPr>
            <w:r>
              <w:rPr>
                <w:rFonts w:cs="Arial"/>
                <w:bCs/>
              </w:rPr>
              <w:t>grossSalary4thYear</w:t>
            </w:r>
          </w:p>
        </w:tc>
        <w:tc>
          <w:tcPr>
            <w:tcW w:w="2127" w:type="dxa"/>
          </w:tcPr>
          <w:p w14:paraId="5D365B05" w14:textId="5792C075" w:rsidR="002624CD" w:rsidRPr="00616E0E" w:rsidRDefault="006D6528" w:rsidP="00BD2BBF">
            <w:pPr>
              <w:pStyle w:val="Table0Normal"/>
              <w:rPr>
                <w:rFonts w:cs="Arial"/>
              </w:rPr>
            </w:pPr>
            <w:proofErr w:type="spellStart"/>
            <w:proofErr w:type="gramStart"/>
            <w:r>
              <w:rPr>
                <w:rFonts w:cs="Arial"/>
              </w:rPr>
              <w:t>xs:decimal</w:t>
            </w:r>
            <w:proofErr w:type="spellEnd"/>
            <w:proofErr w:type="gramEnd"/>
            <w:r>
              <w:rPr>
                <w:rFonts w:cs="Arial"/>
              </w:rPr>
              <w:t xml:space="preserve"> (</w:t>
            </w:r>
            <w:proofErr w:type="spellStart"/>
            <w:r>
              <w:rPr>
                <w:rFonts w:cs="Arial"/>
              </w:rPr>
              <w:t>fractionDigits</w:t>
            </w:r>
            <w:proofErr w:type="spellEnd"/>
            <w:r>
              <w:rPr>
                <w:rFonts w:cs="Arial"/>
              </w:rPr>
              <w:t xml:space="preserve"> = 2)</w:t>
            </w:r>
          </w:p>
        </w:tc>
        <w:tc>
          <w:tcPr>
            <w:tcW w:w="997" w:type="dxa"/>
          </w:tcPr>
          <w:p w14:paraId="094EC43C" w14:textId="37920DD9" w:rsidR="002624CD" w:rsidRDefault="00B27DD9" w:rsidP="00BD2BBF">
            <w:pPr>
              <w:pStyle w:val="Table0Normal"/>
              <w:jc w:val="center"/>
            </w:pPr>
            <w:r>
              <w:t>0..</w:t>
            </w:r>
            <w:r w:rsidR="002624CD">
              <w:t>1</w:t>
            </w:r>
          </w:p>
        </w:tc>
        <w:tc>
          <w:tcPr>
            <w:tcW w:w="3627" w:type="dxa"/>
          </w:tcPr>
          <w:p w14:paraId="2DCAD71D" w14:textId="21B0870F" w:rsidR="002624CD" w:rsidRDefault="002624CD" w:rsidP="00BD2BBF">
            <w:pPr>
              <w:pStyle w:val="Table0Normal"/>
            </w:pPr>
            <w:r>
              <w:t>Entschädigung 4. Lehrjahr</w:t>
            </w:r>
            <w:r w:rsidR="006D6528">
              <w:t xml:space="preserve"> (Betrag in CHF mit zwei Nachkommastellen)</w:t>
            </w:r>
          </w:p>
        </w:tc>
      </w:tr>
      <w:tr w:rsidR="002624CD" w:rsidRPr="00154D67" w14:paraId="05F86EE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18A51181" w14:textId="77777777" w:rsidR="002624CD" w:rsidRPr="00616E0E" w:rsidRDefault="002624CD" w:rsidP="00BD2BBF">
            <w:pPr>
              <w:pStyle w:val="Table0Normal"/>
              <w:rPr>
                <w:rFonts w:cs="Arial"/>
                <w:bCs/>
              </w:rPr>
            </w:pPr>
            <w:r>
              <w:t>perMonthWeekHour</w:t>
            </w:r>
            <w:r>
              <w:rPr>
                <w:rFonts w:cs="Arial"/>
                <w:bCs/>
              </w:rPr>
              <w:t>4thYear</w:t>
            </w:r>
          </w:p>
        </w:tc>
        <w:tc>
          <w:tcPr>
            <w:tcW w:w="2127" w:type="dxa"/>
          </w:tcPr>
          <w:p w14:paraId="0F9D2FA6" w14:textId="77777777" w:rsidR="002624CD" w:rsidRPr="00616E0E" w:rsidRDefault="002624CD" w:rsidP="00BD2BBF">
            <w:pPr>
              <w:pStyle w:val="Table0Normal"/>
              <w:rPr>
                <w:rFonts w:cs="Arial"/>
              </w:rPr>
            </w:pPr>
            <w:proofErr w:type="spellStart"/>
            <w:r>
              <w:t>xs:int</w:t>
            </w:r>
            <w:proofErr w:type="spellEnd"/>
            <w:r>
              <w:t xml:space="preserve"> (1, 2, 3)</w:t>
            </w:r>
          </w:p>
        </w:tc>
        <w:tc>
          <w:tcPr>
            <w:tcW w:w="997" w:type="dxa"/>
          </w:tcPr>
          <w:p w14:paraId="1C39A61C" w14:textId="7748DDD1" w:rsidR="002624CD" w:rsidRDefault="00B27DD9" w:rsidP="00BD2BBF">
            <w:pPr>
              <w:pStyle w:val="Table0Normal"/>
              <w:jc w:val="center"/>
            </w:pPr>
            <w:r>
              <w:t>0..</w:t>
            </w:r>
            <w:r w:rsidR="002624CD">
              <w:t>1</w:t>
            </w:r>
          </w:p>
        </w:tc>
        <w:tc>
          <w:tcPr>
            <w:tcW w:w="3627" w:type="dxa"/>
          </w:tcPr>
          <w:p w14:paraId="6AA6397D" w14:textId="77777777" w:rsidR="002624CD" w:rsidRDefault="002624CD" w:rsidP="00BD2BBF">
            <w:pPr>
              <w:pStyle w:val="Table0Normal"/>
            </w:pPr>
            <w:r>
              <w:t>Angabe Entschädigung pro Monat/Woche/Stunde (4. Lehrjahr)</w:t>
            </w:r>
          </w:p>
        </w:tc>
      </w:tr>
      <w:tr w:rsidR="002624CD" w:rsidRPr="00154D67" w14:paraId="3D957F81"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6C2EBAF" w14:textId="77777777" w:rsidR="002624CD" w:rsidRPr="00616E0E" w:rsidRDefault="002624CD" w:rsidP="009015EC">
            <w:pPr>
              <w:pStyle w:val="Table0Normal"/>
              <w:keepNext/>
              <w:rPr>
                <w:rFonts w:cs="Arial"/>
                <w:bCs/>
              </w:rPr>
            </w:pPr>
            <w:proofErr w:type="spellStart"/>
            <w:r>
              <w:rPr>
                <w:rFonts w:cs="Arial"/>
                <w:bCs/>
              </w:rPr>
              <w:lastRenderedPageBreak/>
              <w:t>benefits</w:t>
            </w:r>
            <w:proofErr w:type="spellEnd"/>
          </w:p>
        </w:tc>
        <w:tc>
          <w:tcPr>
            <w:tcW w:w="2127" w:type="dxa"/>
          </w:tcPr>
          <w:p w14:paraId="1ED85DA9" w14:textId="536307B9" w:rsidR="002624CD" w:rsidRPr="00616E0E" w:rsidRDefault="006D6528" w:rsidP="009015EC">
            <w:pPr>
              <w:pStyle w:val="Table0Normal"/>
              <w:keepNext/>
              <w:rPr>
                <w:rFonts w:cs="Arial"/>
              </w:rPr>
            </w:pPr>
            <w:proofErr w:type="spellStart"/>
            <w:proofErr w:type="gramStart"/>
            <w:r>
              <w:rPr>
                <w:rFonts w:cs="Arial"/>
              </w:rPr>
              <w:t>xs:decimal</w:t>
            </w:r>
            <w:proofErr w:type="spellEnd"/>
            <w:proofErr w:type="gramEnd"/>
            <w:r>
              <w:rPr>
                <w:rFonts w:cs="Arial"/>
              </w:rPr>
              <w:t xml:space="preserve"> (</w:t>
            </w:r>
            <w:proofErr w:type="spellStart"/>
            <w:r>
              <w:rPr>
                <w:rFonts w:cs="Arial"/>
              </w:rPr>
              <w:t>fractionDigits</w:t>
            </w:r>
            <w:proofErr w:type="spellEnd"/>
            <w:r>
              <w:rPr>
                <w:rFonts w:cs="Arial"/>
              </w:rPr>
              <w:t xml:space="preserve"> = 2)</w:t>
            </w:r>
          </w:p>
        </w:tc>
        <w:tc>
          <w:tcPr>
            <w:tcW w:w="997" w:type="dxa"/>
          </w:tcPr>
          <w:p w14:paraId="6D8DE200" w14:textId="77777777" w:rsidR="002624CD" w:rsidRDefault="002624CD" w:rsidP="009015EC">
            <w:pPr>
              <w:pStyle w:val="Table0Normal"/>
              <w:keepNext/>
              <w:jc w:val="center"/>
            </w:pPr>
            <w:r>
              <w:t>0..1</w:t>
            </w:r>
          </w:p>
        </w:tc>
        <w:tc>
          <w:tcPr>
            <w:tcW w:w="3627" w:type="dxa"/>
          </w:tcPr>
          <w:p w14:paraId="77241062" w14:textId="2B643584" w:rsidR="002624CD" w:rsidRDefault="002624CD" w:rsidP="009015EC">
            <w:pPr>
              <w:pStyle w:val="Table0Normal"/>
              <w:keepNext/>
            </w:pPr>
            <w:r>
              <w:t>Zulagen</w:t>
            </w:r>
            <w:r w:rsidR="006D6528">
              <w:t xml:space="preserve"> (Betrag in CHF mit zwei Nachkommastellen)</w:t>
            </w:r>
          </w:p>
        </w:tc>
      </w:tr>
      <w:tr w:rsidR="002624CD" w:rsidRPr="00154D67" w14:paraId="3BAA5A76"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B49541A" w14:textId="77777777" w:rsidR="002624CD" w:rsidRPr="00616E0E" w:rsidRDefault="002624CD" w:rsidP="009015EC">
            <w:pPr>
              <w:pStyle w:val="Table0Normal"/>
              <w:keepNext/>
              <w:rPr>
                <w:rFonts w:cs="Arial"/>
                <w:bCs/>
              </w:rPr>
            </w:pPr>
            <w:r>
              <w:rPr>
                <w:rFonts w:cs="Arial"/>
                <w:bCs/>
              </w:rPr>
              <w:t>has13thMonth</w:t>
            </w:r>
          </w:p>
        </w:tc>
        <w:tc>
          <w:tcPr>
            <w:tcW w:w="2127" w:type="dxa"/>
          </w:tcPr>
          <w:p w14:paraId="372C33ED" w14:textId="77777777" w:rsidR="002624CD" w:rsidRPr="00616E0E" w:rsidRDefault="002624CD" w:rsidP="009015EC">
            <w:pPr>
              <w:pStyle w:val="Table0Normal"/>
              <w:keepNext/>
              <w:rPr>
                <w:rFonts w:cs="Arial"/>
              </w:rPr>
            </w:pPr>
            <w:proofErr w:type="spellStart"/>
            <w:proofErr w:type="gramStart"/>
            <w:r>
              <w:rPr>
                <w:rFonts w:cs="Arial"/>
              </w:rPr>
              <w:t>xs:boolean</w:t>
            </w:r>
            <w:proofErr w:type="spellEnd"/>
            <w:proofErr w:type="gramEnd"/>
          </w:p>
        </w:tc>
        <w:tc>
          <w:tcPr>
            <w:tcW w:w="997" w:type="dxa"/>
          </w:tcPr>
          <w:p w14:paraId="35D0D3B4" w14:textId="77777777" w:rsidR="002624CD" w:rsidRDefault="002624CD" w:rsidP="009015EC">
            <w:pPr>
              <w:pStyle w:val="Table0Normal"/>
              <w:keepNext/>
              <w:jc w:val="center"/>
            </w:pPr>
            <w:r>
              <w:t>1</w:t>
            </w:r>
          </w:p>
        </w:tc>
        <w:tc>
          <w:tcPr>
            <w:tcW w:w="3627" w:type="dxa"/>
          </w:tcPr>
          <w:p w14:paraId="27567A9B" w14:textId="7E9A052D" w:rsidR="002624CD" w:rsidRDefault="002624CD" w:rsidP="009015EC">
            <w:pPr>
              <w:pStyle w:val="Table0Normal"/>
              <w:keepNext/>
            </w:pPr>
            <w:r>
              <w:t>13. Monatslohn</w:t>
            </w:r>
            <w:r w:rsidR="00AE1A23">
              <w:t xml:space="preserve"> («</w:t>
            </w:r>
            <w:proofErr w:type="spellStart"/>
            <w:r w:rsidR="00AE1A23">
              <w:t>true</w:t>
            </w:r>
            <w:proofErr w:type="spellEnd"/>
            <w:r w:rsidR="00AE1A23">
              <w:t>»</w:t>
            </w:r>
            <w:r w:rsidR="00914BC7">
              <w:t xml:space="preserve"> = </w:t>
            </w:r>
            <w:r w:rsidR="008D3B4B">
              <w:t>ja</w:t>
            </w:r>
            <w:r w:rsidR="00914BC7">
              <w:t>, «</w:t>
            </w:r>
            <w:proofErr w:type="spellStart"/>
            <w:r w:rsidR="00914BC7">
              <w:t>false</w:t>
            </w:r>
            <w:proofErr w:type="spellEnd"/>
            <w:r w:rsidR="00914BC7">
              <w:t>»</w:t>
            </w:r>
            <w:r w:rsidR="008D3B4B">
              <w:t xml:space="preserve"> = nein)</w:t>
            </w:r>
          </w:p>
        </w:tc>
      </w:tr>
    </w:tbl>
    <w:p w14:paraId="297E12BC" w14:textId="2E64F14F" w:rsidR="008916AE" w:rsidRDefault="008916AE" w:rsidP="00001FB5">
      <w:pPr>
        <w:pStyle w:val="Beschriftung"/>
      </w:pPr>
      <w:bookmarkStart w:id="565" w:name="_Toc166050464"/>
      <w:r>
        <w:t xml:space="preserve">Tabelle </w:t>
      </w:r>
      <w:r w:rsidR="005137A2">
        <w:fldChar w:fldCharType="begin"/>
      </w:r>
      <w:r w:rsidR="005137A2">
        <w:instrText xml:space="preserve"> SEQ Tabelle \* ARABIC </w:instrText>
      </w:r>
      <w:r w:rsidR="005137A2">
        <w:fldChar w:fldCharType="separate"/>
      </w:r>
      <w:r w:rsidR="002A052A">
        <w:rPr>
          <w:noProof/>
        </w:rPr>
        <w:t>76</w:t>
      </w:r>
      <w:r w:rsidR="005137A2">
        <w:rPr>
          <w:noProof/>
        </w:rPr>
        <w:fldChar w:fldCharType="end"/>
      </w:r>
      <w:r w:rsidR="007D606C">
        <w:t>: Definition des Datentyps</w:t>
      </w:r>
      <w:r w:rsidR="00AE1A23">
        <w:t xml:space="preserve"> «</w:t>
      </w:r>
      <w:proofErr w:type="spellStart"/>
      <w:r w:rsidR="00AE1A23">
        <w:rPr>
          <w:rFonts w:cs="Arial"/>
        </w:rPr>
        <w:t>salaryType</w:t>
      </w:r>
      <w:proofErr w:type="spellEnd"/>
      <w:r w:rsidR="00AE1A23">
        <w:t>».</w:t>
      </w:r>
      <w:bookmarkEnd w:id="565"/>
    </w:p>
    <w:p w14:paraId="02DE3273" w14:textId="08F4C775" w:rsidR="002624CD" w:rsidRDefault="002624CD" w:rsidP="002624CD">
      <w:pPr>
        <w:pStyle w:val="berschrift2"/>
      </w:pPr>
      <w:bookmarkStart w:id="566" w:name="_Toc166050373"/>
      <w:proofErr w:type="spellStart"/>
      <w:r>
        <w:t>workingHoursType</w:t>
      </w:r>
      <w:proofErr w:type="spellEnd"/>
      <w:r>
        <w:t xml:space="preserve"> (Arbeitszeit)</w:t>
      </w:r>
      <w:bookmarkEnd w:id="566"/>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3B13A0AE"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7CB927D9" w14:textId="4A619ABD" w:rsidR="002624CD" w:rsidRPr="003F35CC" w:rsidRDefault="002624CD" w:rsidP="00BD2BBF">
            <w:pPr>
              <w:pStyle w:val="Table0Normal"/>
              <w:rPr>
                <w:b w:val="0"/>
                <w:bCs w:val="0"/>
              </w:rPr>
            </w:pPr>
            <w:r>
              <w:t>Element</w:t>
            </w:r>
          </w:p>
        </w:tc>
        <w:tc>
          <w:tcPr>
            <w:tcW w:w="2127" w:type="dxa"/>
          </w:tcPr>
          <w:p w14:paraId="753DD27A" w14:textId="691E3BD7" w:rsidR="002624CD" w:rsidRPr="003F35CC" w:rsidRDefault="002624CD" w:rsidP="00BD2BBF">
            <w:pPr>
              <w:pStyle w:val="Table0Normal"/>
              <w:rPr>
                <w:b w:val="0"/>
                <w:bCs w:val="0"/>
              </w:rPr>
            </w:pPr>
            <w:r>
              <w:t>Datentyp</w:t>
            </w:r>
          </w:p>
        </w:tc>
        <w:tc>
          <w:tcPr>
            <w:tcW w:w="997" w:type="dxa"/>
          </w:tcPr>
          <w:p w14:paraId="5FC09598" w14:textId="77777777" w:rsidR="002624CD" w:rsidRPr="003F35CC" w:rsidRDefault="002624CD" w:rsidP="00BD2BBF">
            <w:pPr>
              <w:pStyle w:val="Table0Normal"/>
              <w:rPr>
                <w:b w:val="0"/>
                <w:bCs w:val="0"/>
              </w:rPr>
            </w:pPr>
            <w:r>
              <w:t>Vorkommen</w:t>
            </w:r>
          </w:p>
        </w:tc>
        <w:tc>
          <w:tcPr>
            <w:tcW w:w="3627" w:type="dxa"/>
          </w:tcPr>
          <w:p w14:paraId="49757B9A" w14:textId="0BA5F682" w:rsidR="002624CD" w:rsidRPr="003F35CC" w:rsidRDefault="002624CD" w:rsidP="00BD2BBF">
            <w:pPr>
              <w:pStyle w:val="Table0Normal"/>
              <w:rPr>
                <w:b w:val="0"/>
                <w:bCs w:val="0"/>
              </w:rPr>
            </w:pPr>
            <w:r w:rsidRPr="00C05959">
              <w:t>Beschreibung</w:t>
            </w:r>
          </w:p>
        </w:tc>
      </w:tr>
      <w:tr w:rsidR="002624CD" w:rsidRPr="00154D67" w14:paraId="3251C680"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B0815F7" w14:textId="77777777" w:rsidR="002624CD" w:rsidRPr="00154D67" w:rsidRDefault="002624CD" w:rsidP="00BD2BBF">
            <w:pPr>
              <w:pStyle w:val="Table0Normal"/>
              <w:rPr>
                <w:rFonts w:cs="Arial"/>
                <w:bCs/>
              </w:rPr>
            </w:pPr>
            <w:proofErr w:type="spellStart"/>
            <w:r>
              <w:rPr>
                <w:rFonts w:cs="Arial"/>
                <w:bCs/>
              </w:rPr>
              <w:t>hoursPerWeek</w:t>
            </w:r>
            <w:proofErr w:type="spellEnd"/>
          </w:p>
        </w:tc>
        <w:tc>
          <w:tcPr>
            <w:tcW w:w="2127" w:type="dxa"/>
          </w:tcPr>
          <w:p w14:paraId="003F8E02" w14:textId="7567480A" w:rsidR="002624CD" w:rsidRPr="00154D67" w:rsidRDefault="000950B1" w:rsidP="00BD2BBF">
            <w:pPr>
              <w:pStyle w:val="Table0Normal"/>
              <w:rPr>
                <w:rFonts w:cs="Arial"/>
              </w:rPr>
            </w:pPr>
            <w:proofErr w:type="spellStart"/>
            <w:proofErr w:type="gramStart"/>
            <w:r>
              <w:rPr>
                <w:rFonts w:cs="Arial"/>
              </w:rPr>
              <w:t>xs:decimal</w:t>
            </w:r>
            <w:proofErr w:type="spellEnd"/>
            <w:proofErr w:type="gramEnd"/>
            <w:r>
              <w:rPr>
                <w:rFonts w:cs="Arial"/>
              </w:rPr>
              <w:t xml:space="preserve"> (</w:t>
            </w:r>
            <w:proofErr w:type="spellStart"/>
            <w:r>
              <w:rPr>
                <w:rFonts w:cs="Arial"/>
              </w:rPr>
              <w:t>fractionDigits</w:t>
            </w:r>
            <w:proofErr w:type="spellEnd"/>
            <w:r>
              <w:rPr>
                <w:rFonts w:cs="Arial"/>
              </w:rPr>
              <w:t xml:space="preserve"> = 2)</w:t>
            </w:r>
          </w:p>
        </w:tc>
        <w:tc>
          <w:tcPr>
            <w:tcW w:w="997" w:type="dxa"/>
          </w:tcPr>
          <w:p w14:paraId="21379E26" w14:textId="77777777" w:rsidR="002624CD" w:rsidRPr="00154D67" w:rsidRDefault="002624CD" w:rsidP="00BD2BBF">
            <w:pPr>
              <w:pStyle w:val="Table0Normal"/>
              <w:jc w:val="center"/>
              <w:rPr>
                <w:rFonts w:cs="Arial"/>
              </w:rPr>
            </w:pPr>
            <w:r>
              <w:t>1</w:t>
            </w:r>
          </w:p>
        </w:tc>
        <w:tc>
          <w:tcPr>
            <w:tcW w:w="3627" w:type="dxa"/>
          </w:tcPr>
          <w:p w14:paraId="6DBACCDA" w14:textId="77777777" w:rsidR="002624CD" w:rsidRPr="009073EF" w:rsidRDefault="002624CD" w:rsidP="00BD2BBF">
            <w:pPr>
              <w:pStyle w:val="Table0Normal"/>
              <w:rPr>
                <w:rFonts w:cs="Arial"/>
              </w:rPr>
            </w:pPr>
            <w:r>
              <w:t>Stunden pro Woche</w:t>
            </w:r>
          </w:p>
        </w:tc>
      </w:tr>
      <w:tr w:rsidR="002624CD" w:rsidRPr="00154D67" w14:paraId="10AA2AEE"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0638E75B" w14:textId="261B6E04" w:rsidR="002624CD" w:rsidRDefault="002624CD" w:rsidP="00BD2BBF">
            <w:pPr>
              <w:pStyle w:val="Table0Normal"/>
            </w:pPr>
            <w:proofErr w:type="spellStart"/>
            <w:r>
              <w:t>working</w:t>
            </w:r>
            <w:r w:rsidR="00112E49">
              <w:t>Days</w:t>
            </w:r>
            <w:r>
              <w:t>PerWeek</w:t>
            </w:r>
            <w:proofErr w:type="spellEnd"/>
          </w:p>
        </w:tc>
        <w:tc>
          <w:tcPr>
            <w:tcW w:w="2127" w:type="dxa"/>
          </w:tcPr>
          <w:p w14:paraId="50105324" w14:textId="3AA1E47A" w:rsidR="002624CD" w:rsidRDefault="000950B1" w:rsidP="00BD2BBF">
            <w:pPr>
              <w:pStyle w:val="Table0Normal"/>
            </w:pPr>
            <w:proofErr w:type="spellStart"/>
            <w:proofErr w:type="gramStart"/>
            <w:r>
              <w:rPr>
                <w:rFonts w:cs="Arial"/>
              </w:rPr>
              <w:t>xs:decimal</w:t>
            </w:r>
            <w:proofErr w:type="spellEnd"/>
            <w:proofErr w:type="gramEnd"/>
            <w:r>
              <w:rPr>
                <w:rFonts w:cs="Arial"/>
              </w:rPr>
              <w:t xml:space="preserve"> (</w:t>
            </w:r>
            <w:proofErr w:type="spellStart"/>
            <w:r>
              <w:rPr>
                <w:rFonts w:cs="Arial"/>
              </w:rPr>
              <w:t>fractionDigits</w:t>
            </w:r>
            <w:proofErr w:type="spellEnd"/>
            <w:r>
              <w:rPr>
                <w:rFonts w:cs="Arial"/>
              </w:rPr>
              <w:t xml:space="preserve"> = 2)</w:t>
            </w:r>
          </w:p>
        </w:tc>
        <w:tc>
          <w:tcPr>
            <w:tcW w:w="997" w:type="dxa"/>
          </w:tcPr>
          <w:p w14:paraId="1D52780D" w14:textId="77777777" w:rsidR="002624CD" w:rsidRDefault="002624CD" w:rsidP="00BD2BBF">
            <w:pPr>
              <w:pStyle w:val="Table0Normal"/>
              <w:jc w:val="center"/>
            </w:pPr>
            <w:r>
              <w:t>1</w:t>
            </w:r>
          </w:p>
        </w:tc>
        <w:tc>
          <w:tcPr>
            <w:tcW w:w="3627" w:type="dxa"/>
          </w:tcPr>
          <w:p w14:paraId="7FD45ABE" w14:textId="77777777" w:rsidR="002624CD" w:rsidRDefault="002624CD" w:rsidP="00BD2BBF">
            <w:pPr>
              <w:pStyle w:val="Table0Normal"/>
            </w:pPr>
            <w:r>
              <w:t>Arbeitstage pro Woche</w:t>
            </w:r>
          </w:p>
        </w:tc>
      </w:tr>
      <w:tr w:rsidR="002624CD" w:rsidRPr="00154D67" w14:paraId="1FA5313A"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B3DA255" w14:textId="77777777" w:rsidR="002624CD" w:rsidRDefault="002624CD" w:rsidP="00BD2BBF">
            <w:pPr>
              <w:pStyle w:val="Table0Normal"/>
            </w:pPr>
            <w:proofErr w:type="spellStart"/>
            <w:r>
              <w:t>comment</w:t>
            </w:r>
            <w:proofErr w:type="spellEnd"/>
          </w:p>
        </w:tc>
        <w:tc>
          <w:tcPr>
            <w:tcW w:w="2127" w:type="dxa"/>
          </w:tcPr>
          <w:p w14:paraId="368987B9" w14:textId="611278A8" w:rsidR="002624CD" w:rsidRDefault="00C74EF7" w:rsidP="00BD2BBF">
            <w:pPr>
              <w:pStyle w:val="Table0Normal"/>
            </w:pPr>
            <w:proofErr w:type="spellStart"/>
            <w:r w:rsidRPr="00C74EF7">
              <w:rPr>
                <w:rFonts w:cs="Arial"/>
              </w:rPr>
              <w:t>commentContractFormType</w:t>
            </w:r>
            <w:proofErr w:type="spellEnd"/>
          </w:p>
        </w:tc>
        <w:tc>
          <w:tcPr>
            <w:tcW w:w="997" w:type="dxa"/>
          </w:tcPr>
          <w:p w14:paraId="55288CF6" w14:textId="77777777" w:rsidR="002624CD" w:rsidRDefault="002624CD" w:rsidP="00BD2BBF">
            <w:pPr>
              <w:pStyle w:val="Table0Normal"/>
              <w:jc w:val="center"/>
            </w:pPr>
            <w:r>
              <w:t>0..1</w:t>
            </w:r>
          </w:p>
        </w:tc>
        <w:tc>
          <w:tcPr>
            <w:tcW w:w="3627" w:type="dxa"/>
          </w:tcPr>
          <w:p w14:paraId="0FB4A185" w14:textId="77777777" w:rsidR="002624CD" w:rsidRDefault="002624CD" w:rsidP="00175560">
            <w:pPr>
              <w:pStyle w:val="Table0Normal"/>
              <w:keepNext/>
            </w:pPr>
            <w:r>
              <w:t>Kommentar (besondere Regelung)</w:t>
            </w:r>
          </w:p>
        </w:tc>
      </w:tr>
    </w:tbl>
    <w:p w14:paraId="1F5E439B" w14:textId="0422EC17" w:rsidR="002624CD" w:rsidRPr="004C53AD" w:rsidRDefault="00175560" w:rsidP="00001FB5">
      <w:pPr>
        <w:pStyle w:val="Beschriftung"/>
      </w:pPr>
      <w:bookmarkStart w:id="567" w:name="_Toc166050465"/>
      <w:r>
        <w:t xml:space="preserve">Tabelle </w:t>
      </w:r>
      <w:r w:rsidR="005137A2">
        <w:fldChar w:fldCharType="begin"/>
      </w:r>
      <w:r w:rsidR="005137A2">
        <w:instrText xml:space="preserve"> SEQ Tabelle \* ARABIC </w:instrText>
      </w:r>
      <w:r w:rsidR="005137A2">
        <w:fldChar w:fldCharType="separate"/>
      </w:r>
      <w:r w:rsidR="002A052A">
        <w:rPr>
          <w:noProof/>
        </w:rPr>
        <w:t>77</w:t>
      </w:r>
      <w:r w:rsidR="005137A2">
        <w:rPr>
          <w:noProof/>
        </w:rPr>
        <w:fldChar w:fldCharType="end"/>
      </w:r>
      <w:r w:rsidR="007D606C">
        <w:t>: Definition des Datentyps</w:t>
      </w:r>
      <w:r w:rsidR="006D6528">
        <w:t xml:space="preserve"> «</w:t>
      </w:r>
      <w:proofErr w:type="spellStart"/>
      <w:r w:rsidR="006D6528">
        <w:t>workingHoursType</w:t>
      </w:r>
      <w:proofErr w:type="spellEnd"/>
      <w:r w:rsidR="006D6528">
        <w:t>».</w:t>
      </w:r>
      <w:bookmarkEnd w:id="567"/>
    </w:p>
    <w:p w14:paraId="75DDA2A7" w14:textId="2D1D8275" w:rsidR="002624CD" w:rsidRDefault="002624CD" w:rsidP="002624CD">
      <w:pPr>
        <w:pStyle w:val="berschrift2"/>
      </w:pPr>
      <w:bookmarkStart w:id="568" w:name="_Toc166050374"/>
      <w:proofErr w:type="spellStart"/>
      <w:r>
        <w:t>holidaysType</w:t>
      </w:r>
      <w:proofErr w:type="spellEnd"/>
      <w:r>
        <w:t xml:space="preserve"> (Ferien)</w:t>
      </w:r>
      <w:bookmarkEnd w:id="568"/>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77C59D29"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70A968D" w14:textId="7949D3DA" w:rsidR="002624CD" w:rsidRPr="003F35CC" w:rsidRDefault="002624CD" w:rsidP="00BD2BBF">
            <w:pPr>
              <w:pStyle w:val="Table0Normal"/>
              <w:rPr>
                <w:b w:val="0"/>
                <w:bCs w:val="0"/>
              </w:rPr>
            </w:pPr>
            <w:r>
              <w:t>Element</w:t>
            </w:r>
          </w:p>
        </w:tc>
        <w:tc>
          <w:tcPr>
            <w:tcW w:w="2127" w:type="dxa"/>
          </w:tcPr>
          <w:p w14:paraId="63CB4B94" w14:textId="1239E43E" w:rsidR="002624CD" w:rsidRPr="003F35CC" w:rsidRDefault="002624CD" w:rsidP="00BD2BBF">
            <w:pPr>
              <w:pStyle w:val="Table0Normal"/>
              <w:rPr>
                <w:b w:val="0"/>
                <w:bCs w:val="0"/>
              </w:rPr>
            </w:pPr>
            <w:r>
              <w:t>Datentyp</w:t>
            </w:r>
          </w:p>
        </w:tc>
        <w:tc>
          <w:tcPr>
            <w:tcW w:w="997" w:type="dxa"/>
          </w:tcPr>
          <w:p w14:paraId="091F4FAD" w14:textId="77777777" w:rsidR="002624CD" w:rsidRPr="003F35CC" w:rsidRDefault="002624CD" w:rsidP="00BD2BBF">
            <w:pPr>
              <w:pStyle w:val="Table0Normal"/>
              <w:rPr>
                <w:b w:val="0"/>
                <w:bCs w:val="0"/>
              </w:rPr>
            </w:pPr>
            <w:r>
              <w:t>Vorkommen</w:t>
            </w:r>
          </w:p>
        </w:tc>
        <w:tc>
          <w:tcPr>
            <w:tcW w:w="3627" w:type="dxa"/>
          </w:tcPr>
          <w:p w14:paraId="6A707857" w14:textId="01618BED" w:rsidR="002624CD" w:rsidRPr="003F35CC" w:rsidRDefault="002624CD" w:rsidP="00BD2BBF">
            <w:pPr>
              <w:pStyle w:val="Table0Normal"/>
              <w:rPr>
                <w:b w:val="0"/>
                <w:bCs w:val="0"/>
              </w:rPr>
            </w:pPr>
            <w:r w:rsidRPr="00C05959">
              <w:t>Beschreibung</w:t>
            </w:r>
          </w:p>
        </w:tc>
      </w:tr>
      <w:tr w:rsidR="002624CD" w:rsidRPr="00154D67" w14:paraId="515AFB55"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32B1BE3" w14:textId="77777777" w:rsidR="002624CD" w:rsidRPr="00154D67" w:rsidRDefault="002624CD" w:rsidP="00BD2BBF">
            <w:pPr>
              <w:pStyle w:val="Table0Normal"/>
              <w:rPr>
                <w:rFonts w:cs="Arial"/>
                <w:bCs/>
              </w:rPr>
            </w:pPr>
            <w:r>
              <w:rPr>
                <w:rFonts w:cs="Arial"/>
                <w:bCs/>
              </w:rPr>
              <w:t>holidayEntitlement1stYear</w:t>
            </w:r>
          </w:p>
        </w:tc>
        <w:tc>
          <w:tcPr>
            <w:tcW w:w="2127" w:type="dxa"/>
          </w:tcPr>
          <w:p w14:paraId="57D9C62E" w14:textId="77777777" w:rsidR="002624CD" w:rsidRPr="00154D67" w:rsidRDefault="002624CD" w:rsidP="00BD2BBF">
            <w:pPr>
              <w:pStyle w:val="Table0Normal"/>
              <w:rPr>
                <w:rFonts w:cs="Arial"/>
              </w:rPr>
            </w:pPr>
            <w:proofErr w:type="spellStart"/>
            <w:r>
              <w:rPr>
                <w:rFonts w:cs="Arial"/>
              </w:rPr>
              <w:t>xs:int</w:t>
            </w:r>
            <w:proofErr w:type="spellEnd"/>
          </w:p>
        </w:tc>
        <w:tc>
          <w:tcPr>
            <w:tcW w:w="997" w:type="dxa"/>
          </w:tcPr>
          <w:p w14:paraId="5894B025" w14:textId="77777777" w:rsidR="002624CD" w:rsidRPr="00154D67" w:rsidRDefault="002624CD" w:rsidP="00BD2BBF">
            <w:pPr>
              <w:pStyle w:val="Table0Normal"/>
              <w:jc w:val="center"/>
              <w:rPr>
                <w:rFonts w:cs="Arial"/>
              </w:rPr>
            </w:pPr>
            <w:r>
              <w:t>1</w:t>
            </w:r>
          </w:p>
        </w:tc>
        <w:tc>
          <w:tcPr>
            <w:tcW w:w="3627" w:type="dxa"/>
          </w:tcPr>
          <w:p w14:paraId="5B3668AF" w14:textId="70EE573E" w:rsidR="002624CD" w:rsidRPr="009073EF" w:rsidRDefault="002624CD" w:rsidP="00BD2BBF">
            <w:pPr>
              <w:pStyle w:val="Table0Normal"/>
              <w:rPr>
                <w:rFonts w:cs="Arial"/>
              </w:rPr>
            </w:pPr>
            <w:r>
              <w:t xml:space="preserve">Ferienanspruch </w:t>
            </w:r>
            <w:r w:rsidR="00404319">
              <w:t xml:space="preserve">in Wochen </w:t>
            </w:r>
            <w:r>
              <w:t>pro Bildungsjahr (1. Lehrjahr)</w:t>
            </w:r>
          </w:p>
        </w:tc>
      </w:tr>
      <w:tr w:rsidR="002624CD" w:rsidRPr="00154D67" w14:paraId="6DD24447"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A68CC17" w14:textId="77777777" w:rsidR="002624CD" w:rsidRDefault="002624CD" w:rsidP="00BD2BBF">
            <w:pPr>
              <w:pStyle w:val="Table0Normal"/>
            </w:pPr>
            <w:r>
              <w:rPr>
                <w:rFonts w:cs="Arial"/>
                <w:bCs/>
              </w:rPr>
              <w:t>holidayEntitlement2ndYear</w:t>
            </w:r>
          </w:p>
        </w:tc>
        <w:tc>
          <w:tcPr>
            <w:tcW w:w="2127" w:type="dxa"/>
          </w:tcPr>
          <w:p w14:paraId="116A4A87" w14:textId="77777777" w:rsidR="002624CD" w:rsidRDefault="002624CD" w:rsidP="00BD2BBF">
            <w:pPr>
              <w:pStyle w:val="Table0Normal"/>
            </w:pPr>
            <w:proofErr w:type="spellStart"/>
            <w:r>
              <w:rPr>
                <w:rFonts w:cs="Arial"/>
              </w:rPr>
              <w:t>xs:int</w:t>
            </w:r>
            <w:proofErr w:type="spellEnd"/>
          </w:p>
        </w:tc>
        <w:tc>
          <w:tcPr>
            <w:tcW w:w="997" w:type="dxa"/>
          </w:tcPr>
          <w:p w14:paraId="35B9CB0D" w14:textId="77777777" w:rsidR="002624CD" w:rsidRDefault="002624CD" w:rsidP="00BD2BBF">
            <w:pPr>
              <w:pStyle w:val="Table0Normal"/>
              <w:jc w:val="center"/>
            </w:pPr>
            <w:r>
              <w:t>1</w:t>
            </w:r>
          </w:p>
        </w:tc>
        <w:tc>
          <w:tcPr>
            <w:tcW w:w="3627" w:type="dxa"/>
          </w:tcPr>
          <w:p w14:paraId="33AF796E" w14:textId="3770F5A0" w:rsidR="002624CD" w:rsidRDefault="002624CD" w:rsidP="00BD2BBF">
            <w:pPr>
              <w:pStyle w:val="Table0Normal"/>
            </w:pPr>
            <w:r>
              <w:t>Ferienanspruch</w:t>
            </w:r>
            <w:r w:rsidR="00404319">
              <w:t xml:space="preserve"> in Wochen</w:t>
            </w:r>
            <w:r>
              <w:t xml:space="preserve"> pro Bildungsjahr (2. Lehrjahr)</w:t>
            </w:r>
          </w:p>
        </w:tc>
      </w:tr>
      <w:tr w:rsidR="002624CD" w:rsidRPr="00154D67" w14:paraId="44DB5422"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36925766" w14:textId="77777777" w:rsidR="002624CD" w:rsidRDefault="002624CD" w:rsidP="00BD2BBF">
            <w:pPr>
              <w:pStyle w:val="Table0Normal"/>
            </w:pPr>
            <w:r>
              <w:rPr>
                <w:rFonts w:cs="Arial"/>
                <w:bCs/>
              </w:rPr>
              <w:t>holidayEntitlement3rdYear</w:t>
            </w:r>
          </w:p>
        </w:tc>
        <w:tc>
          <w:tcPr>
            <w:tcW w:w="2127" w:type="dxa"/>
          </w:tcPr>
          <w:p w14:paraId="272FA46C" w14:textId="77777777" w:rsidR="002624CD" w:rsidRDefault="002624CD" w:rsidP="00BD2BBF">
            <w:pPr>
              <w:pStyle w:val="Table0Normal"/>
            </w:pPr>
            <w:proofErr w:type="spellStart"/>
            <w:r>
              <w:rPr>
                <w:rFonts w:cs="Arial"/>
              </w:rPr>
              <w:t>xs:int</w:t>
            </w:r>
            <w:proofErr w:type="spellEnd"/>
          </w:p>
        </w:tc>
        <w:tc>
          <w:tcPr>
            <w:tcW w:w="997" w:type="dxa"/>
          </w:tcPr>
          <w:p w14:paraId="69C377D5" w14:textId="77777777" w:rsidR="002624CD" w:rsidRDefault="002624CD" w:rsidP="00BD2BBF">
            <w:pPr>
              <w:pStyle w:val="Table0Normal"/>
              <w:jc w:val="center"/>
            </w:pPr>
            <w:r>
              <w:t>1</w:t>
            </w:r>
          </w:p>
        </w:tc>
        <w:tc>
          <w:tcPr>
            <w:tcW w:w="3627" w:type="dxa"/>
          </w:tcPr>
          <w:p w14:paraId="0AD913DA" w14:textId="038BCA54" w:rsidR="002624CD" w:rsidRDefault="002624CD" w:rsidP="00BD2BBF">
            <w:pPr>
              <w:pStyle w:val="Table0Normal"/>
            </w:pPr>
            <w:r>
              <w:t xml:space="preserve">Ferienanspruch </w:t>
            </w:r>
            <w:r w:rsidR="00404319">
              <w:t xml:space="preserve">in Wochen </w:t>
            </w:r>
            <w:r>
              <w:t>pro Bildungsjahr (3. Lehrjahr)</w:t>
            </w:r>
          </w:p>
        </w:tc>
      </w:tr>
      <w:tr w:rsidR="002624CD" w:rsidRPr="00154D67" w14:paraId="3F86362F"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2D377033" w14:textId="77777777" w:rsidR="002624CD" w:rsidRDefault="002624CD" w:rsidP="00BD2BBF">
            <w:pPr>
              <w:pStyle w:val="Table0Normal"/>
            </w:pPr>
            <w:r>
              <w:rPr>
                <w:rFonts w:cs="Arial"/>
                <w:bCs/>
              </w:rPr>
              <w:t>holidayEntitlement4thYear</w:t>
            </w:r>
          </w:p>
        </w:tc>
        <w:tc>
          <w:tcPr>
            <w:tcW w:w="2127" w:type="dxa"/>
          </w:tcPr>
          <w:p w14:paraId="42D811D2" w14:textId="77777777" w:rsidR="002624CD" w:rsidRDefault="002624CD" w:rsidP="00BD2BBF">
            <w:pPr>
              <w:pStyle w:val="Table0Normal"/>
              <w:rPr>
                <w:rFonts w:cs="Arial"/>
              </w:rPr>
            </w:pPr>
            <w:proofErr w:type="spellStart"/>
            <w:r>
              <w:rPr>
                <w:rFonts w:cs="Arial"/>
              </w:rPr>
              <w:t>xs:int</w:t>
            </w:r>
            <w:proofErr w:type="spellEnd"/>
          </w:p>
        </w:tc>
        <w:tc>
          <w:tcPr>
            <w:tcW w:w="997" w:type="dxa"/>
          </w:tcPr>
          <w:p w14:paraId="76306F17" w14:textId="77777777" w:rsidR="002624CD" w:rsidRDefault="002624CD" w:rsidP="00BD2BBF">
            <w:pPr>
              <w:pStyle w:val="Table0Normal"/>
              <w:jc w:val="center"/>
            </w:pPr>
            <w:r>
              <w:t>1</w:t>
            </w:r>
          </w:p>
        </w:tc>
        <w:tc>
          <w:tcPr>
            <w:tcW w:w="3627" w:type="dxa"/>
          </w:tcPr>
          <w:p w14:paraId="3B22C256" w14:textId="24DDABC5" w:rsidR="002624CD" w:rsidRDefault="002624CD" w:rsidP="00175560">
            <w:pPr>
              <w:pStyle w:val="Table0Normal"/>
              <w:keepNext/>
            </w:pPr>
            <w:r>
              <w:t xml:space="preserve">Ferienanspruch </w:t>
            </w:r>
            <w:r w:rsidR="00404319">
              <w:t xml:space="preserve">in Wochen </w:t>
            </w:r>
            <w:r>
              <w:t>pro Bildungsjahr (4. Lehrjahr)</w:t>
            </w:r>
          </w:p>
        </w:tc>
      </w:tr>
      <w:tr w:rsidR="00944B31" w:rsidRPr="00154D67" w14:paraId="2EE75C7C"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3BBD69A4" w14:textId="1E9BD627" w:rsidR="00944B31" w:rsidRDefault="006D47FF" w:rsidP="00BD2BBF">
            <w:pPr>
              <w:pStyle w:val="Table0Normal"/>
              <w:rPr>
                <w:rFonts w:cs="Arial"/>
                <w:bCs/>
              </w:rPr>
            </w:pPr>
            <w:proofErr w:type="spellStart"/>
            <w:r>
              <w:rPr>
                <w:rFonts w:cs="Arial"/>
                <w:bCs/>
              </w:rPr>
              <w:t>unitHoliday</w:t>
            </w:r>
            <w:proofErr w:type="spellEnd"/>
          </w:p>
        </w:tc>
        <w:tc>
          <w:tcPr>
            <w:tcW w:w="2127" w:type="dxa"/>
          </w:tcPr>
          <w:p w14:paraId="6C8A8574" w14:textId="438DD8F9" w:rsidR="00944B31" w:rsidRDefault="006D47FF" w:rsidP="00BD2BBF">
            <w:pPr>
              <w:pStyle w:val="Table0Normal"/>
              <w:rPr>
                <w:rFonts w:cs="Arial"/>
              </w:rPr>
            </w:pPr>
            <w:proofErr w:type="spellStart"/>
            <w:r>
              <w:rPr>
                <w:rFonts w:cs="Arial"/>
              </w:rPr>
              <w:t>xs:int</w:t>
            </w:r>
            <w:proofErr w:type="spellEnd"/>
            <w:r>
              <w:rPr>
                <w:rFonts w:cs="Arial"/>
              </w:rPr>
              <w:t xml:space="preserve"> (1, 2)</w:t>
            </w:r>
          </w:p>
        </w:tc>
        <w:tc>
          <w:tcPr>
            <w:tcW w:w="997" w:type="dxa"/>
          </w:tcPr>
          <w:p w14:paraId="192E9AEB" w14:textId="33C99902" w:rsidR="00944B31" w:rsidRDefault="006D47FF" w:rsidP="00BD2BBF">
            <w:pPr>
              <w:pStyle w:val="Table0Normal"/>
              <w:jc w:val="center"/>
            </w:pPr>
            <w:r>
              <w:t>1</w:t>
            </w:r>
          </w:p>
        </w:tc>
        <w:tc>
          <w:tcPr>
            <w:tcW w:w="3627" w:type="dxa"/>
          </w:tcPr>
          <w:p w14:paraId="3F074937" w14:textId="538760C9" w:rsidR="00AA24BD" w:rsidRDefault="00AA24BD" w:rsidP="00175560">
            <w:pPr>
              <w:pStyle w:val="Table0Normal"/>
              <w:keepNext/>
            </w:pPr>
            <w:r>
              <w:t>Einheit</w:t>
            </w:r>
            <w:r w:rsidR="00A710A3">
              <w:t xml:space="preserve"> (Tage/Wochen), in welcher die Feriendauern angegeben sind.</w:t>
            </w:r>
          </w:p>
          <w:p w14:paraId="46BCDA7D" w14:textId="38FC3844" w:rsidR="00944B31" w:rsidRDefault="006D47FF" w:rsidP="00175560">
            <w:pPr>
              <w:pStyle w:val="Table0Normal"/>
              <w:keepNext/>
            </w:pPr>
            <w:r>
              <w:t>1 – Angaben in Tagen</w:t>
            </w:r>
          </w:p>
          <w:p w14:paraId="2BF9F2E1" w14:textId="152DF1A4" w:rsidR="006D47FF" w:rsidRDefault="006D47FF" w:rsidP="00175560">
            <w:pPr>
              <w:pStyle w:val="Table0Normal"/>
              <w:keepNext/>
            </w:pPr>
            <w:r>
              <w:t>2 – Angaben in Wochen</w:t>
            </w:r>
          </w:p>
        </w:tc>
      </w:tr>
    </w:tbl>
    <w:p w14:paraId="2E1F0A35" w14:textId="41133703" w:rsidR="00175560" w:rsidRDefault="00175560" w:rsidP="00001FB5">
      <w:pPr>
        <w:pStyle w:val="Beschriftung"/>
      </w:pPr>
      <w:bookmarkStart w:id="569" w:name="_Toc166050466"/>
      <w:r>
        <w:t xml:space="preserve">Tabelle </w:t>
      </w:r>
      <w:r w:rsidR="005137A2">
        <w:fldChar w:fldCharType="begin"/>
      </w:r>
      <w:r w:rsidR="005137A2">
        <w:instrText xml:space="preserve"> SEQ Tabelle \* ARABIC </w:instrText>
      </w:r>
      <w:r w:rsidR="005137A2">
        <w:fldChar w:fldCharType="separate"/>
      </w:r>
      <w:r w:rsidR="002A052A">
        <w:rPr>
          <w:noProof/>
        </w:rPr>
        <w:t>78</w:t>
      </w:r>
      <w:r w:rsidR="005137A2">
        <w:rPr>
          <w:noProof/>
        </w:rPr>
        <w:fldChar w:fldCharType="end"/>
      </w:r>
      <w:r w:rsidR="007D606C">
        <w:t>: Definition des Datentyps</w:t>
      </w:r>
      <w:r w:rsidR="006D6528">
        <w:t xml:space="preserve"> «</w:t>
      </w:r>
      <w:proofErr w:type="spellStart"/>
      <w:r w:rsidR="006D6528">
        <w:t>holidaysType</w:t>
      </w:r>
      <w:proofErr w:type="spellEnd"/>
      <w:r w:rsidR="006D6528">
        <w:t>».</w:t>
      </w:r>
      <w:bookmarkEnd w:id="569"/>
    </w:p>
    <w:p w14:paraId="10FDFF0E" w14:textId="77777777" w:rsidR="002624CD" w:rsidRDefault="002624CD" w:rsidP="009015EC">
      <w:pPr>
        <w:pStyle w:val="berschrift2"/>
        <w:pageBreakBefore/>
        <w:ind w:left="578" w:hanging="578"/>
      </w:pPr>
      <w:bookmarkStart w:id="570" w:name="_Toc166050375"/>
      <w:proofErr w:type="spellStart"/>
      <w:r>
        <w:rPr>
          <w:rFonts w:cs="Arial"/>
        </w:rPr>
        <w:lastRenderedPageBreak/>
        <w:t>expensesType</w:t>
      </w:r>
      <w:proofErr w:type="spellEnd"/>
      <w:r>
        <w:t xml:space="preserve"> (Beschaffungen)</w:t>
      </w:r>
      <w:bookmarkEnd w:id="570"/>
    </w:p>
    <w:tbl>
      <w:tblPr>
        <w:tblStyle w:val="AWK-Tabelle2mitEinzug"/>
        <w:tblW w:w="0" w:type="auto"/>
        <w:tblLayout w:type="fixed"/>
        <w:tblLook w:val="0420" w:firstRow="1" w:lastRow="0" w:firstColumn="0" w:lastColumn="0" w:noHBand="0" w:noVBand="1"/>
      </w:tblPr>
      <w:tblGrid>
        <w:gridCol w:w="1833"/>
        <w:gridCol w:w="2127"/>
        <w:gridCol w:w="997"/>
        <w:gridCol w:w="3637"/>
      </w:tblGrid>
      <w:tr w:rsidR="002624CD" w:rsidRPr="00C05959" w14:paraId="25FD71D4"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3DCB8C62" w14:textId="5B344E0F" w:rsidR="002624CD" w:rsidRPr="003F35CC" w:rsidRDefault="002624CD" w:rsidP="00BD2BBF">
            <w:pPr>
              <w:pStyle w:val="Table0Normal"/>
              <w:rPr>
                <w:b w:val="0"/>
                <w:bCs w:val="0"/>
              </w:rPr>
            </w:pPr>
            <w:r>
              <w:t>Element</w:t>
            </w:r>
          </w:p>
        </w:tc>
        <w:tc>
          <w:tcPr>
            <w:tcW w:w="2127" w:type="dxa"/>
          </w:tcPr>
          <w:p w14:paraId="4A36EAFF" w14:textId="39AE0BA4" w:rsidR="002624CD" w:rsidRPr="003F35CC" w:rsidRDefault="002624CD" w:rsidP="00BD2BBF">
            <w:pPr>
              <w:pStyle w:val="Table0Normal"/>
              <w:rPr>
                <w:b w:val="0"/>
                <w:bCs w:val="0"/>
              </w:rPr>
            </w:pPr>
            <w:r>
              <w:t>Datentyp</w:t>
            </w:r>
          </w:p>
        </w:tc>
        <w:tc>
          <w:tcPr>
            <w:tcW w:w="997" w:type="dxa"/>
          </w:tcPr>
          <w:p w14:paraId="37E221E9" w14:textId="77777777" w:rsidR="002624CD" w:rsidRPr="003F35CC" w:rsidRDefault="002624CD" w:rsidP="00BD2BBF">
            <w:pPr>
              <w:pStyle w:val="Table0Normal"/>
              <w:rPr>
                <w:b w:val="0"/>
                <w:bCs w:val="0"/>
              </w:rPr>
            </w:pPr>
            <w:r>
              <w:t>Vorkommen</w:t>
            </w:r>
          </w:p>
        </w:tc>
        <w:tc>
          <w:tcPr>
            <w:tcW w:w="3637" w:type="dxa"/>
          </w:tcPr>
          <w:p w14:paraId="05A85625" w14:textId="289ABAAD" w:rsidR="002624CD" w:rsidRPr="003F35CC" w:rsidRDefault="002624CD" w:rsidP="00BD2BBF">
            <w:pPr>
              <w:pStyle w:val="Table0Normal"/>
              <w:rPr>
                <w:b w:val="0"/>
                <w:bCs w:val="0"/>
              </w:rPr>
            </w:pPr>
            <w:r w:rsidRPr="00C05959">
              <w:t>Beschreibung</w:t>
            </w:r>
          </w:p>
        </w:tc>
      </w:tr>
      <w:tr w:rsidR="002624CD" w:rsidRPr="00154D67" w14:paraId="68608068"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0704A830" w14:textId="77777777" w:rsidR="002624CD" w:rsidRPr="00154D67" w:rsidRDefault="002624CD" w:rsidP="00BD2BBF">
            <w:pPr>
              <w:pStyle w:val="Table0Normal"/>
              <w:rPr>
                <w:rFonts w:cs="Arial"/>
                <w:bCs/>
              </w:rPr>
            </w:pPr>
            <w:proofErr w:type="spellStart"/>
            <w:r>
              <w:rPr>
                <w:rFonts w:cs="Arial"/>
                <w:bCs/>
              </w:rPr>
              <w:t>personalToolsWorkClothes</w:t>
            </w:r>
            <w:proofErr w:type="spellEnd"/>
          </w:p>
        </w:tc>
        <w:tc>
          <w:tcPr>
            <w:tcW w:w="2127" w:type="dxa"/>
          </w:tcPr>
          <w:p w14:paraId="58B4E891" w14:textId="082C1DBF" w:rsidR="002624CD" w:rsidRPr="00154D67" w:rsidRDefault="002624CD" w:rsidP="00BD2BBF">
            <w:pPr>
              <w:pStyle w:val="Table0Normal"/>
              <w:rPr>
                <w:rFonts w:cs="Arial"/>
              </w:rPr>
            </w:pPr>
            <w:proofErr w:type="spellStart"/>
            <w:proofErr w:type="gramStart"/>
            <w:r>
              <w:rPr>
                <w:rFonts w:cs="Arial"/>
              </w:rPr>
              <w:t>xs:token</w:t>
            </w:r>
            <w:proofErr w:type="spellEnd"/>
            <w:proofErr w:type="gramEnd"/>
            <w:r w:rsidR="00561AB0">
              <w:rPr>
                <w:rFonts w:cs="Arial"/>
              </w:rPr>
              <w:t xml:space="preserve"> (</w:t>
            </w:r>
            <w:proofErr w:type="spellStart"/>
            <w:r w:rsidR="00561AB0">
              <w:rPr>
                <w:rFonts w:cs="Arial"/>
              </w:rPr>
              <w:t>maxLength</w:t>
            </w:r>
            <w:proofErr w:type="spellEnd"/>
            <w:r w:rsidR="00561AB0">
              <w:rPr>
                <w:rFonts w:cs="Arial"/>
              </w:rPr>
              <w:t xml:space="preserve"> = 300)</w:t>
            </w:r>
          </w:p>
        </w:tc>
        <w:tc>
          <w:tcPr>
            <w:tcW w:w="997" w:type="dxa"/>
          </w:tcPr>
          <w:p w14:paraId="2F4AE62F" w14:textId="77777777" w:rsidR="002624CD" w:rsidRPr="00154D67" w:rsidRDefault="002624CD" w:rsidP="00BD2BBF">
            <w:pPr>
              <w:pStyle w:val="Table0Normal"/>
              <w:jc w:val="center"/>
              <w:rPr>
                <w:rFonts w:cs="Arial"/>
              </w:rPr>
            </w:pPr>
            <w:r>
              <w:t>1</w:t>
            </w:r>
          </w:p>
        </w:tc>
        <w:tc>
          <w:tcPr>
            <w:tcW w:w="3637" w:type="dxa"/>
          </w:tcPr>
          <w:p w14:paraId="676D54F1" w14:textId="77777777" w:rsidR="002624CD" w:rsidRPr="009073EF" w:rsidRDefault="002624CD" w:rsidP="00BD2BBF">
            <w:pPr>
              <w:pStyle w:val="Table0Normal"/>
              <w:rPr>
                <w:rFonts w:cs="Arial"/>
              </w:rPr>
            </w:pPr>
            <w:r w:rsidRPr="00E200E7">
              <w:t>Die lernende Person benötigt die folgenden persönlichen Werkzeuge, Berufskleider usw.</w:t>
            </w:r>
          </w:p>
        </w:tc>
      </w:tr>
      <w:tr w:rsidR="002624CD" w:rsidRPr="00154D67" w14:paraId="0E072352"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92B1455" w14:textId="77777777" w:rsidR="002624CD" w:rsidRDefault="002624CD" w:rsidP="00BD2BBF">
            <w:pPr>
              <w:pStyle w:val="Table0Normal"/>
            </w:pPr>
            <w:proofErr w:type="spellStart"/>
            <w:r>
              <w:t>paidBy</w:t>
            </w:r>
            <w:proofErr w:type="spellEnd"/>
          </w:p>
        </w:tc>
        <w:tc>
          <w:tcPr>
            <w:tcW w:w="2127" w:type="dxa"/>
          </w:tcPr>
          <w:p w14:paraId="64B7F910" w14:textId="77777777" w:rsidR="002624CD" w:rsidRDefault="002624CD" w:rsidP="00BD2BBF">
            <w:pPr>
              <w:pStyle w:val="Table0Normal"/>
            </w:pPr>
            <w:proofErr w:type="spellStart"/>
            <w:r>
              <w:t>xs:int</w:t>
            </w:r>
            <w:proofErr w:type="spellEnd"/>
            <w:r>
              <w:t xml:space="preserve"> (1, 2)</w:t>
            </w:r>
          </w:p>
        </w:tc>
        <w:tc>
          <w:tcPr>
            <w:tcW w:w="997" w:type="dxa"/>
          </w:tcPr>
          <w:p w14:paraId="00DAC225" w14:textId="77777777" w:rsidR="002624CD" w:rsidRDefault="002624CD" w:rsidP="00BD2BBF">
            <w:pPr>
              <w:pStyle w:val="Table0Normal"/>
              <w:jc w:val="center"/>
            </w:pPr>
            <w:r>
              <w:t>1</w:t>
            </w:r>
          </w:p>
        </w:tc>
        <w:tc>
          <w:tcPr>
            <w:tcW w:w="3637" w:type="dxa"/>
          </w:tcPr>
          <w:p w14:paraId="6356A50F" w14:textId="77777777" w:rsidR="002624CD" w:rsidRDefault="002624CD" w:rsidP="00BD2BBF">
            <w:pPr>
              <w:pStyle w:val="Table0Normal"/>
            </w:pPr>
            <w:r>
              <w:t>Übernahme der Beschaffungskosten durch (Auswahl: 1: Lehrbetrieb, 2: Lernende Person (plus GV)</w:t>
            </w:r>
          </w:p>
        </w:tc>
      </w:tr>
      <w:tr w:rsidR="002624CD" w:rsidRPr="00154D67" w14:paraId="3946D5B9"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42E2AAD3" w14:textId="77777777" w:rsidR="002624CD" w:rsidRDefault="002624CD" w:rsidP="00BD2BBF">
            <w:pPr>
              <w:pStyle w:val="Table0Normal"/>
            </w:pPr>
            <w:proofErr w:type="spellStart"/>
            <w:r>
              <w:t>cleaningOfClothes</w:t>
            </w:r>
            <w:proofErr w:type="spellEnd"/>
          </w:p>
        </w:tc>
        <w:tc>
          <w:tcPr>
            <w:tcW w:w="2127" w:type="dxa"/>
          </w:tcPr>
          <w:p w14:paraId="0CC036AC" w14:textId="77777777" w:rsidR="002624CD" w:rsidRDefault="002624CD" w:rsidP="00BD2BBF">
            <w:pPr>
              <w:pStyle w:val="Table0Normal"/>
            </w:pPr>
            <w:proofErr w:type="spellStart"/>
            <w:r>
              <w:t>xs:int</w:t>
            </w:r>
            <w:proofErr w:type="spellEnd"/>
            <w:r>
              <w:t xml:space="preserve"> (1, 2)</w:t>
            </w:r>
          </w:p>
        </w:tc>
        <w:tc>
          <w:tcPr>
            <w:tcW w:w="997" w:type="dxa"/>
          </w:tcPr>
          <w:p w14:paraId="44FE2C0A" w14:textId="77777777" w:rsidR="002624CD" w:rsidRDefault="002624CD" w:rsidP="00BD2BBF">
            <w:pPr>
              <w:pStyle w:val="Table0Normal"/>
              <w:jc w:val="center"/>
            </w:pPr>
            <w:r>
              <w:t>0..1</w:t>
            </w:r>
          </w:p>
        </w:tc>
        <w:tc>
          <w:tcPr>
            <w:tcW w:w="3637" w:type="dxa"/>
          </w:tcPr>
          <w:p w14:paraId="65EC6761" w14:textId="77777777" w:rsidR="002624CD" w:rsidRDefault="002624CD" w:rsidP="00175560">
            <w:pPr>
              <w:pStyle w:val="Table0Normal"/>
              <w:keepNext/>
            </w:pPr>
            <w:r>
              <w:t>Übernahme der Reinigung der Berufskleider durch (Auswahl: 1: Lehrbetrieb, 2: Lernende Person (plus GV)</w:t>
            </w:r>
          </w:p>
        </w:tc>
      </w:tr>
    </w:tbl>
    <w:p w14:paraId="3AF63A2E" w14:textId="35E3C641" w:rsidR="00175560" w:rsidRDefault="00175560" w:rsidP="00001FB5">
      <w:pPr>
        <w:pStyle w:val="Beschriftung"/>
      </w:pPr>
      <w:bookmarkStart w:id="571" w:name="_Toc166050467"/>
      <w:r>
        <w:t xml:space="preserve">Tabelle </w:t>
      </w:r>
      <w:r w:rsidR="005137A2">
        <w:fldChar w:fldCharType="begin"/>
      </w:r>
      <w:r w:rsidR="005137A2">
        <w:instrText xml:space="preserve"> SEQ Tabelle \* ARABIC </w:instrText>
      </w:r>
      <w:r w:rsidR="005137A2">
        <w:fldChar w:fldCharType="separate"/>
      </w:r>
      <w:r w:rsidR="002A052A">
        <w:rPr>
          <w:noProof/>
        </w:rPr>
        <w:t>79</w:t>
      </w:r>
      <w:r w:rsidR="005137A2">
        <w:rPr>
          <w:noProof/>
        </w:rPr>
        <w:fldChar w:fldCharType="end"/>
      </w:r>
      <w:r w:rsidR="007D606C">
        <w:t>: Definition des Datentyps</w:t>
      </w:r>
      <w:r w:rsidR="00561AB0">
        <w:t xml:space="preserve"> «</w:t>
      </w:r>
      <w:proofErr w:type="spellStart"/>
      <w:r w:rsidR="00561AB0">
        <w:rPr>
          <w:rFonts w:cs="Arial"/>
        </w:rPr>
        <w:t>expensesType</w:t>
      </w:r>
      <w:proofErr w:type="spellEnd"/>
      <w:r w:rsidR="00561AB0">
        <w:t>».</w:t>
      </w:r>
      <w:bookmarkEnd w:id="571"/>
    </w:p>
    <w:p w14:paraId="5B963185" w14:textId="29AF7AD5" w:rsidR="002624CD" w:rsidRDefault="002624CD" w:rsidP="002624CD">
      <w:pPr>
        <w:pStyle w:val="berschrift2"/>
      </w:pPr>
      <w:bookmarkStart w:id="572" w:name="_Toc166050376"/>
      <w:proofErr w:type="spellStart"/>
      <w:r>
        <w:rPr>
          <w:rFonts w:cs="Arial"/>
        </w:rPr>
        <w:t>insurancesType</w:t>
      </w:r>
      <w:proofErr w:type="spellEnd"/>
      <w:r>
        <w:t xml:space="preserve"> (Versicherungen)</w:t>
      </w:r>
      <w:bookmarkEnd w:id="572"/>
    </w:p>
    <w:tbl>
      <w:tblPr>
        <w:tblStyle w:val="AWK-Tabelle2mitEinzug"/>
        <w:tblW w:w="0" w:type="auto"/>
        <w:tblLayout w:type="fixed"/>
        <w:tblLook w:val="0420" w:firstRow="1" w:lastRow="0" w:firstColumn="0" w:lastColumn="0" w:noHBand="0" w:noVBand="1"/>
      </w:tblPr>
      <w:tblGrid>
        <w:gridCol w:w="1833"/>
        <w:gridCol w:w="2127"/>
        <w:gridCol w:w="997"/>
        <w:gridCol w:w="3627"/>
      </w:tblGrid>
      <w:tr w:rsidR="002624CD" w:rsidRPr="00C05959" w14:paraId="02E87913"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CFBBA42" w14:textId="1080347F" w:rsidR="002624CD" w:rsidRPr="003F35CC" w:rsidRDefault="002624CD" w:rsidP="00BD2BBF">
            <w:pPr>
              <w:pStyle w:val="Table0Normal"/>
              <w:rPr>
                <w:b w:val="0"/>
                <w:bCs w:val="0"/>
              </w:rPr>
            </w:pPr>
            <w:r>
              <w:t>Element</w:t>
            </w:r>
          </w:p>
        </w:tc>
        <w:tc>
          <w:tcPr>
            <w:tcW w:w="2127" w:type="dxa"/>
          </w:tcPr>
          <w:p w14:paraId="3F9F7730" w14:textId="53EB7B37" w:rsidR="002624CD" w:rsidRPr="003F35CC" w:rsidRDefault="002624CD" w:rsidP="00BD2BBF">
            <w:pPr>
              <w:pStyle w:val="Table0Normal"/>
              <w:rPr>
                <w:b w:val="0"/>
                <w:bCs w:val="0"/>
              </w:rPr>
            </w:pPr>
            <w:r>
              <w:t>Datentyp</w:t>
            </w:r>
          </w:p>
        </w:tc>
        <w:tc>
          <w:tcPr>
            <w:tcW w:w="997" w:type="dxa"/>
          </w:tcPr>
          <w:p w14:paraId="63AC4886" w14:textId="77777777" w:rsidR="002624CD" w:rsidRPr="003F35CC" w:rsidRDefault="002624CD" w:rsidP="00BD2BBF">
            <w:pPr>
              <w:pStyle w:val="Table0Normal"/>
              <w:rPr>
                <w:b w:val="0"/>
                <w:bCs w:val="0"/>
              </w:rPr>
            </w:pPr>
            <w:r>
              <w:t>Vorkommen</w:t>
            </w:r>
          </w:p>
        </w:tc>
        <w:tc>
          <w:tcPr>
            <w:tcW w:w="3627" w:type="dxa"/>
          </w:tcPr>
          <w:p w14:paraId="06338E58" w14:textId="6427D498" w:rsidR="002624CD" w:rsidRPr="003F35CC" w:rsidRDefault="002624CD" w:rsidP="00BD2BBF">
            <w:pPr>
              <w:pStyle w:val="Table0Normal"/>
              <w:rPr>
                <w:b w:val="0"/>
                <w:bCs w:val="0"/>
              </w:rPr>
            </w:pPr>
            <w:r w:rsidRPr="00C05959">
              <w:t>Beschreibung</w:t>
            </w:r>
          </w:p>
        </w:tc>
      </w:tr>
      <w:tr w:rsidR="002624CD" w:rsidRPr="00154D67" w14:paraId="19B78930"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2B797CBC" w14:textId="77777777" w:rsidR="002624CD" w:rsidRPr="00154D67" w:rsidRDefault="002624CD" w:rsidP="00BD2BBF">
            <w:pPr>
              <w:pStyle w:val="Table0Normal"/>
              <w:rPr>
                <w:rFonts w:cs="Arial"/>
                <w:bCs/>
              </w:rPr>
            </w:pPr>
            <w:proofErr w:type="spellStart"/>
            <w:r>
              <w:rPr>
                <w:rFonts w:cs="Arial"/>
                <w:bCs/>
              </w:rPr>
              <w:t>AIpercentageHostCompany</w:t>
            </w:r>
            <w:proofErr w:type="spellEnd"/>
          </w:p>
        </w:tc>
        <w:tc>
          <w:tcPr>
            <w:tcW w:w="2127" w:type="dxa"/>
          </w:tcPr>
          <w:p w14:paraId="6EB2FFEE" w14:textId="08A25E26" w:rsidR="002624CD" w:rsidRPr="00154D67" w:rsidRDefault="006A29A8" w:rsidP="00BD2BBF">
            <w:pPr>
              <w:pStyle w:val="Table0Normal"/>
              <w:rPr>
                <w:rFonts w:cs="Arial"/>
              </w:rPr>
            </w:pPr>
            <w:proofErr w:type="spellStart"/>
            <w:proofErr w:type="gramStart"/>
            <w:r>
              <w:rPr>
                <w:rFonts w:cs="Arial"/>
              </w:rPr>
              <w:t>xs:decimal</w:t>
            </w:r>
            <w:proofErr w:type="spellEnd"/>
            <w:proofErr w:type="gramEnd"/>
            <w:r>
              <w:rPr>
                <w:rFonts w:cs="Arial"/>
              </w:rPr>
              <w:t xml:space="preserve"> (0.00 – 100.00, </w:t>
            </w:r>
            <w:proofErr w:type="spellStart"/>
            <w:r>
              <w:rPr>
                <w:rFonts w:cs="Arial"/>
              </w:rPr>
              <w:t>fractionDigits</w:t>
            </w:r>
            <w:proofErr w:type="spellEnd"/>
            <w:r>
              <w:rPr>
                <w:rFonts w:cs="Arial"/>
              </w:rPr>
              <w:t xml:space="preserve"> = 2)</w:t>
            </w:r>
          </w:p>
        </w:tc>
        <w:tc>
          <w:tcPr>
            <w:tcW w:w="997" w:type="dxa"/>
          </w:tcPr>
          <w:p w14:paraId="641130D0" w14:textId="77777777" w:rsidR="002624CD" w:rsidRPr="00154D67" w:rsidRDefault="002624CD" w:rsidP="00BD2BBF">
            <w:pPr>
              <w:pStyle w:val="Table0Normal"/>
              <w:jc w:val="center"/>
              <w:rPr>
                <w:rFonts w:cs="Arial"/>
              </w:rPr>
            </w:pPr>
            <w:r>
              <w:t>1</w:t>
            </w:r>
          </w:p>
        </w:tc>
        <w:tc>
          <w:tcPr>
            <w:tcW w:w="3627" w:type="dxa"/>
          </w:tcPr>
          <w:p w14:paraId="028A9660" w14:textId="77777777" w:rsidR="002624CD" w:rsidRPr="009073EF" w:rsidRDefault="002624CD" w:rsidP="00BD2BBF">
            <w:pPr>
              <w:pStyle w:val="Table0Normal"/>
              <w:rPr>
                <w:rFonts w:cs="Arial"/>
              </w:rPr>
            </w:pPr>
            <w:r>
              <w:rPr>
                <w:rFonts w:cs="Arial"/>
              </w:rPr>
              <w:t>Prozentuale Prämienübernahme der Nichtberufsunfallversicherung durch Lehrbetrieb</w:t>
            </w:r>
          </w:p>
        </w:tc>
      </w:tr>
      <w:tr w:rsidR="002624CD" w:rsidRPr="00154D67" w14:paraId="7D6DA183"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3116C5A4" w14:textId="77777777" w:rsidR="002624CD" w:rsidRDefault="002624CD" w:rsidP="00BD2BBF">
            <w:pPr>
              <w:pStyle w:val="Table0Normal"/>
            </w:pPr>
            <w:proofErr w:type="spellStart"/>
            <w:r>
              <w:t>AIpercentageLearner</w:t>
            </w:r>
            <w:proofErr w:type="spellEnd"/>
          </w:p>
        </w:tc>
        <w:tc>
          <w:tcPr>
            <w:tcW w:w="2127" w:type="dxa"/>
          </w:tcPr>
          <w:p w14:paraId="51A8EED5" w14:textId="26E4A2FF" w:rsidR="002624CD" w:rsidRDefault="006A29A8" w:rsidP="00BD2BBF">
            <w:pPr>
              <w:pStyle w:val="Table0Normal"/>
            </w:pPr>
            <w:proofErr w:type="spellStart"/>
            <w:proofErr w:type="gramStart"/>
            <w:r>
              <w:rPr>
                <w:rFonts w:cs="Arial"/>
              </w:rPr>
              <w:t>xs:decimal</w:t>
            </w:r>
            <w:proofErr w:type="spellEnd"/>
            <w:proofErr w:type="gramEnd"/>
            <w:r>
              <w:rPr>
                <w:rFonts w:cs="Arial"/>
              </w:rPr>
              <w:t xml:space="preserve"> (0.00 – 100.00, </w:t>
            </w:r>
            <w:proofErr w:type="spellStart"/>
            <w:r>
              <w:rPr>
                <w:rFonts w:cs="Arial"/>
              </w:rPr>
              <w:t>fractionDigits</w:t>
            </w:r>
            <w:proofErr w:type="spellEnd"/>
            <w:r>
              <w:rPr>
                <w:rFonts w:cs="Arial"/>
              </w:rPr>
              <w:t xml:space="preserve"> = 2)</w:t>
            </w:r>
          </w:p>
        </w:tc>
        <w:tc>
          <w:tcPr>
            <w:tcW w:w="997" w:type="dxa"/>
          </w:tcPr>
          <w:p w14:paraId="58DF3B71" w14:textId="77777777" w:rsidR="002624CD" w:rsidRDefault="002624CD" w:rsidP="00BD2BBF">
            <w:pPr>
              <w:pStyle w:val="Table0Normal"/>
              <w:jc w:val="center"/>
            </w:pPr>
            <w:r>
              <w:t>0..1</w:t>
            </w:r>
          </w:p>
        </w:tc>
        <w:tc>
          <w:tcPr>
            <w:tcW w:w="3627" w:type="dxa"/>
          </w:tcPr>
          <w:p w14:paraId="06F844A2" w14:textId="77777777" w:rsidR="002624CD" w:rsidRDefault="002624CD" w:rsidP="00BD2BBF">
            <w:pPr>
              <w:pStyle w:val="Table0Normal"/>
            </w:pPr>
            <w:r>
              <w:rPr>
                <w:rFonts w:cs="Arial"/>
              </w:rPr>
              <w:t>Prozentuale Prämienübernahme der Nichtberufsunfallversicherung durch Lernende Person / GV</w:t>
            </w:r>
          </w:p>
        </w:tc>
      </w:tr>
      <w:tr w:rsidR="002624CD" w:rsidRPr="00154D67" w14:paraId="6E4811DC"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71DA144D" w14:textId="77777777" w:rsidR="002624CD" w:rsidRDefault="002624CD" w:rsidP="00BD2BBF">
            <w:pPr>
              <w:pStyle w:val="Table0Normal"/>
            </w:pPr>
            <w:proofErr w:type="spellStart"/>
            <w:r>
              <w:t>hasLossOfEarningsInsurance</w:t>
            </w:r>
            <w:proofErr w:type="spellEnd"/>
          </w:p>
        </w:tc>
        <w:tc>
          <w:tcPr>
            <w:tcW w:w="2127" w:type="dxa"/>
          </w:tcPr>
          <w:p w14:paraId="5649B599" w14:textId="77777777" w:rsidR="002624CD" w:rsidRDefault="002624CD" w:rsidP="00BD2BBF">
            <w:pPr>
              <w:pStyle w:val="Table0Normal"/>
            </w:pPr>
            <w:proofErr w:type="spellStart"/>
            <w:proofErr w:type="gramStart"/>
            <w:r>
              <w:rPr>
                <w:rFonts w:cs="Arial"/>
              </w:rPr>
              <w:t>xs:boolean</w:t>
            </w:r>
            <w:proofErr w:type="spellEnd"/>
            <w:proofErr w:type="gramEnd"/>
          </w:p>
        </w:tc>
        <w:tc>
          <w:tcPr>
            <w:tcW w:w="997" w:type="dxa"/>
          </w:tcPr>
          <w:p w14:paraId="64C89083" w14:textId="77777777" w:rsidR="002624CD" w:rsidRDefault="002624CD" w:rsidP="00BD2BBF">
            <w:pPr>
              <w:pStyle w:val="Table0Normal"/>
              <w:jc w:val="center"/>
            </w:pPr>
            <w:r>
              <w:t>1</w:t>
            </w:r>
          </w:p>
        </w:tc>
        <w:tc>
          <w:tcPr>
            <w:tcW w:w="3627" w:type="dxa"/>
          </w:tcPr>
          <w:p w14:paraId="7D5CDAF0" w14:textId="3EE0719E" w:rsidR="002624CD" w:rsidRDefault="002624CD" w:rsidP="00BD2BBF">
            <w:pPr>
              <w:pStyle w:val="Table0Normal"/>
            </w:pPr>
            <w:r>
              <w:t>Krankentaggeldversicherung</w:t>
            </w:r>
            <w:r w:rsidR="00336825">
              <w:t xml:space="preserve"> («</w:t>
            </w:r>
            <w:proofErr w:type="spellStart"/>
            <w:r w:rsidR="00336825">
              <w:t>true</w:t>
            </w:r>
            <w:proofErr w:type="spellEnd"/>
            <w:r w:rsidR="00336825">
              <w:t>» = ja, «</w:t>
            </w:r>
            <w:proofErr w:type="spellStart"/>
            <w:r w:rsidR="00336825">
              <w:t>false</w:t>
            </w:r>
            <w:proofErr w:type="spellEnd"/>
            <w:r w:rsidR="00336825">
              <w:t>» = nein)</w:t>
            </w:r>
          </w:p>
        </w:tc>
      </w:tr>
      <w:tr w:rsidR="006A29A8" w:rsidRPr="00154D67" w14:paraId="3706CD88"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5DE21BAF" w14:textId="77777777" w:rsidR="006A29A8" w:rsidRDefault="006A29A8" w:rsidP="006A29A8">
            <w:pPr>
              <w:pStyle w:val="Table0Normal"/>
            </w:pPr>
            <w:proofErr w:type="spellStart"/>
            <w:r>
              <w:t>LEIpercentageHostCompany</w:t>
            </w:r>
            <w:proofErr w:type="spellEnd"/>
          </w:p>
        </w:tc>
        <w:tc>
          <w:tcPr>
            <w:tcW w:w="2127" w:type="dxa"/>
          </w:tcPr>
          <w:p w14:paraId="464CDEAB" w14:textId="08325C7B" w:rsidR="006A29A8" w:rsidRDefault="006A29A8" w:rsidP="006A29A8">
            <w:pPr>
              <w:pStyle w:val="Table0Normal"/>
              <w:rPr>
                <w:rFonts w:cs="Arial"/>
              </w:rPr>
            </w:pPr>
            <w:proofErr w:type="spellStart"/>
            <w:proofErr w:type="gramStart"/>
            <w:r w:rsidRPr="0034703E">
              <w:rPr>
                <w:rFonts w:cs="Arial"/>
              </w:rPr>
              <w:t>xs:decimal</w:t>
            </w:r>
            <w:proofErr w:type="spellEnd"/>
            <w:proofErr w:type="gramEnd"/>
            <w:r w:rsidRPr="0034703E">
              <w:rPr>
                <w:rFonts w:cs="Arial"/>
              </w:rPr>
              <w:t xml:space="preserve"> (0.00 – 100.00, </w:t>
            </w:r>
            <w:proofErr w:type="spellStart"/>
            <w:r w:rsidRPr="0034703E">
              <w:rPr>
                <w:rFonts w:cs="Arial"/>
              </w:rPr>
              <w:t>fractionDigits</w:t>
            </w:r>
            <w:proofErr w:type="spellEnd"/>
            <w:r w:rsidRPr="0034703E">
              <w:rPr>
                <w:rFonts w:cs="Arial"/>
              </w:rPr>
              <w:t xml:space="preserve"> = 2)</w:t>
            </w:r>
          </w:p>
        </w:tc>
        <w:tc>
          <w:tcPr>
            <w:tcW w:w="997" w:type="dxa"/>
          </w:tcPr>
          <w:p w14:paraId="0E0714A6" w14:textId="77777777" w:rsidR="006A29A8" w:rsidRDefault="006A29A8" w:rsidP="006A29A8">
            <w:pPr>
              <w:pStyle w:val="Table0Normal"/>
              <w:jc w:val="center"/>
            </w:pPr>
            <w:r>
              <w:t>0..1</w:t>
            </w:r>
          </w:p>
        </w:tc>
        <w:tc>
          <w:tcPr>
            <w:tcW w:w="3627" w:type="dxa"/>
          </w:tcPr>
          <w:p w14:paraId="40AFE591" w14:textId="437386C0" w:rsidR="006A29A8" w:rsidRDefault="006A29A8" w:rsidP="006A29A8">
            <w:pPr>
              <w:pStyle w:val="Table0Normal"/>
            </w:pPr>
            <w:r>
              <w:rPr>
                <w:rFonts w:cs="Arial"/>
              </w:rPr>
              <w:t xml:space="preserve">Prozentuale Prämienübernahme der </w:t>
            </w:r>
            <w:r>
              <w:t>Krankentaggeldversicherung</w:t>
            </w:r>
            <w:r>
              <w:rPr>
                <w:rFonts w:cs="Arial"/>
              </w:rPr>
              <w:t xml:space="preserve"> durch Lehrbetrieb</w:t>
            </w:r>
          </w:p>
        </w:tc>
      </w:tr>
      <w:tr w:rsidR="006A29A8" w:rsidRPr="00154D67" w14:paraId="4E23B732"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1B07BCCA" w14:textId="77777777" w:rsidR="006A29A8" w:rsidRDefault="006A29A8" w:rsidP="006A29A8">
            <w:pPr>
              <w:pStyle w:val="Table0Normal"/>
            </w:pPr>
            <w:proofErr w:type="spellStart"/>
            <w:r>
              <w:t>LEIpercentageLearner</w:t>
            </w:r>
            <w:proofErr w:type="spellEnd"/>
          </w:p>
        </w:tc>
        <w:tc>
          <w:tcPr>
            <w:tcW w:w="2127" w:type="dxa"/>
          </w:tcPr>
          <w:p w14:paraId="12E257D2" w14:textId="58E12A2A" w:rsidR="006A29A8" w:rsidRDefault="006A29A8" w:rsidP="006A29A8">
            <w:pPr>
              <w:pStyle w:val="Table0Normal"/>
              <w:rPr>
                <w:rFonts w:cs="Arial"/>
              </w:rPr>
            </w:pPr>
            <w:proofErr w:type="spellStart"/>
            <w:proofErr w:type="gramStart"/>
            <w:r w:rsidRPr="0034703E">
              <w:rPr>
                <w:rFonts w:cs="Arial"/>
              </w:rPr>
              <w:t>xs:decimal</w:t>
            </w:r>
            <w:proofErr w:type="spellEnd"/>
            <w:proofErr w:type="gramEnd"/>
            <w:r w:rsidRPr="0034703E">
              <w:rPr>
                <w:rFonts w:cs="Arial"/>
              </w:rPr>
              <w:t xml:space="preserve"> (0.00 – 100.00, </w:t>
            </w:r>
            <w:proofErr w:type="spellStart"/>
            <w:r w:rsidRPr="0034703E">
              <w:rPr>
                <w:rFonts w:cs="Arial"/>
              </w:rPr>
              <w:t>fractionDigits</w:t>
            </w:r>
            <w:proofErr w:type="spellEnd"/>
            <w:r w:rsidRPr="0034703E">
              <w:rPr>
                <w:rFonts w:cs="Arial"/>
              </w:rPr>
              <w:t xml:space="preserve"> = 2)</w:t>
            </w:r>
          </w:p>
        </w:tc>
        <w:tc>
          <w:tcPr>
            <w:tcW w:w="997" w:type="dxa"/>
          </w:tcPr>
          <w:p w14:paraId="104FBCE1" w14:textId="77777777" w:rsidR="006A29A8" w:rsidRDefault="006A29A8" w:rsidP="006A29A8">
            <w:pPr>
              <w:pStyle w:val="Table0Normal"/>
              <w:jc w:val="center"/>
            </w:pPr>
            <w:r>
              <w:t>0..1</w:t>
            </w:r>
          </w:p>
        </w:tc>
        <w:tc>
          <w:tcPr>
            <w:tcW w:w="3627" w:type="dxa"/>
          </w:tcPr>
          <w:p w14:paraId="5E0DAFF2" w14:textId="4205511C" w:rsidR="006A29A8" w:rsidRDefault="006A29A8" w:rsidP="006A29A8">
            <w:pPr>
              <w:pStyle w:val="Table0Normal"/>
              <w:keepNext/>
            </w:pPr>
            <w:r>
              <w:rPr>
                <w:rFonts w:cs="Arial"/>
              </w:rPr>
              <w:t xml:space="preserve">Prozentuale Prämienübernahme der </w:t>
            </w:r>
            <w:r>
              <w:t>Krankentaggeldversicherung</w:t>
            </w:r>
            <w:r>
              <w:rPr>
                <w:rFonts w:cs="Arial"/>
              </w:rPr>
              <w:t xml:space="preserve"> durch Lernende Person / GV</w:t>
            </w:r>
          </w:p>
        </w:tc>
      </w:tr>
    </w:tbl>
    <w:p w14:paraId="0847A1DB" w14:textId="19CD3E35" w:rsidR="00175560" w:rsidRPr="00561AB0" w:rsidRDefault="00175560" w:rsidP="00001FB5">
      <w:pPr>
        <w:pStyle w:val="Beschriftung"/>
        <w:rPr>
          <w:lang w:val="fr-CH"/>
        </w:rPr>
      </w:pPr>
      <w:bookmarkStart w:id="573" w:name="_Toc166050468"/>
      <w:r w:rsidRPr="00561AB0">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80</w:t>
      </w:r>
      <w:r w:rsidR="009B57CD">
        <w:rPr>
          <w:lang w:val="fr-CH"/>
        </w:rPr>
        <w:fldChar w:fldCharType="end"/>
      </w:r>
      <w:r w:rsidR="007D606C" w:rsidRPr="00561AB0">
        <w:rPr>
          <w:lang w:val="fr-CH"/>
        </w:rPr>
        <w:t xml:space="preserve">: </w:t>
      </w:r>
      <w:proofErr w:type="spellStart"/>
      <w:r w:rsidR="007D606C" w:rsidRPr="00561AB0">
        <w:rPr>
          <w:lang w:val="fr-CH"/>
        </w:rPr>
        <w:t>Definition</w:t>
      </w:r>
      <w:proofErr w:type="spellEnd"/>
      <w:r w:rsidR="007D606C" w:rsidRPr="00561AB0">
        <w:rPr>
          <w:lang w:val="fr-CH"/>
        </w:rPr>
        <w:t xml:space="preserve"> des </w:t>
      </w:r>
      <w:proofErr w:type="spellStart"/>
      <w:r w:rsidR="007D606C" w:rsidRPr="00561AB0">
        <w:rPr>
          <w:lang w:val="fr-CH"/>
        </w:rPr>
        <w:t>Datentyps</w:t>
      </w:r>
      <w:proofErr w:type="spellEnd"/>
      <w:proofErr w:type="gramStart"/>
      <w:r w:rsidR="00561AB0" w:rsidRPr="00561AB0">
        <w:rPr>
          <w:lang w:val="fr-CH"/>
        </w:rPr>
        <w:t xml:space="preserve"> «</w:t>
      </w:r>
      <w:proofErr w:type="spellStart"/>
      <w:r w:rsidR="00561AB0" w:rsidRPr="00561AB0">
        <w:rPr>
          <w:rFonts w:cs="Arial"/>
          <w:lang w:val="fr-CH"/>
        </w:rPr>
        <w:t>insurancesType</w:t>
      </w:r>
      <w:proofErr w:type="spellEnd"/>
      <w:proofErr w:type="gramEnd"/>
      <w:r w:rsidR="00561AB0" w:rsidRPr="00561AB0">
        <w:rPr>
          <w:lang w:val="fr-CH"/>
        </w:rPr>
        <w:t>».</w:t>
      </w:r>
      <w:bookmarkEnd w:id="573"/>
    </w:p>
    <w:p w14:paraId="4ADE00B5" w14:textId="65618655" w:rsidR="00C522C0" w:rsidRDefault="00C522C0" w:rsidP="00C522C0">
      <w:pPr>
        <w:pStyle w:val="berschrift2"/>
      </w:pPr>
      <w:bookmarkStart w:id="574" w:name="_Toc166050377"/>
      <w:proofErr w:type="spellStart"/>
      <w:r>
        <w:rPr>
          <w:rFonts w:cs="Arial"/>
        </w:rPr>
        <w:t>signaturesType</w:t>
      </w:r>
      <w:proofErr w:type="spellEnd"/>
      <w:r>
        <w:t xml:space="preserve"> (</w:t>
      </w:r>
      <w:r w:rsidR="003C2253">
        <w:t>Unterschriften</w:t>
      </w:r>
      <w:r>
        <w:t>)</w:t>
      </w:r>
      <w:bookmarkEnd w:id="574"/>
    </w:p>
    <w:tbl>
      <w:tblPr>
        <w:tblStyle w:val="AWK-Tabelle2mitEinzug"/>
        <w:tblW w:w="0" w:type="auto"/>
        <w:tblLayout w:type="fixed"/>
        <w:tblLook w:val="0420" w:firstRow="1" w:lastRow="0" w:firstColumn="0" w:lastColumn="0" w:noHBand="0" w:noVBand="1"/>
      </w:tblPr>
      <w:tblGrid>
        <w:gridCol w:w="1833"/>
        <w:gridCol w:w="2127"/>
        <w:gridCol w:w="997"/>
        <w:gridCol w:w="3627"/>
      </w:tblGrid>
      <w:tr w:rsidR="00C522C0" w:rsidRPr="00C05959" w14:paraId="5945D656"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3" w:type="dxa"/>
          </w:tcPr>
          <w:p w14:paraId="41CDFC24" w14:textId="77777777" w:rsidR="00C522C0" w:rsidRPr="003F35CC" w:rsidRDefault="00C522C0" w:rsidP="004E6F39">
            <w:pPr>
              <w:pStyle w:val="Table0Normal"/>
              <w:rPr>
                <w:b w:val="0"/>
                <w:bCs w:val="0"/>
              </w:rPr>
            </w:pPr>
            <w:r>
              <w:t>Element</w:t>
            </w:r>
          </w:p>
        </w:tc>
        <w:tc>
          <w:tcPr>
            <w:tcW w:w="2127" w:type="dxa"/>
          </w:tcPr>
          <w:p w14:paraId="164EC97F" w14:textId="77777777" w:rsidR="00C522C0" w:rsidRPr="003F35CC" w:rsidRDefault="00C522C0" w:rsidP="004E6F39">
            <w:pPr>
              <w:pStyle w:val="Table0Normal"/>
              <w:rPr>
                <w:b w:val="0"/>
                <w:bCs w:val="0"/>
              </w:rPr>
            </w:pPr>
            <w:r>
              <w:t>Datentyp</w:t>
            </w:r>
          </w:p>
        </w:tc>
        <w:tc>
          <w:tcPr>
            <w:tcW w:w="997" w:type="dxa"/>
          </w:tcPr>
          <w:p w14:paraId="6794CD7F" w14:textId="77777777" w:rsidR="00C522C0" w:rsidRPr="003F35CC" w:rsidRDefault="00C522C0" w:rsidP="004E6F39">
            <w:pPr>
              <w:pStyle w:val="Table0Normal"/>
              <w:rPr>
                <w:b w:val="0"/>
                <w:bCs w:val="0"/>
              </w:rPr>
            </w:pPr>
            <w:r>
              <w:t>Vorkommen</w:t>
            </w:r>
          </w:p>
        </w:tc>
        <w:tc>
          <w:tcPr>
            <w:tcW w:w="3627" w:type="dxa"/>
          </w:tcPr>
          <w:p w14:paraId="529C8276" w14:textId="77777777" w:rsidR="00C522C0" w:rsidRPr="003F35CC" w:rsidRDefault="00C522C0" w:rsidP="004E6F39">
            <w:pPr>
              <w:pStyle w:val="Table0Normal"/>
              <w:rPr>
                <w:b w:val="0"/>
                <w:bCs w:val="0"/>
              </w:rPr>
            </w:pPr>
            <w:r w:rsidRPr="00C05959">
              <w:t>Beschreibung</w:t>
            </w:r>
          </w:p>
        </w:tc>
      </w:tr>
      <w:tr w:rsidR="00C522C0" w:rsidRPr="00154D67" w14:paraId="229C9C23"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73C898A" w14:textId="3147EB93" w:rsidR="00C522C0" w:rsidRPr="00154D67" w:rsidRDefault="00896380" w:rsidP="004E6F39">
            <w:pPr>
              <w:pStyle w:val="Table0Normal"/>
              <w:rPr>
                <w:rFonts w:cs="Arial"/>
                <w:bCs/>
              </w:rPr>
            </w:pPr>
            <w:proofErr w:type="spellStart"/>
            <w:r>
              <w:rPr>
                <w:rFonts w:cs="Arial"/>
                <w:bCs/>
              </w:rPr>
              <w:t>h</w:t>
            </w:r>
            <w:r w:rsidR="00A31C6A">
              <w:rPr>
                <w:rFonts w:cs="Arial"/>
                <w:bCs/>
              </w:rPr>
              <w:t>ostCompanySignature</w:t>
            </w:r>
            <w:r w:rsidR="00FC59B0">
              <w:rPr>
                <w:rFonts w:cs="Arial"/>
                <w:bCs/>
              </w:rPr>
              <w:t>Confirmation</w:t>
            </w:r>
            <w:proofErr w:type="spellEnd"/>
          </w:p>
        </w:tc>
        <w:tc>
          <w:tcPr>
            <w:tcW w:w="2127" w:type="dxa"/>
          </w:tcPr>
          <w:p w14:paraId="18756D58" w14:textId="28D8AFA3" w:rsidR="00C522C0" w:rsidRPr="00154D67" w:rsidRDefault="00FC59B0" w:rsidP="004E6F39">
            <w:pPr>
              <w:pStyle w:val="Table0Normal"/>
              <w:rPr>
                <w:rFonts w:cs="Arial"/>
              </w:rPr>
            </w:pPr>
            <w:proofErr w:type="spellStart"/>
            <w:proofErr w:type="gramStart"/>
            <w:r>
              <w:rPr>
                <w:rFonts w:cs="Arial"/>
              </w:rPr>
              <w:t>xs:boolean</w:t>
            </w:r>
            <w:proofErr w:type="spellEnd"/>
            <w:proofErr w:type="gramEnd"/>
          </w:p>
        </w:tc>
        <w:tc>
          <w:tcPr>
            <w:tcW w:w="997" w:type="dxa"/>
          </w:tcPr>
          <w:p w14:paraId="6BF08642" w14:textId="77777777" w:rsidR="00C522C0" w:rsidRPr="00154D67" w:rsidRDefault="00C522C0" w:rsidP="004E6F39">
            <w:pPr>
              <w:pStyle w:val="Table0Normal"/>
              <w:jc w:val="center"/>
              <w:rPr>
                <w:rFonts w:cs="Arial"/>
              </w:rPr>
            </w:pPr>
            <w:r>
              <w:t>1</w:t>
            </w:r>
          </w:p>
        </w:tc>
        <w:tc>
          <w:tcPr>
            <w:tcW w:w="3627" w:type="dxa"/>
          </w:tcPr>
          <w:p w14:paraId="055B8226" w14:textId="6BC96C69" w:rsidR="00C522C0" w:rsidRPr="009073EF" w:rsidRDefault="005E6E9C" w:rsidP="004E6F39">
            <w:pPr>
              <w:pStyle w:val="Table0Normal"/>
              <w:rPr>
                <w:rFonts w:cs="Arial"/>
              </w:rPr>
            </w:pPr>
            <w:r>
              <w:rPr>
                <w:rFonts w:cs="Arial"/>
              </w:rPr>
              <w:t>Bestätigung der Unterschrift durch den Lehrbetrieb</w:t>
            </w:r>
            <w:r>
              <w:t xml:space="preserve"> («</w:t>
            </w:r>
            <w:proofErr w:type="spellStart"/>
            <w:r>
              <w:t>true</w:t>
            </w:r>
            <w:proofErr w:type="spellEnd"/>
            <w:r>
              <w:t>» = ja, «</w:t>
            </w:r>
            <w:proofErr w:type="spellStart"/>
            <w:r>
              <w:t>false</w:t>
            </w:r>
            <w:proofErr w:type="spellEnd"/>
            <w:r>
              <w:t>» = nein)</w:t>
            </w:r>
          </w:p>
        </w:tc>
      </w:tr>
      <w:tr w:rsidR="004A3566" w:rsidRPr="00154D67" w14:paraId="19F7F045" w14:textId="77777777" w:rsidTr="009015EC">
        <w:trPr>
          <w:cnfStyle w:val="000000010000" w:firstRow="0" w:lastRow="0" w:firstColumn="0" w:lastColumn="0" w:oddVBand="0" w:evenVBand="0" w:oddHBand="0" w:evenHBand="1" w:firstRowFirstColumn="0" w:firstRowLastColumn="0" w:lastRowFirstColumn="0" w:lastRowLastColumn="0"/>
        </w:trPr>
        <w:tc>
          <w:tcPr>
            <w:tcW w:w="1833" w:type="dxa"/>
          </w:tcPr>
          <w:p w14:paraId="653A3A59" w14:textId="2F2543B0" w:rsidR="004A3566" w:rsidRPr="00154D67" w:rsidRDefault="00896380" w:rsidP="004E6F39">
            <w:pPr>
              <w:pStyle w:val="Table0Normal"/>
              <w:rPr>
                <w:rFonts w:cs="Arial"/>
                <w:bCs/>
              </w:rPr>
            </w:pPr>
            <w:proofErr w:type="spellStart"/>
            <w:r>
              <w:rPr>
                <w:rFonts w:cs="Arial"/>
                <w:bCs/>
              </w:rPr>
              <w:t>a</w:t>
            </w:r>
            <w:r w:rsidR="004A3566">
              <w:rPr>
                <w:rFonts w:cs="Arial"/>
                <w:bCs/>
              </w:rPr>
              <w:t>pprenticeSignatureConfirmation</w:t>
            </w:r>
            <w:proofErr w:type="spellEnd"/>
          </w:p>
        </w:tc>
        <w:tc>
          <w:tcPr>
            <w:tcW w:w="2127" w:type="dxa"/>
          </w:tcPr>
          <w:p w14:paraId="05DD5D73" w14:textId="77777777" w:rsidR="004A3566" w:rsidRPr="00154D67" w:rsidRDefault="004A3566" w:rsidP="004E6F39">
            <w:pPr>
              <w:pStyle w:val="Table0Normal"/>
              <w:rPr>
                <w:rFonts w:cs="Arial"/>
              </w:rPr>
            </w:pPr>
            <w:proofErr w:type="spellStart"/>
            <w:proofErr w:type="gramStart"/>
            <w:r>
              <w:rPr>
                <w:rFonts w:cs="Arial"/>
              </w:rPr>
              <w:t>xs:boolean</w:t>
            </w:r>
            <w:proofErr w:type="spellEnd"/>
            <w:proofErr w:type="gramEnd"/>
          </w:p>
        </w:tc>
        <w:tc>
          <w:tcPr>
            <w:tcW w:w="997" w:type="dxa"/>
          </w:tcPr>
          <w:p w14:paraId="1856B496" w14:textId="77777777" w:rsidR="004A3566" w:rsidRPr="00154D67" w:rsidRDefault="004A3566" w:rsidP="004E6F39">
            <w:pPr>
              <w:pStyle w:val="Table0Normal"/>
              <w:jc w:val="center"/>
              <w:rPr>
                <w:rFonts w:cs="Arial"/>
              </w:rPr>
            </w:pPr>
            <w:r>
              <w:t>1</w:t>
            </w:r>
          </w:p>
        </w:tc>
        <w:tc>
          <w:tcPr>
            <w:tcW w:w="3627" w:type="dxa"/>
          </w:tcPr>
          <w:p w14:paraId="515A8D9F" w14:textId="59794726" w:rsidR="004A3566" w:rsidRPr="009073EF" w:rsidRDefault="004A3566" w:rsidP="004E6F39">
            <w:pPr>
              <w:pStyle w:val="Table0Normal"/>
              <w:rPr>
                <w:rFonts w:cs="Arial"/>
              </w:rPr>
            </w:pPr>
            <w:r>
              <w:rPr>
                <w:rFonts w:cs="Arial"/>
              </w:rPr>
              <w:t xml:space="preserve">Bestätigung der Unterschrift durch die lernende Person </w:t>
            </w:r>
            <w:r>
              <w:t>(«</w:t>
            </w:r>
            <w:proofErr w:type="spellStart"/>
            <w:r>
              <w:t>true</w:t>
            </w:r>
            <w:proofErr w:type="spellEnd"/>
            <w:r>
              <w:t>» = ja, «</w:t>
            </w:r>
            <w:proofErr w:type="spellStart"/>
            <w:r>
              <w:t>false</w:t>
            </w:r>
            <w:proofErr w:type="spellEnd"/>
            <w:r>
              <w:t>» = nein)</w:t>
            </w:r>
          </w:p>
        </w:tc>
      </w:tr>
      <w:tr w:rsidR="004A3566" w:rsidRPr="00154D67" w14:paraId="523385B9" w14:textId="77777777" w:rsidTr="009015EC">
        <w:trPr>
          <w:cnfStyle w:val="000000100000" w:firstRow="0" w:lastRow="0" w:firstColumn="0" w:lastColumn="0" w:oddVBand="0" w:evenVBand="0" w:oddHBand="1" w:evenHBand="0" w:firstRowFirstColumn="0" w:firstRowLastColumn="0" w:lastRowFirstColumn="0" w:lastRowLastColumn="0"/>
        </w:trPr>
        <w:tc>
          <w:tcPr>
            <w:tcW w:w="1833" w:type="dxa"/>
          </w:tcPr>
          <w:p w14:paraId="60E7B948" w14:textId="43A2963F" w:rsidR="004A3566" w:rsidRPr="00154D67" w:rsidRDefault="00896380" w:rsidP="004E6F39">
            <w:pPr>
              <w:pStyle w:val="Table0Normal"/>
              <w:rPr>
                <w:rFonts w:cs="Arial"/>
                <w:bCs/>
              </w:rPr>
            </w:pPr>
            <w:proofErr w:type="spellStart"/>
            <w:r>
              <w:rPr>
                <w:rFonts w:cs="Arial"/>
                <w:bCs/>
              </w:rPr>
              <w:t>r</w:t>
            </w:r>
            <w:r w:rsidR="00E465D7">
              <w:rPr>
                <w:rFonts w:cs="Arial"/>
                <w:bCs/>
              </w:rPr>
              <w:t>epresentative</w:t>
            </w:r>
            <w:r w:rsidR="004A3566">
              <w:rPr>
                <w:rFonts w:cs="Arial"/>
                <w:bCs/>
              </w:rPr>
              <w:t>SignatureConfirmation</w:t>
            </w:r>
            <w:proofErr w:type="spellEnd"/>
          </w:p>
        </w:tc>
        <w:tc>
          <w:tcPr>
            <w:tcW w:w="2127" w:type="dxa"/>
          </w:tcPr>
          <w:p w14:paraId="34BBF28C" w14:textId="77777777" w:rsidR="004A3566" w:rsidRPr="00154D67" w:rsidRDefault="004A3566" w:rsidP="004E6F39">
            <w:pPr>
              <w:pStyle w:val="Table0Normal"/>
              <w:rPr>
                <w:rFonts w:cs="Arial"/>
              </w:rPr>
            </w:pPr>
            <w:proofErr w:type="spellStart"/>
            <w:proofErr w:type="gramStart"/>
            <w:r>
              <w:rPr>
                <w:rFonts w:cs="Arial"/>
              </w:rPr>
              <w:t>xs:boolean</w:t>
            </w:r>
            <w:proofErr w:type="spellEnd"/>
            <w:proofErr w:type="gramEnd"/>
          </w:p>
        </w:tc>
        <w:tc>
          <w:tcPr>
            <w:tcW w:w="997" w:type="dxa"/>
          </w:tcPr>
          <w:p w14:paraId="2954B436" w14:textId="77777777" w:rsidR="004A3566" w:rsidRPr="00154D67" w:rsidRDefault="004A3566" w:rsidP="004E6F39">
            <w:pPr>
              <w:pStyle w:val="Table0Normal"/>
              <w:jc w:val="center"/>
              <w:rPr>
                <w:rFonts w:cs="Arial"/>
              </w:rPr>
            </w:pPr>
            <w:r>
              <w:t>1</w:t>
            </w:r>
          </w:p>
        </w:tc>
        <w:tc>
          <w:tcPr>
            <w:tcW w:w="3627" w:type="dxa"/>
          </w:tcPr>
          <w:p w14:paraId="31923CCE" w14:textId="15A7E5DE" w:rsidR="004A3566" w:rsidRPr="009073EF" w:rsidRDefault="004A3566" w:rsidP="004E6F39">
            <w:pPr>
              <w:pStyle w:val="Table0Normal"/>
              <w:rPr>
                <w:rFonts w:cs="Arial"/>
              </w:rPr>
            </w:pPr>
            <w:r>
              <w:rPr>
                <w:rFonts w:cs="Arial"/>
              </w:rPr>
              <w:t xml:space="preserve">Bestätigung der Unterschrift durch </w:t>
            </w:r>
            <w:r w:rsidR="00E465D7">
              <w:rPr>
                <w:rFonts w:cs="Arial"/>
              </w:rPr>
              <w:t>die gesetzlichen Vertreter</w:t>
            </w:r>
            <w:r>
              <w:t xml:space="preserve"> («</w:t>
            </w:r>
            <w:proofErr w:type="spellStart"/>
            <w:r>
              <w:t>true</w:t>
            </w:r>
            <w:proofErr w:type="spellEnd"/>
            <w:r>
              <w:t>» = ja, «</w:t>
            </w:r>
            <w:proofErr w:type="spellStart"/>
            <w:r>
              <w:t>false</w:t>
            </w:r>
            <w:proofErr w:type="spellEnd"/>
            <w:r>
              <w:t>» = nein)</w:t>
            </w:r>
            <w:r w:rsidR="00E465D7">
              <w:t>. Falls diese nicht nötig ist, ist ebenfalls der Wert «</w:t>
            </w:r>
            <w:proofErr w:type="spellStart"/>
            <w:r w:rsidR="00E465D7">
              <w:t>true</w:t>
            </w:r>
            <w:proofErr w:type="spellEnd"/>
            <w:r w:rsidR="00E465D7">
              <w:t>» zu liefern</w:t>
            </w:r>
          </w:p>
        </w:tc>
      </w:tr>
    </w:tbl>
    <w:p w14:paraId="284419F2" w14:textId="04023A8C" w:rsidR="00C522C0" w:rsidRDefault="00C522C0" w:rsidP="00001FB5">
      <w:pPr>
        <w:pStyle w:val="Beschriftung"/>
        <w:rPr>
          <w:lang w:val="fr-CH"/>
        </w:rPr>
      </w:pPr>
      <w:bookmarkStart w:id="575" w:name="_Toc166050469"/>
      <w:r w:rsidRPr="00561AB0">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81</w:t>
      </w:r>
      <w:r w:rsidR="009B57CD">
        <w:rPr>
          <w:lang w:val="fr-CH"/>
        </w:rPr>
        <w:fldChar w:fldCharType="end"/>
      </w:r>
      <w:r w:rsidRPr="00561AB0">
        <w:rPr>
          <w:lang w:val="fr-CH"/>
        </w:rPr>
        <w:t xml:space="preserve">: </w:t>
      </w:r>
      <w:proofErr w:type="spellStart"/>
      <w:r w:rsidRPr="00561AB0">
        <w:rPr>
          <w:lang w:val="fr-CH"/>
        </w:rPr>
        <w:t>Definition</w:t>
      </w:r>
      <w:proofErr w:type="spellEnd"/>
      <w:r w:rsidRPr="00561AB0">
        <w:rPr>
          <w:lang w:val="fr-CH"/>
        </w:rPr>
        <w:t xml:space="preserve"> des </w:t>
      </w:r>
      <w:proofErr w:type="spellStart"/>
      <w:r w:rsidRPr="00561AB0">
        <w:rPr>
          <w:lang w:val="fr-CH"/>
        </w:rPr>
        <w:t>Datentyps</w:t>
      </w:r>
      <w:proofErr w:type="spellEnd"/>
      <w:proofErr w:type="gramStart"/>
      <w:r w:rsidRPr="00561AB0">
        <w:rPr>
          <w:lang w:val="fr-CH"/>
        </w:rPr>
        <w:t xml:space="preserve"> «</w:t>
      </w:r>
      <w:proofErr w:type="spellStart"/>
      <w:r w:rsidR="003C2253">
        <w:rPr>
          <w:rFonts w:cs="Arial"/>
          <w:lang w:val="fr-CH"/>
        </w:rPr>
        <w:t>signatures</w:t>
      </w:r>
      <w:r w:rsidRPr="00561AB0">
        <w:rPr>
          <w:rFonts w:cs="Arial"/>
          <w:lang w:val="fr-CH"/>
        </w:rPr>
        <w:t>Type</w:t>
      </w:r>
      <w:proofErr w:type="spellEnd"/>
      <w:proofErr w:type="gramEnd"/>
      <w:r w:rsidRPr="00561AB0">
        <w:rPr>
          <w:lang w:val="fr-CH"/>
        </w:rPr>
        <w:t>».</w:t>
      </w:r>
      <w:bookmarkEnd w:id="575"/>
    </w:p>
    <w:p w14:paraId="453539DB" w14:textId="09BB58B4" w:rsidR="00F35CB2" w:rsidRPr="007B0FED" w:rsidRDefault="00F35CB2" w:rsidP="00B92F6B">
      <w:pPr>
        <w:pStyle w:val="berschrift1"/>
        <w:rPr>
          <w:lang w:val="fr-CH"/>
        </w:rPr>
      </w:pPr>
      <w:bookmarkStart w:id="576" w:name="_Toc166050378"/>
      <w:proofErr w:type="spellStart"/>
      <w:r>
        <w:rPr>
          <w:lang w:val="fr-CH"/>
        </w:rPr>
        <w:lastRenderedPageBreak/>
        <w:t>Rückmeldung</w:t>
      </w:r>
      <w:proofErr w:type="spellEnd"/>
      <w:r>
        <w:rPr>
          <w:lang w:val="fr-CH"/>
        </w:rPr>
        <w:t xml:space="preserve"> </w:t>
      </w:r>
      <w:proofErr w:type="spellStart"/>
      <w:r>
        <w:rPr>
          <w:lang w:val="fr-CH"/>
        </w:rPr>
        <w:t>Lehrvertragsformular</w:t>
      </w:r>
      <w:bookmarkEnd w:id="576"/>
      <w:proofErr w:type="spellEnd"/>
    </w:p>
    <w:p w14:paraId="32F22D5A" w14:textId="208E52B1" w:rsidR="00F47213" w:rsidRPr="0053286A" w:rsidRDefault="00F47213" w:rsidP="00F47213">
      <w:pPr>
        <w:pStyle w:val="berschrift2"/>
      </w:pPr>
      <w:bookmarkStart w:id="577" w:name="_Toc166050379"/>
      <w:proofErr w:type="spellStart"/>
      <w:r>
        <w:t>contractConfirmationStatusType</w:t>
      </w:r>
      <w:proofErr w:type="spellEnd"/>
      <w:r>
        <w:t xml:space="preserve"> (</w:t>
      </w:r>
      <w:r w:rsidR="00663A64">
        <w:t>Status Lehrvertragsgenehmigung</w:t>
      </w:r>
      <w:r>
        <w:t>)</w:t>
      </w:r>
      <w:bookmarkEnd w:id="577"/>
    </w:p>
    <w:tbl>
      <w:tblPr>
        <w:tblStyle w:val="AWK-Tabelle2mitEinzug"/>
        <w:tblW w:w="0" w:type="auto"/>
        <w:tblLayout w:type="fixed"/>
        <w:tblLook w:val="0420" w:firstRow="1" w:lastRow="0" w:firstColumn="0" w:lastColumn="0" w:noHBand="0" w:noVBand="1"/>
      </w:tblPr>
      <w:tblGrid>
        <w:gridCol w:w="1838"/>
        <w:gridCol w:w="2127"/>
        <w:gridCol w:w="992"/>
        <w:gridCol w:w="3627"/>
      </w:tblGrid>
      <w:tr w:rsidR="00F47213" w:rsidRPr="00C05959" w14:paraId="29BBD3FD" w14:textId="77777777" w:rsidTr="009015EC">
        <w:trPr>
          <w:cnfStyle w:val="100000000000" w:firstRow="1" w:lastRow="0" w:firstColumn="0" w:lastColumn="0" w:oddVBand="0" w:evenVBand="0" w:oddHBand="0" w:evenHBand="0" w:firstRowFirstColumn="0" w:firstRowLastColumn="0" w:lastRowFirstColumn="0" w:lastRowLastColumn="0"/>
          <w:tblHeader/>
        </w:trPr>
        <w:tc>
          <w:tcPr>
            <w:tcW w:w="1838" w:type="dxa"/>
          </w:tcPr>
          <w:p w14:paraId="0FC29D8E" w14:textId="77777777" w:rsidR="00F47213" w:rsidRPr="00CF04C7" w:rsidRDefault="00F47213" w:rsidP="004E6F39">
            <w:pPr>
              <w:pStyle w:val="Table0Normal"/>
              <w:rPr>
                <w:rFonts w:cs="Arial"/>
                <w:b w:val="0"/>
                <w:bCs w:val="0"/>
              </w:rPr>
            </w:pPr>
            <w:r w:rsidRPr="00134176">
              <w:rPr>
                <w:rFonts w:cs="Arial"/>
              </w:rPr>
              <w:t>Element</w:t>
            </w:r>
          </w:p>
        </w:tc>
        <w:tc>
          <w:tcPr>
            <w:tcW w:w="2127" w:type="dxa"/>
          </w:tcPr>
          <w:p w14:paraId="38230B7B" w14:textId="77777777" w:rsidR="00F47213" w:rsidRPr="00CF04C7" w:rsidRDefault="00F47213" w:rsidP="004E6F39">
            <w:pPr>
              <w:pStyle w:val="Table0Normal"/>
              <w:rPr>
                <w:rFonts w:cs="Arial"/>
                <w:b w:val="0"/>
                <w:bCs w:val="0"/>
              </w:rPr>
            </w:pPr>
            <w:r>
              <w:rPr>
                <w:rFonts w:cs="Arial"/>
              </w:rPr>
              <w:t>Datentyp</w:t>
            </w:r>
          </w:p>
        </w:tc>
        <w:tc>
          <w:tcPr>
            <w:tcW w:w="992" w:type="dxa"/>
          </w:tcPr>
          <w:p w14:paraId="337C3EAF" w14:textId="77777777" w:rsidR="00F47213" w:rsidRPr="00134176" w:rsidRDefault="00F47213" w:rsidP="004E6F39">
            <w:pPr>
              <w:pStyle w:val="Table0Normal"/>
            </w:pPr>
            <w:r>
              <w:rPr>
                <w:rFonts w:cs="Arial"/>
              </w:rPr>
              <w:t>Vorkommen</w:t>
            </w:r>
          </w:p>
        </w:tc>
        <w:tc>
          <w:tcPr>
            <w:tcW w:w="3627" w:type="dxa"/>
          </w:tcPr>
          <w:p w14:paraId="407D809D" w14:textId="77777777" w:rsidR="00F47213" w:rsidRPr="00CF04C7" w:rsidRDefault="00F47213" w:rsidP="004E6F39">
            <w:pPr>
              <w:pStyle w:val="Table0Normal"/>
              <w:rPr>
                <w:rFonts w:cs="Arial"/>
                <w:b w:val="0"/>
                <w:bCs w:val="0"/>
              </w:rPr>
            </w:pPr>
            <w:r w:rsidRPr="00154D67">
              <w:rPr>
                <w:rFonts w:cs="Arial"/>
              </w:rPr>
              <w:t>Beschreibung</w:t>
            </w:r>
          </w:p>
        </w:tc>
      </w:tr>
      <w:tr w:rsidR="007E4E9D" w:rsidRPr="00C05959" w14:paraId="0CFAB07A"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25C0594B" w14:textId="20787BA1" w:rsidR="007E4E9D" w:rsidRDefault="007E4E9D" w:rsidP="007E4E9D">
            <w:pPr>
              <w:pStyle w:val="Table0Normal"/>
              <w:rPr>
                <w:bCs/>
              </w:rPr>
            </w:pPr>
            <w:proofErr w:type="spellStart"/>
            <w:r>
              <w:rPr>
                <w:bCs/>
              </w:rPr>
              <w:t>educationRelationId</w:t>
            </w:r>
            <w:proofErr w:type="spellEnd"/>
          </w:p>
        </w:tc>
        <w:tc>
          <w:tcPr>
            <w:tcW w:w="2127" w:type="dxa"/>
          </w:tcPr>
          <w:p w14:paraId="5F2E578E" w14:textId="5DE5FE47" w:rsidR="007E4E9D" w:rsidRPr="00186A8D" w:rsidRDefault="007E4E9D" w:rsidP="007E4E9D">
            <w:pPr>
              <w:pStyle w:val="Table0Normal"/>
            </w:pPr>
            <w:proofErr w:type="spellStart"/>
            <w:r>
              <w:t>educationRelationIdType</w:t>
            </w:r>
            <w:proofErr w:type="spellEnd"/>
          </w:p>
        </w:tc>
        <w:tc>
          <w:tcPr>
            <w:tcW w:w="992" w:type="dxa"/>
          </w:tcPr>
          <w:p w14:paraId="0FE1BD1A" w14:textId="7C27180A" w:rsidR="007E4E9D" w:rsidRPr="00186A8D" w:rsidRDefault="007E4E9D" w:rsidP="007E4E9D">
            <w:pPr>
              <w:pStyle w:val="Table0Normal"/>
              <w:jc w:val="center"/>
            </w:pPr>
            <w:r>
              <w:t>1</w:t>
            </w:r>
          </w:p>
        </w:tc>
        <w:tc>
          <w:tcPr>
            <w:tcW w:w="3627" w:type="dxa"/>
          </w:tcPr>
          <w:p w14:paraId="6220521B" w14:textId="060EFCAD" w:rsidR="007E4E9D" w:rsidRPr="00186A8D" w:rsidRDefault="007E4E9D" w:rsidP="007E4E9D">
            <w:pPr>
              <w:pStyle w:val="Table0Normal"/>
            </w:pPr>
            <w:r>
              <w:t>Identifikator für Bildungsverhältnis gemäss Kapitel </w:t>
            </w:r>
            <w:r>
              <w:fldChar w:fldCharType="begin"/>
            </w:r>
            <w:r>
              <w:instrText xml:space="preserve"> REF _Ref103631215 \r \h </w:instrText>
            </w:r>
            <w:r>
              <w:fldChar w:fldCharType="separate"/>
            </w:r>
            <w:r w:rsidR="002A052A">
              <w:t>2.14</w:t>
            </w:r>
            <w:r>
              <w:fldChar w:fldCharType="end"/>
            </w:r>
            <w:r w:rsidR="007156A7">
              <w:t xml:space="preserve"> («Lehrvertragsnummer»)</w:t>
            </w:r>
          </w:p>
        </w:tc>
      </w:tr>
      <w:tr w:rsidR="0098248E" w:rsidRPr="00C05959" w14:paraId="1FA759A8"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0850E38F" w14:textId="6373E2F6" w:rsidR="0098248E" w:rsidRDefault="0098248E" w:rsidP="0098248E">
            <w:pPr>
              <w:pStyle w:val="Table0Normal"/>
              <w:rPr>
                <w:bCs/>
              </w:rPr>
            </w:pPr>
            <w:proofErr w:type="spellStart"/>
            <w:r>
              <w:t>hostCompanyId</w:t>
            </w:r>
            <w:proofErr w:type="spellEnd"/>
          </w:p>
        </w:tc>
        <w:tc>
          <w:tcPr>
            <w:tcW w:w="2127" w:type="dxa"/>
          </w:tcPr>
          <w:p w14:paraId="22369102" w14:textId="42B8D49F" w:rsidR="0098248E" w:rsidRPr="000D235B" w:rsidRDefault="0098248E" w:rsidP="0098248E">
            <w:pPr>
              <w:pStyle w:val="Table0Normal"/>
              <w:rPr>
                <w:lang w:val="fr-CH"/>
              </w:rPr>
            </w:pPr>
            <w:proofErr w:type="spellStart"/>
            <w:r>
              <w:t>hostCompanyIdType</w:t>
            </w:r>
            <w:proofErr w:type="spellEnd"/>
          </w:p>
        </w:tc>
        <w:tc>
          <w:tcPr>
            <w:tcW w:w="992" w:type="dxa"/>
          </w:tcPr>
          <w:p w14:paraId="2265CC13" w14:textId="6EFD7923" w:rsidR="0098248E" w:rsidRPr="000E4C89" w:rsidRDefault="0098248E" w:rsidP="0098248E">
            <w:pPr>
              <w:pStyle w:val="Table0Normal"/>
              <w:jc w:val="center"/>
            </w:pPr>
            <w:r>
              <w:t>1</w:t>
            </w:r>
          </w:p>
        </w:tc>
        <w:tc>
          <w:tcPr>
            <w:tcW w:w="3627" w:type="dxa"/>
          </w:tcPr>
          <w:p w14:paraId="3652C048" w14:textId="0C2F611E" w:rsidR="0098248E" w:rsidRPr="000E4C89" w:rsidRDefault="0098248E" w:rsidP="0098248E">
            <w:pPr>
              <w:pStyle w:val="Table0Normal"/>
            </w:pPr>
            <w:r w:rsidRPr="00351570">
              <w:rPr>
                <w:rFonts w:eastAsiaTheme="minorHAnsi" w:cstheme="minorBidi"/>
                <w:bCs/>
                <w:szCs w:val="18"/>
              </w:rPr>
              <w:t xml:space="preserve">Identifikator </w:t>
            </w:r>
            <w:r>
              <w:rPr>
                <w:rFonts w:eastAsiaTheme="minorHAnsi" w:cstheme="minorBidi"/>
                <w:bCs/>
                <w:szCs w:val="18"/>
              </w:rPr>
              <w:t xml:space="preserve">für Lehrbetriebe </w:t>
            </w:r>
            <w:r w:rsidRPr="00351570">
              <w:rPr>
                <w:rFonts w:eastAsiaTheme="minorHAnsi" w:cstheme="minorBidi"/>
                <w:bCs/>
                <w:szCs w:val="18"/>
              </w:rPr>
              <w:t>gemäss Kapitel </w:t>
            </w:r>
            <w:r w:rsidRPr="00351570">
              <w:rPr>
                <w:rFonts w:eastAsiaTheme="minorHAnsi" w:cstheme="minorBidi"/>
                <w:bCs/>
                <w:szCs w:val="18"/>
              </w:rPr>
              <w:fldChar w:fldCharType="begin"/>
            </w:r>
            <w:r w:rsidRPr="00351570">
              <w:rPr>
                <w:rFonts w:eastAsiaTheme="minorHAnsi" w:cstheme="minorBidi"/>
                <w:bCs/>
                <w:szCs w:val="18"/>
              </w:rPr>
              <w:instrText xml:space="preserve"> REF _Ref103631215 \r \h  \* MERGEFORMAT </w:instrText>
            </w:r>
            <w:r w:rsidRPr="00351570">
              <w:rPr>
                <w:rFonts w:eastAsiaTheme="minorHAnsi" w:cstheme="minorBidi"/>
                <w:bCs/>
                <w:szCs w:val="18"/>
              </w:rPr>
            </w:r>
            <w:r w:rsidRPr="00351570">
              <w:rPr>
                <w:rFonts w:eastAsiaTheme="minorHAnsi" w:cstheme="minorBidi"/>
                <w:bCs/>
                <w:szCs w:val="18"/>
              </w:rPr>
              <w:fldChar w:fldCharType="separate"/>
            </w:r>
            <w:r w:rsidR="002A052A">
              <w:rPr>
                <w:rFonts w:eastAsiaTheme="minorHAnsi" w:cstheme="minorBidi"/>
                <w:bCs/>
                <w:szCs w:val="18"/>
              </w:rPr>
              <w:t>2.14</w:t>
            </w:r>
            <w:r w:rsidRPr="00351570">
              <w:rPr>
                <w:rFonts w:eastAsiaTheme="minorHAnsi" w:cstheme="minorBidi"/>
                <w:bCs/>
                <w:szCs w:val="18"/>
              </w:rPr>
              <w:fldChar w:fldCharType="end"/>
            </w:r>
          </w:p>
        </w:tc>
      </w:tr>
      <w:tr w:rsidR="00A72DDB" w:rsidRPr="00C05959" w14:paraId="68ED0955"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54231A71" w14:textId="4A764696" w:rsidR="00A72DDB" w:rsidRDefault="00A72DDB" w:rsidP="00A72DDB">
            <w:pPr>
              <w:pStyle w:val="Table0Normal"/>
            </w:pPr>
            <w:proofErr w:type="spellStart"/>
            <w:r>
              <w:rPr>
                <w:bCs/>
                <w:szCs w:val="18"/>
              </w:rPr>
              <w:t>localId</w:t>
            </w:r>
            <w:proofErr w:type="spellEnd"/>
          </w:p>
        </w:tc>
        <w:tc>
          <w:tcPr>
            <w:tcW w:w="2127" w:type="dxa"/>
          </w:tcPr>
          <w:p w14:paraId="61BA37AB" w14:textId="367EB2E6" w:rsidR="00A72DDB" w:rsidRDefault="00A72DDB" w:rsidP="00A72DDB">
            <w:pPr>
              <w:pStyle w:val="Table0Normal"/>
            </w:pPr>
            <w:r w:rsidRPr="0059359B">
              <w:rPr>
                <w:bCs/>
                <w:szCs w:val="18"/>
              </w:rPr>
              <w:t>eCH-</w:t>
            </w:r>
            <w:proofErr w:type="gramStart"/>
            <w:r w:rsidRPr="0059359B">
              <w:rPr>
                <w:bCs/>
                <w:szCs w:val="18"/>
              </w:rPr>
              <w:t>0108:localIdType</w:t>
            </w:r>
            <w:proofErr w:type="gramEnd"/>
          </w:p>
        </w:tc>
        <w:tc>
          <w:tcPr>
            <w:tcW w:w="992" w:type="dxa"/>
          </w:tcPr>
          <w:p w14:paraId="3FF67410" w14:textId="35A1E331" w:rsidR="00A72DDB" w:rsidRDefault="00A72DDB" w:rsidP="00A72DDB">
            <w:pPr>
              <w:pStyle w:val="Table0Normal"/>
              <w:jc w:val="center"/>
            </w:pPr>
            <w:r>
              <w:rPr>
                <w:bCs/>
                <w:szCs w:val="18"/>
              </w:rPr>
              <w:t>0..1</w:t>
            </w:r>
          </w:p>
        </w:tc>
        <w:tc>
          <w:tcPr>
            <w:tcW w:w="3627" w:type="dxa"/>
          </w:tcPr>
          <w:p w14:paraId="6CCF5497" w14:textId="1E95AD23" w:rsidR="00A72DDB" w:rsidRPr="00351570" w:rsidRDefault="00A72DDB" w:rsidP="00A72DDB">
            <w:pPr>
              <w:pStyle w:val="Table0Normal"/>
              <w:rPr>
                <w:rFonts w:eastAsiaTheme="minorHAnsi" w:cstheme="minorBidi"/>
                <w:bCs/>
                <w:szCs w:val="18"/>
              </w:rPr>
            </w:pPr>
            <w:r>
              <w:rPr>
                <w:bCs/>
                <w:szCs w:val="18"/>
              </w:rPr>
              <w:t>BUR-Nummer</w:t>
            </w:r>
          </w:p>
        </w:tc>
      </w:tr>
      <w:tr w:rsidR="00A72DDB" w:rsidRPr="00C05959" w14:paraId="363B24E2"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72275127" w14:textId="6B742FD0" w:rsidR="00A72DDB" w:rsidRDefault="00A72DDB" w:rsidP="00A72DDB">
            <w:pPr>
              <w:pStyle w:val="Table0Normal"/>
              <w:rPr>
                <w:bCs/>
              </w:rPr>
            </w:pPr>
            <w:proofErr w:type="spellStart"/>
            <w:r w:rsidRPr="00CF04C7">
              <w:rPr>
                <w:rFonts w:eastAsiaTheme="minorHAnsi" w:cstheme="minorBidi"/>
                <w:bCs/>
                <w:szCs w:val="18"/>
              </w:rPr>
              <w:t>profession</w:t>
            </w:r>
            <w:proofErr w:type="spellEnd"/>
          </w:p>
        </w:tc>
        <w:tc>
          <w:tcPr>
            <w:tcW w:w="2127" w:type="dxa"/>
          </w:tcPr>
          <w:p w14:paraId="69613E2D" w14:textId="3DB1E077" w:rsidR="00A72DDB" w:rsidRPr="00CF04C7" w:rsidRDefault="00A72DDB" w:rsidP="00A72DDB">
            <w:pPr>
              <w:pStyle w:val="Table0Normal"/>
              <w:rPr>
                <w:lang w:val="en-US"/>
              </w:rPr>
            </w:pPr>
            <w:proofErr w:type="spellStart"/>
            <w:r w:rsidRPr="00CF04C7">
              <w:rPr>
                <w:rFonts w:eastAsiaTheme="minorHAnsi" w:cstheme="minorBidi"/>
                <w:bCs/>
                <w:szCs w:val="18"/>
              </w:rPr>
              <w:t>professionType</w:t>
            </w:r>
            <w:proofErr w:type="spellEnd"/>
          </w:p>
        </w:tc>
        <w:tc>
          <w:tcPr>
            <w:tcW w:w="992" w:type="dxa"/>
          </w:tcPr>
          <w:p w14:paraId="529B2BAC" w14:textId="67548A68" w:rsidR="00A72DDB" w:rsidRDefault="00A72DDB" w:rsidP="00A72DDB">
            <w:pPr>
              <w:pStyle w:val="Table0Normal"/>
              <w:jc w:val="center"/>
            </w:pPr>
            <w:r w:rsidRPr="00CF04C7">
              <w:rPr>
                <w:rFonts w:eastAsiaTheme="minorHAnsi" w:cstheme="minorBidi"/>
                <w:bCs/>
                <w:szCs w:val="18"/>
              </w:rPr>
              <w:t>1</w:t>
            </w:r>
          </w:p>
        </w:tc>
        <w:tc>
          <w:tcPr>
            <w:tcW w:w="3627" w:type="dxa"/>
          </w:tcPr>
          <w:p w14:paraId="25E751D5" w14:textId="34B78DD1" w:rsidR="00A72DDB" w:rsidRDefault="00A72DDB" w:rsidP="00A72DDB">
            <w:pPr>
              <w:pStyle w:val="Table0Normal"/>
              <w:rPr>
                <w:bCs/>
              </w:rPr>
            </w:pPr>
            <w:r w:rsidRPr="00CF04C7">
              <w:rPr>
                <w:rFonts w:eastAsiaTheme="minorHAnsi" w:cstheme="minorBidi"/>
                <w:bCs/>
                <w:szCs w:val="18"/>
              </w:rPr>
              <w:t>Beruf</w:t>
            </w:r>
          </w:p>
        </w:tc>
      </w:tr>
      <w:tr w:rsidR="00A72DDB" w:rsidRPr="00C05959" w14:paraId="0E0018F8"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1602B70A" w14:textId="51EE22A9" w:rsidR="00A72DDB" w:rsidRDefault="00A72DDB" w:rsidP="00A72DDB">
            <w:pPr>
              <w:pStyle w:val="Table0Normal"/>
              <w:rPr>
                <w:bCs/>
              </w:rPr>
            </w:pPr>
            <w:r w:rsidRPr="00973F72">
              <w:rPr>
                <w:bCs/>
                <w:noProof/>
                <w:szCs w:val="18"/>
              </w:rPr>
              <w:t>officialName</w:t>
            </w:r>
          </w:p>
        </w:tc>
        <w:tc>
          <w:tcPr>
            <w:tcW w:w="2127" w:type="dxa"/>
          </w:tcPr>
          <w:p w14:paraId="0134B24F" w14:textId="234D5F20" w:rsidR="00A72DDB" w:rsidRDefault="00A72DDB" w:rsidP="00A72DDB">
            <w:pPr>
              <w:pStyle w:val="Table0Normal"/>
            </w:pPr>
            <w:r w:rsidRPr="00E5106A">
              <w:rPr>
                <w:szCs w:val="18"/>
              </w:rPr>
              <w:t>eCH-</w:t>
            </w:r>
            <w:proofErr w:type="gramStart"/>
            <w:r w:rsidRPr="00E5106A">
              <w:rPr>
                <w:szCs w:val="18"/>
              </w:rPr>
              <w:t>0044:baseNameType</w:t>
            </w:r>
            <w:proofErr w:type="gramEnd"/>
          </w:p>
        </w:tc>
        <w:tc>
          <w:tcPr>
            <w:tcW w:w="992" w:type="dxa"/>
          </w:tcPr>
          <w:p w14:paraId="5DA9329A" w14:textId="46137879" w:rsidR="00A72DDB" w:rsidRDefault="00A72DDB" w:rsidP="00A72DDB">
            <w:pPr>
              <w:pStyle w:val="Table0Normal"/>
              <w:jc w:val="center"/>
            </w:pPr>
            <w:r w:rsidRPr="00FF00FE">
              <w:rPr>
                <w:sz w:val="16"/>
                <w:szCs w:val="16"/>
              </w:rPr>
              <w:t>1</w:t>
            </w:r>
          </w:p>
        </w:tc>
        <w:tc>
          <w:tcPr>
            <w:tcW w:w="3627" w:type="dxa"/>
          </w:tcPr>
          <w:p w14:paraId="3F0716BD" w14:textId="2F2F9E46" w:rsidR="00A72DDB" w:rsidRDefault="00A72DDB" w:rsidP="00A72DDB">
            <w:pPr>
              <w:pStyle w:val="Table0Normal"/>
              <w:rPr>
                <w:highlight w:val="yellow"/>
              </w:rPr>
            </w:pPr>
            <w:r w:rsidRPr="00A90EB1">
              <w:rPr>
                <w:szCs w:val="18"/>
              </w:rPr>
              <w:t>Nachname</w:t>
            </w:r>
            <w:r>
              <w:rPr>
                <w:szCs w:val="18"/>
              </w:rPr>
              <w:t xml:space="preserve"> der lernenden Person</w:t>
            </w:r>
          </w:p>
        </w:tc>
      </w:tr>
      <w:tr w:rsidR="00A72DDB" w:rsidRPr="00C05959" w14:paraId="28402566"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34CAA06F" w14:textId="4D4C37E9" w:rsidR="00A72DDB" w:rsidRPr="00CF04C7" w:rsidRDefault="00A72DDB" w:rsidP="00A72DDB">
            <w:pPr>
              <w:pStyle w:val="Table0Normal"/>
              <w:rPr>
                <w:bCs/>
              </w:rPr>
            </w:pPr>
            <w:r w:rsidRPr="00973F72">
              <w:rPr>
                <w:bCs/>
                <w:noProof/>
                <w:szCs w:val="18"/>
              </w:rPr>
              <w:t>firstName</w:t>
            </w:r>
          </w:p>
        </w:tc>
        <w:tc>
          <w:tcPr>
            <w:tcW w:w="2127" w:type="dxa"/>
          </w:tcPr>
          <w:p w14:paraId="5C79A0F5" w14:textId="22250E71" w:rsidR="00A72DDB" w:rsidRPr="00CF04C7" w:rsidRDefault="00A72DDB" w:rsidP="00A72DDB">
            <w:pPr>
              <w:pStyle w:val="Table0Normal"/>
            </w:pPr>
            <w:r w:rsidRPr="00E5106A">
              <w:rPr>
                <w:szCs w:val="18"/>
              </w:rPr>
              <w:t>eCH-</w:t>
            </w:r>
            <w:proofErr w:type="gramStart"/>
            <w:r w:rsidRPr="00E5106A">
              <w:rPr>
                <w:szCs w:val="18"/>
              </w:rPr>
              <w:t>0044:baseNameType</w:t>
            </w:r>
            <w:proofErr w:type="gramEnd"/>
          </w:p>
        </w:tc>
        <w:tc>
          <w:tcPr>
            <w:tcW w:w="992" w:type="dxa"/>
          </w:tcPr>
          <w:p w14:paraId="4120C0A7" w14:textId="78C354AD" w:rsidR="00A72DDB" w:rsidRPr="00CF04C7" w:rsidRDefault="00A72DDB" w:rsidP="00A72DDB">
            <w:pPr>
              <w:pStyle w:val="Table0Normal"/>
              <w:jc w:val="center"/>
            </w:pPr>
            <w:r w:rsidRPr="00FF00FE">
              <w:rPr>
                <w:sz w:val="16"/>
                <w:szCs w:val="16"/>
              </w:rPr>
              <w:t>1</w:t>
            </w:r>
          </w:p>
        </w:tc>
        <w:tc>
          <w:tcPr>
            <w:tcW w:w="3627" w:type="dxa"/>
          </w:tcPr>
          <w:p w14:paraId="208BA4DB" w14:textId="22F728B7" w:rsidR="00A72DDB" w:rsidRPr="00CF04C7" w:rsidRDefault="00A72DDB" w:rsidP="00A72DDB">
            <w:pPr>
              <w:pStyle w:val="Table0Normal"/>
            </w:pPr>
            <w:r w:rsidRPr="00A90EB1">
              <w:rPr>
                <w:szCs w:val="18"/>
              </w:rPr>
              <w:t>Alle Vornamen</w:t>
            </w:r>
            <w:r>
              <w:rPr>
                <w:szCs w:val="18"/>
              </w:rPr>
              <w:t xml:space="preserve"> der lernenden Person</w:t>
            </w:r>
          </w:p>
        </w:tc>
      </w:tr>
      <w:tr w:rsidR="00A72DDB" w:rsidRPr="00C05959" w14:paraId="2CEB188A"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1550E4DD" w14:textId="652F7E29" w:rsidR="00A72DDB" w:rsidRPr="00973F72" w:rsidRDefault="00CD3D69" w:rsidP="00A72DDB">
            <w:pPr>
              <w:pStyle w:val="Table0Normal"/>
              <w:rPr>
                <w:bCs/>
                <w:noProof/>
                <w:szCs w:val="18"/>
              </w:rPr>
            </w:pPr>
            <w:r>
              <w:rPr>
                <w:bCs/>
                <w:noProof/>
                <w:szCs w:val="18"/>
              </w:rPr>
              <w:t>dateOfBirth</w:t>
            </w:r>
          </w:p>
        </w:tc>
        <w:tc>
          <w:tcPr>
            <w:tcW w:w="2127" w:type="dxa"/>
          </w:tcPr>
          <w:p w14:paraId="5B68AEAD" w14:textId="045BC3A7" w:rsidR="00A72DDB" w:rsidRPr="00E5106A" w:rsidRDefault="00D6536F" w:rsidP="00A72DDB">
            <w:pPr>
              <w:pStyle w:val="Table0Normal"/>
              <w:rPr>
                <w:szCs w:val="18"/>
              </w:rPr>
            </w:pPr>
            <w:proofErr w:type="spellStart"/>
            <w:proofErr w:type="gramStart"/>
            <w:r>
              <w:rPr>
                <w:szCs w:val="18"/>
              </w:rPr>
              <w:t>xs:date</w:t>
            </w:r>
            <w:proofErr w:type="spellEnd"/>
            <w:proofErr w:type="gramEnd"/>
          </w:p>
        </w:tc>
        <w:tc>
          <w:tcPr>
            <w:tcW w:w="992" w:type="dxa"/>
          </w:tcPr>
          <w:p w14:paraId="5A020C1F" w14:textId="41078487" w:rsidR="00A72DDB" w:rsidRPr="00FF00FE" w:rsidRDefault="00CD3D69" w:rsidP="00A72DDB">
            <w:pPr>
              <w:pStyle w:val="Table0Normal"/>
              <w:jc w:val="center"/>
              <w:rPr>
                <w:sz w:val="16"/>
                <w:szCs w:val="16"/>
              </w:rPr>
            </w:pPr>
            <w:r>
              <w:rPr>
                <w:sz w:val="16"/>
                <w:szCs w:val="16"/>
              </w:rPr>
              <w:t>1</w:t>
            </w:r>
          </w:p>
        </w:tc>
        <w:tc>
          <w:tcPr>
            <w:tcW w:w="3627" w:type="dxa"/>
          </w:tcPr>
          <w:p w14:paraId="1B97E2F9" w14:textId="13E902DE" w:rsidR="00A72DDB" w:rsidRPr="00A90EB1" w:rsidRDefault="00CD3D69" w:rsidP="00A72DDB">
            <w:pPr>
              <w:pStyle w:val="Table0Normal"/>
              <w:rPr>
                <w:szCs w:val="18"/>
              </w:rPr>
            </w:pPr>
            <w:r>
              <w:rPr>
                <w:szCs w:val="18"/>
              </w:rPr>
              <w:t>Geburtsdatum der lernenden Person</w:t>
            </w:r>
          </w:p>
        </w:tc>
      </w:tr>
      <w:tr w:rsidR="00A72DDB" w:rsidRPr="00C05959" w14:paraId="679548C8" w14:textId="77777777" w:rsidTr="009015EC">
        <w:trPr>
          <w:cnfStyle w:val="000000010000" w:firstRow="0" w:lastRow="0" w:firstColumn="0" w:lastColumn="0" w:oddVBand="0" w:evenVBand="0" w:oddHBand="0" w:evenHBand="1" w:firstRowFirstColumn="0" w:firstRowLastColumn="0" w:lastRowFirstColumn="0" w:lastRowLastColumn="0"/>
        </w:trPr>
        <w:tc>
          <w:tcPr>
            <w:tcW w:w="1838" w:type="dxa"/>
          </w:tcPr>
          <w:p w14:paraId="347FC434" w14:textId="36541C76" w:rsidR="00A72DDB" w:rsidRPr="00973F72" w:rsidRDefault="00A72DDB" w:rsidP="00A72DDB">
            <w:pPr>
              <w:pStyle w:val="Table0Normal"/>
              <w:rPr>
                <w:bCs/>
                <w:noProof/>
                <w:szCs w:val="18"/>
              </w:rPr>
            </w:pPr>
            <w:r>
              <w:rPr>
                <w:bCs/>
                <w:noProof/>
                <w:szCs w:val="18"/>
              </w:rPr>
              <w:t>confirmationStatus</w:t>
            </w:r>
          </w:p>
        </w:tc>
        <w:tc>
          <w:tcPr>
            <w:tcW w:w="2127" w:type="dxa"/>
          </w:tcPr>
          <w:p w14:paraId="2496DC41" w14:textId="1DF4437B" w:rsidR="00A72DDB" w:rsidRPr="00E5106A" w:rsidRDefault="00A72DDB" w:rsidP="00A72DDB">
            <w:pPr>
              <w:pStyle w:val="Table0Normal"/>
              <w:rPr>
                <w:szCs w:val="18"/>
              </w:rPr>
            </w:pPr>
            <w:proofErr w:type="spellStart"/>
            <w:proofErr w:type="gramStart"/>
            <w:r>
              <w:rPr>
                <w:rFonts w:cs="Arial"/>
              </w:rPr>
              <w:t>xs:boolean</w:t>
            </w:r>
            <w:proofErr w:type="spellEnd"/>
            <w:proofErr w:type="gramEnd"/>
          </w:p>
        </w:tc>
        <w:tc>
          <w:tcPr>
            <w:tcW w:w="992" w:type="dxa"/>
          </w:tcPr>
          <w:p w14:paraId="4A8C6987" w14:textId="431A6734" w:rsidR="00A72DDB" w:rsidRPr="00FF00FE" w:rsidRDefault="00A72DDB" w:rsidP="00A72DDB">
            <w:pPr>
              <w:pStyle w:val="Table0Normal"/>
              <w:jc w:val="center"/>
              <w:rPr>
                <w:sz w:val="16"/>
                <w:szCs w:val="16"/>
              </w:rPr>
            </w:pPr>
            <w:r>
              <w:rPr>
                <w:rFonts w:cs="Arial"/>
              </w:rPr>
              <w:t>1</w:t>
            </w:r>
          </w:p>
        </w:tc>
        <w:tc>
          <w:tcPr>
            <w:tcW w:w="3627" w:type="dxa"/>
          </w:tcPr>
          <w:p w14:paraId="07B93790" w14:textId="121A98FF" w:rsidR="00A72DDB" w:rsidRPr="00A90EB1" w:rsidRDefault="00A72DDB" w:rsidP="00A72DDB">
            <w:pPr>
              <w:pStyle w:val="Table0Normal"/>
              <w:rPr>
                <w:szCs w:val="18"/>
              </w:rPr>
            </w:pPr>
            <w:r>
              <w:rPr>
                <w:color w:val="000000"/>
                <w:szCs w:val="22"/>
              </w:rPr>
              <w:t>Vertrag wurde vom kantonalen Amt genehmigt</w:t>
            </w:r>
          </w:p>
        </w:tc>
      </w:tr>
      <w:tr w:rsidR="00A72DDB" w:rsidRPr="00C05959" w14:paraId="67B1F90C" w14:textId="77777777" w:rsidTr="009015EC">
        <w:trPr>
          <w:cnfStyle w:val="000000100000" w:firstRow="0" w:lastRow="0" w:firstColumn="0" w:lastColumn="0" w:oddVBand="0" w:evenVBand="0" w:oddHBand="1" w:evenHBand="0" w:firstRowFirstColumn="0" w:firstRowLastColumn="0" w:lastRowFirstColumn="0" w:lastRowLastColumn="0"/>
        </w:trPr>
        <w:tc>
          <w:tcPr>
            <w:tcW w:w="1838" w:type="dxa"/>
          </w:tcPr>
          <w:p w14:paraId="3CB8D75B" w14:textId="53FAA0AA" w:rsidR="00A72DDB" w:rsidRDefault="00A72DDB" w:rsidP="00A72DDB">
            <w:pPr>
              <w:pStyle w:val="Table0Normal"/>
              <w:rPr>
                <w:bCs/>
              </w:rPr>
            </w:pPr>
            <w:proofErr w:type="spellStart"/>
            <w:r>
              <w:rPr>
                <w:bCs/>
              </w:rPr>
              <w:t>journal</w:t>
            </w:r>
            <w:proofErr w:type="spellEnd"/>
          </w:p>
        </w:tc>
        <w:tc>
          <w:tcPr>
            <w:tcW w:w="2127" w:type="dxa"/>
          </w:tcPr>
          <w:p w14:paraId="1A2A8265" w14:textId="4EE85623" w:rsidR="00A72DDB" w:rsidRPr="00090FB2" w:rsidRDefault="00ED551A" w:rsidP="00A72DDB">
            <w:pPr>
              <w:pStyle w:val="Table0Normal"/>
              <w:rPr>
                <w:rFonts w:cs="Arial"/>
                <w:highlight w:val="yellow"/>
              </w:rPr>
            </w:pPr>
            <w:proofErr w:type="spellStart"/>
            <w:r w:rsidRPr="00B92F6B">
              <w:rPr>
                <w:rFonts w:cs="Arial"/>
              </w:rPr>
              <w:t>attachmentType</w:t>
            </w:r>
            <w:proofErr w:type="spellEnd"/>
          </w:p>
        </w:tc>
        <w:tc>
          <w:tcPr>
            <w:tcW w:w="992" w:type="dxa"/>
          </w:tcPr>
          <w:p w14:paraId="6BD92957" w14:textId="61434692" w:rsidR="00A72DDB" w:rsidRDefault="00A72DDB" w:rsidP="00A72DDB">
            <w:pPr>
              <w:pStyle w:val="Table0Normal"/>
              <w:jc w:val="center"/>
            </w:pPr>
            <w:r>
              <w:t>0..1</w:t>
            </w:r>
          </w:p>
        </w:tc>
        <w:tc>
          <w:tcPr>
            <w:tcW w:w="3627" w:type="dxa"/>
          </w:tcPr>
          <w:p w14:paraId="0513E7D8" w14:textId="54117291" w:rsidR="00A72DDB" w:rsidRDefault="00A72DDB" w:rsidP="00A72DDB">
            <w:pPr>
              <w:pStyle w:val="Table0Normal"/>
              <w:keepNext/>
            </w:pPr>
            <w:r>
              <w:t xml:space="preserve">Journal der Genehmigung im </w:t>
            </w:r>
            <w:proofErr w:type="gramStart"/>
            <w:r>
              <w:t>PDF-Format</w:t>
            </w:r>
            <w:proofErr w:type="gramEnd"/>
          </w:p>
        </w:tc>
      </w:tr>
    </w:tbl>
    <w:p w14:paraId="31AC2850" w14:textId="6229F713" w:rsidR="00F47213" w:rsidRPr="00B92F6B" w:rsidRDefault="00F47213" w:rsidP="00001FB5">
      <w:pPr>
        <w:pStyle w:val="Beschriftung"/>
        <w:rPr>
          <w:lang w:val="fr-CH"/>
        </w:rPr>
      </w:pPr>
      <w:bookmarkStart w:id="578" w:name="_Toc166050470"/>
      <w:r w:rsidRPr="00B92F6B">
        <w:rPr>
          <w:lang w:val="fr-CH"/>
        </w:rPr>
        <w:t xml:space="preserve">Tabelle </w:t>
      </w:r>
      <w:r w:rsidR="009B57CD">
        <w:rPr>
          <w:lang w:val="fr-CH"/>
        </w:rPr>
        <w:fldChar w:fldCharType="begin"/>
      </w:r>
      <w:r w:rsidR="009B57CD">
        <w:rPr>
          <w:lang w:val="fr-CH"/>
        </w:rPr>
        <w:instrText xml:space="preserve"> SEQ Tabelle \* ARABIC </w:instrText>
      </w:r>
      <w:r w:rsidR="009B57CD">
        <w:rPr>
          <w:lang w:val="fr-CH"/>
        </w:rPr>
        <w:fldChar w:fldCharType="separate"/>
      </w:r>
      <w:r w:rsidR="002A052A">
        <w:rPr>
          <w:noProof/>
          <w:lang w:val="fr-CH"/>
        </w:rPr>
        <w:t>82</w:t>
      </w:r>
      <w:r w:rsidR="009B57CD">
        <w:rPr>
          <w:lang w:val="fr-CH"/>
        </w:rPr>
        <w:fldChar w:fldCharType="end"/>
      </w:r>
      <w:r w:rsidRPr="00B92F6B">
        <w:rPr>
          <w:lang w:val="fr-CH"/>
        </w:rPr>
        <w:t xml:space="preserve">: </w:t>
      </w:r>
      <w:proofErr w:type="spellStart"/>
      <w:r w:rsidRPr="00B92F6B">
        <w:rPr>
          <w:lang w:val="fr-CH"/>
        </w:rPr>
        <w:t>Definition</w:t>
      </w:r>
      <w:proofErr w:type="spellEnd"/>
      <w:r w:rsidRPr="00B92F6B">
        <w:rPr>
          <w:lang w:val="fr-CH"/>
        </w:rPr>
        <w:t xml:space="preserve"> des </w:t>
      </w:r>
      <w:proofErr w:type="spellStart"/>
      <w:r w:rsidRPr="00B92F6B">
        <w:rPr>
          <w:lang w:val="fr-CH"/>
        </w:rPr>
        <w:t>Datentyps</w:t>
      </w:r>
      <w:proofErr w:type="spellEnd"/>
      <w:proofErr w:type="gramStart"/>
      <w:r w:rsidRPr="00B92F6B">
        <w:rPr>
          <w:lang w:val="fr-CH"/>
        </w:rPr>
        <w:t xml:space="preserve"> «</w:t>
      </w:r>
      <w:proofErr w:type="spellStart"/>
      <w:r w:rsidR="00F06B9B" w:rsidRPr="00B92F6B">
        <w:rPr>
          <w:lang w:val="fr-CH"/>
        </w:rPr>
        <w:t>contractConfirmationStatusType</w:t>
      </w:r>
      <w:proofErr w:type="spellEnd"/>
      <w:proofErr w:type="gramEnd"/>
      <w:r w:rsidRPr="00B92F6B">
        <w:rPr>
          <w:lang w:val="fr-CH"/>
        </w:rPr>
        <w:t>».</w:t>
      </w:r>
      <w:bookmarkEnd w:id="578"/>
    </w:p>
    <w:p w14:paraId="39E75780" w14:textId="77777777" w:rsidR="002B1068" w:rsidRPr="00B92F6B" w:rsidRDefault="002B1068" w:rsidP="005E05C2">
      <w:pPr>
        <w:rPr>
          <w:lang w:val="fr-CH"/>
        </w:rPr>
      </w:pPr>
    </w:p>
    <w:p w14:paraId="24BE5C13" w14:textId="77777777" w:rsidR="008E3962" w:rsidRPr="005E33AB" w:rsidRDefault="008E3962">
      <w:pPr>
        <w:widowControl/>
        <w:spacing w:after="0" w:line="260" w:lineRule="atLeast"/>
        <w:rPr>
          <w:rFonts w:eastAsiaTheme="majorEastAsia" w:cstheme="majorBidi"/>
          <w:b/>
          <w:bCs/>
          <w:color w:val="000000" w:themeColor="text1"/>
          <w:sz w:val="32"/>
          <w:szCs w:val="28"/>
          <w:lang w:val="fr-CH"/>
        </w:rPr>
      </w:pPr>
      <w:r w:rsidRPr="005E33AB">
        <w:rPr>
          <w:lang w:val="fr-CH"/>
        </w:rPr>
        <w:br w:type="page"/>
      </w:r>
    </w:p>
    <w:p w14:paraId="63755170" w14:textId="627B06BD" w:rsidR="00FB168A" w:rsidRPr="00C956D6" w:rsidRDefault="00FB168A" w:rsidP="00C956D6">
      <w:pPr>
        <w:pStyle w:val="berschrift1"/>
      </w:pPr>
      <w:bookmarkStart w:id="579" w:name="_Toc166050380"/>
      <w:r w:rsidRPr="00C956D6">
        <w:lastRenderedPageBreak/>
        <w:t>Haftungsausschluss/Hinweise auf Rechte Dritter</w:t>
      </w:r>
      <w:bookmarkEnd w:id="16"/>
      <w:bookmarkEnd w:id="17"/>
      <w:bookmarkEnd w:id="579"/>
    </w:p>
    <w:p w14:paraId="1BBE6BB6" w14:textId="77777777" w:rsidR="00EC5E7D" w:rsidRPr="00C82889" w:rsidRDefault="00EC5E7D" w:rsidP="00EC5E7D">
      <w:bookmarkStart w:id="580" w:name="_Toc359855114"/>
      <w:bookmarkStart w:id="581" w:name="_Toc457223053"/>
      <w:r w:rsidRPr="00E126BC">
        <w:rPr>
          <w:b/>
        </w:rPr>
        <w:t>eCH</w:t>
      </w:r>
      <w:r w:rsidRPr="00E450B5">
        <w:t xml:space="preserve">-Standards, welche der Verein </w:t>
      </w:r>
      <w:r w:rsidRPr="005F4F18">
        <w:rPr>
          <w:b/>
        </w:rPr>
        <w:t>eCH</w:t>
      </w:r>
      <w:r w:rsidRPr="005F4F18">
        <w:t xml:space="preserve"> de</w:t>
      </w:r>
      <w:r>
        <w:t>n</w:t>
      </w:r>
      <w:r w:rsidRPr="005F4F18">
        <w:t xml:space="preserve"> Benutze</w:t>
      </w:r>
      <w:r>
        <w:t>nden</w:t>
      </w:r>
      <w:r w:rsidRPr="005F4F18">
        <w:t xml:space="preserve"> zur unentgeltlichen Nutzung zur Verfügung stell</w:t>
      </w:r>
      <w:r>
        <w:t>en</w:t>
      </w:r>
      <w:r w:rsidRPr="005F4F18">
        <w:t xml:space="preserve"> oder welche </w:t>
      </w:r>
      <w:r w:rsidRPr="00DE2BDC">
        <w:rPr>
          <w:b/>
        </w:rPr>
        <w:t>eCH</w:t>
      </w:r>
      <w:r w:rsidRPr="00DE2BDC">
        <w:t xml:space="preserve"> referenzier</w:t>
      </w:r>
      <w:r>
        <w:t>en</w:t>
      </w:r>
      <w:r w:rsidRPr="00DE2BDC">
        <w:t>, haben nur den Status von Empfehlu</w:t>
      </w:r>
      <w:r w:rsidRPr="00790CF2">
        <w:t>n</w:t>
      </w:r>
      <w:r w:rsidRPr="006632A7">
        <w:t xml:space="preserve">gen. Der Verein </w:t>
      </w:r>
      <w:r w:rsidRPr="007E3550">
        <w:rPr>
          <w:b/>
        </w:rPr>
        <w:t>eCH</w:t>
      </w:r>
      <w:r w:rsidRPr="00614490">
        <w:t xml:space="preserve"> haftet in keinem Fall für Entscheidungen ode</w:t>
      </w:r>
      <w:r w:rsidRPr="00216159">
        <w:t>r Massnahmen, welche de</w:t>
      </w:r>
      <w:r>
        <w:t>n</w:t>
      </w:r>
      <w:r w:rsidRPr="00216159">
        <w:t xml:space="preserve"> Benutze</w:t>
      </w:r>
      <w:r>
        <w:t>nden</w:t>
      </w:r>
      <w:r w:rsidRPr="00216159">
        <w:t xml:space="preserve"> auf Grund dieser Dok</w:t>
      </w:r>
      <w:r w:rsidRPr="00D872FA">
        <w:t>u</w:t>
      </w:r>
      <w:r w:rsidRPr="00C4797C">
        <w:t>mente trifft und / oder ergreift. D</w:t>
      </w:r>
      <w:r>
        <w:t>ie</w:t>
      </w:r>
      <w:r w:rsidRPr="00C4797C">
        <w:t xml:space="preserve"> Benutze</w:t>
      </w:r>
      <w:r>
        <w:t>nden</w:t>
      </w:r>
      <w:r w:rsidRPr="00C4797C">
        <w:t xml:space="preserve"> </w:t>
      </w:r>
      <w:r>
        <w:t>sind</w:t>
      </w:r>
      <w:r w:rsidRPr="00C4797C">
        <w:t xml:space="preserve"> verpflichtet, die Dokumente vor deren Nutzung selbst zu überprüfen und sich gegebenenfalls beraten zu lassen. </w:t>
      </w:r>
      <w:r w:rsidRPr="007D4824">
        <w:rPr>
          <w:b/>
        </w:rPr>
        <w:t>eCH</w:t>
      </w:r>
      <w:r w:rsidRPr="00B934EF">
        <w:t>-Standards können und sollen die tech</w:t>
      </w:r>
      <w:r w:rsidRPr="00AB6C83">
        <w:t>nische, organisatorische oder juristische B</w:t>
      </w:r>
      <w:r w:rsidRPr="000222F9">
        <w:t>e</w:t>
      </w:r>
      <w:r w:rsidRPr="00C82889">
        <w:t>ratung im konkreten Einzelfall nicht ersetzen.</w:t>
      </w:r>
    </w:p>
    <w:p w14:paraId="7336E195" w14:textId="77777777" w:rsidR="00EC5E7D" w:rsidRPr="00490FE5" w:rsidRDefault="00EC5E7D" w:rsidP="00EC5E7D">
      <w:r w:rsidRPr="00374E2D">
        <w:t xml:space="preserve">In </w:t>
      </w:r>
      <w:r w:rsidRPr="004D706A">
        <w:rPr>
          <w:b/>
        </w:rPr>
        <w:t>eCH</w:t>
      </w:r>
      <w:r w:rsidRPr="00F67441">
        <w:t>-Standards referenzierte Dokumente, Verfahren, Methoden, Produkte und Standards sind u</w:t>
      </w:r>
      <w:r w:rsidRPr="00007324">
        <w:t>n</w:t>
      </w:r>
      <w:r w:rsidRPr="00ED2B12">
        <w:t>ter Umständen markenrechtlich, urheberrechtlich oder patentrechtlich ges</w:t>
      </w:r>
      <w:r w:rsidRPr="00796A7A">
        <w:t>chützt. Es liegt in der ausschliesslichen Verantwortlichkeit de</w:t>
      </w:r>
      <w:r>
        <w:t xml:space="preserve">r </w:t>
      </w:r>
      <w:r w:rsidRPr="00796A7A">
        <w:t>Benutze</w:t>
      </w:r>
      <w:r>
        <w:t>nden</w:t>
      </w:r>
      <w:r w:rsidRPr="00796A7A">
        <w:t>, sich die allenfalls erforderlichen Rechte bei den jeweils berechtigten Personen und/oder Organisationen zu be</w:t>
      </w:r>
      <w:r w:rsidRPr="00490FE5">
        <w:t xml:space="preserve">schaffen. </w:t>
      </w:r>
    </w:p>
    <w:p w14:paraId="1B790160" w14:textId="77777777" w:rsidR="00EC5E7D" w:rsidRPr="00147B42" w:rsidRDefault="00EC5E7D" w:rsidP="00EC5E7D">
      <w:r w:rsidRPr="00490FE5">
        <w:t xml:space="preserve">Obwohl der Verein </w:t>
      </w:r>
      <w:r w:rsidRPr="00787795">
        <w:rPr>
          <w:b/>
        </w:rPr>
        <w:t>eCH</w:t>
      </w:r>
      <w:r w:rsidRPr="00BC4B3B">
        <w:t xml:space="preserve"> all seine Sorgfalt darauf verwendet, die </w:t>
      </w:r>
      <w:r w:rsidRPr="00056834">
        <w:rPr>
          <w:b/>
        </w:rPr>
        <w:t>eCH</w:t>
      </w:r>
      <w:r w:rsidRPr="00056834">
        <w:t>-Standards sorgfältig auszua</w:t>
      </w:r>
      <w:r w:rsidRPr="006873FE">
        <w:t>rbeiten, kann keine Zusicherung oder Garantie auf Aktualität, Vollständigkeit, Richtigkeit bzw. Fehler</w:t>
      </w:r>
      <w:r w:rsidRPr="00614FDE">
        <w:t>freiheit der zur Verfügung gestellten Informationen und Dokumente gegeben we</w:t>
      </w:r>
      <w:r w:rsidRPr="0046477C">
        <w:t xml:space="preserve">rden. Der Inhalt von </w:t>
      </w:r>
      <w:r w:rsidRPr="00B04C53">
        <w:rPr>
          <w:b/>
        </w:rPr>
        <w:t>eCH</w:t>
      </w:r>
      <w:r w:rsidRPr="00CC6655">
        <w:t>-Standards kann jederzeit und ohne Ankündigung geändert</w:t>
      </w:r>
      <w:r w:rsidRPr="007A23D5">
        <w:t xml:space="preserve"> we</w:t>
      </w:r>
      <w:r w:rsidRPr="00EC7D87">
        <w:t>r</w:t>
      </w:r>
      <w:r w:rsidRPr="00147B42">
        <w:t>den.</w:t>
      </w:r>
    </w:p>
    <w:p w14:paraId="0C367740" w14:textId="0A5EBE74" w:rsidR="00EC5E7D" w:rsidRPr="00147B42" w:rsidRDefault="00EC5E7D" w:rsidP="00EC5E7D">
      <w:r w:rsidRPr="00147B42">
        <w:t>Jede Haftung für Schäden, welche de</w:t>
      </w:r>
      <w:r>
        <w:t>n</w:t>
      </w:r>
      <w:r w:rsidRPr="00147B42">
        <w:t xml:space="preserve"> Benutze</w:t>
      </w:r>
      <w:r>
        <w:t>nden</w:t>
      </w:r>
      <w:r w:rsidRPr="00147B42">
        <w:t xml:space="preserve"> aus dem Gebrauch der </w:t>
      </w:r>
      <w:r w:rsidRPr="00147B42">
        <w:rPr>
          <w:b/>
        </w:rPr>
        <w:t>eCH</w:t>
      </w:r>
      <w:r w:rsidRPr="00147B42">
        <w:t>-Standards entstehen ist, soweit ges</w:t>
      </w:r>
      <w:r>
        <w:t>etzlich zulässig, wegbedungen.</w:t>
      </w:r>
    </w:p>
    <w:p w14:paraId="0662BCA5" w14:textId="77777777" w:rsidR="00FB168A" w:rsidRPr="00C956D6" w:rsidRDefault="00FB168A" w:rsidP="000A6E6C">
      <w:pPr>
        <w:pStyle w:val="berschrift1"/>
      </w:pPr>
      <w:bookmarkStart w:id="582" w:name="_Toc166050381"/>
      <w:r w:rsidRPr="00C956D6">
        <w:t>Urheberrechte</w:t>
      </w:r>
      <w:bookmarkEnd w:id="580"/>
      <w:bookmarkEnd w:id="581"/>
      <w:bookmarkEnd w:id="582"/>
    </w:p>
    <w:p w14:paraId="396FBBD8" w14:textId="77777777" w:rsidR="00EC5E7D" w:rsidRPr="001A3A56" w:rsidRDefault="00EC5E7D" w:rsidP="00EC5E7D">
      <w:r w:rsidRPr="00060E93">
        <w:t xml:space="preserve">Wer </w:t>
      </w:r>
      <w:r w:rsidRPr="004F07CA">
        <w:rPr>
          <w:b/>
        </w:rPr>
        <w:t>eCH</w:t>
      </w:r>
      <w:r w:rsidRPr="000924DF">
        <w:t>-Standards erarbeitet, behält das geistige Eigentum an diesen. Allerdings verpflic</w:t>
      </w:r>
      <w:r w:rsidRPr="0037493F">
        <w:t>h</w:t>
      </w:r>
      <w:r w:rsidRPr="007546E1">
        <w:t>te</w:t>
      </w:r>
      <w:r>
        <w:t>n</w:t>
      </w:r>
      <w:r w:rsidRPr="007546E1">
        <w:t xml:space="preserve"> sich d</w:t>
      </w:r>
      <w:r>
        <w:t>ie</w:t>
      </w:r>
      <w:r w:rsidRPr="007546E1">
        <w:t xml:space="preserve"> Erarbeitende</w:t>
      </w:r>
      <w:r>
        <w:t>n,</w:t>
      </w:r>
      <w:r w:rsidRPr="007546E1">
        <w:t xml:space="preserve"> </w:t>
      </w:r>
      <w:r>
        <w:t>ihr</w:t>
      </w:r>
      <w:r w:rsidRPr="007546E1">
        <w:t xml:space="preserve"> betreffendes geistiges Eigentum oder </w:t>
      </w:r>
      <w:r>
        <w:t>ihre</w:t>
      </w:r>
      <w:r w:rsidRPr="007546E1">
        <w:t xml:space="preserve"> Rechte an geistigem Eigentum a</w:t>
      </w:r>
      <w:r w:rsidRPr="00E73F09">
        <w:t>n</w:t>
      </w:r>
      <w:r w:rsidRPr="004F07CA">
        <w:t>derer, sofern möglich, den jeweiligen Fachgruppen</w:t>
      </w:r>
      <w:r w:rsidRPr="000924DF">
        <w:t xml:space="preserve"> und dem Verein </w:t>
      </w:r>
      <w:r w:rsidRPr="0037493F">
        <w:rPr>
          <w:b/>
        </w:rPr>
        <w:t>eCH</w:t>
      </w:r>
      <w:r w:rsidRPr="007546E1">
        <w:t xml:space="preserve"> kostenlos zur uneingeschränkten Nutzung und Weiterentwicklung im Rahme</w:t>
      </w:r>
      <w:r w:rsidRPr="001A3A56">
        <w:t>n des Vereinszweckes zur Verfügung zu stellen.</w:t>
      </w:r>
    </w:p>
    <w:p w14:paraId="0E86103C" w14:textId="77777777" w:rsidR="00EC5E7D" w:rsidRPr="001303AE" w:rsidRDefault="00EC5E7D" w:rsidP="00EC5E7D">
      <w:r w:rsidRPr="00653CDF">
        <w:t>Die v</w:t>
      </w:r>
      <w:r w:rsidRPr="00E73F09">
        <w:t>on den Fachgruppen erarbeiteten Standards können unter Nenn</w:t>
      </w:r>
      <w:r w:rsidRPr="006B7CFF">
        <w:t xml:space="preserve">ung der jeweiligen </w:t>
      </w:r>
      <w:r>
        <w:t>urhebenden Person</w:t>
      </w:r>
      <w:r w:rsidRPr="006B7CFF">
        <w:t xml:space="preserve"> von </w:t>
      </w:r>
      <w:r w:rsidRPr="00A70BD2">
        <w:rPr>
          <w:b/>
        </w:rPr>
        <w:t>eCH</w:t>
      </w:r>
      <w:r w:rsidRPr="00A70BD2">
        <w:t xml:space="preserve"> unentgeltlich und uneingeschränkt genutzt, weiterverbreitet und weiterentwi</w:t>
      </w:r>
      <w:r w:rsidRPr="001303AE">
        <w:t xml:space="preserve">ckelt werden. </w:t>
      </w:r>
    </w:p>
    <w:p w14:paraId="48297B34" w14:textId="77777777" w:rsidR="00EC5E7D" w:rsidRPr="001303AE" w:rsidRDefault="00EC5E7D" w:rsidP="00EC5E7D">
      <w:r w:rsidRPr="001303AE">
        <w:rPr>
          <w:b/>
        </w:rPr>
        <w:t>eCH</w:t>
      </w:r>
      <w:r w:rsidRPr="001303AE">
        <w:t>-Standards sind vollständig dokumentiert und frei von lizenz- und/oder patentrechtlichen Einschränkungen. Die dazugehörige Dokumentation kann unentgeltlich bezogen werden.</w:t>
      </w:r>
    </w:p>
    <w:p w14:paraId="7A685693" w14:textId="77777777" w:rsidR="00EC5E7D" w:rsidRDefault="00EC5E7D" w:rsidP="00EC5E7D">
      <w:pPr>
        <w:widowControl/>
        <w:spacing w:after="0"/>
      </w:pPr>
      <w:r w:rsidRPr="001303AE">
        <w:t xml:space="preserve">Diese Bestimmungen gelten ausschliesslich für die von </w:t>
      </w:r>
      <w:r w:rsidRPr="00605D3F">
        <w:rPr>
          <w:b/>
        </w:rPr>
        <w:t>eCH</w:t>
      </w:r>
      <w:r w:rsidRPr="00605D3F">
        <w:t xml:space="preserve"> erarbeiteten Standards, nicht jedoch für Standards oder Produkte Dritter, auf welche in den </w:t>
      </w:r>
      <w:r w:rsidRPr="00605D3F">
        <w:rPr>
          <w:b/>
        </w:rPr>
        <w:t>eCH</w:t>
      </w:r>
      <w:r w:rsidRPr="00605D3F">
        <w:t>-Standards Bezug genommen wird. Die Stan</w:t>
      </w:r>
      <w:r w:rsidRPr="004F07CA">
        <w:t>dards enthalten die entsprechenden Hinweise auf die Rechte Dritter.</w:t>
      </w:r>
    </w:p>
    <w:p w14:paraId="518BB3E7" w14:textId="77777777" w:rsidR="008B3A9F" w:rsidRDefault="008B3A9F">
      <w:pPr>
        <w:widowControl/>
        <w:spacing w:after="0"/>
        <w:rPr>
          <w:rFonts w:eastAsia="Times New Roman" w:cs="Times New Roman"/>
          <w:b/>
          <w:bCs/>
          <w:sz w:val="36"/>
          <w:szCs w:val="16"/>
          <w:lang w:eastAsia="de-DE"/>
        </w:rPr>
      </w:pPr>
      <w:bookmarkStart w:id="583" w:name="_Toc359855115"/>
      <w:r>
        <w:br w:type="page"/>
      </w:r>
    </w:p>
    <w:p w14:paraId="77818858" w14:textId="77777777" w:rsidR="00FB168A" w:rsidRDefault="00FB168A" w:rsidP="006D59B0">
      <w:pPr>
        <w:pStyle w:val="berschrift-Anhang"/>
      </w:pPr>
      <w:bookmarkStart w:id="584" w:name="AnhangA"/>
      <w:bookmarkStart w:id="585" w:name="_Toc457223054"/>
      <w:bookmarkStart w:id="586" w:name="_Toc166050382"/>
      <w:r w:rsidRPr="00C956D6">
        <w:lastRenderedPageBreak/>
        <w:t>Anhang A</w:t>
      </w:r>
      <w:bookmarkEnd w:id="584"/>
      <w:r w:rsidRPr="00C956D6">
        <w:t xml:space="preserve"> – Referenzen &amp; </w:t>
      </w:r>
      <w:proofErr w:type="gramStart"/>
      <w:r w:rsidRPr="00C956D6">
        <w:t>Bibliographie</w:t>
      </w:r>
      <w:bookmarkEnd w:id="583"/>
      <w:bookmarkEnd w:id="585"/>
      <w:bookmarkEnd w:id="586"/>
      <w:proofErr w:type="gramEnd"/>
    </w:p>
    <w:tbl>
      <w:tblPr>
        <w:tblW w:w="9566" w:type="dxa"/>
        <w:tblLayout w:type="fixed"/>
        <w:tblCellMar>
          <w:left w:w="70" w:type="dxa"/>
          <w:right w:w="70" w:type="dxa"/>
        </w:tblCellMar>
        <w:tblLook w:val="0000" w:firstRow="0" w:lastRow="0" w:firstColumn="0" w:lastColumn="0" w:noHBand="0" w:noVBand="0"/>
      </w:tblPr>
      <w:tblGrid>
        <w:gridCol w:w="1701"/>
        <w:gridCol w:w="7865"/>
      </w:tblGrid>
      <w:tr w:rsidR="00967EB7" w:rsidRPr="00EC4AB3" w14:paraId="7969ED89" w14:textId="77777777" w:rsidTr="00C956D6">
        <w:tc>
          <w:tcPr>
            <w:tcW w:w="1701" w:type="dxa"/>
            <w:vAlign w:val="center"/>
          </w:tcPr>
          <w:p w14:paraId="1EEC42FE" w14:textId="736013A6" w:rsidR="00967EB7" w:rsidRDefault="00967EB7" w:rsidP="00C956D6">
            <w:pPr>
              <w:pStyle w:val="Tabellentext"/>
            </w:pPr>
            <w:bookmarkStart w:id="587" w:name="API"/>
            <w:r>
              <w:t>[API]</w:t>
            </w:r>
            <w:bookmarkEnd w:id="587"/>
          </w:p>
        </w:tc>
        <w:tc>
          <w:tcPr>
            <w:tcW w:w="7865" w:type="dxa"/>
            <w:vAlign w:val="center"/>
          </w:tcPr>
          <w:p w14:paraId="68D2C8B0" w14:textId="18CC3542" w:rsidR="00967EB7" w:rsidRDefault="00000000" w:rsidP="00C956D6">
            <w:pPr>
              <w:pStyle w:val="Tabellentext"/>
            </w:pPr>
            <w:hyperlink r:id="rId28" w:history="1">
              <w:r w:rsidR="00F85AA3" w:rsidRPr="003875B0">
                <w:rPr>
                  <w:rStyle w:val="Hyperlink"/>
                </w:rPr>
                <w:t>https://profession.sdbbservices.ch/</w:t>
              </w:r>
            </w:hyperlink>
            <w:r w:rsidR="00812C17">
              <w:t xml:space="preserve"> </w:t>
            </w:r>
            <w:r w:rsidR="001D09AE">
              <w:t>(API zur Abfrage der Berufsnummern und Varianten)</w:t>
            </w:r>
          </w:p>
        </w:tc>
      </w:tr>
      <w:tr w:rsidR="00C956D6" w:rsidRPr="00EC4AB3" w14:paraId="61455C17" w14:textId="77777777" w:rsidTr="00C956D6">
        <w:tc>
          <w:tcPr>
            <w:tcW w:w="1701" w:type="dxa"/>
            <w:vAlign w:val="center"/>
          </w:tcPr>
          <w:p w14:paraId="45093F59" w14:textId="6DCBB54F" w:rsidR="00C956D6" w:rsidRDefault="00C956D6" w:rsidP="00C956D6">
            <w:pPr>
              <w:pStyle w:val="Tabellentext"/>
            </w:pPr>
            <w:bookmarkStart w:id="588" w:name="DABB"/>
            <w:r>
              <w:t>[</w:t>
            </w:r>
            <w:r w:rsidR="00943642">
              <w:t>DA-BB</w:t>
            </w:r>
            <w:r>
              <w:t>]</w:t>
            </w:r>
            <w:bookmarkEnd w:id="588"/>
          </w:p>
        </w:tc>
        <w:tc>
          <w:tcPr>
            <w:tcW w:w="7865" w:type="dxa"/>
            <w:vAlign w:val="center"/>
          </w:tcPr>
          <w:p w14:paraId="0ED01F17" w14:textId="6D23E50A" w:rsidR="00C956D6" w:rsidRPr="007546E1" w:rsidRDefault="00000000" w:rsidP="00C956D6">
            <w:pPr>
              <w:pStyle w:val="Tabellentext"/>
            </w:pPr>
            <w:hyperlink r:id="rId29" w:history="1">
              <w:r w:rsidR="00E83C8A" w:rsidRPr="00E83C8A">
                <w:rPr>
                  <w:rStyle w:val="Hyperlink"/>
                </w:rPr>
                <w:t>https://www.sdbb.ch/da-bbi</w:t>
              </w:r>
            </w:hyperlink>
          </w:p>
        </w:tc>
      </w:tr>
      <w:tr w:rsidR="004F246F" w:rsidRPr="00EC4AB3" w14:paraId="4CCF3163" w14:textId="77777777" w:rsidTr="00C956D6">
        <w:tc>
          <w:tcPr>
            <w:tcW w:w="1701" w:type="dxa"/>
            <w:vAlign w:val="center"/>
          </w:tcPr>
          <w:p w14:paraId="3517FA5B" w14:textId="383CBBBA" w:rsidR="004F246F" w:rsidRDefault="004F246F" w:rsidP="00C956D6">
            <w:pPr>
              <w:pStyle w:val="Tabellentext"/>
            </w:pPr>
            <w:bookmarkStart w:id="589" w:name="SDBBDA"/>
            <w:r>
              <w:t>[SD</w:t>
            </w:r>
            <w:r w:rsidR="005E664D">
              <w:t>B</w:t>
            </w:r>
            <w:r>
              <w:t>B-DA]</w:t>
            </w:r>
            <w:bookmarkEnd w:id="589"/>
          </w:p>
        </w:tc>
        <w:tc>
          <w:tcPr>
            <w:tcW w:w="7865" w:type="dxa"/>
            <w:vAlign w:val="center"/>
          </w:tcPr>
          <w:p w14:paraId="73EC56E9" w14:textId="15169617" w:rsidR="004F246F" w:rsidRDefault="005E664D" w:rsidP="00C956D6">
            <w:pPr>
              <w:pStyle w:val="Tabellentext"/>
            </w:pPr>
            <w:r>
              <w:t>Website «</w:t>
            </w:r>
            <w:hyperlink r:id="rId30" w:history="1">
              <w:r w:rsidRPr="00643ADB">
                <w:rPr>
                  <w:rStyle w:val="Hyperlink"/>
                </w:rPr>
                <w:t>Elektronischer Datenaustausch</w:t>
              </w:r>
            </w:hyperlink>
            <w:r>
              <w:t>» des SDBB</w:t>
            </w:r>
          </w:p>
        </w:tc>
      </w:tr>
      <w:tr w:rsidR="00325B81" w:rsidRPr="00EC4AB3" w14:paraId="00055270" w14:textId="77777777" w:rsidTr="00C956D6">
        <w:tc>
          <w:tcPr>
            <w:tcW w:w="1701" w:type="dxa"/>
            <w:vAlign w:val="center"/>
          </w:tcPr>
          <w:p w14:paraId="711794E0" w14:textId="098B5B47" w:rsidR="00325B81" w:rsidRDefault="00325B81" w:rsidP="00C956D6">
            <w:pPr>
              <w:pStyle w:val="Tabellentext"/>
            </w:pPr>
            <w:bookmarkStart w:id="590" w:name="eCH0008"/>
            <w:r>
              <w:t>[eCH-0008]</w:t>
            </w:r>
            <w:bookmarkEnd w:id="590"/>
          </w:p>
        </w:tc>
        <w:tc>
          <w:tcPr>
            <w:tcW w:w="7865" w:type="dxa"/>
            <w:vAlign w:val="center"/>
          </w:tcPr>
          <w:p w14:paraId="30B738A8" w14:textId="1E88A1BC" w:rsidR="00325B81" w:rsidRDefault="00000000" w:rsidP="00C956D6">
            <w:pPr>
              <w:pStyle w:val="Tabellentext"/>
            </w:pPr>
            <w:hyperlink r:id="rId31" w:history="1">
              <w:r w:rsidR="00325B81" w:rsidRPr="00AA190C">
                <w:rPr>
                  <w:rStyle w:val="Hyperlink"/>
                </w:rPr>
                <w:t xml:space="preserve">eCH-0008: </w:t>
              </w:r>
              <w:r w:rsidR="00AA190C" w:rsidRPr="00AA190C">
                <w:rPr>
                  <w:rStyle w:val="Hyperlink"/>
                </w:rPr>
                <w:t>Datenstandard Staaten und Gebiete, Version 3.0</w:t>
              </w:r>
            </w:hyperlink>
          </w:p>
        </w:tc>
      </w:tr>
      <w:tr w:rsidR="00B52DE2" w:rsidRPr="00EC4AB3" w14:paraId="4D320F23" w14:textId="77777777" w:rsidTr="00C956D6">
        <w:tc>
          <w:tcPr>
            <w:tcW w:w="1701" w:type="dxa"/>
            <w:vAlign w:val="center"/>
          </w:tcPr>
          <w:p w14:paraId="64CE81F9" w14:textId="2A72F809" w:rsidR="00B52DE2" w:rsidRDefault="00B52DE2" w:rsidP="00C956D6">
            <w:pPr>
              <w:pStyle w:val="Tabellentext"/>
            </w:pPr>
            <w:bookmarkStart w:id="591" w:name="eCH0011"/>
            <w:r>
              <w:t>[eCH-0011]</w:t>
            </w:r>
            <w:bookmarkEnd w:id="591"/>
          </w:p>
        </w:tc>
        <w:tc>
          <w:tcPr>
            <w:tcW w:w="7865" w:type="dxa"/>
            <w:vAlign w:val="center"/>
          </w:tcPr>
          <w:p w14:paraId="615D23C4" w14:textId="7AB177AB" w:rsidR="00B52DE2" w:rsidRDefault="00000000" w:rsidP="0046113E">
            <w:pPr>
              <w:pStyle w:val="Tabellentext"/>
            </w:pPr>
            <w:hyperlink r:id="rId32" w:history="1">
              <w:r w:rsidR="0046113E" w:rsidRPr="00900538">
                <w:rPr>
                  <w:rStyle w:val="Hyperlink"/>
                </w:rPr>
                <w:t>eCH-0011: Datenstandard Personendaten, Version 9.0.0</w:t>
              </w:r>
            </w:hyperlink>
            <w:r w:rsidR="00900538">
              <w:t xml:space="preserve"> </w:t>
            </w:r>
          </w:p>
        </w:tc>
      </w:tr>
      <w:tr w:rsidR="00302BE6" w:rsidRPr="00C357C5" w14:paraId="0C528F93" w14:textId="77777777" w:rsidTr="00C956D6">
        <w:tc>
          <w:tcPr>
            <w:tcW w:w="1701" w:type="dxa"/>
            <w:vAlign w:val="center"/>
          </w:tcPr>
          <w:p w14:paraId="49492B88" w14:textId="6E1F5991" w:rsidR="00302BE6" w:rsidRDefault="00302BE6" w:rsidP="00C956D6">
            <w:pPr>
              <w:pStyle w:val="Tabellentext"/>
            </w:pPr>
            <w:bookmarkStart w:id="592" w:name="eCH0018"/>
            <w:r>
              <w:t>[eCH-0018]</w:t>
            </w:r>
            <w:bookmarkEnd w:id="592"/>
          </w:p>
        </w:tc>
        <w:tc>
          <w:tcPr>
            <w:tcW w:w="7865" w:type="dxa"/>
            <w:vAlign w:val="center"/>
          </w:tcPr>
          <w:p w14:paraId="1717EFAD" w14:textId="0548DB2D" w:rsidR="00302BE6" w:rsidRPr="00AD17EB" w:rsidRDefault="00F8081A" w:rsidP="0046113E">
            <w:pPr>
              <w:pStyle w:val="Tabellentext"/>
              <w:rPr>
                <w:lang w:val="en-US"/>
              </w:rPr>
            </w:pPr>
            <w:r>
              <w:fldChar w:fldCharType="begin"/>
            </w:r>
            <w:r w:rsidRPr="00A12113">
              <w:rPr>
                <w:lang w:val="en-US"/>
                <w:rPrChange w:id="593" w:author="Lars Steffen" w:date="2024-09-09T10:18:00Z" w16du:dateUtc="2024-09-09T08:18:00Z">
                  <w:rPr/>
                </w:rPrChange>
              </w:rPr>
              <w:instrText>HYPERLINK "https://www.ech.ch/de/ech/ech-0018/2.0"</w:instrText>
            </w:r>
            <w:r>
              <w:fldChar w:fldCharType="separate"/>
            </w:r>
            <w:r w:rsidR="007D4875" w:rsidRPr="00AD17EB">
              <w:rPr>
                <w:rStyle w:val="Hyperlink"/>
                <w:lang w:val="en-US"/>
              </w:rPr>
              <w:t>eCH-0018</w:t>
            </w:r>
            <w:r w:rsidR="00302BE6" w:rsidRPr="00AD17EB">
              <w:rPr>
                <w:rStyle w:val="Hyperlink"/>
                <w:lang w:val="en-US"/>
              </w:rPr>
              <w:t xml:space="preserve">: </w:t>
            </w:r>
            <w:r w:rsidR="007D4875" w:rsidRPr="00AD17EB">
              <w:rPr>
                <w:rStyle w:val="Hyperlink"/>
                <w:lang w:val="en-US"/>
              </w:rPr>
              <w:t>XML Best Practices, Version 2.0</w:t>
            </w:r>
            <w:r>
              <w:rPr>
                <w:rStyle w:val="Hyperlink"/>
                <w:lang w:val="en-US"/>
              </w:rPr>
              <w:fldChar w:fldCharType="end"/>
            </w:r>
          </w:p>
        </w:tc>
      </w:tr>
      <w:tr w:rsidR="00C35AF3" w:rsidRPr="00EC4AB3" w14:paraId="312B4A56" w14:textId="77777777" w:rsidTr="00C956D6">
        <w:tc>
          <w:tcPr>
            <w:tcW w:w="1701" w:type="dxa"/>
            <w:vAlign w:val="center"/>
          </w:tcPr>
          <w:p w14:paraId="5DEB5B2A" w14:textId="7AEFEA62" w:rsidR="00C35AF3" w:rsidRDefault="00C35AF3" w:rsidP="00C956D6">
            <w:pPr>
              <w:pStyle w:val="Tabellentext"/>
            </w:pPr>
            <w:bookmarkStart w:id="594" w:name="eCH0021"/>
            <w:r>
              <w:t>[eCH-0021]</w:t>
            </w:r>
            <w:bookmarkEnd w:id="594"/>
          </w:p>
        </w:tc>
        <w:tc>
          <w:tcPr>
            <w:tcW w:w="7865" w:type="dxa"/>
            <w:vAlign w:val="center"/>
          </w:tcPr>
          <w:p w14:paraId="29154CAD" w14:textId="570D1128" w:rsidR="00C35AF3" w:rsidRDefault="00000000" w:rsidP="0046113E">
            <w:pPr>
              <w:pStyle w:val="Tabellentext"/>
            </w:pPr>
            <w:hyperlink r:id="rId33" w:history="1">
              <w:r w:rsidR="00C35AF3" w:rsidRPr="00525CFE">
                <w:rPr>
                  <w:rStyle w:val="Hyperlink"/>
                </w:rPr>
                <w:t>eCH-0021: Datenstandard Personenzusatzdaten, Version 8.0.0</w:t>
              </w:r>
            </w:hyperlink>
          </w:p>
        </w:tc>
      </w:tr>
      <w:tr w:rsidR="0084026F" w:rsidRPr="00EC4AB3" w14:paraId="1C11C0A8" w14:textId="77777777" w:rsidTr="00C956D6">
        <w:tc>
          <w:tcPr>
            <w:tcW w:w="1701" w:type="dxa"/>
            <w:vAlign w:val="center"/>
          </w:tcPr>
          <w:p w14:paraId="37DBA1CF" w14:textId="417828E9" w:rsidR="0084026F" w:rsidRDefault="0084026F" w:rsidP="00C956D6">
            <w:pPr>
              <w:pStyle w:val="Tabellentext"/>
            </w:pPr>
            <w:bookmarkStart w:id="595" w:name="ListeHO"/>
            <w:r>
              <w:t>[</w:t>
            </w:r>
            <w:proofErr w:type="spellStart"/>
            <w:r>
              <w:t>ListeHO</w:t>
            </w:r>
            <w:proofErr w:type="spellEnd"/>
            <w:r>
              <w:t>]</w:t>
            </w:r>
            <w:bookmarkEnd w:id="595"/>
          </w:p>
        </w:tc>
        <w:tc>
          <w:tcPr>
            <w:tcW w:w="7865" w:type="dxa"/>
            <w:vAlign w:val="center"/>
          </w:tcPr>
          <w:p w14:paraId="7FDB5325" w14:textId="2B581422" w:rsidR="0084026F" w:rsidRDefault="00630C82" w:rsidP="0046113E">
            <w:pPr>
              <w:pStyle w:val="Tabellentext"/>
            </w:pPr>
            <w:r>
              <w:t>Website «</w:t>
            </w:r>
            <w:hyperlink r:id="rId34" w:history="1">
              <w:r w:rsidR="0071599E" w:rsidRPr="005B270D">
                <w:rPr>
                  <w:rStyle w:val="Hyperlink"/>
                </w:rPr>
                <w:t xml:space="preserve">Weiterführende Informationen zum </w:t>
              </w:r>
              <w:proofErr w:type="spellStart"/>
              <w:r w:rsidR="0071599E" w:rsidRPr="005B270D">
                <w:rPr>
                  <w:rStyle w:val="Hyperlink"/>
                </w:rPr>
                <w:t>Zivilstandswesen</w:t>
              </w:r>
              <w:proofErr w:type="spellEnd"/>
            </w:hyperlink>
            <w:r w:rsidR="0071599E">
              <w:t>» mit Link zur aktuellen Liste der Heimatorte</w:t>
            </w:r>
          </w:p>
        </w:tc>
      </w:tr>
      <w:tr w:rsidR="00967EB7" w:rsidRPr="00EC4AB3" w14:paraId="0E3C874D" w14:textId="77777777" w:rsidTr="00C956D6">
        <w:tc>
          <w:tcPr>
            <w:tcW w:w="1701" w:type="dxa"/>
            <w:vAlign w:val="center"/>
          </w:tcPr>
          <w:p w14:paraId="0E229F14" w14:textId="4CE289B3" w:rsidR="00967EB7" w:rsidRDefault="00967EB7" w:rsidP="00C956D6">
            <w:pPr>
              <w:pStyle w:val="Tabellentext"/>
            </w:pPr>
            <w:bookmarkStart w:id="596" w:name="profession"/>
            <w:r>
              <w:t>[</w:t>
            </w:r>
            <w:proofErr w:type="spellStart"/>
            <w:r>
              <w:t>profession</w:t>
            </w:r>
            <w:proofErr w:type="spellEnd"/>
            <w:r>
              <w:t>]</w:t>
            </w:r>
            <w:bookmarkEnd w:id="596"/>
          </w:p>
        </w:tc>
        <w:tc>
          <w:tcPr>
            <w:tcW w:w="7865" w:type="dxa"/>
            <w:vAlign w:val="center"/>
          </w:tcPr>
          <w:p w14:paraId="613D784A" w14:textId="6D0925B4" w:rsidR="00967EB7" w:rsidRDefault="00000000" w:rsidP="0046113E">
            <w:pPr>
              <w:pStyle w:val="Tabellentext"/>
            </w:pPr>
            <w:hyperlink r:id="rId35" w:history="1">
              <w:r w:rsidR="00350EDF" w:rsidRPr="00350EDF">
                <w:rPr>
                  <w:rStyle w:val="Hyperlink"/>
                </w:rPr>
                <w:t>https://profession.sdbb.ch/</w:t>
              </w:r>
            </w:hyperlink>
            <w:r w:rsidR="00EB5F7F">
              <w:t xml:space="preserve"> (Angaben der Berufs</w:t>
            </w:r>
            <w:r w:rsidR="00F85AA3">
              <w:t>nummern und Varianten)</w:t>
            </w:r>
          </w:p>
        </w:tc>
      </w:tr>
      <w:tr w:rsidR="00A63B75" w:rsidRPr="00EC4AB3" w14:paraId="7053A2B3" w14:textId="77777777" w:rsidTr="00C956D6">
        <w:tc>
          <w:tcPr>
            <w:tcW w:w="1701" w:type="dxa"/>
            <w:vAlign w:val="center"/>
          </w:tcPr>
          <w:p w14:paraId="310E5668" w14:textId="19E1F4EA" w:rsidR="00A63B75" w:rsidRDefault="00A63B75" w:rsidP="00C956D6">
            <w:pPr>
              <w:pStyle w:val="Tabellentext"/>
            </w:pPr>
            <w:bookmarkStart w:id="597" w:name="SDL"/>
            <w:r>
              <w:t>[SDL]</w:t>
            </w:r>
            <w:bookmarkEnd w:id="597"/>
          </w:p>
        </w:tc>
        <w:tc>
          <w:tcPr>
            <w:tcW w:w="7865" w:type="dxa"/>
            <w:vAlign w:val="center"/>
          </w:tcPr>
          <w:p w14:paraId="0E15AB27" w14:textId="12F863ED" w:rsidR="00A63B75" w:rsidRDefault="00A63B75" w:rsidP="0046113E">
            <w:pPr>
              <w:pStyle w:val="Tabellentext"/>
            </w:pPr>
            <w:r>
              <w:t>Website «</w:t>
            </w:r>
            <w:hyperlink r:id="rId36" w:history="1">
              <w:r w:rsidR="00BC689D" w:rsidRPr="00BC689D">
                <w:rPr>
                  <w:rStyle w:val="Hyperlink"/>
                </w:rPr>
                <w:t>Statistik der Lernenden (SDL)</w:t>
              </w:r>
            </w:hyperlink>
            <w:r w:rsidR="00BC689D">
              <w:t>»</w:t>
            </w:r>
          </w:p>
        </w:tc>
      </w:tr>
      <w:tr w:rsidR="00943642" w:rsidRPr="00EC4AB3" w14:paraId="33A303EE" w14:textId="77777777" w:rsidTr="00C956D6">
        <w:tc>
          <w:tcPr>
            <w:tcW w:w="1701" w:type="dxa"/>
            <w:vAlign w:val="center"/>
          </w:tcPr>
          <w:p w14:paraId="6F444BB7" w14:textId="350CE299" w:rsidR="00943642" w:rsidRDefault="00943642" w:rsidP="00C956D6">
            <w:pPr>
              <w:pStyle w:val="Tabellentext"/>
            </w:pPr>
            <w:bookmarkStart w:id="598" w:name="SOLL"/>
            <w:r>
              <w:t>[S</w:t>
            </w:r>
            <w:r w:rsidR="00C53B43">
              <w:t>OLL]</w:t>
            </w:r>
            <w:bookmarkEnd w:id="598"/>
          </w:p>
        </w:tc>
        <w:tc>
          <w:tcPr>
            <w:tcW w:w="7865" w:type="dxa"/>
            <w:vAlign w:val="center"/>
          </w:tcPr>
          <w:p w14:paraId="2A199CD9" w14:textId="5E1E468D" w:rsidR="00943642" w:rsidRDefault="00000000" w:rsidP="00C956D6">
            <w:pPr>
              <w:pStyle w:val="Tabellentext"/>
            </w:pPr>
            <w:hyperlink r:id="rId37" w:history="1">
              <w:r w:rsidR="00900538" w:rsidRPr="00900538">
                <w:rPr>
                  <w:rStyle w:val="Hyperlink"/>
                </w:rPr>
                <w:t>https://www.sdbb.ch/da-bbi</w:t>
              </w:r>
            </w:hyperlink>
          </w:p>
        </w:tc>
      </w:tr>
    </w:tbl>
    <w:p w14:paraId="3CEADB09" w14:textId="77777777" w:rsidR="00FB168A" w:rsidRDefault="00FB168A" w:rsidP="00DF6765">
      <w:pPr>
        <w:pStyle w:val="berschrift-Anhang"/>
      </w:pPr>
      <w:bookmarkStart w:id="599" w:name="AnhangB"/>
      <w:bookmarkStart w:id="600" w:name="_Toc359855116"/>
      <w:bookmarkStart w:id="601" w:name="_Toc457223055"/>
      <w:bookmarkStart w:id="602" w:name="_Toc166050383"/>
      <w:r w:rsidRPr="00C956D6">
        <w:t>Anhang B</w:t>
      </w:r>
      <w:bookmarkEnd w:id="599"/>
      <w:r w:rsidRPr="00C956D6">
        <w:t xml:space="preserve"> – Mitarbeit &amp; Überprüfung</w:t>
      </w:r>
      <w:bookmarkEnd w:id="600"/>
      <w:bookmarkEnd w:id="601"/>
      <w:bookmarkEnd w:id="602"/>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A21497" w:rsidRPr="00FB168A" w14:paraId="4CC53F90" w14:textId="77777777" w:rsidTr="6652630E">
        <w:tc>
          <w:tcPr>
            <w:tcW w:w="2197" w:type="dxa"/>
            <w:vAlign w:val="center"/>
          </w:tcPr>
          <w:p w14:paraId="08417C33" w14:textId="4DBDC252" w:rsidR="00A21497" w:rsidRDefault="00A21497" w:rsidP="00A21497">
            <w:pPr>
              <w:pStyle w:val="Tabellentext"/>
            </w:pPr>
            <w:r>
              <w:t xml:space="preserve">Daniela </w:t>
            </w:r>
            <w:proofErr w:type="spellStart"/>
            <w:r>
              <w:t>Cantaluppi</w:t>
            </w:r>
            <w:proofErr w:type="spellEnd"/>
            <w:r>
              <w:t xml:space="preserve"> Zangger</w:t>
            </w:r>
          </w:p>
        </w:tc>
        <w:tc>
          <w:tcPr>
            <w:tcW w:w="7014" w:type="dxa"/>
            <w:vAlign w:val="center"/>
          </w:tcPr>
          <w:p w14:paraId="534658B0" w14:textId="03D49398" w:rsidR="00A21497" w:rsidRDefault="00A21497" w:rsidP="00A21497">
            <w:pPr>
              <w:pStyle w:val="Tabellentext"/>
            </w:pPr>
            <w:r w:rsidRPr="00B73EED">
              <w:t>JCS Software AG</w:t>
            </w:r>
          </w:p>
        </w:tc>
      </w:tr>
      <w:tr w:rsidR="00A21497" w:rsidRPr="00FB168A" w14:paraId="2578001A" w14:textId="77777777" w:rsidTr="6652630E">
        <w:tc>
          <w:tcPr>
            <w:tcW w:w="2197" w:type="dxa"/>
            <w:vAlign w:val="center"/>
          </w:tcPr>
          <w:p w14:paraId="29506D4B" w14:textId="0518AAD2" w:rsidR="00A21497" w:rsidRDefault="002C7BF7" w:rsidP="00A21497">
            <w:pPr>
              <w:pStyle w:val="Tabellentext"/>
            </w:pPr>
            <w:r>
              <w:t>Martin Fischer</w:t>
            </w:r>
          </w:p>
        </w:tc>
        <w:tc>
          <w:tcPr>
            <w:tcW w:w="7014" w:type="dxa"/>
            <w:vAlign w:val="center"/>
          </w:tcPr>
          <w:p w14:paraId="0D7D92DE" w14:textId="5CF5CDE1" w:rsidR="00A21497" w:rsidRPr="00FB168A" w:rsidRDefault="00A835E0" w:rsidP="00A21497">
            <w:pPr>
              <w:pStyle w:val="Tabellentext"/>
            </w:pPr>
            <w:r w:rsidRPr="00AD6F21">
              <w:t>Mittelschul- und Berufsbildungsamt</w:t>
            </w:r>
            <w:r>
              <w:t xml:space="preserve"> Kanton Bern</w:t>
            </w:r>
          </w:p>
        </w:tc>
      </w:tr>
      <w:tr w:rsidR="002C7BF7" w:rsidRPr="00FB168A" w14:paraId="0BCEC437" w14:textId="77777777" w:rsidTr="6652630E">
        <w:tc>
          <w:tcPr>
            <w:tcW w:w="2197" w:type="dxa"/>
            <w:vAlign w:val="center"/>
          </w:tcPr>
          <w:p w14:paraId="47B50265" w14:textId="68E078B9" w:rsidR="002C7BF7" w:rsidRDefault="002C7BF7" w:rsidP="002C7BF7">
            <w:pPr>
              <w:pStyle w:val="Tabellentext"/>
            </w:pPr>
            <w:r>
              <w:t>Marc Fuhrer</w:t>
            </w:r>
          </w:p>
        </w:tc>
        <w:tc>
          <w:tcPr>
            <w:tcW w:w="7014" w:type="dxa"/>
            <w:vAlign w:val="center"/>
          </w:tcPr>
          <w:p w14:paraId="0629C748" w14:textId="0684419A" w:rsidR="002C7BF7" w:rsidRDefault="002C7BF7" w:rsidP="002C7BF7">
            <w:pPr>
              <w:pStyle w:val="Tabellentext"/>
            </w:pPr>
            <w:r>
              <w:t xml:space="preserve">SDBB – </w:t>
            </w:r>
            <w:r w:rsidRPr="00A21497">
              <w:t>Schweizerisches Dienstleistungszentrum Berufsbildung</w:t>
            </w:r>
          </w:p>
        </w:tc>
      </w:tr>
      <w:tr w:rsidR="002C7BF7" w:rsidRPr="00EC4AB3" w14:paraId="3A81D0C0" w14:textId="77777777" w:rsidTr="6652630E">
        <w:tc>
          <w:tcPr>
            <w:tcW w:w="2197" w:type="dxa"/>
            <w:vAlign w:val="center"/>
          </w:tcPr>
          <w:p w14:paraId="07A8BACB" w14:textId="7C2E17D4" w:rsidR="002C7BF7" w:rsidRPr="00DE0592" w:rsidRDefault="002C7BF7" w:rsidP="002C7BF7">
            <w:pPr>
              <w:pStyle w:val="Tabellentext"/>
            </w:pPr>
            <w:r>
              <w:t>Susanne Hebauf</w:t>
            </w:r>
          </w:p>
        </w:tc>
        <w:tc>
          <w:tcPr>
            <w:tcW w:w="7014" w:type="dxa"/>
            <w:vAlign w:val="center"/>
          </w:tcPr>
          <w:p w14:paraId="6F12ACF3" w14:textId="0F552CA9" w:rsidR="002C7BF7" w:rsidRPr="00DE0592" w:rsidRDefault="002C7BF7" w:rsidP="002C7BF7">
            <w:pPr>
              <w:pStyle w:val="Tabellentext"/>
            </w:pPr>
            <w:r w:rsidRPr="00AD6F21">
              <w:t>Mittelschul- und Berufsbildungsamt</w:t>
            </w:r>
            <w:r>
              <w:t xml:space="preserve"> Kanton Bern</w:t>
            </w:r>
          </w:p>
        </w:tc>
      </w:tr>
      <w:tr w:rsidR="002C7BF7" w:rsidRPr="00EC4AB3" w14:paraId="2891AFD2" w14:textId="77777777" w:rsidTr="6652630E">
        <w:tc>
          <w:tcPr>
            <w:tcW w:w="2197" w:type="dxa"/>
            <w:vAlign w:val="center"/>
          </w:tcPr>
          <w:p w14:paraId="7EDD5110" w14:textId="5723E7ED" w:rsidR="002C7BF7" w:rsidRDefault="002C7BF7" w:rsidP="002C7BF7">
            <w:pPr>
              <w:pStyle w:val="Tabellentext"/>
            </w:pPr>
            <w:r>
              <w:rPr>
                <w:lang w:eastAsia="de-CH"/>
              </w:rPr>
              <w:t>Martin Sorg</w:t>
            </w:r>
          </w:p>
        </w:tc>
        <w:tc>
          <w:tcPr>
            <w:tcW w:w="7014" w:type="dxa"/>
            <w:vAlign w:val="center"/>
          </w:tcPr>
          <w:p w14:paraId="0B7BD471" w14:textId="17856184" w:rsidR="002C7BF7" w:rsidRDefault="002C7BF7" w:rsidP="002C7BF7">
            <w:pPr>
              <w:pStyle w:val="Tabellentext"/>
            </w:pPr>
            <w:r w:rsidRPr="003326EF">
              <w:rPr>
                <w:lang w:eastAsia="de-CH"/>
              </w:rPr>
              <w:t>Interessengemeinschaft Informatik im Berufsbildungswesen</w:t>
            </w:r>
            <w:r>
              <w:rPr>
                <w:lang w:eastAsia="de-CH"/>
              </w:rPr>
              <w:t xml:space="preserve"> IGIB/GRIF</w:t>
            </w:r>
          </w:p>
        </w:tc>
      </w:tr>
      <w:tr w:rsidR="002C7BF7" w:rsidRPr="00EC4AB3" w14:paraId="2B838CED" w14:textId="77777777" w:rsidTr="6652630E">
        <w:tc>
          <w:tcPr>
            <w:tcW w:w="2197" w:type="dxa"/>
            <w:vAlign w:val="center"/>
          </w:tcPr>
          <w:p w14:paraId="156A0E7C" w14:textId="282C5D1F" w:rsidR="002C7BF7" w:rsidRDefault="002C7BF7" w:rsidP="002C7BF7">
            <w:pPr>
              <w:rPr>
                <w:lang w:eastAsia="de-CH"/>
              </w:rPr>
            </w:pPr>
            <w:r>
              <w:t>Lars Steffen</w:t>
            </w:r>
          </w:p>
        </w:tc>
        <w:tc>
          <w:tcPr>
            <w:tcW w:w="7014" w:type="dxa"/>
            <w:vAlign w:val="center"/>
          </w:tcPr>
          <w:p w14:paraId="20BA70BC" w14:textId="161BCFE7" w:rsidR="002C7BF7" w:rsidRDefault="6D961A63" w:rsidP="002C7BF7">
            <w:pPr>
              <w:pStyle w:val="Tabellentext"/>
            </w:pPr>
            <w:r>
              <w:t xml:space="preserve">Eraneos </w:t>
            </w:r>
            <w:proofErr w:type="spellStart"/>
            <w:r>
              <w:t>Switzerland</w:t>
            </w:r>
            <w:proofErr w:type="spellEnd"/>
            <w:r w:rsidR="0118278E">
              <w:t xml:space="preserve"> AG</w:t>
            </w:r>
          </w:p>
        </w:tc>
      </w:tr>
      <w:tr w:rsidR="002C7BF7" w:rsidRPr="00EC4AB3" w14:paraId="016CE76C" w14:textId="77777777" w:rsidTr="6652630E">
        <w:tc>
          <w:tcPr>
            <w:tcW w:w="2197" w:type="dxa"/>
            <w:vAlign w:val="center"/>
          </w:tcPr>
          <w:p w14:paraId="12C04902" w14:textId="52F5700C" w:rsidR="002C7BF7" w:rsidRDefault="002C7BF7" w:rsidP="002C7BF7">
            <w:pPr>
              <w:rPr>
                <w:lang w:eastAsia="de-CH"/>
              </w:rPr>
            </w:pPr>
            <w:r>
              <w:t>Lukas Wehrli</w:t>
            </w:r>
          </w:p>
        </w:tc>
        <w:tc>
          <w:tcPr>
            <w:tcW w:w="7014" w:type="dxa"/>
            <w:vAlign w:val="center"/>
          </w:tcPr>
          <w:p w14:paraId="75BD7CE2" w14:textId="44038332" w:rsidR="002C7BF7" w:rsidRPr="003326EF" w:rsidRDefault="0AC09EDF" w:rsidP="002C7BF7">
            <w:pPr>
              <w:pStyle w:val="Tabellentext"/>
              <w:rPr>
                <w:lang w:eastAsia="de-CH"/>
              </w:rPr>
            </w:pPr>
            <w:r>
              <w:t xml:space="preserve">Eraneos </w:t>
            </w:r>
            <w:proofErr w:type="spellStart"/>
            <w:r>
              <w:t>Switzerland</w:t>
            </w:r>
            <w:proofErr w:type="spellEnd"/>
            <w:r w:rsidR="0118278E">
              <w:t xml:space="preserve"> AG</w:t>
            </w:r>
          </w:p>
        </w:tc>
      </w:tr>
      <w:tr w:rsidR="002C7BF7" w:rsidRPr="00EC4AB3" w14:paraId="1952F457" w14:textId="77777777" w:rsidTr="6652630E">
        <w:tc>
          <w:tcPr>
            <w:tcW w:w="2197" w:type="dxa"/>
            <w:vAlign w:val="center"/>
          </w:tcPr>
          <w:p w14:paraId="3837688B" w14:textId="22512A7F" w:rsidR="002C7BF7" w:rsidRDefault="002C7BF7" w:rsidP="002C7BF7">
            <w:pPr>
              <w:rPr>
                <w:lang w:eastAsia="de-CH"/>
              </w:rPr>
            </w:pPr>
            <w:r>
              <w:rPr>
                <w:lang w:val="de-DE" w:eastAsia="de-CH"/>
              </w:rPr>
              <w:t>Marcel Wissmann</w:t>
            </w:r>
          </w:p>
        </w:tc>
        <w:tc>
          <w:tcPr>
            <w:tcW w:w="7014" w:type="dxa"/>
            <w:vAlign w:val="center"/>
          </w:tcPr>
          <w:p w14:paraId="40B27583" w14:textId="0543053C" w:rsidR="002C7BF7" w:rsidRPr="003326EF" w:rsidRDefault="002C7BF7" w:rsidP="002C7BF7">
            <w:pPr>
              <w:pStyle w:val="Tabellentext"/>
              <w:rPr>
                <w:lang w:eastAsia="de-CH"/>
              </w:rPr>
            </w:pPr>
            <w:r w:rsidRPr="002C7BF7">
              <w:rPr>
                <w:lang w:eastAsia="de-CH"/>
              </w:rPr>
              <w:t>Abraxas Informatik AG</w:t>
            </w:r>
          </w:p>
        </w:tc>
      </w:tr>
    </w:tbl>
    <w:p w14:paraId="213233F0" w14:textId="77777777" w:rsidR="00FB168A" w:rsidRPr="00C956D6" w:rsidRDefault="00FB168A" w:rsidP="0082340D">
      <w:pPr>
        <w:pStyle w:val="berschrift-Anhang"/>
        <w:pageBreakBefore/>
      </w:pPr>
      <w:bookmarkStart w:id="603" w:name="AnhangC"/>
      <w:bookmarkStart w:id="604" w:name="_Toc359855117"/>
      <w:bookmarkStart w:id="605" w:name="_Toc457223056"/>
      <w:bookmarkStart w:id="606" w:name="_Toc166050384"/>
      <w:r w:rsidRPr="00C956D6">
        <w:lastRenderedPageBreak/>
        <w:t>Anhang C</w:t>
      </w:r>
      <w:bookmarkEnd w:id="603"/>
      <w:r w:rsidRPr="00C956D6">
        <w:t xml:space="preserve"> – Abkürzungen</w:t>
      </w:r>
      <w:bookmarkEnd w:id="604"/>
      <w:r w:rsidRPr="00C956D6">
        <w:t xml:space="preserve"> und Glossar</w:t>
      </w:r>
      <w:bookmarkEnd w:id="605"/>
      <w:bookmarkEnd w:id="606"/>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2F3285" w:rsidRPr="00FB168A" w14:paraId="6DB1B3C1" w14:textId="77777777" w:rsidTr="00BD2BBF">
        <w:tc>
          <w:tcPr>
            <w:tcW w:w="2197" w:type="dxa"/>
            <w:vAlign w:val="center"/>
          </w:tcPr>
          <w:p w14:paraId="740D7790" w14:textId="4B3A143B" w:rsidR="002F3285" w:rsidRDefault="002F3285" w:rsidP="00A457DE">
            <w:pPr>
              <w:pStyle w:val="Tabellentext"/>
            </w:pPr>
            <w:r>
              <w:t>ABU</w:t>
            </w:r>
          </w:p>
        </w:tc>
        <w:tc>
          <w:tcPr>
            <w:tcW w:w="7014" w:type="dxa"/>
            <w:vAlign w:val="center"/>
          </w:tcPr>
          <w:p w14:paraId="43B0B8E3" w14:textId="42A545C2" w:rsidR="002F3285" w:rsidRDefault="002F3285" w:rsidP="00A457DE">
            <w:pPr>
              <w:pStyle w:val="Tabellentext"/>
            </w:pPr>
            <w:r>
              <w:t>Allgemeinbildender Unterricht</w:t>
            </w:r>
          </w:p>
        </w:tc>
      </w:tr>
      <w:tr w:rsidR="002F3285" w:rsidRPr="00FB168A" w14:paraId="75459BAB" w14:textId="77777777" w:rsidTr="00BD2BBF">
        <w:tc>
          <w:tcPr>
            <w:tcW w:w="2197" w:type="dxa"/>
            <w:vAlign w:val="center"/>
          </w:tcPr>
          <w:p w14:paraId="4EF6DFDE" w14:textId="527EB139" w:rsidR="002F3285" w:rsidRDefault="002F3285" w:rsidP="00A457DE">
            <w:pPr>
              <w:pStyle w:val="Tabellentext"/>
            </w:pPr>
            <w:r>
              <w:t>Art.</w:t>
            </w:r>
            <w:r w:rsidR="009E4F05">
              <w:t xml:space="preserve"> 32</w:t>
            </w:r>
          </w:p>
        </w:tc>
        <w:tc>
          <w:tcPr>
            <w:tcW w:w="7014" w:type="dxa"/>
            <w:vAlign w:val="center"/>
          </w:tcPr>
          <w:p w14:paraId="6FF7174B" w14:textId="67B5DB31" w:rsidR="002F3285" w:rsidRDefault="009E4F05" w:rsidP="00A457DE">
            <w:pPr>
              <w:pStyle w:val="Tabellentext"/>
            </w:pPr>
            <w:r>
              <w:t>Berufsabschluss gemäss Art. 32 Berufsbildungsverordnung</w:t>
            </w:r>
          </w:p>
        </w:tc>
      </w:tr>
      <w:tr w:rsidR="0058346C" w:rsidRPr="00FB168A" w14:paraId="1824BDFF" w14:textId="77777777" w:rsidTr="00BD2BBF">
        <w:tc>
          <w:tcPr>
            <w:tcW w:w="2197" w:type="dxa"/>
            <w:vAlign w:val="center"/>
          </w:tcPr>
          <w:p w14:paraId="6F57A80C" w14:textId="4DE50DB3" w:rsidR="0058346C" w:rsidRDefault="0058346C" w:rsidP="00A457DE">
            <w:pPr>
              <w:pStyle w:val="Tabellentext"/>
            </w:pPr>
            <w:r>
              <w:t>BFS</w:t>
            </w:r>
          </w:p>
        </w:tc>
        <w:tc>
          <w:tcPr>
            <w:tcW w:w="7014" w:type="dxa"/>
            <w:vAlign w:val="center"/>
          </w:tcPr>
          <w:p w14:paraId="10D6B685" w14:textId="29927433" w:rsidR="0058346C" w:rsidRDefault="0058346C" w:rsidP="00A457DE">
            <w:pPr>
              <w:pStyle w:val="Tabellentext"/>
            </w:pPr>
            <w:r>
              <w:t>Bundesamt für Statistik</w:t>
            </w:r>
          </w:p>
        </w:tc>
      </w:tr>
      <w:tr w:rsidR="002F3285" w:rsidRPr="00FB168A" w14:paraId="23673B2F" w14:textId="77777777" w:rsidTr="00BD2BBF">
        <w:tc>
          <w:tcPr>
            <w:tcW w:w="2197" w:type="dxa"/>
            <w:vAlign w:val="center"/>
          </w:tcPr>
          <w:p w14:paraId="3AEF8B42" w14:textId="68351F59" w:rsidR="002F3285" w:rsidRDefault="002F3285" w:rsidP="00A457DE">
            <w:pPr>
              <w:pStyle w:val="Tabellentext"/>
            </w:pPr>
            <w:r>
              <w:t>BM</w:t>
            </w:r>
          </w:p>
        </w:tc>
        <w:tc>
          <w:tcPr>
            <w:tcW w:w="7014" w:type="dxa"/>
            <w:vAlign w:val="center"/>
          </w:tcPr>
          <w:p w14:paraId="12BE2391" w14:textId="085F0BDF" w:rsidR="002F3285" w:rsidRDefault="002F3285" w:rsidP="00A457DE">
            <w:pPr>
              <w:pStyle w:val="Tabellentext"/>
            </w:pPr>
            <w:r>
              <w:t>Berufsmaturität</w:t>
            </w:r>
          </w:p>
        </w:tc>
      </w:tr>
      <w:tr w:rsidR="00FB168A" w:rsidRPr="00FB168A" w14:paraId="3E154D4F" w14:textId="77777777" w:rsidTr="00BD2BBF">
        <w:tc>
          <w:tcPr>
            <w:tcW w:w="2197" w:type="dxa"/>
            <w:vAlign w:val="center"/>
          </w:tcPr>
          <w:p w14:paraId="1DFF3E07" w14:textId="549962EE" w:rsidR="00FB168A" w:rsidRDefault="007E2FFC" w:rsidP="00A457DE">
            <w:pPr>
              <w:pStyle w:val="Tabellentext"/>
            </w:pPr>
            <w:r>
              <w:t>BM1</w:t>
            </w:r>
          </w:p>
        </w:tc>
        <w:tc>
          <w:tcPr>
            <w:tcW w:w="7014" w:type="dxa"/>
            <w:vAlign w:val="center"/>
          </w:tcPr>
          <w:p w14:paraId="63FB6317" w14:textId="06170BF8" w:rsidR="00FB168A" w:rsidRPr="00FB168A" w:rsidRDefault="002F3285" w:rsidP="00A457DE">
            <w:pPr>
              <w:pStyle w:val="Tabellentext"/>
            </w:pPr>
            <w:r>
              <w:t>Berufsmaturität während der Ausbildung</w:t>
            </w:r>
          </w:p>
        </w:tc>
      </w:tr>
      <w:tr w:rsidR="00DC33B0" w:rsidRPr="00EC4AB3" w14:paraId="2BDA3D0A" w14:textId="77777777" w:rsidTr="00BD2BBF">
        <w:tc>
          <w:tcPr>
            <w:tcW w:w="2197" w:type="dxa"/>
            <w:vAlign w:val="center"/>
          </w:tcPr>
          <w:p w14:paraId="2CE9BA91" w14:textId="2395A6C3" w:rsidR="00DC33B0" w:rsidRDefault="00DC33B0" w:rsidP="00DC33B0">
            <w:pPr>
              <w:pStyle w:val="Tabellentext"/>
            </w:pPr>
            <w:r>
              <w:t>EBA</w:t>
            </w:r>
          </w:p>
        </w:tc>
        <w:tc>
          <w:tcPr>
            <w:tcW w:w="7014" w:type="dxa"/>
            <w:vAlign w:val="center"/>
          </w:tcPr>
          <w:p w14:paraId="1DA70792" w14:textId="3F2B3E23" w:rsidR="00DC33B0" w:rsidRPr="00634AC0" w:rsidRDefault="00DC33B0" w:rsidP="00DC33B0">
            <w:pPr>
              <w:pStyle w:val="Tabellentext"/>
            </w:pPr>
            <w:r w:rsidRPr="00634AC0">
              <w:t>Eidgenössisches Berufsattest</w:t>
            </w:r>
          </w:p>
        </w:tc>
      </w:tr>
      <w:tr w:rsidR="00DC33B0" w:rsidRPr="00EC4AB3" w14:paraId="3E9149AD" w14:textId="77777777" w:rsidTr="00BD2BBF">
        <w:tc>
          <w:tcPr>
            <w:tcW w:w="2197" w:type="dxa"/>
            <w:vAlign w:val="center"/>
          </w:tcPr>
          <w:p w14:paraId="3177E1BB" w14:textId="01E252D7" w:rsidR="00DC33B0" w:rsidRDefault="00DC33B0" w:rsidP="00DC33B0">
            <w:pPr>
              <w:pStyle w:val="Tabellentext"/>
            </w:pPr>
            <w:r>
              <w:t>EFZ</w:t>
            </w:r>
          </w:p>
        </w:tc>
        <w:tc>
          <w:tcPr>
            <w:tcW w:w="7014" w:type="dxa"/>
            <w:vAlign w:val="center"/>
          </w:tcPr>
          <w:p w14:paraId="5F1B8A30" w14:textId="11510E20" w:rsidR="00DC33B0" w:rsidRDefault="00DC33B0" w:rsidP="00DC33B0">
            <w:pPr>
              <w:pStyle w:val="Tabellentext"/>
            </w:pPr>
            <w:r w:rsidRPr="00634AC0">
              <w:t>Eidgenössisches Fähigkeitszeugnis</w:t>
            </w:r>
          </w:p>
        </w:tc>
      </w:tr>
      <w:tr w:rsidR="00DC33B0" w:rsidRPr="00EC4AB3" w14:paraId="4889975D" w14:textId="77777777" w:rsidTr="00BD2BBF">
        <w:tc>
          <w:tcPr>
            <w:tcW w:w="2197" w:type="dxa"/>
            <w:vAlign w:val="center"/>
          </w:tcPr>
          <w:p w14:paraId="1627FACA" w14:textId="477ED050" w:rsidR="00DC33B0" w:rsidRDefault="00DC33B0" w:rsidP="00DC33B0">
            <w:pPr>
              <w:pStyle w:val="Tabellentext"/>
            </w:pPr>
            <w:r>
              <w:t>GV</w:t>
            </w:r>
          </w:p>
        </w:tc>
        <w:tc>
          <w:tcPr>
            <w:tcW w:w="7014" w:type="dxa"/>
            <w:vAlign w:val="center"/>
          </w:tcPr>
          <w:p w14:paraId="16CCC40B" w14:textId="670A6AA5" w:rsidR="00DC33B0" w:rsidRDefault="00DC33B0" w:rsidP="00DC33B0">
            <w:pPr>
              <w:pStyle w:val="Tabellentext"/>
            </w:pPr>
            <w:r>
              <w:t>Gesetzliche Vertretung</w:t>
            </w:r>
          </w:p>
        </w:tc>
      </w:tr>
      <w:tr w:rsidR="00DC33B0" w:rsidRPr="00EC4AB3" w14:paraId="313D68D8" w14:textId="77777777" w:rsidTr="00BD2BBF">
        <w:tc>
          <w:tcPr>
            <w:tcW w:w="2197" w:type="dxa"/>
            <w:vAlign w:val="center"/>
          </w:tcPr>
          <w:p w14:paraId="1EF9A2C3" w14:textId="1B153259" w:rsidR="00DC33B0" w:rsidRDefault="00DC33B0" w:rsidP="00DC33B0">
            <w:pPr>
              <w:pStyle w:val="Tabellentext"/>
            </w:pPr>
            <w:proofErr w:type="spellStart"/>
            <w:r>
              <w:t>OdA</w:t>
            </w:r>
            <w:proofErr w:type="spellEnd"/>
          </w:p>
        </w:tc>
        <w:tc>
          <w:tcPr>
            <w:tcW w:w="7014" w:type="dxa"/>
            <w:vAlign w:val="center"/>
          </w:tcPr>
          <w:p w14:paraId="69E5D586" w14:textId="1739329D" w:rsidR="00DC33B0" w:rsidRDefault="00DC33B0" w:rsidP="00DC33B0">
            <w:pPr>
              <w:pStyle w:val="Tabellentext"/>
            </w:pPr>
            <w:r>
              <w:t>Organisationen der Arbeitswelt</w:t>
            </w:r>
          </w:p>
        </w:tc>
      </w:tr>
      <w:tr w:rsidR="00DC33B0" w:rsidRPr="00EC4AB3" w14:paraId="07287B89" w14:textId="77777777" w:rsidTr="00BD2BBF">
        <w:tc>
          <w:tcPr>
            <w:tcW w:w="2197" w:type="dxa"/>
            <w:vAlign w:val="center"/>
          </w:tcPr>
          <w:p w14:paraId="51BD9BAD" w14:textId="45FB909A" w:rsidR="00DC33B0" w:rsidRDefault="00DC33B0" w:rsidP="00DC33B0">
            <w:pPr>
              <w:pStyle w:val="Tabellentext"/>
            </w:pPr>
            <w:r>
              <w:t>SBBK</w:t>
            </w:r>
          </w:p>
        </w:tc>
        <w:tc>
          <w:tcPr>
            <w:tcW w:w="7014" w:type="dxa"/>
            <w:vAlign w:val="center"/>
          </w:tcPr>
          <w:p w14:paraId="720A1084" w14:textId="781DC538" w:rsidR="00DC33B0" w:rsidRDefault="00DC33B0" w:rsidP="00DC33B0">
            <w:pPr>
              <w:pStyle w:val="Tabellentext"/>
            </w:pPr>
            <w:r>
              <w:t>Schweizerische Berufsbildungsämter-Konferenz</w:t>
            </w:r>
          </w:p>
        </w:tc>
      </w:tr>
      <w:tr w:rsidR="00565EFD" w:rsidRPr="00EC4AB3" w14:paraId="5C9E39AF" w14:textId="77777777" w:rsidTr="00BD2BBF">
        <w:tc>
          <w:tcPr>
            <w:tcW w:w="2197" w:type="dxa"/>
            <w:vAlign w:val="center"/>
          </w:tcPr>
          <w:p w14:paraId="035290E1" w14:textId="130D6FEB" w:rsidR="00565EFD" w:rsidRDefault="00565EFD" w:rsidP="00DC33B0">
            <w:pPr>
              <w:pStyle w:val="Tabellentext"/>
            </w:pPr>
            <w:r>
              <w:t>SDL</w:t>
            </w:r>
          </w:p>
        </w:tc>
        <w:tc>
          <w:tcPr>
            <w:tcW w:w="7014" w:type="dxa"/>
            <w:vAlign w:val="center"/>
          </w:tcPr>
          <w:p w14:paraId="118CAB8F" w14:textId="074B6CCC" w:rsidR="00565EFD" w:rsidRDefault="0058346C" w:rsidP="00DC33B0">
            <w:pPr>
              <w:pStyle w:val="Tabellentext"/>
            </w:pPr>
            <w:r w:rsidRPr="000C12F8">
              <w:t>Statistik der Lernenden des BFS</w:t>
            </w:r>
          </w:p>
        </w:tc>
      </w:tr>
      <w:tr w:rsidR="00DC33B0" w:rsidRPr="00EC4AB3" w14:paraId="208AE6F4" w14:textId="77777777" w:rsidTr="00BD2BBF">
        <w:tc>
          <w:tcPr>
            <w:tcW w:w="2197" w:type="dxa"/>
            <w:vAlign w:val="center"/>
          </w:tcPr>
          <w:p w14:paraId="5243B560" w14:textId="333E64A3" w:rsidR="00DC33B0" w:rsidRPr="00DE0592" w:rsidRDefault="00DC33B0" w:rsidP="00DC33B0">
            <w:pPr>
              <w:pStyle w:val="Tabellentext"/>
            </w:pPr>
            <w:proofErr w:type="spellStart"/>
            <w:r>
              <w:t>üK</w:t>
            </w:r>
            <w:proofErr w:type="spellEnd"/>
          </w:p>
        </w:tc>
        <w:tc>
          <w:tcPr>
            <w:tcW w:w="7014" w:type="dxa"/>
            <w:vAlign w:val="center"/>
          </w:tcPr>
          <w:p w14:paraId="0A921060" w14:textId="13BBABB2" w:rsidR="00DC33B0" w:rsidRPr="00DE0592" w:rsidRDefault="00DC33B0" w:rsidP="00DC33B0">
            <w:pPr>
              <w:pStyle w:val="Tabellentext"/>
            </w:pPr>
            <w:r w:rsidRPr="00E34C6D">
              <w:t>Überbetriebliche Kurse</w:t>
            </w:r>
          </w:p>
        </w:tc>
      </w:tr>
    </w:tbl>
    <w:p w14:paraId="0BCADB56" w14:textId="77777777" w:rsidR="00FB168A" w:rsidRDefault="00FB168A" w:rsidP="00DF6765">
      <w:pPr>
        <w:pStyle w:val="berschrift-Anhang"/>
      </w:pPr>
      <w:bookmarkStart w:id="607" w:name="AnhangD"/>
      <w:bookmarkStart w:id="608" w:name="_Ref338769986"/>
      <w:bookmarkStart w:id="609" w:name="_Toc359855119"/>
      <w:bookmarkStart w:id="610" w:name="_Toc457223057"/>
      <w:bookmarkStart w:id="611" w:name="_Toc166050385"/>
      <w:r w:rsidRPr="00C956D6">
        <w:t>Anhang D</w:t>
      </w:r>
      <w:bookmarkEnd w:id="607"/>
      <w:r w:rsidRPr="00C956D6">
        <w:t xml:space="preserve"> – Änderungen gegenüber Vorversion</w:t>
      </w:r>
      <w:bookmarkEnd w:id="608"/>
      <w:bookmarkEnd w:id="609"/>
      <w:bookmarkEnd w:id="610"/>
      <w:bookmarkEnd w:id="611"/>
    </w:p>
    <w:p w14:paraId="5B2E068D" w14:textId="47FE5F67" w:rsidR="000F5213" w:rsidRPr="000F5213" w:rsidRDefault="00F76470" w:rsidP="00AD17EB">
      <w:r>
        <w:t xml:space="preserve">Nachfolgend wird eine Zusammenfassung der Änderungen aufgelistet. Eine detaillierte Beschreibung aller Änderungen gegenüber der Version 1.0.0 ist unter </w:t>
      </w:r>
      <w:r>
        <w:fldChar w:fldCharType="begin"/>
      </w:r>
      <w:r>
        <w:instrText xml:space="preserve"> REF DABB \h </w:instrText>
      </w:r>
      <w:r>
        <w:fldChar w:fldCharType="separate"/>
      </w:r>
      <w:r w:rsidR="002A052A">
        <w:t>[DA-BB]</w:t>
      </w:r>
      <w:r>
        <w:fldChar w:fldCharType="end"/>
      </w:r>
      <w:r>
        <w:t xml:space="preserve"> («</w:t>
      </w:r>
      <w:r w:rsidRPr="00F76470">
        <w:t>Übersicht aller Anpassungen im eCH-0260</w:t>
      </w:r>
      <w:r>
        <w:t xml:space="preserve">») erhältlich. </w:t>
      </w:r>
    </w:p>
    <w:p w14:paraId="7039FFAD" w14:textId="66755ABA" w:rsidR="000E5CA5" w:rsidRDefault="009E682F" w:rsidP="003A5DE5">
      <w:pPr>
        <w:pStyle w:val="Listenabsatz"/>
        <w:numPr>
          <w:ilvl w:val="0"/>
          <w:numId w:val="27"/>
        </w:numPr>
      </w:pPr>
      <w:r>
        <w:t>Anpassungen</w:t>
      </w:r>
      <w:r w:rsidR="00B03472">
        <w:t xml:space="preserve"> und Korrekturen</w:t>
      </w:r>
      <w:r>
        <w:t xml:space="preserve"> am Lehrvertragsformular (</w:t>
      </w:r>
      <w:proofErr w:type="spellStart"/>
      <w:r w:rsidR="003A5DE5" w:rsidRPr="00BF52D3">
        <w:t>contractFormType</w:t>
      </w:r>
      <w:proofErr w:type="spellEnd"/>
      <w:r>
        <w:t>)</w:t>
      </w:r>
    </w:p>
    <w:p w14:paraId="010E0336" w14:textId="228C0EC2" w:rsidR="009E682F" w:rsidRDefault="000A4B74" w:rsidP="003A5DE5">
      <w:pPr>
        <w:pStyle w:val="Listenabsatz"/>
        <w:numPr>
          <w:ilvl w:val="0"/>
          <w:numId w:val="27"/>
        </w:numPr>
      </w:pPr>
      <w:r>
        <w:t xml:space="preserve">Neuer </w:t>
      </w:r>
      <w:r w:rsidR="00594CDD">
        <w:t>Datent</w:t>
      </w:r>
      <w:r>
        <w:t>yp für die Rückmeldung zum Lehrvertragsformular (</w:t>
      </w:r>
      <w:proofErr w:type="spellStart"/>
      <w:r>
        <w:t>contractConfirmationStatusType</w:t>
      </w:r>
      <w:proofErr w:type="spellEnd"/>
      <w:r>
        <w:t>)</w:t>
      </w:r>
    </w:p>
    <w:p w14:paraId="6CA10A85" w14:textId="4772C56B" w:rsidR="00426EA3" w:rsidRDefault="009B2111" w:rsidP="003A5DE5">
      <w:pPr>
        <w:pStyle w:val="Listenabsatz"/>
        <w:numPr>
          <w:ilvl w:val="0"/>
          <w:numId w:val="27"/>
        </w:numPr>
      </w:pPr>
      <w:r>
        <w:t>Ergänzung</w:t>
      </w:r>
      <w:r w:rsidR="00DB42AB">
        <w:t xml:space="preserve"> der Schnupper- und Vorlehre</w:t>
      </w:r>
      <w:r>
        <w:t xml:space="preserve"> a</w:t>
      </w:r>
      <w:r w:rsidR="00995550">
        <w:t>n den</w:t>
      </w:r>
      <w:r>
        <w:t xml:space="preserve"> </w:t>
      </w:r>
      <w:r w:rsidR="00995550">
        <w:t>Daten zur Bildungsbewilligung</w:t>
      </w:r>
      <w:r>
        <w:t xml:space="preserve"> </w:t>
      </w:r>
      <w:r w:rsidR="00995550">
        <w:t>(</w:t>
      </w:r>
      <w:proofErr w:type="spellStart"/>
      <w:r w:rsidRPr="00212CEC">
        <w:t>VETaccreditationType</w:t>
      </w:r>
      <w:proofErr w:type="spellEnd"/>
      <w:r w:rsidR="00995550">
        <w:t>)</w:t>
      </w:r>
    </w:p>
    <w:p w14:paraId="3B5A85E3" w14:textId="63064EFD" w:rsidR="00ED5BED" w:rsidRPr="00ED5BED" w:rsidRDefault="00594CDD" w:rsidP="00ED5BED">
      <w:pPr>
        <w:pStyle w:val="Listenabsatz"/>
        <w:numPr>
          <w:ilvl w:val="0"/>
          <w:numId w:val="27"/>
        </w:numPr>
      </w:pPr>
      <w:r>
        <w:t>Neue Datentyp</w:t>
      </w:r>
      <w:r w:rsidR="00ED5BED">
        <w:t>en</w:t>
      </w:r>
      <w:r>
        <w:t xml:space="preserve"> für die </w:t>
      </w:r>
      <w:r w:rsidR="00ED5BED" w:rsidRPr="00ED5BED">
        <w:t xml:space="preserve">Rückmeldung nach </w:t>
      </w:r>
      <w:r w:rsidR="00ED5BED">
        <w:t xml:space="preserve">der </w:t>
      </w:r>
      <w:r w:rsidR="00ED5BED" w:rsidRPr="00ED5BED">
        <w:t>Meldung von Noten</w:t>
      </w:r>
      <w:r w:rsidR="00ED5BED">
        <w:t xml:space="preserve"> (</w:t>
      </w:r>
      <w:proofErr w:type="spellStart"/>
      <w:r w:rsidR="005B48C2">
        <w:t>QPgradesResponseType</w:t>
      </w:r>
      <w:proofErr w:type="spellEnd"/>
      <w:r w:rsidR="005B48C2">
        <w:t xml:space="preserve">, </w:t>
      </w:r>
      <w:proofErr w:type="spellStart"/>
      <w:r w:rsidR="00DA29ED" w:rsidRPr="00601803">
        <w:t>examElementFinalResponseType</w:t>
      </w:r>
      <w:proofErr w:type="spellEnd"/>
      <w:r w:rsidR="00DA29ED">
        <w:t>)</w:t>
      </w:r>
    </w:p>
    <w:p w14:paraId="79A95835" w14:textId="1D25D9D7" w:rsidR="00594CDD" w:rsidRDefault="007639F1" w:rsidP="003A5DE5">
      <w:pPr>
        <w:pStyle w:val="Listenabsatz"/>
        <w:numPr>
          <w:ilvl w:val="0"/>
          <w:numId w:val="27"/>
        </w:numPr>
      </w:pPr>
      <w:r>
        <w:t>Optionale Verwendung der BUR-Nummer</w:t>
      </w:r>
    </w:p>
    <w:p w14:paraId="10A3511A" w14:textId="6731245E" w:rsidR="00F76470" w:rsidRDefault="001816BC" w:rsidP="003A5DE5">
      <w:pPr>
        <w:pStyle w:val="Listenabsatz"/>
        <w:numPr>
          <w:ilvl w:val="0"/>
          <w:numId w:val="27"/>
        </w:numPr>
      </w:pPr>
      <w:r>
        <w:t>Neuer Datentyp zur Definition von Dateianhängen</w:t>
      </w:r>
    </w:p>
    <w:p w14:paraId="15443ECE" w14:textId="4E5C1E3C" w:rsidR="00467AD7" w:rsidRDefault="00467AD7" w:rsidP="003A5DE5">
      <w:pPr>
        <w:pStyle w:val="Listenabsatz"/>
        <w:numPr>
          <w:ilvl w:val="0"/>
          <w:numId w:val="27"/>
        </w:numPr>
      </w:pPr>
      <w:r>
        <w:t>Ersetzen sämtlicher verwendeten Elemente aus eCH-0097 und eCH-0098 durch die entsprechenden Elemente aus eCH-0108 V6.0.0.</w:t>
      </w:r>
    </w:p>
    <w:p w14:paraId="305D193F" w14:textId="46678635" w:rsidR="005F1D33" w:rsidRPr="000E5CA5" w:rsidRDefault="005F1D33" w:rsidP="00AD17EB">
      <w:pPr>
        <w:pStyle w:val="Listenabsatz"/>
        <w:numPr>
          <w:ilvl w:val="0"/>
          <w:numId w:val="27"/>
        </w:numPr>
      </w:pPr>
      <w:r>
        <w:t>Diverse</w:t>
      </w:r>
      <w:r w:rsidR="00AC6DC2">
        <w:t xml:space="preserve"> kleinere</w:t>
      </w:r>
      <w:r>
        <w:t xml:space="preserve"> Anpassungen</w:t>
      </w:r>
      <w:r w:rsidR="00FD7F37">
        <w:t>, Präzisierungen</w:t>
      </w:r>
      <w:r>
        <w:t xml:space="preserve"> und Korrekturen</w:t>
      </w:r>
    </w:p>
    <w:p w14:paraId="73BC96B9" w14:textId="77777777" w:rsidR="00FB168A" w:rsidRPr="007E3550" w:rsidRDefault="00FB168A" w:rsidP="0082340D">
      <w:pPr>
        <w:pStyle w:val="berschrift-Anhang"/>
        <w:pageBreakBefore/>
      </w:pPr>
      <w:bookmarkStart w:id="612" w:name="AnhangE"/>
      <w:bookmarkStart w:id="613" w:name="_Toc359855120"/>
      <w:bookmarkStart w:id="614" w:name="_Toc457223058"/>
      <w:bookmarkStart w:id="615" w:name="_Toc166050386"/>
      <w:r w:rsidRPr="007E3550">
        <w:lastRenderedPageBreak/>
        <w:t xml:space="preserve">Anhang </w:t>
      </w:r>
      <w:r>
        <w:t>E</w:t>
      </w:r>
      <w:bookmarkEnd w:id="612"/>
      <w:r>
        <w:t xml:space="preserve"> </w:t>
      </w:r>
      <w:r w:rsidRPr="007E3550">
        <w:t>– Abbildungsverzeichnis</w:t>
      </w:r>
      <w:bookmarkEnd w:id="613"/>
      <w:bookmarkEnd w:id="614"/>
      <w:bookmarkEnd w:id="615"/>
    </w:p>
    <w:p w14:paraId="62B69298" w14:textId="59EF5E94" w:rsidR="008874C8" w:rsidRDefault="00FB168A">
      <w:pPr>
        <w:pStyle w:val="Abbildungsverzeichnis"/>
        <w:rPr>
          <w:rFonts w:asciiTheme="minorHAnsi" w:eastAsiaTheme="minorEastAsia" w:hAnsiTheme="minorHAnsi" w:cstheme="minorBidi"/>
          <w:noProof/>
          <w:szCs w:val="22"/>
        </w:rPr>
      </w:pPr>
      <w:r w:rsidRPr="004C4023">
        <w:rPr>
          <w:rFonts w:cs="Arial"/>
          <w:szCs w:val="22"/>
        </w:rPr>
        <w:fldChar w:fldCharType="begin"/>
      </w:r>
      <w:r w:rsidRPr="004C4023">
        <w:rPr>
          <w:rFonts w:cs="Arial"/>
          <w:szCs w:val="22"/>
        </w:rPr>
        <w:instrText xml:space="preserve"> TOC \h \z \c "Abbildung" </w:instrText>
      </w:r>
      <w:r w:rsidRPr="004C4023">
        <w:rPr>
          <w:rFonts w:cs="Arial"/>
          <w:szCs w:val="22"/>
        </w:rPr>
        <w:fldChar w:fldCharType="separate"/>
      </w:r>
      <w:hyperlink w:anchor="_Toc166050389" w:history="1">
        <w:r w:rsidR="008874C8" w:rsidRPr="00E1088C">
          <w:rPr>
            <w:rStyle w:val="Hyperlink"/>
            <w:noProof/>
          </w:rPr>
          <w:t>Abbildung 1: Datenaustauschprozesse im Bereich Berufsbildung</w:t>
        </w:r>
        <w:r w:rsidR="008874C8">
          <w:rPr>
            <w:noProof/>
            <w:webHidden/>
          </w:rPr>
          <w:tab/>
        </w:r>
        <w:r w:rsidR="008874C8">
          <w:rPr>
            <w:noProof/>
            <w:webHidden/>
          </w:rPr>
          <w:fldChar w:fldCharType="begin"/>
        </w:r>
        <w:r w:rsidR="008874C8">
          <w:rPr>
            <w:noProof/>
            <w:webHidden/>
          </w:rPr>
          <w:instrText xml:space="preserve"> PAGEREF _Toc166050389 \h </w:instrText>
        </w:r>
        <w:r w:rsidR="008874C8">
          <w:rPr>
            <w:noProof/>
            <w:webHidden/>
          </w:rPr>
        </w:r>
        <w:r w:rsidR="008874C8">
          <w:rPr>
            <w:noProof/>
            <w:webHidden/>
          </w:rPr>
          <w:fldChar w:fldCharType="separate"/>
        </w:r>
        <w:r w:rsidR="002A052A">
          <w:rPr>
            <w:noProof/>
            <w:webHidden/>
          </w:rPr>
          <w:t>7</w:t>
        </w:r>
        <w:r w:rsidR="008874C8">
          <w:rPr>
            <w:noProof/>
            <w:webHidden/>
          </w:rPr>
          <w:fldChar w:fldCharType="end"/>
        </w:r>
      </w:hyperlink>
    </w:p>
    <w:p w14:paraId="1122AAD6" w14:textId="2571749D" w:rsidR="008874C8" w:rsidRDefault="00000000">
      <w:pPr>
        <w:pStyle w:val="Abbildungsverzeichnis"/>
        <w:rPr>
          <w:rFonts w:asciiTheme="minorHAnsi" w:eastAsiaTheme="minorEastAsia" w:hAnsiTheme="minorHAnsi" w:cstheme="minorBidi"/>
          <w:noProof/>
          <w:szCs w:val="22"/>
        </w:rPr>
      </w:pPr>
      <w:hyperlink w:anchor="_Toc166050390" w:history="1">
        <w:r w:rsidR="008874C8" w:rsidRPr="00E1088C">
          <w:rPr>
            <w:rStyle w:val="Hyperlink"/>
            <w:noProof/>
          </w:rPr>
          <w:t>Abbildung 2: Abhängigkeiten des Schemas</w:t>
        </w:r>
        <w:r w:rsidR="008874C8">
          <w:rPr>
            <w:noProof/>
            <w:webHidden/>
          </w:rPr>
          <w:tab/>
        </w:r>
        <w:r w:rsidR="008874C8">
          <w:rPr>
            <w:noProof/>
            <w:webHidden/>
          </w:rPr>
          <w:fldChar w:fldCharType="begin"/>
        </w:r>
        <w:r w:rsidR="008874C8">
          <w:rPr>
            <w:noProof/>
            <w:webHidden/>
          </w:rPr>
          <w:instrText xml:space="preserve"> PAGEREF _Toc166050390 \h </w:instrText>
        </w:r>
        <w:r w:rsidR="008874C8">
          <w:rPr>
            <w:noProof/>
            <w:webHidden/>
          </w:rPr>
        </w:r>
        <w:r w:rsidR="008874C8">
          <w:rPr>
            <w:noProof/>
            <w:webHidden/>
          </w:rPr>
          <w:fldChar w:fldCharType="separate"/>
        </w:r>
        <w:r w:rsidR="002A052A">
          <w:rPr>
            <w:noProof/>
            <w:webHidden/>
          </w:rPr>
          <w:t>58</w:t>
        </w:r>
        <w:r w:rsidR="008874C8">
          <w:rPr>
            <w:noProof/>
            <w:webHidden/>
          </w:rPr>
          <w:fldChar w:fldCharType="end"/>
        </w:r>
      </w:hyperlink>
    </w:p>
    <w:p w14:paraId="072AD489" w14:textId="1DEB30A9" w:rsidR="00FD39E0" w:rsidRDefault="00FB168A" w:rsidP="00DF6765">
      <w:pPr>
        <w:pStyle w:val="berschrift-Anhang"/>
      </w:pPr>
      <w:r w:rsidRPr="004C4023">
        <w:rPr>
          <w:rFonts w:cs="Arial"/>
        </w:rPr>
        <w:fldChar w:fldCharType="end"/>
      </w:r>
      <w:bookmarkStart w:id="616" w:name="AnhangF"/>
      <w:bookmarkStart w:id="617" w:name="_Toc457223059"/>
      <w:bookmarkStart w:id="618" w:name="_Toc166050387"/>
      <w:r w:rsidR="00FD39E0">
        <w:t>Anhang F</w:t>
      </w:r>
      <w:bookmarkEnd w:id="616"/>
      <w:r w:rsidR="00FD39E0">
        <w:t xml:space="preserve"> – Tabellenverzeichnis</w:t>
      </w:r>
      <w:bookmarkEnd w:id="617"/>
      <w:bookmarkEnd w:id="618"/>
    </w:p>
    <w:p w14:paraId="47648F1B" w14:textId="24683FAF" w:rsidR="008874C8" w:rsidRDefault="00FD39E0">
      <w:pPr>
        <w:pStyle w:val="Abbildungsverzeichnis"/>
        <w:rPr>
          <w:rFonts w:asciiTheme="minorHAnsi" w:eastAsiaTheme="minorEastAsia" w:hAnsiTheme="minorHAnsi" w:cstheme="minorBidi"/>
          <w:noProof/>
          <w:szCs w:val="22"/>
        </w:rPr>
      </w:pPr>
      <w:r>
        <w:fldChar w:fldCharType="begin"/>
      </w:r>
      <w:r>
        <w:instrText xml:space="preserve"> TOC \h \z \c "Tabelle" </w:instrText>
      </w:r>
      <w:r>
        <w:fldChar w:fldCharType="separate"/>
      </w:r>
      <w:hyperlink w:anchor="_Toc166050391" w:history="1">
        <w:r w:rsidR="008874C8" w:rsidRPr="000A3FFB">
          <w:rPr>
            <w:rStyle w:val="Hyperlink"/>
            <w:noProof/>
          </w:rPr>
          <w:t>Tabelle 1: Aufbau der in der Berufsbildung verwendeten Identifikatoren</w:t>
        </w:r>
        <w:r w:rsidR="008874C8">
          <w:rPr>
            <w:noProof/>
            <w:webHidden/>
          </w:rPr>
          <w:tab/>
        </w:r>
        <w:r w:rsidR="008874C8">
          <w:rPr>
            <w:noProof/>
            <w:webHidden/>
          </w:rPr>
          <w:fldChar w:fldCharType="begin"/>
        </w:r>
        <w:r w:rsidR="008874C8">
          <w:rPr>
            <w:noProof/>
            <w:webHidden/>
          </w:rPr>
          <w:instrText xml:space="preserve"> PAGEREF _Toc166050391 \h </w:instrText>
        </w:r>
        <w:r w:rsidR="008874C8">
          <w:rPr>
            <w:noProof/>
            <w:webHidden/>
          </w:rPr>
        </w:r>
        <w:r w:rsidR="008874C8">
          <w:rPr>
            <w:noProof/>
            <w:webHidden/>
          </w:rPr>
          <w:fldChar w:fldCharType="separate"/>
        </w:r>
        <w:r w:rsidR="002A052A">
          <w:rPr>
            <w:noProof/>
            <w:webHidden/>
          </w:rPr>
          <w:t>13</w:t>
        </w:r>
        <w:r w:rsidR="008874C8">
          <w:rPr>
            <w:noProof/>
            <w:webHidden/>
          </w:rPr>
          <w:fldChar w:fldCharType="end"/>
        </w:r>
      </w:hyperlink>
    </w:p>
    <w:p w14:paraId="77D2D8B8" w14:textId="4D1F0FFF" w:rsidR="008874C8" w:rsidRDefault="00000000">
      <w:pPr>
        <w:pStyle w:val="Abbildungsverzeichnis"/>
        <w:rPr>
          <w:rFonts w:asciiTheme="minorHAnsi" w:eastAsiaTheme="minorEastAsia" w:hAnsiTheme="minorHAnsi" w:cstheme="minorBidi"/>
          <w:noProof/>
          <w:szCs w:val="22"/>
        </w:rPr>
      </w:pPr>
      <w:hyperlink w:anchor="_Toc166050392" w:history="1">
        <w:r w:rsidR="008874C8" w:rsidRPr="000A3FFB">
          <w:rPr>
            <w:rStyle w:val="Hyperlink"/>
            <w:noProof/>
          </w:rPr>
          <w:t>Tabelle 2: Codes für die Unterscheidung der Identifikatoren</w:t>
        </w:r>
        <w:r w:rsidR="008874C8">
          <w:rPr>
            <w:noProof/>
            <w:webHidden/>
          </w:rPr>
          <w:tab/>
        </w:r>
        <w:r w:rsidR="008874C8">
          <w:rPr>
            <w:noProof/>
            <w:webHidden/>
          </w:rPr>
          <w:fldChar w:fldCharType="begin"/>
        </w:r>
        <w:r w:rsidR="008874C8">
          <w:rPr>
            <w:noProof/>
            <w:webHidden/>
          </w:rPr>
          <w:instrText xml:space="preserve"> PAGEREF _Toc166050392 \h </w:instrText>
        </w:r>
        <w:r w:rsidR="008874C8">
          <w:rPr>
            <w:noProof/>
            <w:webHidden/>
          </w:rPr>
        </w:r>
        <w:r w:rsidR="008874C8">
          <w:rPr>
            <w:noProof/>
            <w:webHidden/>
          </w:rPr>
          <w:fldChar w:fldCharType="separate"/>
        </w:r>
        <w:r w:rsidR="002A052A">
          <w:rPr>
            <w:noProof/>
            <w:webHidden/>
          </w:rPr>
          <w:t>14</w:t>
        </w:r>
        <w:r w:rsidR="008874C8">
          <w:rPr>
            <w:noProof/>
            <w:webHidden/>
          </w:rPr>
          <w:fldChar w:fldCharType="end"/>
        </w:r>
      </w:hyperlink>
    </w:p>
    <w:p w14:paraId="6ED109D8" w14:textId="3F701AC0" w:rsidR="008874C8" w:rsidRDefault="00000000">
      <w:pPr>
        <w:pStyle w:val="Abbildungsverzeichnis"/>
        <w:rPr>
          <w:rFonts w:asciiTheme="minorHAnsi" w:eastAsiaTheme="minorEastAsia" w:hAnsiTheme="minorHAnsi" w:cstheme="minorBidi"/>
          <w:noProof/>
          <w:szCs w:val="22"/>
        </w:rPr>
      </w:pPr>
      <w:hyperlink w:anchor="_Toc166050393" w:history="1">
        <w:r w:rsidR="008874C8" w:rsidRPr="000A3FFB">
          <w:rPr>
            <w:rStyle w:val="Hyperlink"/>
            <w:noProof/>
          </w:rPr>
          <w:t>Tabelle 3: Gründe für die Mutation eines Bildungsverhältnisses</w:t>
        </w:r>
        <w:r w:rsidR="008874C8">
          <w:rPr>
            <w:noProof/>
            <w:webHidden/>
          </w:rPr>
          <w:tab/>
        </w:r>
        <w:r w:rsidR="008874C8">
          <w:rPr>
            <w:noProof/>
            <w:webHidden/>
          </w:rPr>
          <w:fldChar w:fldCharType="begin"/>
        </w:r>
        <w:r w:rsidR="008874C8">
          <w:rPr>
            <w:noProof/>
            <w:webHidden/>
          </w:rPr>
          <w:instrText xml:space="preserve"> PAGEREF _Toc166050393 \h </w:instrText>
        </w:r>
        <w:r w:rsidR="008874C8">
          <w:rPr>
            <w:noProof/>
            <w:webHidden/>
          </w:rPr>
        </w:r>
        <w:r w:rsidR="008874C8">
          <w:rPr>
            <w:noProof/>
            <w:webHidden/>
          </w:rPr>
          <w:fldChar w:fldCharType="separate"/>
        </w:r>
        <w:r w:rsidR="002A052A">
          <w:rPr>
            <w:noProof/>
            <w:webHidden/>
          </w:rPr>
          <w:t>15</w:t>
        </w:r>
        <w:r w:rsidR="008874C8">
          <w:rPr>
            <w:noProof/>
            <w:webHidden/>
          </w:rPr>
          <w:fldChar w:fldCharType="end"/>
        </w:r>
      </w:hyperlink>
    </w:p>
    <w:p w14:paraId="64739F2C" w14:textId="1C43FFDC" w:rsidR="008874C8" w:rsidRDefault="00000000">
      <w:pPr>
        <w:pStyle w:val="Abbildungsverzeichnis"/>
        <w:rPr>
          <w:rFonts w:asciiTheme="minorHAnsi" w:eastAsiaTheme="minorEastAsia" w:hAnsiTheme="minorHAnsi" w:cstheme="minorBidi"/>
          <w:noProof/>
          <w:szCs w:val="22"/>
        </w:rPr>
      </w:pPr>
      <w:hyperlink w:anchor="_Toc166050394" w:history="1">
        <w:r w:rsidR="008874C8" w:rsidRPr="000A3FFB">
          <w:rPr>
            <w:rStyle w:val="Hyperlink"/>
            <w:noProof/>
          </w:rPr>
          <w:t>Tabelle 4: Im Standard eCH-0260 verwendete Versionen anderer eCH-Standards.</w:t>
        </w:r>
        <w:r w:rsidR="008874C8">
          <w:rPr>
            <w:noProof/>
            <w:webHidden/>
          </w:rPr>
          <w:tab/>
        </w:r>
        <w:r w:rsidR="008874C8">
          <w:rPr>
            <w:noProof/>
            <w:webHidden/>
          </w:rPr>
          <w:fldChar w:fldCharType="begin"/>
        </w:r>
        <w:r w:rsidR="008874C8">
          <w:rPr>
            <w:noProof/>
            <w:webHidden/>
          </w:rPr>
          <w:instrText xml:space="preserve"> PAGEREF _Toc166050394 \h </w:instrText>
        </w:r>
        <w:r w:rsidR="008874C8">
          <w:rPr>
            <w:noProof/>
            <w:webHidden/>
          </w:rPr>
        </w:r>
        <w:r w:rsidR="008874C8">
          <w:rPr>
            <w:noProof/>
            <w:webHidden/>
          </w:rPr>
          <w:fldChar w:fldCharType="separate"/>
        </w:r>
        <w:r w:rsidR="002A052A">
          <w:rPr>
            <w:noProof/>
            <w:webHidden/>
          </w:rPr>
          <w:t>16</w:t>
        </w:r>
        <w:r w:rsidR="008874C8">
          <w:rPr>
            <w:noProof/>
            <w:webHidden/>
          </w:rPr>
          <w:fldChar w:fldCharType="end"/>
        </w:r>
      </w:hyperlink>
    </w:p>
    <w:p w14:paraId="42AE56FE" w14:textId="6C9538DB" w:rsidR="008874C8" w:rsidRDefault="00000000">
      <w:pPr>
        <w:pStyle w:val="Abbildungsverzeichnis"/>
        <w:rPr>
          <w:rFonts w:asciiTheme="minorHAnsi" w:eastAsiaTheme="minorEastAsia" w:hAnsiTheme="minorHAnsi" w:cstheme="minorBidi"/>
          <w:noProof/>
          <w:szCs w:val="22"/>
        </w:rPr>
      </w:pPr>
      <w:hyperlink w:anchor="_Toc166050395" w:history="1">
        <w:r w:rsidR="008874C8" w:rsidRPr="000A3FFB">
          <w:rPr>
            <w:rStyle w:val="Hyperlink"/>
            <w:noProof/>
            <w:lang w:val="fr-CH"/>
          </w:rPr>
          <w:t>Tabelle 5: Definition des Datentyps «apprenticeshipPlaceType».</w:t>
        </w:r>
        <w:r w:rsidR="008874C8">
          <w:rPr>
            <w:noProof/>
            <w:webHidden/>
          </w:rPr>
          <w:tab/>
        </w:r>
        <w:r w:rsidR="008874C8">
          <w:rPr>
            <w:noProof/>
            <w:webHidden/>
          </w:rPr>
          <w:fldChar w:fldCharType="begin"/>
        </w:r>
        <w:r w:rsidR="008874C8">
          <w:rPr>
            <w:noProof/>
            <w:webHidden/>
          </w:rPr>
          <w:instrText xml:space="preserve"> PAGEREF _Toc166050395 \h </w:instrText>
        </w:r>
        <w:r w:rsidR="008874C8">
          <w:rPr>
            <w:noProof/>
            <w:webHidden/>
          </w:rPr>
        </w:r>
        <w:r w:rsidR="008874C8">
          <w:rPr>
            <w:noProof/>
            <w:webHidden/>
          </w:rPr>
          <w:fldChar w:fldCharType="separate"/>
        </w:r>
        <w:r w:rsidR="002A052A">
          <w:rPr>
            <w:noProof/>
            <w:webHidden/>
          </w:rPr>
          <w:t>17</w:t>
        </w:r>
        <w:r w:rsidR="008874C8">
          <w:rPr>
            <w:noProof/>
            <w:webHidden/>
          </w:rPr>
          <w:fldChar w:fldCharType="end"/>
        </w:r>
      </w:hyperlink>
    </w:p>
    <w:p w14:paraId="354C195A" w14:textId="78F48B00" w:rsidR="008874C8" w:rsidRDefault="00000000">
      <w:pPr>
        <w:pStyle w:val="Abbildungsverzeichnis"/>
        <w:rPr>
          <w:rFonts w:asciiTheme="minorHAnsi" w:eastAsiaTheme="minorEastAsia" w:hAnsiTheme="minorHAnsi" w:cstheme="minorBidi"/>
          <w:noProof/>
          <w:szCs w:val="22"/>
        </w:rPr>
      </w:pPr>
      <w:hyperlink w:anchor="_Toc166050396" w:history="1">
        <w:r w:rsidR="008874C8" w:rsidRPr="000A3FFB">
          <w:rPr>
            <w:rStyle w:val="Hyperlink"/>
            <w:noProof/>
          </w:rPr>
          <w:t>Tabelle 6: Definition des Datentyps «VETaccreditationType».</w:t>
        </w:r>
        <w:r w:rsidR="008874C8">
          <w:rPr>
            <w:noProof/>
            <w:webHidden/>
          </w:rPr>
          <w:tab/>
        </w:r>
        <w:r w:rsidR="008874C8">
          <w:rPr>
            <w:noProof/>
            <w:webHidden/>
          </w:rPr>
          <w:fldChar w:fldCharType="begin"/>
        </w:r>
        <w:r w:rsidR="008874C8">
          <w:rPr>
            <w:noProof/>
            <w:webHidden/>
          </w:rPr>
          <w:instrText xml:space="preserve"> PAGEREF _Toc166050396 \h </w:instrText>
        </w:r>
        <w:r w:rsidR="008874C8">
          <w:rPr>
            <w:noProof/>
            <w:webHidden/>
          </w:rPr>
        </w:r>
        <w:r w:rsidR="008874C8">
          <w:rPr>
            <w:noProof/>
            <w:webHidden/>
          </w:rPr>
          <w:fldChar w:fldCharType="separate"/>
        </w:r>
        <w:r w:rsidR="002A052A">
          <w:rPr>
            <w:noProof/>
            <w:webHidden/>
          </w:rPr>
          <w:t>18</w:t>
        </w:r>
        <w:r w:rsidR="008874C8">
          <w:rPr>
            <w:noProof/>
            <w:webHidden/>
          </w:rPr>
          <w:fldChar w:fldCharType="end"/>
        </w:r>
      </w:hyperlink>
    </w:p>
    <w:p w14:paraId="43756BAF" w14:textId="141A6377" w:rsidR="008874C8" w:rsidRDefault="00000000">
      <w:pPr>
        <w:pStyle w:val="Abbildungsverzeichnis"/>
        <w:rPr>
          <w:rFonts w:asciiTheme="minorHAnsi" w:eastAsiaTheme="minorEastAsia" w:hAnsiTheme="minorHAnsi" w:cstheme="minorBidi"/>
          <w:noProof/>
          <w:szCs w:val="22"/>
        </w:rPr>
      </w:pPr>
      <w:hyperlink w:anchor="_Toc166050397" w:history="1">
        <w:r w:rsidR="008874C8" w:rsidRPr="000A3FFB">
          <w:rPr>
            <w:rStyle w:val="Hyperlink"/>
            <w:noProof/>
          </w:rPr>
          <w:t>Tabelle 7: Definition des Datentyps «VETaccreditaionTerminationType».</w:t>
        </w:r>
        <w:r w:rsidR="008874C8">
          <w:rPr>
            <w:noProof/>
            <w:webHidden/>
          </w:rPr>
          <w:tab/>
        </w:r>
        <w:r w:rsidR="008874C8">
          <w:rPr>
            <w:noProof/>
            <w:webHidden/>
          </w:rPr>
          <w:fldChar w:fldCharType="begin"/>
        </w:r>
        <w:r w:rsidR="008874C8">
          <w:rPr>
            <w:noProof/>
            <w:webHidden/>
          </w:rPr>
          <w:instrText xml:space="preserve"> PAGEREF _Toc166050397 \h </w:instrText>
        </w:r>
        <w:r w:rsidR="008874C8">
          <w:rPr>
            <w:noProof/>
            <w:webHidden/>
          </w:rPr>
        </w:r>
        <w:r w:rsidR="008874C8">
          <w:rPr>
            <w:noProof/>
            <w:webHidden/>
          </w:rPr>
          <w:fldChar w:fldCharType="separate"/>
        </w:r>
        <w:r w:rsidR="002A052A">
          <w:rPr>
            <w:noProof/>
            <w:webHidden/>
          </w:rPr>
          <w:t>19</w:t>
        </w:r>
        <w:r w:rsidR="008874C8">
          <w:rPr>
            <w:noProof/>
            <w:webHidden/>
          </w:rPr>
          <w:fldChar w:fldCharType="end"/>
        </w:r>
      </w:hyperlink>
    </w:p>
    <w:p w14:paraId="0AB0F830" w14:textId="20ED1585" w:rsidR="008874C8" w:rsidRDefault="00000000">
      <w:pPr>
        <w:pStyle w:val="Abbildungsverzeichnis"/>
        <w:rPr>
          <w:rFonts w:asciiTheme="minorHAnsi" w:eastAsiaTheme="minorEastAsia" w:hAnsiTheme="minorHAnsi" w:cstheme="minorBidi"/>
          <w:noProof/>
          <w:szCs w:val="22"/>
        </w:rPr>
      </w:pPr>
      <w:hyperlink w:anchor="_Toc166050398" w:history="1">
        <w:r w:rsidR="008874C8" w:rsidRPr="000A3FFB">
          <w:rPr>
            <w:rStyle w:val="Hyperlink"/>
            <w:noProof/>
            <w:lang w:val="fr-CH"/>
          </w:rPr>
          <w:t>Tabelle 8: Definition des Datentyps «educationRelationType».</w:t>
        </w:r>
        <w:r w:rsidR="008874C8">
          <w:rPr>
            <w:noProof/>
            <w:webHidden/>
          </w:rPr>
          <w:tab/>
        </w:r>
        <w:r w:rsidR="008874C8">
          <w:rPr>
            <w:noProof/>
            <w:webHidden/>
          </w:rPr>
          <w:fldChar w:fldCharType="begin"/>
        </w:r>
        <w:r w:rsidR="008874C8">
          <w:rPr>
            <w:noProof/>
            <w:webHidden/>
          </w:rPr>
          <w:instrText xml:space="preserve"> PAGEREF _Toc166050398 \h </w:instrText>
        </w:r>
        <w:r w:rsidR="008874C8">
          <w:rPr>
            <w:noProof/>
            <w:webHidden/>
          </w:rPr>
        </w:r>
        <w:r w:rsidR="008874C8">
          <w:rPr>
            <w:noProof/>
            <w:webHidden/>
          </w:rPr>
          <w:fldChar w:fldCharType="separate"/>
        </w:r>
        <w:r w:rsidR="002A052A">
          <w:rPr>
            <w:noProof/>
            <w:webHidden/>
          </w:rPr>
          <w:t>19</w:t>
        </w:r>
        <w:r w:rsidR="008874C8">
          <w:rPr>
            <w:noProof/>
            <w:webHidden/>
          </w:rPr>
          <w:fldChar w:fldCharType="end"/>
        </w:r>
      </w:hyperlink>
    </w:p>
    <w:p w14:paraId="422DF439" w14:textId="5D610298" w:rsidR="008874C8" w:rsidRDefault="00000000">
      <w:pPr>
        <w:pStyle w:val="Abbildungsverzeichnis"/>
        <w:rPr>
          <w:rFonts w:asciiTheme="minorHAnsi" w:eastAsiaTheme="minorEastAsia" w:hAnsiTheme="minorHAnsi" w:cstheme="minorBidi"/>
          <w:noProof/>
          <w:szCs w:val="22"/>
        </w:rPr>
      </w:pPr>
      <w:hyperlink w:anchor="_Toc166050399" w:history="1">
        <w:r w:rsidR="008874C8" w:rsidRPr="000A3FFB">
          <w:rPr>
            <w:rStyle w:val="Hyperlink"/>
            <w:noProof/>
            <w:lang w:val="fr-CH"/>
          </w:rPr>
          <w:t>Tabelle 9: Definition des Datentyps «extendedEducationRelationType».</w:t>
        </w:r>
        <w:r w:rsidR="008874C8">
          <w:rPr>
            <w:noProof/>
            <w:webHidden/>
          </w:rPr>
          <w:tab/>
        </w:r>
        <w:r w:rsidR="008874C8">
          <w:rPr>
            <w:noProof/>
            <w:webHidden/>
          </w:rPr>
          <w:fldChar w:fldCharType="begin"/>
        </w:r>
        <w:r w:rsidR="008874C8">
          <w:rPr>
            <w:noProof/>
            <w:webHidden/>
          </w:rPr>
          <w:instrText xml:space="preserve"> PAGEREF _Toc166050399 \h </w:instrText>
        </w:r>
        <w:r w:rsidR="008874C8">
          <w:rPr>
            <w:noProof/>
            <w:webHidden/>
          </w:rPr>
        </w:r>
        <w:r w:rsidR="008874C8">
          <w:rPr>
            <w:noProof/>
            <w:webHidden/>
          </w:rPr>
          <w:fldChar w:fldCharType="separate"/>
        </w:r>
        <w:r w:rsidR="002A052A">
          <w:rPr>
            <w:noProof/>
            <w:webHidden/>
          </w:rPr>
          <w:t>20</w:t>
        </w:r>
        <w:r w:rsidR="008874C8">
          <w:rPr>
            <w:noProof/>
            <w:webHidden/>
          </w:rPr>
          <w:fldChar w:fldCharType="end"/>
        </w:r>
      </w:hyperlink>
    </w:p>
    <w:p w14:paraId="77FEFDAE" w14:textId="32879236" w:rsidR="008874C8" w:rsidRDefault="00000000">
      <w:pPr>
        <w:pStyle w:val="Abbildungsverzeichnis"/>
        <w:rPr>
          <w:rFonts w:asciiTheme="minorHAnsi" w:eastAsiaTheme="minorEastAsia" w:hAnsiTheme="minorHAnsi" w:cstheme="minorBidi"/>
          <w:noProof/>
          <w:szCs w:val="22"/>
        </w:rPr>
      </w:pPr>
      <w:hyperlink w:anchor="_Toc166050400" w:history="1">
        <w:r w:rsidR="008874C8" w:rsidRPr="000A3FFB">
          <w:rPr>
            <w:rStyle w:val="Hyperlink"/>
            <w:noProof/>
            <w:lang w:val="fr-CH"/>
          </w:rPr>
          <w:t>Tabelle 10: Definition des Datentyps «</w:t>
        </w:r>
        <w:r w:rsidR="008874C8" w:rsidRPr="000A3FFB">
          <w:rPr>
            <w:rStyle w:val="Hyperlink"/>
            <w:noProof/>
          </w:rPr>
          <w:t>examAssignmentType</w:t>
        </w:r>
        <w:r w:rsidR="008874C8" w:rsidRPr="000A3FFB">
          <w:rPr>
            <w:rStyle w:val="Hyperlink"/>
            <w:noProof/>
            <w:lang w:val="fr-CH"/>
          </w:rPr>
          <w:t>».</w:t>
        </w:r>
        <w:r w:rsidR="008874C8">
          <w:rPr>
            <w:noProof/>
            <w:webHidden/>
          </w:rPr>
          <w:tab/>
        </w:r>
        <w:r w:rsidR="008874C8">
          <w:rPr>
            <w:noProof/>
            <w:webHidden/>
          </w:rPr>
          <w:fldChar w:fldCharType="begin"/>
        </w:r>
        <w:r w:rsidR="008874C8">
          <w:rPr>
            <w:noProof/>
            <w:webHidden/>
          </w:rPr>
          <w:instrText xml:space="preserve"> PAGEREF _Toc166050400 \h </w:instrText>
        </w:r>
        <w:r w:rsidR="008874C8">
          <w:rPr>
            <w:noProof/>
            <w:webHidden/>
          </w:rPr>
        </w:r>
        <w:r w:rsidR="008874C8">
          <w:rPr>
            <w:noProof/>
            <w:webHidden/>
          </w:rPr>
          <w:fldChar w:fldCharType="separate"/>
        </w:r>
        <w:r w:rsidR="002A052A">
          <w:rPr>
            <w:noProof/>
            <w:webHidden/>
          </w:rPr>
          <w:t>20</w:t>
        </w:r>
        <w:r w:rsidR="008874C8">
          <w:rPr>
            <w:noProof/>
            <w:webHidden/>
          </w:rPr>
          <w:fldChar w:fldCharType="end"/>
        </w:r>
      </w:hyperlink>
    </w:p>
    <w:p w14:paraId="0C56E749" w14:textId="3DE6D2BF" w:rsidR="008874C8" w:rsidRDefault="00000000">
      <w:pPr>
        <w:pStyle w:val="Abbildungsverzeichnis"/>
        <w:rPr>
          <w:rFonts w:asciiTheme="minorHAnsi" w:eastAsiaTheme="minorEastAsia" w:hAnsiTheme="minorHAnsi" w:cstheme="minorBidi"/>
          <w:noProof/>
          <w:szCs w:val="22"/>
        </w:rPr>
      </w:pPr>
      <w:hyperlink w:anchor="_Toc166050401" w:history="1">
        <w:r w:rsidR="008874C8" w:rsidRPr="000A3FFB">
          <w:rPr>
            <w:rStyle w:val="Hyperlink"/>
            <w:noProof/>
          </w:rPr>
          <w:t>Tabelle 11: Definition des Datentyps «schoolAttendanceType».</w:t>
        </w:r>
        <w:r w:rsidR="008874C8">
          <w:rPr>
            <w:noProof/>
            <w:webHidden/>
          </w:rPr>
          <w:tab/>
        </w:r>
        <w:r w:rsidR="008874C8">
          <w:rPr>
            <w:noProof/>
            <w:webHidden/>
          </w:rPr>
          <w:fldChar w:fldCharType="begin"/>
        </w:r>
        <w:r w:rsidR="008874C8">
          <w:rPr>
            <w:noProof/>
            <w:webHidden/>
          </w:rPr>
          <w:instrText xml:space="preserve"> PAGEREF _Toc166050401 \h </w:instrText>
        </w:r>
        <w:r w:rsidR="008874C8">
          <w:rPr>
            <w:noProof/>
            <w:webHidden/>
          </w:rPr>
        </w:r>
        <w:r w:rsidR="008874C8">
          <w:rPr>
            <w:noProof/>
            <w:webHidden/>
          </w:rPr>
          <w:fldChar w:fldCharType="separate"/>
        </w:r>
        <w:r w:rsidR="002A052A">
          <w:rPr>
            <w:noProof/>
            <w:webHidden/>
          </w:rPr>
          <w:t>21</w:t>
        </w:r>
        <w:r w:rsidR="008874C8">
          <w:rPr>
            <w:noProof/>
            <w:webHidden/>
          </w:rPr>
          <w:fldChar w:fldCharType="end"/>
        </w:r>
      </w:hyperlink>
    </w:p>
    <w:p w14:paraId="7CF3A4B9" w14:textId="52055DE1" w:rsidR="008874C8" w:rsidRDefault="00000000">
      <w:pPr>
        <w:pStyle w:val="Abbildungsverzeichnis"/>
        <w:rPr>
          <w:rFonts w:asciiTheme="minorHAnsi" w:eastAsiaTheme="minorEastAsia" w:hAnsiTheme="minorHAnsi" w:cstheme="minorBidi"/>
          <w:noProof/>
          <w:szCs w:val="22"/>
        </w:rPr>
      </w:pPr>
      <w:hyperlink w:anchor="_Toc166050402" w:history="1">
        <w:r w:rsidR="008874C8" w:rsidRPr="000A3FFB">
          <w:rPr>
            <w:rStyle w:val="Hyperlink"/>
            <w:noProof/>
          </w:rPr>
          <w:t>Tabelle 12: Definition des Datentyps «mutationPersonType».</w:t>
        </w:r>
        <w:r w:rsidR="008874C8">
          <w:rPr>
            <w:noProof/>
            <w:webHidden/>
          </w:rPr>
          <w:tab/>
        </w:r>
        <w:r w:rsidR="008874C8">
          <w:rPr>
            <w:noProof/>
            <w:webHidden/>
          </w:rPr>
          <w:fldChar w:fldCharType="begin"/>
        </w:r>
        <w:r w:rsidR="008874C8">
          <w:rPr>
            <w:noProof/>
            <w:webHidden/>
          </w:rPr>
          <w:instrText xml:space="preserve"> PAGEREF _Toc166050402 \h </w:instrText>
        </w:r>
        <w:r w:rsidR="008874C8">
          <w:rPr>
            <w:noProof/>
            <w:webHidden/>
          </w:rPr>
        </w:r>
        <w:r w:rsidR="008874C8">
          <w:rPr>
            <w:noProof/>
            <w:webHidden/>
          </w:rPr>
          <w:fldChar w:fldCharType="separate"/>
        </w:r>
        <w:r w:rsidR="002A052A">
          <w:rPr>
            <w:noProof/>
            <w:webHidden/>
          </w:rPr>
          <w:t>21</w:t>
        </w:r>
        <w:r w:rsidR="008874C8">
          <w:rPr>
            <w:noProof/>
            <w:webHidden/>
          </w:rPr>
          <w:fldChar w:fldCharType="end"/>
        </w:r>
      </w:hyperlink>
    </w:p>
    <w:p w14:paraId="2A0338CE" w14:textId="25E5553F" w:rsidR="008874C8" w:rsidRDefault="00000000">
      <w:pPr>
        <w:pStyle w:val="Abbildungsverzeichnis"/>
        <w:rPr>
          <w:rFonts w:asciiTheme="minorHAnsi" w:eastAsiaTheme="minorEastAsia" w:hAnsiTheme="minorHAnsi" w:cstheme="minorBidi"/>
          <w:noProof/>
          <w:szCs w:val="22"/>
        </w:rPr>
      </w:pPr>
      <w:hyperlink w:anchor="_Toc166050403" w:history="1">
        <w:r w:rsidR="008874C8" w:rsidRPr="000A3FFB">
          <w:rPr>
            <w:rStyle w:val="Hyperlink"/>
            <w:noProof/>
          </w:rPr>
          <w:t>Tabelle 13: Definition des Datentyps «mutationEducationRelationType».</w:t>
        </w:r>
        <w:r w:rsidR="008874C8">
          <w:rPr>
            <w:noProof/>
            <w:webHidden/>
          </w:rPr>
          <w:tab/>
        </w:r>
        <w:r w:rsidR="008874C8">
          <w:rPr>
            <w:noProof/>
            <w:webHidden/>
          </w:rPr>
          <w:fldChar w:fldCharType="begin"/>
        </w:r>
        <w:r w:rsidR="008874C8">
          <w:rPr>
            <w:noProof/>
            <w:webHidden/>
          </w:rPr>
          <w:instrText xml:space="preserve"> PAGEREF _Toc166050403 \h </w:instrText>
        </w:r>
        <w:r w:rsidR="008874C8">
          <w:rPr>
            <w:noProof/>
            <w:webHidden/>
          </w:rPr>
        </w:r>
        <w:r w:rsidR="008874C8">
          <w:rPr>
            <w:noProof/>
            <w:webHidden/>
          </w:rPr>
          <w:fldChar w:fldCharType="separate"/>
        </w:r>
        <w:r w:rsidR="002A052A">
          <w:rPr>
            <w:noProof/>
            <w:webHidden/>
          </w:rPr>
          <w:t>22</w:t>
        </w:r>
        <w:r w:rsidR="008874C8">
          <w:rPr>
            <w:noProof/>
            <w:webHidden/>
          </w:rPr>
          <w:fldChar w:fldCharType="end"/>
        </w:r>
      </w:hyperlink>
    </w:p>
    <w:p w14:paraId="58A70A61" w14:textId="3A95ECB2" w:rsidR="008874C8" w:rsidRDefault="00000000">
      <w:pPr>
        <w:pStyle w:val="Abbildungsverzeichnis"/>
        <w:rPr>
          <w:rFonts w:asciiTheme="minorHAnsi" w:eastAsiaTheme="minorEastAsia" w:hAnsiTheme="minorHAnsi" w:cstheme="minorBidi"/>
          <w:noProof/>
          <w:szCs w:val="22"/>
        </w:rPr>
      </w:pPr>
      <w:hyperlink w:anchor="_Toc166050404" w:history="1">
        <w:r w:rsidR="008874C8" w:rsidRPr="000A3FFB">
          <w:rPr>
            <w:rStyle w:val="Hyperlink"/>
            <w:noProof/>
          </w:rPr>
          <w:t>Tabelle 14: Definition des Datentyps «</w:t>
        </w:r>
        <w:r w:rsidR="008874C8" w:rsidRPr="000A3FFB">
          <w:rPr>
            <w:rStyle w:val="Hyperlink"/>
            <w:noProof/>
            <w:lang w:val="de-DE"/>
          </w:rPr>
          <w:t>deregistrationFromOrganisationType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_Toc166050404 \h </w:instrText>
        </w:r>
        <w:r w:rsidR="008874C8">
          <w:rPr>
            <w:noProof/>
            <w:webHidden/>
          </w:rPr>
        </w:r>
        <w:r w:rsidR="008874C8">
          <w:rPr>
            <w:noProof/>
            <w:webHidden/>
          </w:rPr>
          <w:fldChar w:fldCharType="separate"/>
        </w:r>
        <w:r w:rsidR="002A052A">
          <w:rPr>
            <w:noProof/>
            <w:webHidden/>
          </w:rPr>
          <w:t>22</w:t>
        </w:r>
        <w:r w:rsidR="008874C8">
          <w:rPr>
            <w:noProof/>
            <w:webHidden/>
          </w:rPr>
          <w:fldChar w:fldCharType="end"/>
        </w:r>
      </w:hyperlink>
    </w:p>
    <w:p w14:paraId="1B461963" w14:textId="172479A1" w:rsidR="008874C8" w:rsidRDefault="00000000">
      <w:pPr>
        <w:pStyle w:val="Abbildungsverzeichnis"/>
        <w:rPr>
          <w:rFonts w:asciiTheme="minorHAnsi" w:eastAsiaTheme="minorEastAsia" w:hAnsiTheme="minorHAnsi" w:cstheme="minorBidi"/>
          <w:noProof/>
          <w:szCs w:val="22"/>
        </w:rPr>
      </w:pPr>
      <w:hyperlink w:anchor="_Toc166050405" w:history="1">
        <w:r w:rsidR="008874C8" w:rsidRPr="000A3FFB">
          <w:rPr>
            <w:rStyle w:val="Hyperlink"/>
            <w:noProof/>
            <w:lang w:val="fr-CH"/>
          </w:rPr>
          <w:t>Tabelle 15: Definition des Datentyps «terminationEducationRelationType».</w:t>
        </w:r>
        <w:r w:rsidR="008874C8">
          <w:rPr>
            <w:noProof/>
            <w:webHidden/>
          </w:rPr>
          <w:tab/>
        </w:r>
        <w:r w:rsidR="008874C8">
          <w:rPr>
            <w:noProof/>
            <w:webHidden/>
          </w:rPr>
          <w:fldChar w:fldCharType="begin"/>
        </w:r>
        <w:r w:rsidR="008874C8">
          <w:rPr>
            <w:noProof/>
            <w:webHidden/>
          </w:rPr>
          <w:instrText xml:space="preserve"> PAGEREF _Toc166050405 \h </w:instrText>
        </w:r>
        <w:r w:rsidR="008874C8">
          <w:rPr>
            <w:noProof/>
            <w:webHidden/>
          </w:rPr>
        </w:r>
        <w:r w:rsidR="008874C8">
          <w:rPr>
            <w:noProof/>
            <w:webHidden/>
          </w:rPr>
          <w:fldChar w:fldCharType="separate"/>
        </w:r>
        <w:r w:rsidR="002A052A">
          <w:rPr>
            <w:noProof/>
            <w:webHidden/>
          </w:rPr>
          <w:t>23</w:t>
        </w:r>
        <w:r w:rsidR="008874C8">
          <w:rPr>
            <w:noProof/>
            <w:webHidden/>
          </w:rPr>
          <w:fldChar w:fldCharType="end"/>
        </w:r>
      </w:hyperlink>
    </w:p>
    <w:p w14:paraId="6B489EE3" w14:textId="4DDF88C8" w:rsidR="008874C8" w:rsidRDefault="00000000">
      <w:pPr>
        <w:pStyle w:val="Abbildungsverzeichnis"/>
        <w:rPr>
          <w:rFonts w:asciiTheme="minorHAnsi" w:eastAsiaTheme="minorEastAsia" w:hAnsiTheme="minorHAnsi" w:cstheme="minorBidi"/>
          <w:noProof/>
          <w:szCs w:val="22"/>
        </w:rPr>
      </w:pPr>
      <w:hyperlink w:anchor="_Toc166050406" w:history="1">
        <w:r w:rsidR="008874C8" w:rsidRPr="000A3FFB">
          <w:rPr>
            <w:rStyle w:val="Hyperlink"/>
            <w:noProof/>
          </w:rPr>
          <w:t>Tabelle 16: Definition des Datentyps «</w:t>
        </w:r>
        <w:r w:rsidR="008874C8" w:rsidRPr="000A3FFB">
          <w:rPr>
            <w:rStyle w:val="Hyperlink"/>
            <w:noProof/>
            <w:lang w:val="de-DE"/>
          </w:rPr>
          <w:t>QPgradesType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_Toc166050406 \h </w:instrText>
        </w:r>
        <w:r w:rsidR="008874C8">
          <w:rPr>
            <w:noProof/>
            <w:webHidden/>
          </w:rPr>
        </w:r>
        <w:r w:rsidR="008874C8">
          <w:rPr>
            <w:noProof/>
            <w:webHidden/>
          </w:rPr>
          <w:fldChar w:fldCharType="separate"/>
        </w:r>
        <w:r w:rsidR="002A052A">
          <w:rPr>
            <w:noProof/>
            <w:webHidden/>
          </w:rPr>
          <w:t>23</w:t>
        </w:r>
        <w:r w:rsidR="008874C8">
          <w:rPr>
            <w:noProof/>
            <w:webHidden/>
          </w:rPr>
          <w:fldChar w:fldCharType="end"/>
        </w:r>
      </w:hyperlink>
    </w:p>
    <w:p w14:paraId="5C0465F2" w14:textId="7B534E52" w:rsidR="008874C8" w:rsidRDefault="00000000">
      <w:pPr>
        <w:pStyle w:val="Abbildungsverzeichnis"/>
        <w:rPr>
          <w:rFonts w:asciiTheme="minorHAnsi" w:eastAsiaTheme="minorEastAsia" w:hAnsiTheme="minorHAnsi" w:cstheme="minorBidi"/>
          <w:noProof/>
          <w:szCs w:val="22"/>
        </w:rPr>
      </w:pPr>
      <w:hyperlink w:anchor="_Toc166050407" w:history="1">
        <w:r w:rsidR="008874C8" w:rsidRPr="000A3FFB">
          <w:rPr>
            <w:rStyle w:val="Hyperlink"/>
            <w:noProof/>
          </w:rPr>
          <w:t>Tabelle 17: Definition des Datentyps «</w:t>
        </w:r>
        <w:r w:rsidR="008874C8" w:rsidRPr="000A3FFB">
          <w:rPr>
            <w:rStyle w:val="Hyperlink"/>
            <w:noProof/>
            <w:lang w:val="de-DE"/>
          </w:rPr>
          <w:t>QPgradesResponseType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_Toc166050407 \h </w:instrText>
        </w:r>
        <w:r w:rsidR="008874C8">
          <w:rPr>
            <w:noProof/>
            <w:webHidden/>
          </w:rPr>
        </w:r>
        <w:r w:rsidR="008874C8">
          <w:rPr>
            <w:noProof/>
            <w:webHidden/>
          </w:rPr>
          <w:fldChar w:fldCharType="separate"/>
        </w:r>
        <w:r w:rsidR="002A052A">
          <w:rPr>
            <w:noProof/>
            <w:webHidden/>
          </w:rPr>
          <w:t>24</w:t>
        </w:r>
        <w:r w:rsidR="008874C8">
          <w:rPr>
            <w:noProof/>
            <w:webHidden/>
          </w:rPr>
          <w:fldChar w:fldCharType="end"/>
        </w:r>
      </w:hyperlink>
    </w:p>
    <w:p w14:paraId="2FC7DBF1" w14:textId="38510663" w:rsidR="008874C8" w:rsidRDefault="00000000">
      <w:pPr>
        <w:pStyle w:val="Abbildungsverzeichnis"/>
        <w:rPr>
          <w:rFonts w:asciiTheme="minorHAnsi" w:eastAsiaTheme="minorEastAsia" w:hAnsiTheme="minorHAnsi" w:cstheme="minorBidi"/>
          <w:noProof/>
          <w:szCs w:val="22"/>
        </w:rPr>
      </w:pPr>
      <w:hyperlink w:anchor="_Toc166050408" w:history="1">
        <w:r w:rsidR="008874C8" w:rsidRPr="000A3FFB">
          <w:rPr>
            <w:rStyle w:val="Hyperlink"/>
            <w:noProof/>
            <w:lang w:val="fr-CH"/>
          </w:rPr>
          <w:t>Tabelle 18: Definition des Datentyps «dbResponseExamOrganisationType».</w:t>
        </w:r>
        <w:r w:rsidR="008874C8">
          <w:rPr>
            <w:noProof/>
            <w:webHidden/>
          </w:rPr>
          <w:tab/>
        </w:r>
        <w:r w:rsidR="008874C8">
          <w:rPr>
            <w:noProof/>
            <w:webHidden/>
          </w:rPr>
          <w:fldChar w:fldCharType="begin"/>
        </w:r>
        <w:r w:rsidR="008874C8">
          <w:rPr>
            <w:noProof/>
            <w:webHidden/>
          </w:rPr>
          <w:instrText xml:space="preserve"> PAGEREF _Toc166050408 \h </w:instrText>
        </w:r>
        <w:r w:rsidR="008874C8">
          <w:rPr>
            <w:noProof/>
            <w:webHidden/>
          </w:rPr>
        </w:r>
        <w:r w:rsidR="008874C8">
          <w:rPr>
            <w:noProof/>
            <w:webHidden/>
          </w:rPr>
          <w:fldChar w:fldCharType="separate"/>
        </w:r>
        <w:r w:rsidR="002A052A">
          <w:rPr>
            <w:noProof/>
            <w:webHidden/>
          </w:rPr>
          <w:t>24</w:t>
        </w:r>
        <w:r w:rsidR="008874C8">
          <w:rPr>
            <w:noProof/>
            <w:webHidden/>
          </w:rPr>
          <w:fldChar w:fldCharType="end"/>
        </w:r>
      </w:hyperlink>
    </w:p>
    <w:p w14:paraId="214D7D07" w14:textId="12966124" w:rsidR="008874C8" w:rsidRDefault="00000000">
      <w:pPr>
        <w:pStyle w:val="Abbildungsverzeichnis"/>
        <w:rPr>
          <w:rFonts w:asciiTheme="minorHAnsi" w:eastAsiaTheme="minorEastAsia" w:hAnsiTheme="minorHAnsi" w:cstheme="minorBidi"/>
          <w:noProof/>
          <w:szCs w:val="22"/>
        </w:rPr>
      </w:pPr>
      <w:hyperlink w:anchor="_Toc166050409" w:history="1">
        <w:r w:rsidR="008874C8" w:rsidRPr="000A3FFB">
          <w:rPr>
            <w:rStyle w:val="Hyperlink"/>
            <w:noProof/>
            <w:lang w:val="fr-CH"/>
          </w:rPr>
          <w:t>Tabelle 19: Definition des Datentyps «dbResponseCourseOrganisationType».</w:t>
        </w:r>
        <w:r w:rsidR="008874C8">
          <w:rPr>
            <w:noProof/>
            <w:webHidden/>
          </w:rPr>
          <w:tab/>
        </w:r>
        <w:r w:rsidR="008874C8">
          <w:rPr>
            <w:noProof/>
            <w:webHidden/>
          </w:rPr>
          <w:fldChar w:fldCharType="begin"/>
        </w:r>
        <w:r w:rsidR="008874C8">
          <w:rPr>
            <w:noProof/>
            <w:webHidden/>
          </w:rPr>
          <w:instrText xml:space="preserve"> PAGEREF _Toc166050409 \h </w:instrText>
        </w:r>
        <w:r w:rsidR="008874C8">
          <w:rPr>
            <w:noProof/>
            <w:webHidden/>
          </w:rPr>
        </w:r>
        <w:r w:rsidR="008874C8">
          <w:rPr>
            <w:noProof/>
            <w:webHidden/>
          </w:rPr>
          <w:fldChar w:fldCharType="separate"/>
        </w:r>
        <w:r w:rsidR="002A052A">
          <w:rPr>
            <w:noProof/>
            <w:webHidden/>
          </w:rPr>
          <w:t>25</w:t>
        </w:r>
        <w:r w:rsidR="008874C8">
          <w:rPr>
            <w:noProof/>
            <w:webHidden/>
          </w:rPr>
          <w:fldChar w:fldCharType="end"/>
        </w:r>
      </w:hyperlink>
    </w:p>
    <w:p w14:paraId="34C22C2B" w14:textId="1ED404AA" w:rsidR="008874C8" w:rsidRDefault="00000000">
      <w:pPr>
        <w:pStyle w:val="Abbildungsverzeichnis"/>
        <w:rPr>
          <w:rFonts w:asciiTheme="minorHAnsi" w:eastAsiaTheme="minorEastAsia" w:hAnsiTheme="minorHAnsi" w:cstheme="minorBidi"/>
          <w:noProof/>
          <w:szCs w:val="22"/>
        </w:rPr>
      </w:pPr>
      <w:hyperlink w:anchor="_Toc166050410" w:history="1">
        <w:r w:rsidR="008874C8" w:rsidRPr="000A3FFB">
          <w:rPr>
            <w:rStyle w:val="Hyperlink"/>
            <w:noProof/>
            <w:lang w:val="fr-CH"/>
          </w:rPr>
          <w:t>Tabelle 20: Definition des Datentyps «additionalEducationRelationshipType».</w:t>
        </w:r>
        <w:r w:rsidR="008874C8">
          <w:rPr>
            <w:noProof/>
            <w:webHidden/>
          </w:rPr>
          <w:tab/>
        </w:r>
        <w:r w:rsidR="008874C8">
          <w:rPr>
            <w:noProof/>
            <w:webHidden/>
          </w:rPr>
          <w:fldChar w:fldCharType="begin"/>
        </w:r>
        <w:r w:rsidR="008874C8">
          <w:rPr>
            <w:noProof/>
            <w:webHidden/>
          </w:rPr>
          <w:instrText xml:space="preserve"> PAGEREF _Toc166050410 \h </w:instrText>
        </w:r>
        <w:r w:rsidR="008874C8">
          <w:rPr>
            <w:noProof/>
            <w:webHidden/>
          </w:rPr>
        </w:r>
        <w:r w:rsidR="008874C8">
          <w:rPr>
            <w:noProof/>
            <w:webHidden/>
          </w:rPr>
          <w:fldChar w:fldCharType="separate"/>
        </w:r>
        <w:r w:rsidR="002A052A">
          <w:rPr>
            <w:noProof/>
            <w:webHidden/>
          </w:rPr>
          <w:t>25</w:t>
        </w:r>
        <w:r w:rsidR="008874C8">
          <w:rPr>
            <w:noProof/>
            <w:webHidden/>
          </w:rPr>
          <w:fldChar w:fldCharType="end"/>
        </w:r>
      </w:hyperlink>
    </w:p>
    <w:p w14:paraId="1825310F" w14:textId="5A55293C" w:rsidR="008874C8" w:rsidRDefault="00000000">
      <w:pPr>
        <w:pStyle w:val="Abbildungsverzeichnis"/>
        <w:rPr>
          <w:rFonts w:asciiTheme="minorHAnsi" w:eastAsiaTheme="minorEastAsia" w:hAnsiTheme="minorHAnsi" w:cstheme="minorBidi"/>
          <w:noProof/>
          <w:szCs w:val="22"/>
        </w:rPr>
      </w:pPr>
      <w:hyperlink w:anchor="_Toc166050411" w:history="1">
        <w:r w:rsidR="008874C8" w:rsidRPr="000A3FFB">
          <w:rPr>
            <w:rStyle w:val="Hyperlink"/>
            <w:noProof/>
            <w:lang w:val="fr-CH"/>
          </w:rPr>
          <w:t>Tabelle 21: Definition des Datentyps «trialApprenticeshipContactType».</w:t>
        </w:r>
        <w:r w:rsidR="008874C8">
          <w:rPr>
            <w:noProof/>
            <w:webHidden/>
          </w:rPr>
          <w:tab/>
        </w:r>
        <w:r w:rsidR="008874C8">
          <w:rPr>
            <w:noProof/>
            <w:webHidden/>
          </w:rPr>
          <w:fldChar w:fldCharType="begin"/>
        </w:r>
        <w:r w:rsidR="008874C8">
          <w:rPr>
            <w:noProof/>
            <w:webHidden/>
          </w:rPr>
          <w:instrText xml:space="preserve"> PAGEREF _Toc166050411 \h </w:instrText>
        </w:r>
        <w:r w:rsidR="008874C8">
          <w:rPr>
            <w:noProof/>
            <w:webHidden/>
          </w:rPr>
        </w:r>
        <w:r w:rsidR="008874C8">
          <w:rPr>
            <w:noProof/>
            <w:webHidden/>
          </w:rPr>
          <w:fldChar w:fldCharType="separate"/>
        </w:r>
        <w:r w:rsidR="002A052A">
          <w:rPr>
            <w:noProof/>
            <w:webHidden/>
          </w:rPr>
          <w:t>26</w:t>
        </w:r>
        <w:r w:rsidR="008874C8">
          <w:rPr>
            <w:noProof/>
            <w:webHidden/>
          </w:rPr>
          <w:fldChar w:fldCharType="end"/>
        </w:r>
      </w:hyperlink>
    </w:p>
    <w:p w14:paraId="65D7D235" w14:textId="14DE16D8" w:rsidR="008874C8" w:rsidRDefault="00000000">
      <w:pPr>
        <w:pStyle w:val="Abbildungsverzeichnis"/>
        <w:rPr>
          <w:rFonts w:asciiTheme="minorHAnsi" w:eastAsiaTheme="minorEastAsia" w:hAnsiTheme="minorHAnsi" w:cstheme="minorBidi"/>
          <w:noProof/>
          <w:szCs w:val="22"/>
        </w:rPr>
      </w:pPr>
      <w:hyperlink w:anchor="_Toc166050412" w:history="1">
        <w:r w:rsidR="008874C8" w:rsidRPr="000A3FFB">
          <w:rPr>
            <w:rStyle w:val="Hyperlink"/>
            <w:noProof/>
            <w:lang w:val="fr-CH"/>
          </w:rPr>
          <w:t>Tabelle 22: Definition des Datentyps «applicationContactType».</w:t>
        </w:r>
        <w:r w:rsidR="008874C8">
          <w:rPr>
            <w:noProof/>
            <w:webHidden/>
          </w:rPr>
          <w:tab/>
        </w:r>
        <w:r w:rsidR="008874C8">
          <w:rPr>
            <w:noProof/>
            <w:webHidden/>
          </w:rPr>
          <w:fldChar w:fldCharType="begin"/>
        </w:r>
        <w:r w:rsidR="008874C8">
          <w:rPr>
            <w:noProof/>
            <w:webHidden/>
          </w:rPr>
          <w:instrText xml:space="preserve"> PAGEREF _Toc166050412 \h </w:instrText>
        </w:r>
        <w:r w:rsidR="008874C8">
          <w:rPr>
            <w:noProof/>
            <w:webHidden/>
          </w:rPr>
        </w:r>
        <w:r w:rsidR="008874C8">
          <w:rPr>
            <w:noProof/>
            <w:webHidden/>
          </w:rPr>
          <w:fldChar w:fldCharType="separate"/>
        </w:r>
        <w:r w:rsidR="002A052A">
          <w:rPr>
            <w:noProof/>
            <w:webHidden/>
          </w:rPr>
          <w:t>27</w:t>
        </w:r>
        <w:r w:rsidR="008874C8">
          <w:rPr>
            <w:noProof/>
            <w:webHidden/>
          </w:rPr>
          <w:fldChar w:fldCharType="end"/>
        </w:r>
      </w:hyperlink>
    </w:p>
    <w:p w14:paraId="23A81937" w14:textId="6FA4D236" w:rsidR="008874C8" w:rsidRDefault="00000000">
      <w:pPr>
        <w:pStyle w:val="Abbildungsverzeichnis"/>
        <w:rPr>
          <w:rFonts w:asciiTheme="minorHAnsi" w:eastAsiaTheme="minorEastAsia" w:hAnsiTheme="minorHAnsi" w:cstheme="minorBidi"/>
          <w:noProof/>
          <w:szCs w:val="22"/>
        </w:rPr>
      </w:pPr>
      <w:hyperlink w:anchor="_Toc166050413" w:history="1">
        <w:r w:rsidR="008874C8" w:rsidRPr="000A3FFB">
          <w:rPr>
            <w:rStyle w:val="Hyperlink"/>
            <w:noProof/>
            <w:lang w:val="fr-CH"/>
          </w:rPr>
          <w:t>Tabelle 23: Definition des Datentyps «apprenticeType».</w:t>
        </w:r>
        <w:r w:rsidR="008874C8">
          <w:rPr>
            <w:noProof/>
            <w:webHidden/>
          </w:rPr>
          <w:tab/>
        </w:r>
        <w:r w:rsidR="008874C8">
          <w:rPr>
            <w:noProof/>
            <w:webHidden/>
          </w:rPr>
          <w:fldChar w:fldCharType="begin"/>
        </w:r>
        <w:r w:rsidR="008874C8">
          <w:rPr>
            <w:noProof/>
            <w:webHidden/>
          </w:rPr>
          <w:instrText xml:space="preserve"> PAGEREF _Toc166050413 \h </w:instrText>
        </w:r>
        <w:r w:rsidR="008874C8">
          <w:rPr>
            <w:noProof/>
            <w:webHidden/>
          </w:rPr>
        </w:r>
        <w:r w:rsidR="008874C8">
          <w:rPr>
            <w:noProof/>
            <w:webHidden/>
          </w:rPr>
          <w:fldChar w:fldCharType="separate"/>
        </w:r>
        <w:r w:rsidR="002A052A">
          <w:rPr>
            <w:noProof/>
            <w:webHidden/>
          </w:rPr>
          <w:t>28</w:t>
        </w:r>
        <w:r w:rsidR="008874C8">
          <w:rPr>
            <w:noProof/>
            <w:webHidden/>
          </w:rPr>
          <w:fldChar w:fldCharType="end"/>
        </w:r>
      </w:hyperlink>
    </w:p>
    <w:p w14:paraId="02DC2448" w14:textId="1545CE8F" w:rsidR="008874C8" w:rsidRDefault="00000000">
      <w:pPr>
        <w:pStyle w:val="Abbildungsverzeichnis"/>
        <w:rPr>
          <w:rFonts w:asciiTheme="minorHAnsi" w:eastAsiaTheme="minorEastAsia" w:hAnsiTheme="minorHAnsi" w:cstheme="minorBidi"/>
          <w:noProof/>
          <w:szCs w:val="22"/>
        </w:rPr>
      </w:pPr>
      <w:hyperlink w:anchor="_Toc166050414" w:history="1">
        <w:r w:rsidR="008874C8" w:rsidRPr="000A3FFB">
          <w:rPr>
            <w:rStyle w:val="Hyperlink"/>
            <w:noProof/>
            <w:lang w:val="fr-CH"/>
          </w:rPr>
          <w:t>Tabelle 24: Definition des Datentyps «apprenticeLightType».</w:t>
        </w:r>
        <w:r w:rsidR="008874C8">
          <w:rPr>
            <w:noProof/>
            <w:webHidden/>
          </w:rPr>
          <w:tab/>
        </w:r>
        <w:r w:rsidR="008874C8">
          <w:rPr>
            <w:noProof/>
            <w:webHidden/>
          </w:rPr>
          <w:fldChar w:fldCharType="begin"/>
        </w:r>
        <w:r w:rsidR="008874C8">
          <w:rPr>
            <w:noProof/>
            <w:webHidden/>
          </w:rPr>
          <w:instrText xml:space="preserve"> PAGEREF _Toc166050414 \h </w:instrText>
        </w:r>
        <w:r w:rsidR="008874C8">
          <w:rPr>
            <w:noProof/>
            <w:webHidden/>
          </w:rPr>
        </w:r>
        <w:r w:rsidR="008874C8">
          <w:rPr>
            <w:noProof/>
            <w:webHidden/>
          </w:rPr>
          <w:fldChar w:fldCharType="separate"/>
        </w:r>
        <w:r w:rsidR="002A052A">
          <w:rPr>
            <w:noProof/>
            <w:webHidden/>
          </w:rPr>
          <w:t>29</w:t>
        </w:r>
        <w:r w:rsidR="008874C8">
          <w:rPr>
            <w:noProof/>
            <w:webHidden/>
          </w:rPr>
          <w:fldChar w:fldCharType="end"/>
        </w:r>
      </w:hyperlink>
    </w:p>
    <w:p w14:paraId="526894B4" w14:textId="76F77AA3" w:rsidR="008874C8" w:rsidRDefault="00000000">
      <w:pPr>
        <w:pStyle w:val="Abbildungsverzeichnis"/>
        <w:rPr>
          <w:rFonts w:asciiTheme="minorHAnsi" w:eastAsiaTheme="minorEastAsia" w:hAnsiTheme="minorHAnsi" w:cstheme="minorBidi"/>
          <w:noProof/>
          <w:szCs w:val="22"/>
        </w:rPr>
      </w:pPr>
      <w:hyperlink w:anchor="_Toc166050415" w:history="1">
        <w:r w:rsidR="008874C8" w:rsidRPr="000A3FFB">
          <w:rPr>
            <w:rStyle w:val="Hyperlink"/>
            <w:noProof/>
            <w:lang w:val="fr-CH"/>
          </w:rPr>
          <w:t>rTabelle 25: Definition des Datentyps «apprenticeshipType».</w:t>
        </w:r>
        <w:r w:rsidR="008874C8">
          <w:rPr>
            <w:noProof/>
            <w:webHidden/>
          </w:rPr>
          <w:tab/>
        </w:r>
        <w:r w:rsidR="008874C8">
          <w:rPr>
            <w:noProof/>
            <w:webHidden/>
          </w:rPr>
          <w:fldChar w:fldCharType="begin"/>
        </w:r>
        <w:r w:rsidR="008874C8">
          <w:rPr>
            <w:noProof/>
            <w:webHidden/>
          </w:rPr>
          <w:instrText xml:space="preserve"> PAGEREF _Toc166050415 \h </w:instrText>
        </w:r>
        <w:r w:rsidR="008874C8">
          <w:rPr>
            <w:noProof/>
            <w:webHidden/>
          </w:rPr>
        </w:r>
        <w:r w:rsidR="008874C8">
          <w:rPr>
            <w:noProof/>
            <w:webHidden/>
          </w:rPr>
          <w:fldChar w:fldCharType="separate"/>
        </w:r>
        <w:r w:rsidR="002A052A">
          <w:rPr>
            <w:noProof/>
            <w:webHidden/>
          </w:rPr>
          <w:t>29</w:t>
        </w:r>
        <w:r w:rsidR="008874C8">
          <w:rPr>
            <w:noProof/>
            <w:webHidden/>
          </w:rPr>
          <w:fldChar w:fldCharType="end"/>
        </w:r>
      </w:hyperlink>
    </w:p>
    <w:p w14:paraId="111DA03A" w14:textId="2741B4B2" w:rsidR="008874C8" w:rsidRDefault="00000000">
      <w:pPr>
        <w:pStyle w:val="Abbildungsverzeichnis"/>
        <w:rPr>
          <w:rFonts w:asciiTheme="minorHAnsi" w:eastAsiaTheme="minorEastAsia" w:hAnsiTheme="minorHAnsi" w:cstheme="minorBidi"/>
          <w:noProof/>
          <w:szCs w:val="22"/>
        </w:rPr>
      </w:pPr>
      <w:hyperlink w:anchor="_Toc166050416" w:history="1">
        <w:r w:rsidR="008874C8" w:rsidRPr="000A3FFB">
          <w:rPr>
            <w:rStyle w:val="Hyperlink"/>
            <w:noProof/>
            <w:lang w:val="fr-CH"/>
          </w:rPr>
          <w:t>Tabelle 26: Definition des Datentyps «apprenticeshipPlaceOptionsType».</w:t>
        </w:r>
        <w:r w:rsidR="008874C8">
          <w:rPr>
            <w:noProof/>
            <w:webHidden/>
          </w:rPr>
          <w:tab/>
        </w:r>
        <w:r w:rsidR="008874C8">
          <w:rPr>
            <w:noProof/>
            <w:webHidden/>
          </w:rPr>
          <w:fldChar w:fldCharType="begin"/>
        </w:r>
        <w:r w:rsidR="008874C8">
          <w:rPr>
            <w:noProof/>
            <w:webHidden/>
          </w:rPr>
          <w:instrText xml:space="preserve"> PAGEREF _Toc166050416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38988B97" w14:textId="72597C64" w:rsidR="008874C8" w:rsidRDefault="00000000">
      <w:pPr>
        <w:pStyle w:val="Abbildungsverzeichnis"/>
        <w:rPr>
          <w:rFonts w:asciiTheme="minorHAnsi" w:eastAsiaTheme="minorEastAsia" w:hAnsiTheme="minorHAnsi" w:cstheme="minorBidi"/>
          <w:noProof/>
          <w:szCs w:val="22"/>
        </w:rPr>
      </w:pPr>
      <w:hyperlink w:anchor="_Toc166050417" w:history="1">
        <w:r w:rsidR="008874C8" w:rsidRPr="000A3FFB">
          <w:rPr>
            <w:rStyle w:val="Hyperlink"/>
            <w:noProof/>
          </w:rPr>
          <w:t>Tabelle 27: Definition des Datentyps «bmTypeIdType».</w:t>
        </w:r>
        <w:r w:rsidR="008874C8">
          <w:rPr>
            <w:noProof/>
            <w:webHidden/>
          </w:rPr>
          <w:tab/>
        </w:r>
        <w:r w:rsidR="008874C8">
          <w:rPr>
            <w:noProof/>
            <w:webHidden/>
          </w:rPr>
          <w:fldChar w:fldCharType="begin"/>
        </w:r>
        <w:r w:rsidR="008874C8">
          <w:rPr>
            <w:noProof/>
            <w:webHidden/>
          </w:rPr>
          <w:instrText xml:space="preserve"> PAGEREF _Toc166050417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4F2FF460" w14:textId="78E0F6CF" w:rsidR="008874C8" w:rsidRDefault="00000000">
      <w:pPr>
        <w:pStyle w:val="Abbildungsverzeichnis"/>
        <w:rPr>
          <w:rFonts w:asciiTheme="minorHAnsi" w:eastAsiaTheme="minorEastAsia" w:hAnsiTheme="minorHAnsi" w:cstheme="minorBidi"/>
          <w:noProof/>
          <w:szCs w:val="22"/>
        </w:rPr>
      </w:pPr>
      <w:hyperlink w:anchor="_Toc166050418" w:history="1">
        <w:r w:rsidR="008874C8" w:rsidRPr="000A3FFB">
          <w:rPr>
            <w:rStyle w:val="Hyperlink"/>
            <w:noProof/>
          </w:rPr>
          <w:t>Tabelle 28: Definition des Datentyps «branchCoursesOrganisationIdType».</w:t>
        </w:r>
        <w:r w:rsidR="008874C8">
          <w:rPr>
            <w:noProof/>
            <w:webHidden/>
          </w:rPr>
          <w:tab/>
        </w:r>
        <w:r w:rsidR="008874C8">
          <w:rPr>
            <w:noProof/>
            <w:webHidden/>
          </w:rPr>
          <w:fldChar w:fldCharType="begin"/>
        </w:r>
        <w:r w:rsidR="008874C8">
          <w:rPr>
            <w:noProof/>
            <w:webHidden/>
          </w:rPr>
          <w:instrText xml:space="preserve"> PAGEREF _Toc166050418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7DBEDC84" w14:textId="07E6DCE6" w:rsidR="008874C8" w:rsidRDefault="00000000">
      <w:pPr>
        <w:pStyle w:val="Abbildungsverzeichnis"/>
        <w:rPr>
          <w:rFonts w:asciiTheme="minorHAnsi" w:eastAsiaTheme="minorEastAsia" w:hAnsiTheme="minorHAnsi" w:cstheme="minorBidi"/>
          <w:noProof/>
          <w:szCs w:val="22"/>
        </w:rPr>
      </w:pPr>
      <w:hyperlink w:anchor="_Toc166050419" w:history="1">
        <w:r w:rsidR="008874C8" w:rsidRPr="000A3FFB">
          <w:rPr>
            <w:rStyle w:val="Hyperlink"/>
            <w:noProof/>
          </w:rPr>
          <w:t>Tabelle 29: Definition des Datentyps «commentType».</w:t>
        </w:r>
        <w:r w:rsidR="008874C8">
          <w:rPr>
            <w:noProof/>
            <w:webHidden/>
          </w:rPr>
          <w:tab/>
        </w:r>
        <w:r w:rsidR="008874C8">
          <w:rPr>
            <w:noProof/>
            <w:webHidden/>
          </w:rPr>
          <w:fldChar w:fldCharType="begin"/>
        </w:r>
        <w:r w:rsidR="008874C8">
          <w:rPr>
            <w:noProof/>
            <w:webHidden/>
          </w:rPr>
          <w:instrText xml:space="preserve"> PAGEREF _Toc166050419 \h </w:instrText>
        </w:r>
        <w:r w:rsidR="008874C8">
          <w:rPr>
            <w:noProof/>
            <w:webHidden/>
          </w:rPr>
        </w:r>
        <w:r w:rsidR="008874C8">
          <w:rPr>
            <w:noProof/>
            <w:webHidden/>
          </w:rPr>
          <w:fldChar w:fldCharType="separate"/>
        </w:r>
        <w:r w:rsidR="002A052A">
          <w:rPr>
            <w:noProof/>
            <w:webHidden/>
          </w:rPr>
          <w:t>30</w:t>
        </w:r>
        <w:r w:rsidR="008874C8">
          <w:rPr>
            <w:noProof/>
            <w:webHidden/>
          </w:rPr>
          <w:fldChar w:fldCharType="end"/>
        </w:r>
      </w:hyperlink>
    </w:p>
    <w:p w14:paraId="1E1EA566" w14:textId="426714EB" w:rsidR="008874C8" w:rsidRDefault="00000000">
      <w:pPr>
        <w:pStyle w:val="Abbildungsverzeichnis"/>
        <w:rPr>
          <w:rFonts w:asciiTheme="minorHAnsi" w:eastAsiaTheme="minorEastAsia" w:hAnsiTheme="minorHAnsi" w:cstheme="minorBidi"/>
          <w:noProof/>
          <w:szCs w:val="22"/>
        </w:rPr>
      </w:pPr>
      <w:hyperlink w:anchor="_Toc166050420" w:history="1">
        <w:r w:rsidR="008874C8" w:rsidRPr="000A3FFB">
          <w:rPr>
            <w:rStyle w:val="Hyperlink"/>
            <w:noProof/>
          </w:rPr>
          <w:t>Tabelle 30: Definition des Datentyps «contractPartType».</w:t>
        </w:r>
        <w:r w:rsidR="008874C8">
          <w:rPr>
            <w:noProof/>
            <w:webHidden/>
          </w:rPr>
          <w:tab/>
        </w:r>
        <w:r w:rsidR="008874C8">
          <w:rPr>
            <w:noProof/>
            <w:webHidden/>
          </w:rPr>
          <w:fldChar w:fldCharType="begin"/>
        </w:r>
        <w:r w:rsidR="008874C8">
          <w:rPr>
            <w:noProof/>
            <w:webHidden/>
          </w:rPr>
          <w:instrText xml:space="preserve"> PAGEREF _Toc166050420 \h </w:instrText>
        </w:r>
        <w:r w:rsidR="008874C8">
          <w:rPr>
            <w:noProof/>
            <w:webHidden/>
          </w:rPr>
        </w:r>
        <w:r w:rsidR="008874C8">
          <w:rPr>
            <w:noProof/>
            <w:webHidden/>
          </w:rPr>
          <w:fldChar w:fldCharType="separate"/>
        </w:r>
        <w:r w:rsidR="002A052A">
          <w:rPr>
            <w:noProof/>
            <w:webHidden/>
          </w:rPr>
          <w:t>31</w:t>
        </w:r>
        <w:r w:rsidR="008874C8">
          <w:rPr>
            <w:noProof/>
            <w:webHidden/>
          </w:rPr>
          <w:fldChar w:fldCharType="end"/>
        </w:r>
      </w:hyperlink>
    </w:p>
    <w:p w14:paraId="18BBEDD5" w14:textId="451D3D4D" w:rsidR="008874C8" w:rsidRDefault="00000000">
      <w:pPr>
        <w:pStyle w:val="Abbildungsverzeichnis"/>
        <w:rPr>
          <w:rFonts w:asciiTheme="minorHAnsi" w:eastAsiaTheme="minorEastAsia" w:hAnsiTheme="minorHAnsi" w:cstheme="minorBidi"/>
          <w:noProof/>
          <w:szCs w:val="22"/>
        </w:rPr>
      </w:pPr>
      <w:hyperlink w:anchor="_Toc166050421" w:history="1">
        <w:r w:rsidR="008874C8" w:rsidRPr="000A3FFB">
          <w:rPr>
            <w:rStyle w:val="Hyperlink"/>
            <w:noProof/>
          </w:rPr>
          <w:t>Tabelle 31: Definition des Datentyps «contractPartIdType».</w:t>
        </w:r>
        <w:r w:rsidR="008874C8">
          <w:rPr>
            <w:noProof/>
            <w:webHidden/>
          </w:rPr>
          <w:tab/>
        </w:r>
        <w:r w:rsidR="008874C8">
          <w:rPr>
            <w:noProof/>
            <w:webHidden/>
          </w:rPr>
          <w:fldChar w:fldCharType="begin"/>
        </w:r>
        <w:r w:rsidR="008874C8">
          <w:rPr>
            <w:noProof/>
            <w:webHidden/>
          </w:rPr>
          <w:instrText xml:space="preserve"> PAGEREF _Toc166050421 \h </w:instrText>
        </w:r>
        <w:r w:rsidR="008874C8">
          <w:rPr>
            <w:noProof/>
            <w:webHidden/>
          </w:rPr>
        </w:r>
        <w:r w:rsidR="008874C8">
          <w:rPr>
            <w:noProof/>
            <w:webHidden/>
          </w:rPr>
          <w:fldChar w:fldCharType="separate"/>
        </w:r>
        <w:r w:rsidR="002A052A">
          <w:rPr>
            <w:noProof/>
            <w:webHidden/>
          </w:rPr>
          <w:t>31</w:t>
        </w:r>
        <w:r w:rsidR="008874C8">
          <w:rPr>
            <w:noProof/>
            <w:webHidden/>
          </w:rPr>
          <w:fldChar w:fldCharType="end"/>
        </w:r>
      </w:hyperlink>
    </w:p>
    <w:p w14:paraId="7C9FCB8F" w14:textId="6D7307D9" w:rsidR="008874C8" w:rsidRDefault="00000000">
      <w:pPr>
        <w:pStyle w:val="Abbildungsverzeichnis"/>
        <w:rPr>
          <w:rFonts w:asciiTheme="minorHAnsi" w:eastAsiaTheme="minorEastAsia" w:hAnsiTheme="minorHAnsi" w:cstheme="minorBidi"/>
          <w:noProof/>
          <w:szCs w:val="22"/>
        </w:rPr>
      </w:pPr>
      <w:hyperlink w:anchor="_Toc166050422" w:history="1">
        <w:r w:rsidR="008874C8" w:rsidRPr="000A3FFB">
          <w:rPr>
            <w:rStyle w:val="Hyperlink"/>
            <w:noProof/>
          </w:rPr>
          <w:t>Tabelle 32: Definition des Datentyps «dispensationType».</w:t>
        </w:r>
        <w:r w:rsidR="008874C8">
          <w:rPr>
            <w:noProof/>
            <w:webHidden/>
          </w:rPr>
          <w:tab/>
        </w:r>
        <w:r w:rsidR="008874C8">
          <w:rPr>
            <w:noProof/>
            <w:webHidden/>
          </w:rPr>
          <w:fldChar w:fldCharType="begin"/>
        </w:r>
        <w:r w:rsidR="008874C8">
          <w:rPr>
            <w:noProof/>
            <w:webHidden/>
          </w:rPr>
          <w:instrText xml:space="preserve"> PAGEREF _Toc166050422 \h </w:instrText>
        </w:r>
        <w:r w:rsidR="008874C8">
          <w:rPr>
            <w:noProof/>
            <w:webHidden/>
          </w:rPr>
        </w:r>
        <w:r w:rsidR="008874C8">
          <w:rPr>
            <w:noProof/>
            <w:webHidden/>
          </w:rPr>
          <w:fldChar w:fldCharType="separate"/>
        </w:r>
        <w:r w:rsidR="002A052A">
          <w:rPr>
            <w:noProof/>
            <w:webHidden/>
          </w:rPr>
          <w:t>31</w:t>
        </w:r>
        <w:r w:rsidR="008874C8">
          <w:rPr>
            <w:noProof/>
            <w:webHidden/>
          </w:rPr>
          <w:fldChar w:fldCharType="end"/>
        </w:r>
      </w:hyperlink>
    </w:p>
    <w:p w14:paraId="19511C38" w14:textId="4BCC14C0" w:rsidR="008874C8" w:rsidRDefault="00000000">
      <w:pPr>
        <w:pStyle w:val="Abbildungsverzeichnis"/>
        <w:rPr>
          <w:rFonts w:asciiTheme="minorHAnsi" w:eastAsiaTheme="minorEastAsia" w:hAnsiTheme="minorHAnsi" w:cstheme="minorBidi"/>
          <w:noProof/>
          <w:szCs w:val="22"/>
        </w:rPr>
      </w:pPr>
      <w:hyperlink w:anchor="_Toc166050423" w:history="1">
        <w:r w:rsidR="008874C8" w:rsidRPr="000A3FFB">
          <w:rPr>
            <w:rStyle w:val="Hyperlink"/>
            <w:noProof/>
            <w:lang w:val="fr-CH"/>
          </w:rPr>
          <w:t>Tabelle 33: Definition des Datentyps «educationContractType».</w:t>
        </w:r>
        <w:r w:rsidR="008874C8">
          <w:rPr>
            <w:noProof/>
            <w:webHidden/>
          </w:rPr>
          <w:tab/>
        </w:r>
        <w:r w:rsidR="008874C8">
          <w:rPr>
            <w:noProof/>
            <w:webHidden/>
          </w:rPr>
          <w:fldChar w:fldCharType="begin"/>
        </w:r>
        <w:r w:rsidR="008874C8">
          <w:rPr>
            <w:noProof/>
            <w:webHidden/>
          </w:rPr>
          <w:instrText xml:space="preserve"> PAGEREF _Toc166050423 \h </w:instrText>
        </w:r>
        <w:r w:rsidR="008874C8">
          <w:rPr>
            <w:noProof/>
            <w:webHidden/>
          </w:rPr>
        </w:r>
        <w:r w:rsidR="008874C8">
          <w:rPr>
            <w:noProof/>
            <w:webHidden/>
          </w:rPr>
          <w:fldChar w:fldCharType="separate"/>
        </w:r>
        <w:r w:rsidR="002A052A">
          <w:rPr>
            <w:noProof/>
            <w:webHidden/>
          </w:rPr>
          <w:t>32</w:t>
        </w:r>
        <w:r w:rsidR="008874C8">
          <w:rPr>
            <w:noProof/>
            <w:webHidden/>
          </w:rPr>
          <w:fldChar w:fldCharType="end"/>
        </w:r>
      </w:hyperlink>
    </w:p>
    <w:p w14:paraId="57B46024" w14:textId="40E76903" w:rsidR="008874C8" w:rsidRDefault="00000000">
      <w:pPr>
        <w:pStyle w:val="Abbildungsverzeichnis"/>
        <w:rPr>
          <w:rFonts w:asciiTheme="minorHAnsi" w:eastAsiaTheme="minorEastAsia" w:hAnsiTheme="minorHAnsi" w:cstheme="minorBidi"/>
          <w:noProof/>
          <w:szCs w:val="22"/>
        </w:rPr>
      </w:pPr>
      <w:hyperlink w:anchor="_Toc166050424" w:history="1">
        <w:r w:rsidR="008874C8" w:rsidRPr="000A3FFB">
          <w:rPr>
            <w:rStyle w:val="Hyperlink"/>
            <w:noProof/>
          </w:rPr>
          <w:t>Tabelle 34: Definition des Datentyps «educationDetailsType».</w:t>
        </w:r>
        <w:r w:rsidR="008874C8">
          <w:rPr>
            <w:noProof/>
            <w:webHidden/>
          </w:rPr>
          <w:tab/>
        </w:r>
        <w:r w:rsidR="008874C8">
          <w:rPr>
            <w:noProof/>
            <w:webHidden/>
          </w:rPr>
          <w:fldChar w:fldCharType="begin"/>
        </w:r>
        <w:r w:rsidR="008874C8">
          <w:rPr>
            <w:noProof/>
            <w:webHidden/>
          </w:rPr>
          <w:instrText xml:space="preserve"> PAGEREF _Toc166050424 \h </w:instrText>
        </w:r>
        <w:r w:rsidR="008874C8">
          <w:rPr>
            <w:noProof/>
            <w:webHidden/>
          </w:rPr>
        </w:r>
        <w:r w:rsidR="008874C8">
          <w:rPr>
            <w:noProof/>
            <w:webHidden/>
          </w:rPr>
          <w:fldChar w:fldCharType="separate"/>
        </w:r>
        <w:r w:rsidR="002A052A">
          <w:rPr>
            <w:noProof/>
            <w:webHidden/>
          </w:rPr>
          <w:t>32</w:t>
        </w:r>
        <w:r w:rsidR="008874C8">
          <w:rPr>
            <w:noProof/>
            <w:webHidden/>
          </w:rPr>
          <w:fldChar w:fldCharType="end"/>
        </w:r>
      </w:hyperlink>
    </w:p>
    <w:p w14:paraId="3DD93014" w14:textId="0AFFA61B" w:rsidR="008874C8" w:rsidRDefault="00000000">
      <w:pPr>
        <w:pStyle w:val="Abbildungsverzeichnis"/>
        <w:rPr>
          <w:rFonts w:asciiTheme="minorHAnsi" w:eastAsiaTheme="minorEastAsia" w:hAnsiTheme="minorHAnsi" w:cstheme="minorBidi"/>
          <w:noProof/>
          <w:szCs w:val="22"/>
        </w:rPr>
      </w:pPr>
      <w:hyperlink w:anchor="_Toc166050425" w:history="1">
        <w:r w:rsidR="008874C8" w:rsidRPr="000A3FFB">
          <w:rPr>
            <w:rStyle w:val="Hyperlink"/>
            <w:noProof/>
            <w:lang w:val="fr-CH"/>
          </w:rPr>
          <w:t>Tabelle 35: Definition des Datentyps «educationMutationReasonType».</w:t>
        </w:r>
        <w:r w:rsidR="008874C8">
          <w:rPr>
            <w:noProof/>
            <w:webHidden/>
          </w:rPr>
          <w:tab/>
        </w:r>
        <w:r w:rsidR="008874C8">
          <w:rPr>
            <w:noProof/>
            <w:webHidden/>
          </w:rPr>
          <w:fldChar w:fldCharType="begin"/>
        </w:r>
        <w:r w:rsidR="008874C8">
          <w:rPr>
            <w:noProof/>
            <w:webHidden/>
          </w:rPr>
          <w:instrText xml:space="preserve"> PAGEREF _Toc166050425 \h </w:instrText>
        </w:r>
        <w:r w:rsidR="008874C8">
          <w:rPr>
            <w:noProof/>
            <w:webHidden/>
          </w:rPr>
        </w:r>
        <w:r w:rsidR="008874C8">
          <w:rPr>
            <w:noProof/>
            <w:webHidden/>
          </w:rPr>
          <w:fldChar w:fldCharType="separate"/>
        </w:r>
        <w:r w:rsidR="002A052A">
          <w:rPr>
            <w:noProof/>
            <w:webHidden/>
          </w:rPr>
          <w:t>32</w:t>
        </w:r>
        <w:r w:rsidR="008874C8">
          <w:rPr>
            <w:noProof/>
            <w:webHidden/>
          </w:rPr>
          <w:fldChar w:fldCharType="end"/>
        </w:r>
      </w:hyperlink>
    </w:p>
    <w:p w14:paraId="5016316D" w14:textId="271937D5" w:rsidR="008874C8" w:rsidRDefault="00000000">
      <w:pPr>
        <w:pStyle w:val="Abbildungsverzeichnis"/>
        <w:rPr>
          <w:rFonts w:asciiTheme="minorHAnsi" w:eastAsiaTheme="minorEastAsia" w:hAnsiTheme="minorHAnsi" w:cstheme="minorBidi"/>
          <w:noProof/>
          <w:szCs w:val="22"/>
        </w:rPr>
      </w:pPr>
      <w:hyperlink w:anchor="_Toc166050426" w:history="1">
        <w:r w:rsidR="008874C8" w:rsidRPr="000A3FFB">
          <w:rPr>
            <w:rStyle w:val="Hyperlink"/>
            <w:noProof/>
          </w:rPr>
          <w:t>Tabelle 36: Definition des Datentyps «educationRelationIdType».</w:t>
        </w:r>
        <w:r w:rsidR="008874C8">
          <w:rPr>
            <w:noProof/>
            <w:webHidden/>
          </w:rPr>
          <w:tab/>
        </w:r>
        <w:r w:rsidR="008874C8">
          <w:rPr>
            <w:noProof/>
            <w:webHidden/>
          </w:rPr>
          <w:fldChar w:fldCharType="begin"/>
        </w:r>
        <w:r w:rsidR="008874C8">
          <w:rPr>
            <w:noProof/>
            <w:webHidden/>
          </w:rPr>
          <w:instrText xml:space="preserve"> PAGEREF _Toc166050426 \h </w:instrText>
        </w:r>
        <w:r w:rsidR="008874C8">
          <w:rPr>
            <w:noProof/>
            <w:webHidden/>
          </w:rPr>
        </w:r>
        <w:r w:rsidR="008874C8">
          <w:rPr>
            <w:noProof/>
            <w:webHidden/>
          </w:rPr>
          <w:fldChar w:fldCharType="separate"/>
        </w:r>
        <w:r w:rsidR="002A052A">
          <w:rPr>
            <w:noProof/>
            <w:webHidden/>
          </w:rPr>
          <w:t>33</w:t>
        </w:r>
        <w:r w:rsidR="008874C8">
          <w:rPr>
            <w:noProof/>
            <w:webHidden/>
          </w:rPr>
          <w:fldChar w:fldCharType="end"/>
        </w:r>
      </w:hyperlink>
    </w:p>
    <w:p w14:paraId="7E730B58" w14:textId="745DAB4C" w:rsidR="008874C8" w:rsidRDefault="00000000">
      <w:pPr>
        <w:pStyle w:val="Abbildungsverzeichnis"/>
        <w:rPr>
          <w:rFonts w:asciiTheme="minorHAnsi" w:eastAsiaTheme="minorEastAsia" w:hAnsiTheme="minorHAnsi" w:cstheme="minorBidi"/>
          <w:noProof/>
          <w:szCs w:val="22"/>
        </w:rPr>
      </w:pPr>
      <w:hyperlink w:anchor="_Toc166050427" w:history="1">
        <w:r w:rsidR="008874C8" w:rsidRPr="000A3FFB">
          <w:rPr>
            <w:rStyle w:val="Hyperlink"/>
            <w:noProof/>
            <w:lang w:val="fr-CH"/>
          </w:rPr>
          <w:t>Tabelle 37: Definition des Datentyps «eduSpecificationsType».</w:t>
        </w:r>
        <w:r w:rsidR="008874C8">
          <w:rPr>
            <w:noProof/>
            <w:webHidden/>
          </w:rPr>
          <w:tab/>
        </w:r>
        <w:r w:rsidR="008874C8">
          <w:rPr>
            <w:noProof/>
            <w:webHidden/>
          </w:rPr>
          <w:fldChar w:fldCharType="begin"/>
        </w:r>
        <w:r w:rsidR="008874C8">
          <w:rPr>
            <w:noProof/>
            <w:webHidden/>
          </w:rPr>
          <w:instrText xml:space="preserve"> PAGEREF _Toc166050427 \h </w:instrText>
        </w:r>
        <w:r w:rsidR="008874C8">
          <w:rPr>
            <w:noProof/>
            <w:webHidden/>
          </w:rPr>
        </w:r>
        <w:r w:rsidR="008874C8">
          <w:rPr>
            <w:noProof/>
            <w:webHidden/>
          </w:rPr>
          <w:fldChar w:fldCharType="separate"/>
        </w:r>
        <w:r w:rsidR="002A052A">
          <w:rPr>
            <w:noProof/>
            <w:webHidden/>
          </w:rPr>
          <w:t>33</w:t>
        </w:r>
        <w:r w:rsidR="008874C8">
          <w:rPr>
            <w:noProof/>
            <w:webHidden/>
          </w:rPr>
          <w:fldChar w:fldCharType="end"/>
        </w:r>
      </w:hyperlink>
    </w:p>
    <w:p w14:paraId="1E872CA0" w14:textId="272EA93B" w:rsidR="008874C8" w:rsidRDefault="00000000">
      <w:pPr>
        <w:pStyle w:val="Abbildungsverzeichnis"/>
        <w:rPr>
          <w:rFonts w:asciiTheme="minorHAnsi" w:eastAsiaTheme="minorEastAsia" w:hAnsiTheme="minorHAnsi" w:cstheme="minorBidi"/>
          <w:noProof/>
          <w:szCs w:val="22"/>
        </w:rPr>
      </w:pPr>
      <w:hyperlink w:anchor="_Toc166050428" w:history="1">
        <w:r w:rsidR="008874C8" w:rsidRPr="000A3FFB">
          <w:rPr>
            <w:rStyle w:val="Hyperlink"/>
            <w:noProof/>
            <w:lang w:val="fr-CH"/>
          </w:rPr>
          <w:t>Tabelle 38: Definition des Datentyps «emailContactType».</w:t>
        </w:r>
        <w:r w:rsidR="008874C8">
          <w:rPr>
            <w:noProof/>
            <w:webHidden/>
          </w:rPr>
          <w:tab/>
        </w:r>
        <w:r w:rsidR="008874C8">
          <w:rPr>
            <w:noProof/>
            <w:webHidden/>
          </w:rPr>
          <w:fldChar w:fldCharType="begin"/>
        </w:r>
        <w:r w:rsidR="008874C8">
          <w:rPr>
            <w:noProof/>
            <w:webHidden/>
          </w:rPr>
          <w:instrText xml:space="preserve"> PAGEREF _Toc166050428 \h </w:instrText>
        </w:r>
        <w:r w:rsidR="008874C8">
          <w:rPr>
            <w:noProof/>
            <w:webHidden/>
          </w:rPr>
        </w:r>
        <w:r w:rsidR="008874C8">
          <w:rPr>
            <w:noProof/>
            <w:webHidden/>
          </w:rPr>
          <w:fldChar w:fldCharType="separate"/>
        </w:r>
        <w:r w:rsidR="002A052A">
          <w:rPr>
            <w:noProof/>
            <w:webHidden/>
          </w:rPr>
          <w:t>33</w:t>
        </w:r>
        <w:r w:rsidR="008874C8">
          <w:rPr>
            <w:noProof/>
            <w:webHidden/>
          </w:rPr>
          <w:fldChar w:fldCharType="end"/>
        </w:r>
      </w:hyperlink>
    </w:p>
    <w:p w14:paraId="42C7C121" w14:textId="758CC548" w:rsidR="008874C8" w:rsidRDefault="00000000">
      <w:pPr>
        <w:pStyle w:val="Abbildungsverzeichnis"/>
        <w:rPr>
          <w:rFonts w:asciiTheme="minorHAnsi" w:eastAsiaTheme="minorEastAsia" w:hAnsiTheme="minorHAnsi" w:cstheme="minorBidi"/>
          <w:noProof/>
          <w:szCs w:val="22"/>
        </w:rPr>
      </w:pPr>
      <w:hyperlink w:anchor="_Toc166050429" w:history="1">
        <w:r w:rsidR="008874C8" w:rsidRPr="000A3FFB">
          <w:rPr>
            <w:rStyle w:val="Hyperlink"/>
            <w:noProof/>
          </w:rPr>
          <w:t>Tabelle 39: Definition des Datentyps «examAssignmentKindType».</w:t>
        </w:r>
        <w:r w:rsidR="008874C8">
          <w:rPr>
            <w:noProof/>
            <w:webHidden/>
          </w:rPr>
          <w:tab/>
        </w:r>
        <w:r w:rsidR="008874C8">
          <w:rPr>
            <w:noProof/>
            <w:webHidden/>
          </w:rPr>
          <w:fldChar w:fldCharType="begin"/>
        </w:r>
        <w:r w:rsidR="008874C8">
          <w:rPr>
            <w:noProof/>
            <w:webHidden/>
          </w:rPr>
          <w:instrText xml:space="preserve"> PAGEREF _Toc166050429 \h </w:instrText>
        </w:r>
        <w:r w:rsidR="008874C8">
          <w:rPr>
            <w:noProof/>
            <w:webHidden/>
          </w:rPr>
        </w:r>
        <w:r w:rsidR="008874C8">
          <w:rPr>
            <w:noProof/>
            <w:webHidden/>
          </w:rPr>
          <w:fldChar w:fldCharType="separate"/>
        </w:r>
        <w:r w:rsidR="002A052A">
          <w:rPr>
            <w:noProof/>
            <w:webHidden/>
          </w:rPr>
          <w:t>34</w:t>
        </w:r>
        <w:r w:rsidR="008874C8">
          <w:rPr>
            <w:noProof/>
            <w:webHidden/>
          </w:rPr>
          <w:fldChar w:fldCharType="end"/>
        </w:r>
      </w:hyperlink>
    </w:p>
    <w:p w14:paraId="0448E203" w14:textId="2F22C534" w:rsidR="008874C8" w:rsidRDefault="00000000">
      <w:pPr>
        <w:pStyle w:val="Abbildungsverzeichnis"/>
        <w:rPr>
          <w:rFonts w:asciiTheme="minorHAnsi" w:eastAsiaTheme="minorEastAsia" w:hAnsiTheme="minorHAnsi" w:cstheme="minorBidi"/>
          <w:noProof/>
          <w:szCs w:val="22"/>
        </w:rPr>
      </w:pPr>
      <w:hyperlink w:anchor="_Toc166050430" w:history="1">
        <w:r w:rsidR="008874C8" w:rsidRPr="000A3FFB">
          <w:rPr>
            <w:rStyle w:val="Hyperlink"/>
            <w:noProof/>
          </w:rPr>
          <w:t>Tabelle 40: Definition des Datentyps «examCommissionIdType».</w:t>
        </w:r>
        <w:r w:rsidR="008874C8">
          <w:rPr>
            <w:noProof/>
            <w:webHidden/>
          </w:rPr>
          <w:tab/>
        </w:r>
        <w:r w:rsidR="008874C8">
          <w:rPr>
            <w:noProof/>
            <w:webHidden/>
          </w:rPr>
          <w:fldChar w:fldCharType="begin"/>
        </w:r>
        <w:r w:rsidR="008874C8">
          <w:rPr>
            <w:noProof/>
            <w:webHidden/>
          </w:rPr>
          <w:instrText xml:space="preserve"> PAGEREF _Toc166050430 \h </w:instrText>
        </w:r>
        <w:r w:rsidR="008874C8">
          <w:rPr>
            <w:noProof/>
            <w:webHidden/>
          </w:rPr>
        </w:r>
        <w:r w:rsidR="008874C8">
          <w:rPr>
            <w:noProof/>
            <w:webHidden/>
          </w:rPr>
          <w:fldChar w:fldCharType="separate"/>
        </w:r>
        <w:r w:rsidR="002A052A">
          <w:rPr>
            <w:noProof/>
            <w:webHidden/>
          </w:rPr>
          <w:t>34</w:t>
        </w:r>
        <w:r w:rsidR="008874C8">
          <w:rPr>
            <w:noProof/>
            <w:webHidden/>
          </w:rPr>
          <w:fldChar w:fldCharType="end"/>
        </w:r>
      </w:hyperlink>
    </w:p>
    <w:p w14:paraId="7B134A74" w14:textId="25ECF017" w:rsidR="008874C8" w:rsidRDefault="00000000">
      <w:pPr>
        <w:pStyle w:val="Abbildungsverzeichnis"/>
        <w:rPr>
          <w:rFonts w:asciiTheme="minorHAnsi" w:eastAsiaTheme="minorEastAsia" w:hAnsiTheme="minorHAnsi" w:cstheme="minorBidi"/>
          <w:noProof/>
          <w:szCs w:val="22"/>
        </w:rPr>
      </w:pPr>
      <w:hyperlink w:anchor="_Toc166050431" w:history="1">
        <w:r w:rsidR="008874C8" w:rsidRPr="000A3FFB">
          <w:rPr>
            <w:rStyle w:val="Hyperlink"/>
            <w:noProof/>
          </w:rPr>
          <w:t>Tabelle 41: Definition des Datentyps «examElementFinalType».</w:t>
        </w:r>
        <w:r w:rsidR="008874C8">
          <w:rPr>
            <w:noProof/>
            <w:webHidden/>
          </w:rPr>
          <w:tab/>
        </w:r>
        <w:r w:rsidR="008874C8">
          <w:rPr>
            <w:noProof/>
            <w:webHidden/>
          </w:rPr>
          <w:fldChar w:fldCharType="begin"/>
        </w:r>
        <w:r w:rsidR="008874C8">
          <w:rPr>
            <w:noProof/>
            <w:webHidden/>
          </w:rPr>
          <w:instrText xml:space="preserve"> PAGEREF _Toc166050431 \h </w:instrText>
        </w:r>
        <w:r w:rsidR="008874C8">
          <w:rPr>
            <w:noProof/>
            <w:webHidden/>
          </w:rPr>
        </w:r>
        <w:r w:rsidR="008874C8">
          <w:rPr>
            <w:noProof/>
            <w:webHidden/>
          </w:rPr>
          <w:fldChar w:fldCharType="separate"/>
        </w:r>
        <w:r w:rsidR="002A052A">
          <w:rPr>
            <w:noProof/>
            <w:webHidden/>
          </w:rPr>
          <w:t>34</w:t>
        </w:r>
        <w:r w:rsidR="008874C8">
          <w:rPr>
            <w:noProof/>
            <w:webHidden/>
          </w:rPr>
          <w:fldChar w:fldCharType="end"/>
        </w:r>
      </w:hyperlink>
    </w:p>
    <w:p w14:paraId="2E1C3B47" w14:textId="1A2AF945" w:rsidR="008874C8" w:rsidRDefault="00000000">
      <w:pPr>
        <w:pStyle w:val="Abbildungsverzeichnis"/>
        <w:rPr>
          <w:rFonts w:asciiTheme="minorHAnsi" w:eastAsiaTheme="minorEastAsia" w:hAnsiTheme="minorHAnsi" w:cstheme="minorBidi"/>
          <w:noProof/>
          <w:szCs w:val="22"/>
        </w:rPr>
      </w:pPr>
      <w:hyperlink w:anchor="_Toc166050432" w:history="1">
        <w:r w:rsidR="008874C8" w:rsidRPr="000A3FFB">
          <w:rPr>
            <w:rStyle w:val="Hyperlink"/>
            <w:noProof/>
          </w:rPr>
          <w:t>Tabelle 42: Definition des Datentyps «examElementFinalType».</w:t>
        </w:r>
        <w:r w:rsidR="008874C8">
          <w:rPr>
            <w:noProof/>
            <w:webHidden/>
          </w:rPr>
          <w:tab/>
        </w:r>
        <w:r w:rsidR="008874C8">
          <w:rPr>
            <w:noProof/>
            <w:webHidden/>
          </w:rPr>
          <w:fldChar w:fldCharType="begin"/>
        </w:r>
        <w:r w:rsidR="008874C8">
          <w:rPr>
            <w:noProof/>
            <w:webHidden/>
          </w:rPr>
          <w:instrText xml:space="preserve"> PAGEREF _Toc166050432 \h </w:instrText>
        </w:r>
        <w:r w:rsidR="008874C8">
          <w:rPr>
            <w:noProof/>
            <w:webHidden/>
          </w:rPr>
        </w:r>
        <w:r w:rsidR="008874C8">
          <w:rPr>
            <w:noProof/>
            <w:webHidden/>
          </w:rPr>
          <w:fldChar w:fldCharType="separate"/>
        </w:r>
        <w:r w:rsidR="002A052A">
          <w:rPr>
            <w:noProof/>
            <w:webHidden/>
          </w:rPr>
          <w:t>35</w:t>
        </w:r>
        <w:r w:rsidR="008874C8">
          <w:rPr>
            <w:noProof/>
            <w:webHidden/>
          </w:rPr>
          <w:fldChar w:fldCharType="end"/>
        </w:r>
      </w:hyperlink>
    </w:p>
    <w:p w14:paraId="0C1AE571" w14:textId="6AA2E843" w:rsidR="008874C8" w:rsidRDefault="00000000">
      <w:pPr>
        <w:pStyle w:val="Abbildungsverzeichnis"/>
        <w:rPr>
          <w:rFonts w:asciiTheme="minorHAnsi" w:eastAsiaTheme="minorEastAsia" w:hAnsiTheme="minorHAnsi" w:cstheme="minorBidi"/>
          <w:noProof/>
          <w:szCs w:val="22"/>
        </w:rPr>
      </w:pPr>
      <w:hyperlink w:anchor="_Toc166050433" w:history="1">
        <w:r w:rsidR="008874C8" w:rsidRPr="000A3FFB">
          <w:rPr>
            <w:rStyle w:val="Hyperlink"/>
            <w:noProof/>
            <w:lang w:val="fr-CH"/>
          </w:rPr>
          <w:t>Tabelle 43: Definition des Datentyps «examElementInitialType».</w:t>
        </w:r>
        <w:r w:rsidR="008874C8">
          <w:rPr>
            <w:noProof/>
            <w:webHidden/>
          </w:rPr>
          <w:tab/>
        </w:r>
        <w:r w:rsidR="008874C8">
          <w:rPr>
            <w:noProof/>
            <w:webHidden/>
          </w:rPr>
          <w:fldChar w:fldCharType="begin"/>
        </w:r>
        <w:r w:rsidR="008874C8">
          <w:rPr>
            <w:noProof/>
            <w:webHidden/>
          </w:rPr>
          <w:instrText xml:space="preserve"> PAGEREF _Toc166050433 \h </w:instrText>
        </w:r>
        <w:r w:rsidR="008874C8">
          <w:rPr>
            <w:noProof/>
            <w:webHidden/>
          </w:rPr>
        </w:r>
        <w:r w:rsidR="008874C8">
          <w:rPr>
            <w:noProof/>
            <w:webHidden/>
          </w:rPr>
          <w:fldChar w:fldCharType="separate"/>
        </w:r>
        <w:r w:rsidR="002A052A">
          <w:rPr>
            <w:noProof/>
            <w:webHidden/>
          </w:rPr>
          <w:t>36</w:t>
        </w:r>
        <w:r w:rsidR="008874C8">
          <w:rPr>
            <w:noProof/>
            <w:webHidden/>
          </w:rPr>
          <w:fldChar w:fldCharType="end"/>
        </w:r>
      </w:hyperlink>
    </w:p>
    <w:p w14:paraId="7EE0E0EF" w14:textId="70CB629A" w:rsidR="008874C8" w:rsidRDefault="00000000">
      <w:pPr>
        <w:pStyle w:val="Abbildungsverzeichnis"/>
        <w:rPr>
          <w:rFonts w:asciiTheme="minorHAnsi" w:eastAsiaTheme="minorEastAsia" w:hAnsiTheme="minorHAnsi" w:cstheme="minorBidi"/>
          <w:noProof/>
          <w:szCs w:val="22"/>
        </w:rPr>
      </w:pPr>
      <w:hyperlink w:anchor="_Toc166050434" w:history="1">
        <w:r w:rsidR="008874C8" w:rsidRPr="000A3FFB">
          <w:rPr>
            <w:rStyle w:val="Hyperlink"/>
            <w:noProof/>
          </w:rPr>
          <w:t>Tabelle 44: Definition des Datentyps «hostCompanyCategoryType».</w:t>
        </w:r>
        <w:r w:rsidR="008874C8">
          <w:rPr>
            <w:noProof/>
            <w:webHidden/>
          </w:rPr>
          <w:tab/>
        </w:r>
        <w:r w:rsidR="008874C8">
          <w:rPr>
            <w:noProof/>
            <w:webHidden/>
          </w:rPr>
          <w:fldChar w:fldCharType="begin"/>
        </w:r>
        <w:r w:rsidR="008874C8">
          <w:rPr>
            <w:noProof/>
            <w:webHidden/>
          </w:rPr>
          <w:instrText xml:space="preserve"> PAGEREF _Toc166050434 \h </w:instrText>
        </w:r>
        <w:r w:rsidR="008874C8">
          <w:rPr>
            <w:noProof/>
            <w:webHidden/>
          </w:rPr>
        </w:r>
        <w:r w:rsidR="008874C8">
          <w:rPr>
            <w:noProof/>
            <w:webHidden/>
          </w:rPr>
          <w:fldChar w:fldCharType="separate"/>
        </w:r>
        <w:r w:rsidR="002A052A">
          <w:rPr>
            <w:noProof/>
            <w:webHidden/>
          </w:rPr>
          <w:t>37</w:t>
        </w:r>
        <w:r w:rsidR="008874C8">
          <w:rPr>
            <w:noProof/>
            <w:webHidden/>
          </w:rPr>
          <w:fldChar w:fldCharType="end"/>
        </w:r>
      </w:hyperlink>
    </w:p>
    <w:p w14:paraId="14223C92" w14:textId="26834150" w:rsidR="008874C8" w:rsidRDefault="00000000">
      <w:pPr>
        <w:pStyle w:val="Abbildungsverzeichnis"/>
        <w:rPr>
          <w:rFonts w:asciiTheme="minorHAnsi" w:eastAsiaTheme="minorEastAsia" w:hAnsiTheme="minorHAnsi" w:cstheme="minorBidi"/>
          <w:noProof/>
          <w:szCs w:val="22"/>
        </w:rPr>
      </w:pPr>
      <w:hyperlink w:anchor="_Toc166050435" w:history="1">
        <w:r w:rsidR="008874C8" w:rsidRPr="000A3FFB">
          <w:rPr>
            <w:rStyle w:val="Hyperlink"/>
            <w:noProof/>
          </w:rPr>
          <w:t>Tabelle 45: Definition des Datentyps «hostCompanyIdType».</w:t>
        </w:r>
        <w:r w:rsidR="008874C8">
          <w:rPr>
            <w:noProof/>
            <w:webHidden/>
          </w:rPr>
          <w:tab/>
        </w:r>
        <w:r w:rsidR="008874C8">
          <w:rPr>
            <w:noProof/>
            <w:webHidden/>
          </w:rPr>
          <w:fldChar w:fldCharType="begin"/>
        </w:r>
        <w:r w:rsidR="008874C8">
          <w:rPr>
            <w:noProof/>
            <w:webHidden/>
          </w:rPr>
          <w:instrText xml:space="preserve"> PAGEREF _Toc166050435 \h </w:instrText>
        </w:r>
        <w:r w:rsidR="008874C8">
          <w:rPr>
            <w:noProof/>
            <w:webHidden/>
          </w:rPr>
        </w:r>
        <w:r w:rsidR="008874C8">
          <w:rPr>
            <w:noProof/>
            <w:webHidden/>
          </w:rPr>
          <w:fldChar w:fldCharType="separate"/>
        </w:r>
        <w:r w:rsidR="002A052A">
          <w:rPr>
            <w:noProof/>
            <w:webHidden/>
          </w:rPr>
          <w:t>37</w:t>
        </w:r>
        <w:r w:rsidR="008874C8">
          <w:rPr>
            <w:noProof/>
            <w:webHidden/>
          </w:rPr>
          <w:fldChar w:fldCharType="end"/>
        </w:r>
      </w:hyperlink>
    </w:p>
    <w:p w14:paraId="007A5761" w14:textId="43CDF011" w:rsidR="008874C8" w:rsidRDefault="00000000">
      <w:pPr>
        <w:pStyle w:val="Abbildungsverzeichnis"/>
        <w:rPr>
          <w:rFonts w:asciiTheme="minorHAnsi" w:eastAsiaTheme="minorEastAsia" w:hAnsiTheme="minorHAnsi" w:cstheme="minorBidi"/>
          <w:noProof/>
          <w:szCs w:val="22"/>
        </w:rPr>
      </w:pPr>
      <w:hyperlink w:anchor="_Toc166050436" w:history="1">
        <w:r w:rsidR="008874C8" w:rsidRPr="000A3FFB">
          <w:rPr>
            <w:rStyle w:val="Hyperlink"/>
            <w:noProof/>
          </w:rPr>
          <w:t>Tabelle 46: Definition des Datentyps «hostCompanyType».</w:t>
        </w:r>
        <w:r w:rsidR="008874C8">
          <w:rPr>
            <w:noProof/>
            <w:webHidden/>
          </w:rPr>
          <w:tab/>
        </w:r>
        <w:r w:rsidR="008874C8">
          <w:rPr>
            <w:noProof/>
            <w:webHidden/>
          </w:rPr>
          <w:fldChar w:fldCharType="begin"/>
        </w:r>
        <w:r w:rsidR="008874C8">
          <w:rPr>
            <w:noProof/>
            <w:webHidden/>
          </w:rPr>
          <w:instrText xml:space="preserve"> PAGEREF _Toc166050436 \h </w:instrText>
        </w:r>
        <w:r w:rsidR="008874C8">
          <w:rPr>
            <w:noProof/>
            <w:webHidden/>
          </w:rPr>
        </w:r>
        <w:r w:rsidR="008874C8">
          <w:rPr>
            <w:noProof/>
            <w:webHidden/>
          </w:rPr>
          <w:fldChar w:fldCharType="separate"/>
        </w:r>
        <w:r w:rsidR="002A052A">
          <w:rPr>
            <w:noProof/>
            <w:webHidden/>
          </w:rPr>
          <w:t>38</w:t>
        </w:r>
        <w:r w:rsidR="008874C8">
          <w:rPr>
            <w:noProof/>
            <w:webHidden/>
          </w:rPr>
          <w:fldChar w:fldCharType="end"/>
        </w:r>
      </w:hyperlink>
    </w:p>
    <w:p w14:paraId="7076C966" w14:textId="10883F2C" w:rsidR="008874C8" w:rsidRDefault="00000000">
      <w:pPr>
        <w:pStyle w:val="Abbildungsverzeichnis"/>
        <w:rPr>
          <w:rFonts w:asciiTheme="minorHAnsi" w:eastAsiaTheme="minorEastAsia" w:hAnsiTheme="minorHAnsi" w:cstheme="minorBidi"/>
          <w:noProof/>
          <w:szCs w:val="22"/>
        </w:rPr>
      </w:pPr>
      <w:hyperlink w:anchor="_Toc166050437" w:history="1">
        <w:r w:rsidR="008874C8" w:rsidRPr="000A3FFB">
          <w:rPr>
            <w:rStyle w:val="Hyperlink"/>
            <w:noProof/>
          </w:rPr>
          <w:t>Tabelle 47: Definition des Datentyps «legalUnitType».</w:t>
        </w:r>
        <w:r w:rsidR="008874C8">
          <w:rPr>
            <w:noProof/>
            <w:webHidden/>
          </w:rPr>
          <w:tab/>
        </w:r>
        <w:r w:rsidR="008874C8">
          <w:rPr>
            <w:noProof/>
            <w:webHidden/>
          </w:rPr>
          <w:fldChar w:fldCharType="begin"/>
        </w:r>
        <w:r w:rsidR="008874C8">
          <w:rPr>
            <w:noProof/>
            <w:webHidden/>
          </w:rPr>
          <w:instrText xml:space="preserve"> PAGEREF _Toc166050437 \h </w:instrText>
        </w:r>
        <w:r w:rsidR="008874C8">
          <w:rPr>
            <w:noProof/>
            <w:webHidden/>
          </w:rPr>
        </w:r>
        <w:r w:rsidR="008874C8">
          <w:rPr>
            <w:noProof/>
            <w:webHidden/>
          </w:rPr>
          <w:fldChar w:fldCharType="separate"/>
        </w:r>
        <w:r w:rsidR="002A052A">
          <w:rPr>
            <w:noProof/>
            <w:webHidden/>
          </w:rPr>
          <w:t>38</w:t>
        </w:r>
        <w:r w:rsidR="008874C8">
          <w:rPr>
            <w:noProof/>
            <w:webHidden/>
          </w:rPr>
          <w:fldChar w:fldCharType="end"/>
        </w:r>
      </w:hyperlink>
    </w:p>
    <w:p w14:paraId="181951DC" w14:textId="5F1E694A" w:rsidR="008874C8" w:rsidRDefault="00000000">
      <w:pPr>
        <w:pStyle w:val="Abbildungsverzeichnis"/>
        <w:rPr>
          <w:rFonts w:asciiTheme="minorHAnsi" w:eastAsiaTheme="minorEastAsia" w:hAnsiTheme="minorHAnsi" w:cstheme="minorBidi"/>
          <w:noProof/>
          <w:szCs w:val="22"/>
        </w:rPr>
      </w:pPr>
      <w:hyperlink w:anchor="_Toc166050438" w:history="1">
        <w:r w:rsidR="008874C8" w:rsidRPr="000A3FFB">
          <w:rPr>
            <w:rStyle w:val="Hyperlink"/>
            <w:noProof/>
            <w:lang w:val="fr-CH"/>
          </w:rPr>
          <w:t>Tabelle 48: Definition des Datentyps «onlineApplicationsType».</w:t>
        </w:r>
        <w:r w:rsidR="008874C8">
          <w:rPr>
            <w:noProof/>
            <w:webHidden/>
          </w:rPr>
          <w:tab/>
        </w:r>
        <w:r w:rsidR="008874C8">
          <w:rPr>
            <w:noProof/>
            <w:webHidden/>
          </w:rPr>
          <w:fldChar w:fldCharType="begin"/>
        </w:r>
        <w:r w:rsidR="008874C8">
          <w:rPr>
            <w:noProof/>
            <w:webHidden/>
          </w:rPr>
          <w:instrText xml:space="preserve"> PAGEREF _Toc166050438 \h </w:instrText>
        </w:r>
        <w:r w:rsidR="008874C8">
          <w:rPr>
            <w:noProof/>
            <w:webHidden/>
          </w:rPr>
        </w:r>
        <w:r w:rsidR="008874C8">
          <w:rPr>
            <w:noProof/>
            <w:webHidden/>
          </w:rPr>
          <w:fldChar w:fldCharType="separate"/>
        </w:r>
        <w:r w:rsidR="002A052A">
          <w:rPr>
            <w:noProof/>
            <w:webHidden/>
          </w:rPr>
          <w:t>38</w:t>
        </w:r>
        <w:r w:rsidR="008874C8">
          <w:rPr>
            <w:noProof/>
            <w:webHidden/>
          </w:rPr>
          <w:fldChar w:fldCharType="end"/>
        </w:r>
      </w:hyperlink>
    </w:p>
    <w:p w14:paraId="1E66110F" w14:textId="7D1EE680" w:rsidR="008874C8" w:rsidRDefault="00000000">
      <w:pPr>
        <w:pStyle w:val="Abbildungsverzeichnis"/>
        <w:rPr>
          <w:rFonts w:asciiTheme="minorHAnsi" w:eastAsiaTheme="minorEastAsia" w:hAnsiTheme="minorHAnsi" w:cstheme="minorBidi"/>
          <w:noProof/>
          <w:szCs w:val="22"/>
        </w:rPr>
      </w:pPr>
      <w:hyperlink w:anchor="_Toc166050439" w:history="1">
        <w:r w:rsidR="008874C8" w:rsidRPr="000A3FFB">
          <w:rPr>
            <w:rStyle w:val="Hyperlink"/>
            <w:noProof/>
          </w:rPr>
          <w:t>Tabelle 49: Definition des Datentyps «personIdType».</w:t>
        </w:r>
        <w:r w:rsidR="008874C8">
          <w:rPr>
            <w:noProof/>
            <w:webHidden/>
          </w:rPr>
          <w:tab/>
        </w:r>
        <w:r w:rsidR="008874C8">
          <w:rPr>
            <w:noProof/>
            <w:webHidden/>
          </w:rPr>
          <w:fldChar w:fldCharType="begin"/>
        </w:r>
        <w:r w:rsidR="008874C8">
          <w:rPr>
            <w:noProof/>
            <w:webHidden/>
          </w:rPr>
          <w:instrText xml:space="preserve"> PAGEREF _Toc166050439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4CA91F66" w14:textId="6369BAF6" w:rsidR="008874C8" w:rsidRDefault="00000000">
      <w:pPr>
        <w:pStyle w:val="Abbildungsverzeichnis"/>
        <w:rPr>
          <w:rFonts w:asciiTheme="minorHAnsi" w:eastAsiaTheme="minorEastAsia" w:hAnsiTheme="minorHAnsi" w:cstheme="minorBidi"/>
          <w:noProof/>
          <w:szCs w:val="22"/>
        </w:rPr>
      </w:pPr>
      <w:hyperlink w:anchor="_Toc166050440" w:history="1">
        <w:r w:rsidR="008874C8" w:rsidRPr="000A3FFB">
          <w:rPr>
            <w:rStyle w:val="Hyperlink"/>
            <w:noProof/>
            <w:lang w:val="fr-CH"/>
          </w:rPr>
          <w:t>Tabelle 50: Definition des Datentyps «phoneContactType».</w:t>
        </w:r>
        <w:r w:rsidR="008874C8">
          <w:rPr>
            <w:noProof/>
            <w:webHidden/>
          </w:rPr>
          <w:tab/>
        </w:r>
        <w:r w:rsidR="008874C8">
          <w:rPr>
            <w:noProof/>
            <w:webHidden/>
          </w:rPr>
          <w:fldChar w:fldCharType="begin"/>
        </w:r>
        <w:r w:rsidR="008874C8">
          <w:rPr>
            <w:noProof/>
            <w:webHidden/>
          </w:rPr>
          <w:instrText xml:space="preserve"> PAGEREF _Toc166050440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0F2679AE" w14:textId="42524904" w:rsidR="008874C8" w:rsidRDefault="00000000">
      <w:pPr>
        <w:pStyle w:val="Abbildungsverzeichnis"/>
        <w:rPr>
          <w:rFonts w:asciiTheme="minorHAnsi" w:eastAsiaTheme="minorEastAsia" w:hAnsiTheme="minorHAnsi" w:cstheme="minorBidi"/>
          <w:noProof/>
          <w:szCs w:val="22"/>
        </w:rPr>
      </w:pPr>
      <w:hyperlink w:anchor="_Toc166050441" w:history="1">
        <w:r w:rsidR="008874C8" w:rsidRPr="000A3FFB">
          <w:rPr>
            <w:rStyle w:val="Hyperlink"/>
            <w:noProof/>
          </w:rPr>
          <w:t>Tabelle 51: Definition des Datentyps «postOfficeBoxType».</w:t>
        </w:r>
        <w:r w:rsidR="008874C8">
          <w:rPr>
            <w:noProof/>
            <w:webHidden/>
          </w:rPr>
          <w:tab/>
        </w:r>
        <w:r w:rsidR="008874C8">
          <w:rPr>
            <w:noProof/>
            <w:webHidden/>
          </w:rPr>
          <w:fldChar w:fldCharType="begin"/>
        </w:r>
        <w:r w:rsidR="008874C8">
          <w:rPr>
            <w:noProof/>
            <w:webHidden/>
          </w:rPr>
          <w:instrText xml:space="preserve"> PAGEREF _Toc166050441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5216B1B8" w14:textId="395BF219" w:rsidR="008874C8" w:rsidRDefault="00000000">
      <w:pPr>
        <w:pStyle w:val="Abbildungsverzeichnis"/>
        <w:rPr>
          <w:rFonts w:asciiTheme="minorHAnsi" w:eastAsiaTheme="minorEastAsia" w:hAnsiTheme="minorHAnsi" w:cstheme="minorBidi"/>
          <w:noProof/>
          <w:szCs w:val="22"/>
        </w:rPr>
      </w:pPr>
      <w:hyperlink w:anchor="_Toc166050442" w:history="1">
        <w:r w:rsidR="008874C8" w:rsidRPr="000A3FFB">
          <w:rPr>
            <w:rStyle w:val="Hyperlink"/>
            <w:noProof/>
          </w:rPr>
          <w:t>Tabelle 52: Definition des Datentyps «professionType».</w:t>
        </w:r>
        <w:r w:rsidR="008874C8">
          <w:rPr>
            <w:noProof/>
            <w:webHidden/>
          </w:rPr>
          <w:tab/>
        </w:r>
        <w:r w:rsidR="008874C8">
          <w:rPr>
            <w:noProof/>
            <w:webHidden/>
          </w:rPr>
          <w:fldChar w:fldCharType="begin"/>
        </w:r>
        <w:r w:rsidR="008874C8">
          <w:rPr>
            <w:noProof/>
            <w:webHidden/>
          </w:rPr>
          <w:instrText xml:space="preserve"> PAGEREF _Toc166050442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4BACD1CF" w14:textId="5DDF1DB5" w:rsidR="008874C8" w:rsidRDefault="00000000">
      <w:pPr>
        <w:pStyle w:val="Abbildungsverzeichnis"/>
        <w:rPr>
          <w:rFonts w:asciiTheme="minorHAnsi" w:eastAsiaTheme="minorEastAsia" w:hAnsiTheme="minorHAnsi" w:cstheme="minorBidi"/>
          <w:noProof/>
          <w:szCs w:val="22"/>
        </w:rPr>
      </w:pPr>
      <w:hyperlink w:anchor="_Toc166050443" w:history="1">
        <w:r w:rsidR="008874C8" w:rsidRPr="000A3FFB">
          <w:rPr>
            <w:rStyle w:val="Hyperlink"/>
            <w:noProof/>
          </w:rPr>
          <w:t>Tabelle 53: Definition des Datentyps «professionIdType».</w:t>
        </w:r>
        <w:r w:rsidR="008874C8">
          <w:rPr>
            <w:noProof/>
            <w:webHidden/>
          </w:rPr>
          <w:tab/>
        </w:r>
        <w:r w:rsidR="008874C8">
          <w:rPr>
            <w:noProof/>
            <w:webHidden/>
          </w:rPr>
          <w:fldChar w:fldCharType="begin"/>
        </w:r>
        <w:r w:rsidR="008874C8">
          <w:rPr>
            <w:noProof/>
            <w:webHidden/>
          </w:rPr>
          <w:instrText xml:space="preserve"> PAGEREF _Toc166050443 \h </w:instrText>
        </w:r>
        <w:r w:rsidR="008874C8">
          <w:rPr>
            <w:noProof/>
            <w:webHidden/>
          </w:rPr>
        </w:r>
        <w:r w:rsidR="008874C8">
          <w:rPr>
            <w:noProof/>
            <w:webHidden/>
          </w:rPr>
          <w:fldChar w:fldCharType="separate"/>
        </w:r>
        <w:r w:rsidR="002A052A">
          <w:rPr>
            <w:noProof/>
            <w:webHidden/>
          </w:rPr>
          <w:t>39</w:t>
        </w:r>
        <w:r w:rsidR="008874C8">
          <w:rPr>
            <w:noProof/>
            <w:webHidden/>
          </w:rPr>
          <w:fldChar w:fldCharType="end"/>
        </w:r>
      </w:hyperlink>
    </w:p>
    <w:p w14:paraId="3FF9D69A" w14:textId="7C1DFA5F" w:rsidR="008874C8" w:rsidRDefault="00000000">
      <w:pPr>
        <w:pStyle w:val="Abbildungsverzeichnis"/>
        <w:rPr>
          <w:rFonts w:asciiTheme="minorHAnsi" w:eastAsiaTheme="minorEastAsia" w:hAnsiTheme="minorHAnsi" w:cstheme="minorBidi"/>
          <w:noProof/>
          <w:szCs w:val="22"/>
        </w:rPr>
      </w:pPr>
      <w:hyperlink w:anchor="_Toc166050444" w:history="1">
        <w:r w:rsidR="008874C8" w:rsidRPr="000A3FFB">
          <w:rPr>
            <w:rStyle w:val="Hyperlink"/>
            <w:noProof/>
          </w:rPr>
          <w:t>Tabelle 54: Definition des Datentyps «professionVariantType».</w:t>
        </w:r>
        <w:r w:rsidR="008874C8">
          <w:rPr>
            <w:noProof/>
            <w:webHidden/>
          </w:rPr>
          <w:tab/>
        </w:r>
        <w:r w:rsidR="008874C8">
          <w:rPr>
            <w:noProof/>
            <w:webHidden/>
          </w:rPr>
          <w:fldChar w:fldCharType="begin"/>
        </w:r>
        <w:r w:rsidR="008874C8">
          <w:rPr>
            <w:noProof/>
            <w:webHidden/>
          </w:rPr>
          <w:instrText xml:space="preserve"> PAGEREF _Toc166050444 \h </w:instrText>
        </w:r>
        <w:r w:rsidR="008874C8">
          <w:rPr>
            <w:noProof/>
            <w:webHidden/>
          </w:rPr>
        </w:r>
        <w:r w:rsidR="008874C8">
          <w:rPr>
            <w:noProof/>
            <w:webHidden/>
          </w:rPr>
          <w:fldChar w:fldCharType="separate"/>
        </w:r>
        <w:r w:rsidR="002A052A">
          <w:rPr>
            <w:noProof/>
            <w:webHidden/>
          </w:rPr>
          <w:t>40</w:t>
        </w:r>
        <w:r w:rsidR="008874C8">
          <w:rPr>
            <w:noProof/>
            <w:webHidden/>
          </w:rPr>
          <w:fldChar w:fldCharType="end"/>
        </w:r>
      </w:hyperlink>
    </w:p>
    <w:p w14:paraId="6EAABB11" w14:textId="1A527155" w:rsidR="008874C8" w:rsidRDefault="00000000">
      <w:pPr>
        <w:pStyle w:val="Abbildungsverzeichnis"/>
        <w:rPr>
          <w:rFonts w:asciiTheme="minorHAnsi" w:eastAsiaTheme="minorEastAsia" w:hAnsiTheme="minorHAnsi" w:cstheme="minorBidi"/>
          <w:noProof/>
          <w:szCs w:val="22"/>
        </w:rPr>
      </w:pPr>
      <w:hyperlink w:anchor="_Toc166050445" w:history="1">
        <w:r w:rsidR="008874C8" w:rsidRPr="000A3FFB">
          <w:rPr>
            <w:rStyle w:val="Hyperlink"/>
            <w:noProof/>
          </w:rPr>
          <w:t>Tabelle 55: Definition des Datentyps «representativeType».</w:t>
        </w:r>
        <w:r w:rsidR="008874C8">
          <w:rPr>
            <w:noProof/>
            <w:webHidden/>
          </w:rPr>
          <w:tab/>
        </w:r>
        <w:r w:rsidR="008874C8">
          <w:rPr>
            <w:noProof/>
            <w:webHidden/>
          </w:rPr>
          <w:fldChar w:fldCharType="begin"/>
        </w:r>
        <w:r w:rsidR="008874C8">
          <w:rPr>
            <w:noProof/>
            <w:webHidden/>
          </w:rPr>
          <w:instrText xml:space="preserve"> PAGEREF _Toc166050445 \h </w:instrText>
        </w:r>
        <w:r w:rsidR="008874C8">
          <w:rPr>
            <w:noProof/>
            <w:webHidden/>
          </w:rPr>
        </w:r>
        <w:r w:rsidR="008874C8">
          <w:rPr>
            <w:noProof/>
            <w:webHidden/>
          </w:rPr>
          <w:fldChar w:fldCharType="separate"/>
        </w:r>
        <w:r w:rsidR="002A052A">
          <w:rPr>
            <w:noProof/>
            <w:webHidden/>
          </w:rPr>
          <w:t>40</w:t>
        </w:r>
        <w:r w:rsidR="008874C8">
          <w:rPr>
            <w:noProof/>
            <w:webHidden/>
          </w:rPr>
          <w:fldChar w:fldCharType="end"/>
        </w:r>
      </w:hyperlink>
    </w:p>
    <w:p w14:paraId="26D77550" w14:textId="1070859F" w:rsidR="008874C8" w:rsidRDefault="00000000">
      <w:pPr>
        <w:pStyle w:val="Abbildungsverzeichnis"/>
        <w:rPr>
          <w:rFonts w:asciiTheme="minorHAnsi" w:eastAsiaTheme="minorEastAsia" w:hAnsiTheme="minorHAnsi" w:cstheme="minorBidi"/>
          <w:noProof/>
          <w:szCs w:val="22"/>
        </w:rPr>
      </w:pPr>
      <w:hyperlink w:anchor="_Toc166050446" w:history="1">
        <w:r w:rsidR="008874C8" w:rsidRPr="000A3FFB">
          <w:rPr>
            <w:rStyle w:val="Hyperlink"/>
            <w:noProof/>
          </w:rPr>
          <w:t>Tabelle 56: Definition des Datentyps «schoolIdType».</w:t>
        </w:r>
        <w:r w:rsidR="008874C8">
          <w:rPr>
            <w:noProof/>
            <w:webHidden/>
          </w:rPr>
          <w:tab/>
        </w:r>
        <w:r w:rsidR="008874C8">
          <w:rPr>
            <w:noProof/>
            <w:webHidden/>
          </w:rPr>
          <w:fldChar w:fldCharType="begin"/>
        </w:r>
        <w:r w:rsidR="008874C8">
          <w:rPr>
            <w:noProof/>
            <w:webHidden/>
          </w:rPr>
          <w:instrText xml:space="preserve"> PAGEREF _Toc166050446 \h </w:instrText>
        </w:r>
        <w:r w:rsidR="008874C8">
          <w:rPr>
            <w:noProof/>
            <w:webHidden/>
          </w:rPr>
        </w:r>
        <w:r w:rsidR="008874C8">
          <w:rPr>
            <w:noProof/>
            <w:webHidden/>
          </w:rPr>
          <w:fldChar w:fldCharType="separate"/>
        </w:r>
        <w:r w:rsidR="002A052A">
          <w:rPr>
            <w:noProof/>
            <w:webHidden/>
          </w:rPr>
          <w:t>40</w:t>
        </w:r>
        <w:r w:rsidR="008874C8">
          <w:rPr>
            <w:noProof/>
            <w:webHidden/>
          </w:rPr>
          <w:fldChar w:fldCharType="end"/>
        </w:r>
      </w:hyperlink>
    </w:p>
    <w:p w14:paraId="32BC3489" w14:textId="1C0AAA03" w:rsidR="008874C8" w:rsidRDefault="00000000">
      <w:pPr>
        <w:pStyle w:val="Abbildungsverzeichnis"/>
        <w:rPr>
          <w:rFonts w:asciiTheme="minorHAnsi" w:eastAsiaTheme="minorEastAsia" w:hAnsiTheme="minorHAnsi" w:cstheme="minorBidi"/>
          <w:noProof/>
          <w:szCs w:val="22"/>
        </w:rPr>
      </w:pPr>
      <w:hyperlink w:anchor="_Toc166050447" w:history="1">
        <w:r w:rsidR="008874C8" w:rsidRPr="000A3FFB">
          <w:rPr>
            <w:rStyle w:val="Hyperlink"/>
            <w:noProof/>
          </w:rPr>
          <w:t>Tabelle 57: Definition des Datentyps «schoolKindType».</w:t>
        </w:r>
        <w:r w:rsidR="008874C8">
          <w:rPr>
            <w:noProof/>
            <w:webHidden/>
          </w:rPr>
          <w:tab/>
        </w:r>
        <w:r w:rsidR="008874C8">
          <w:rPr>
            <w:noProof/>
            <w:webHidden/>
          </w:rPr>
          <w:fldChar w:fldCharType="begin"/>
        </w:r>
        <w:r w:rsidR="008874C8">
          <w:rPr>
            <w:noProof/>
            <w:webHidden/>
          </w:rPr>
          <w:instrText xml:space="preserve"> PAGEREF _Toc166050447 \h </w:instrText>
        </w:r>
        <w:r w:rsidR="008874C8">
          <w:rPr>
            <w:noProof/>
            <w:webHidden/>
          </w:rPr>
        </w:r>
        <w:r w:rsidR="008874C8">
          <w:rPr>
            <w:noProof/>
            <w:webHidden/>
          </w:rPr>
          <w:fldChar w:fldCharType="separate"/>
        </w:r>
        <w:r w:rsidR="002A052A">
          <w:rPr>
            <w:noProof/>
            <w:webHidden/>
          </w:rPr>
          <w:t>41</w:t>
        </w:r>
        <w:r w:rsidR="008874C8">
          <w:rPr>
            <w:noProof/>
            <w:webHidden/>
          </w:rPr>
          <w:fldChar w:fldCharType="end"/>
        </w:r>
      </w:hyperlink>
    </w:p>
    <w:p w14:paraId="793847A1" w14:textId="1DC4E4F6" w:rsidR="008874C8" w:rsidRDefault="00000000">
      <w:pPr>
        <w:pStyle w:val="Abbildungsverzeichnis"/>
        <w:rPr>
          <w:rFonts w:asciiTheme="minorHAnsi" w:eastAsiaTheme="minorEastAsia" w:hAnsiTheme="minorHAnsi" w:cstheme="minorBidi"/>
          <w:noProof/>
          <w:szCs w:val="22"/>
        </w:rPr>
      </w:pPr>
      <w:hyperlink w:anchor="_Toc166050448" w:history="1">
        <w:r w:rsidR="008874C8" w:rsidRPr="000A3FFB">
          <w:rPr>
            <w:rStyle w:val="Hyperlink"/>
            <w:noProof/>
          </w:rPr>
          <w:t>Tabelle 58: Definition des Datentyps «schoolType».</w:t>
        </w:r>
        <w:r w:rsidR="008874C8">
          <w:rPr>
            <w:noProof/>
            <w:webHidden/>
          </w:rPr>
          <w:tab/>
        </w:r>
        <w:r w:rsidR="008874C8">
          <w:rPr>
            <w:noProof/>
            <w:webHidden/>
          </w:rPr>
          <w:fldChar w:fldCharType="begin"/>
        </w:r>
        <w:r w:rsidR="008874C8">
          <w:rPr>
            <w:noProof/>
            <w:webHidden/>
          </w:rPr>
          <w:instrText xml:space="preserve"> PAGEREF _Toc166050448 \h </w:instrText>
        </w:r>
        <w:r w:rsidR="008874C8">
          <w:rPr>
            <w:noProof/>
            <w:webHidden/>
          </w:rPr>
        </w:r>
        <w:r w:rsidR="008874C8">
          <w:rPr>
            <w:noProof/>
            <w:webHidden/>
          </w:rPr>
          <w:fldChar w:fldCharType="separate"/>
        </w:r>
        <w:r w:rsidR="002A052A">
          <w:rPr>
            <w:noProof/>
            <w:webHidden/>
          </w:rPr>
          <w:t>41</w:t>
        </w:r>
        <w:r w:rsidR="008874C8">
          <w:rPr>
            <w:noProof/>
            <w:webHidden/>
          </w:rPr>
          <w:fldChar w:fldCharType="end"/>
        </w:r>
      </w:hyperlink>
    </w:p>
    <w:p w14:paraId="7F20DFD9" w14:textId="30A75690" w:rsidR="008874C8" w:rsidRDefault="00000000">
      <w:pPr>
        <w:pStyle w:val="Abbildungsverzeichnis"/>
        <w:rPr>
          <w:rFonts w:asciiTheme="minorHAnsi" w:eastAsiaTheme="minorEastAsia" w:hAnsiTheme="minorHAnsi" w:cstheme="minorBidi"/>
          <w:noProof/>
          <w:szCs w:val="22"/>
        </w:rPr>
      </w:pPr>
      <w:hyperlink w:anchor="_Toc166050449" w:history="1">
        <w:r w:rsidR="008874C8" w:rsidRPr="000A3FFB">
          <w:rPr>
            <w:rStyle w:val="Hyperlink"/>
            <w:noProof/>
          </w:rPr>
          <w:t>Tabelle 59: Definition des Datentyps «schoolHalfDaysType».</w:t>
        </w:r>
        <w:r w:rsidR="008874C8">
          <w:rPr>
            <w:noProof/>
            <w:webHidden/>
          </w:rPr>
          <w:tab/>
        </w:r>
        <w:r w:rsidR="008874C8">
          <w:rPr>
            <w:noProof/>
            <w:webHidden/>
          </w:rPr>
          <w:fldChar w:fldCharType="begin"/>
        </w:r>
        <w:r w:rsidR="008874C8">
          <w:rPr>
            <w:noProof/>
            <w:webHidden/>
          </w:rPr>
          <w:instrText xml:space="preserve"> PAGEREF _Toc166050449 \h </w:instrText>
        </w:r>
        <w:r w:rsidR="008874C8">
          <w:rPr>
            <w:noProof/>
            <w:webHidden/>
          </w:rPr>
        </w:r>
        <w:r w:rsidR="008874C8">
          <w:rPr>
            <w:noProof/>
            <w:webHidden/>
          </w:rPr>
          <w:fldChar w:fldCharType="separate"/>
        </w:r>
        <w:r w:rsidR="002A052A">
          <w:rPr>
            <w:noProof/>
            <w:webHidden/>
          </w:rPr>
          <w:t>41</w:t>
        </w:r>
        <w:r w:rsidR="008874C8">
          <w:rPr>
            <w:noProof/>
            <w:webHidden/>
          </w:rPr>
          <w:fldChar w:fldCharType="end"/>
        </w:r>
      </w:hyperlink>
    </w:p>
    <w:p w14:paraId="2B388B7C" w14:textId="791CD91B" w:rsidR="008874C8" w:rsidRDefault="00000000">
      <w:pPr>
        <w:pStyle w:val="Abbildungsverzeichnis"/>
        <w:rPr>
          <w:rFonts w:asciiTheme="minorHAnsi" w:eastAsiaTheme="minorEastAsia" w:hAnsiTheme="minorHAnsi" w:cstheme="minorBidi"/>
          <w:noProof/>
          <w:szCs w:val="22"/>
        </w:rPr>
      </w:pPr>
      <w:hyperlink w:anchor="_Toc166050450" w:history="1">
        <w:r w:rsidR="008874C8" w:rsidRPr="000A3FFB">
          <w:rPr>
            <w:rStyle w:val="Hyperlink"/>
            <w:noProof/>
          </w:rPr>
          <w:t>Tabelle 60: Definition des Datentyps «schoolYearType».</w:t>
        </w:r>
        <w:r w:rsidR="008874C8">
          <w:rPr>
            <w:noProof/>
            <w:webHidden/>
          </w:rPr>
          <w:tab/>
        </w:r>
        <w:r w:rsidR="008874C8">
          <w:rPr>
            <w:noProof/>
            <w:webHidden/>
          </w:rPr>
          <w:fldChar w:fldCharType="begin"/>
        </w:r>
        <w:r w:rsidR="008874C8">
          <w:rPr>
            <w:noProof/>
            <w:webHidden/>
          </w:rPr>
          <w:instrText xml:space="preserve"> PAGEREF _Toc166050450 \h </w:instrText>
        </w:r>
        <w:r w:rsidR="008874C8">
          <w:rPr>
            <w:noProof/>
            <w:webHidden/>
          </w:rPr>
        </w:r>
        <w:r w:rsidR="008874C8">
          <w:rPr>
            <w:noProof/>
            <w:webHidden/>
          </w:rPr>
          <w:fldChar w:fldCharType="separate"/>
        </w:r>
        <w:r w:rsidR="002A052A">
          <w:rPr>
            <w:noProof/>
            <w:webHidden/>
          </w:rPr>
          <w:t>42</w:t>
        </w:r>
        <w:r w:rsidR="008874C8">
          <w:rPr>
            <w:noProof/>
            <w:webHidden/>
          </w:rPr>
          <w:fldChar w:fldCharType="end"/>
        </w:r>
      </w:hyperlink>
    </w:p>
    <w:p w14:paraId="334BCD12" w14:textId="42D96226" w:rsidR="008874C8" w:rsidRDefault="00000000">
      <w:pPr>
        <w:pStyle w:val="Abbildungsverzeichnis"/>
        <w:rPr>
          <w:rFonts w:asciiTheme="minorHAnsi" w:eastAsiaTheme="minorEastAsia" w:hAnsiTheme="minorHAnsi" w:cstheme="minorBidi"/>
          <w:noProof/>
          <w:szCs w:val="22"/>
        </w:rPr>
      </w:pPr>
      <w:hyperlink w:anchor="_Toc166050451" w:history="1">
        <w:r w:rsidR="008874C8" w:rsidRPr="000A3FFB">
          <w:rPr>
            <w:rStyle w:val="Hyperlink"/>
            <w:noProof/>
          </w:rPr>
          <w:t>Tabelle 61: Definition des Datentyps «schoolYearDetailsType».</w:t>
        </w:r>
        <w:r w:rsidR="008874C8">
          <w:rPr>
            <w:noProof/>
            <w:webHidden/>
          </w:rPr>
          <w:tab/>
        </w:r>
        <w:r w:rsidR="008874C8">
          <w:rPr>
            <w:noProof/>
            <w:webHidden/>
          </w:rPr>
          <w:fldChar w:fldCharType="begin"/>
        </w:r>
        <w:r w:rsidR="008874C8">
          <w:rPr>
            <w:noProof/>
            <w:webHidden/>
          </w:rPr>
          <w:instrText xml:space="preserve"> PAGEREF _Toc166050451 \h </w:instrText>
        </w:r>
        <w:r w:rsidR="008874C8">
          <w:rPr>
            <w:noProof/>
            <w:webHidden/>
          </w:rPr>
        </w:r>
        <w:r w:rsidR="008874C8">
          <w:rPr>
            <w:noProof/>
            <w:webHidden/>
          </w:rPr>
          <w:fldChar w:fldCharType="separate"/>
        </w:r>
        <w:r w:rsidR="002A052A">
          <w:rPr>
            <w:noProof/>
            <w:webHidden/>
          </w:rPr>
          <w:t>42</w:t>
        </w:r>
        <w:r w:rsidR="008874C8">
          <w:rPr>
            <w:noProof/>
            <w:webHidden/>
          </w:rPr>
          <w:fldChar w:fldCharType="end"/>
        </w:r>
      </w:hyperlink>
    </w:p>
    <w:p w14:paraId="7E06E7C7" w14:textId="4B55080D" w:rsidR="008874C8" w:rsidRDefault="00000000">
      <w:pPr>
        <w:pStyle w:val="Abbildungsverzeichnis"/>
        <w:rPr>
          <w:rFonts w:asciiTheme="minorHAnsi" w:eastAsiaTheme="minorEastAsia" w:hAnsiTheme="minorHAnsi" w:cstheme="minorBidi"/>
          <w:noProof/>
          <w:szCs w:val="22"/>
        </w:rPr>
      </w:pPr>
      <w:hyperlink w:anchor="_Toc166050452" w:history="1">
        <w:r w:rsidR="008874C8" w:rsidRPr="000A3FFB">
          <w:rPr>
            <w:rStyle w:val="Hyperlink"/>
            <w:noProof/>
          </w:rPr>
          <w:t>Tabelle 62: Definition des Datentyps «VETaccreditationOptionsType».</w:t>
        </w:r>
        <w:r w:rsidR="008874C8">
          <w:rPr>
            <w:noProof/>
            <w:webHidden/>
          </w:rPr>
          <w:tab/>
        </w:r>
        <w:r w:rsidR="008874C8">
          <w:rPr>
            <w:noProof/>
            <w:webHidden/>
          </w:rPr>
          <w:fldChar w:fldCharType="begin"/>
        </w:r>
        <w:r w:rsidR="008874C8">
          <w:rPr>
            <w:noProof/>
            <w:webHidden/>
          </w:rPr>
          <w:instrText xml:space="preserve"> PAGEREF _Toc166050452 \h </w:instrText>
        </w:r>
        <w:r w:rsidR="008874C8">
          <w:rPr>
            <w:noProof/>
            <w:webHidden/>
          </w:rPr>
        </w:r>
        <w:r w:rsidR="008874C8">
          <w:rPr>
            <w:noProof/>
            <w:webHidden/>
          </w:rPr>
          <w:fldChar w:fldCharType="separate"/>
        </w:r>
        <w:r w:rsidR="002A052A">
          <w:rPr>
            <w:noProof/>
            <w:webHidden/>
          </w:rPr>
          <w:t>42</w:t>
        </w:r>
        <w:r w:rsidR="008874C8">
          <w:rPr>
            <w:noProof/>
            <w:webHidden/>
          </w:rPr>
          <w:fldChar w:fldCharType="end"/>
        </w:r>
      </w:hyperlink>
    </w:p>
    <w:p w14:paraId="69F6BEFE" w14:textId="05EEB011" w:rsidR="008874C8" w:rsidRDefault="00000000">
      <w:pPr>
        <w:pStyle w:val="Abbildungsverzeichnis"/>
        <w:rPr>
          <w:rFonts w:asciiTheme="minorHAnsi" w:eastAsiaTheme="minorEastAsia" w:hAnsiTheme="minorHAnsi" w:cstheme="minorBidi"/>
          <w:noProof/>
          <w:szCs w:val="22"/>
        </w:rPr>
      </w:pPr>
      <w:hyperlink w:anchor="_Toc166050453" w:history="1">
        <w:r w:rsidR="008874C8" w:rsidRPr="000A3FFB">
          <w:rPr>
            <w:rStyle w:val="Hyperlink"/>
            <w:noProof/>
          </w:rPr>
          <w:t>Tabelle 63: Definition des Datentyps «VETtrainerType».</w:t>
        </w:r>
        <w:r w:rsidR="008874C8">
          <w:rPr>
            <w:noProof/>
            <w:webHidden/>
          </w:rPr>
          <w:tab/>
        </w:r>
        <w:r w:rsidR="008874C8">
          <w:rPr>
            <w:noProof/>
            <w:webHidden/>
          </w:rPr>
          <w:fldChar w:fldCharType="begin"/>
        </w:r>
        <w:r w:rsidR="008874C8">
          <w:rPr>
            <w:noProof/>
            <w:webHidden/>
          </w:rPr>
          <w:instrText xml:space="preserve"> PAGEREF _Toc166050453 \h </w:instrText>
        </w:r>
        <w:r w:rsidR="008874C8">
          <w:rPr>
            <w:noProof/>
            <w:webHidden/>
          </w:rPr>
        </w:r>
        <w:r w:rsidR="008874C8">
          <w:rPr>
            <w:noProof/>
            <w:webHidden/>
          </w:rPr>
          <w:fldChar w:fldCharType="separate"/>
        </w:r>
        <w:r w:rsidR="002A052A">
          <w:rPr>
            <w:noProof/>
            <w:webHidden/>
          </w:rPr>
          <w:t>43</w:t>
        </w:r>
        <w:r w:rsidR="008874C8">
          <w:rPr>
            <w:noProof/>
            <w:webHidden/>
          </w:rPr>
          <w:fldChar w:fldCharType="end"/>
        </w:r>
      </w:hyperlink>
    </w:p>
    <w:p w14:paraId="3A0A004C" w14:textId="639888E1" w:rsidR="008874C8" w:rsidRDefault="00000000">
      <w:pPr>
        <w:pStyle w:val="Abbildungsverzeichnis"/>
        <w:rPr>
          <w:rFonts w:asciiTheme="minorHAnsi" w:eastAsiaTheme="minorEastAsia" w:hAnsiTheme="minorHAnsi" w:cstheme="minorBidi"/>
          <w:noProof/>
          <w:szCs w:val="22"/>
        </w:rPr>
      </w:pPr>
      <w:hyperlink w:anchor="_Toc166050454" w:history="1">
        <w:r w:rsidR="008874C8" w:rsidRPr="000A3FFB">
          <w:rPr>
            <w:rStyle w:val="Hyperlink"/>
            <w:noProof/>
          </w:rPr>
          <w:t>Tabelle 64: Definition des Datentyps «contractFormType».</w:t>
        </w:r>
        <w:r w:rsidR="008874C8">
          <w:rPr>
            <w:noProof/>
            <w:webHidden/>
          </w:rPr>
          <w:tab/>
        </w:r>
        <w:r w:rsidR="008874C8">
          <w:rPr>
            <w:noProof/>
            <w:webHidden/>
          </w:rPr>
          <w:fldChar w:fldCharType="begin"/>
        </w:r>
        <w:r w:rsidR="008874C8">
          <w:rPr>
            <w:noProof/>
            <w:webHidden/>
          </w:rPr>
          <w:instrText xml:space="preserve"> PAGEREF _Toc166050454 \h </w:instrText>
        </w:r>
        <w:r w:rsidR="008874C8">
          <w:rPr>
            <w:noProof/>
            <w:webHidden/>
          </w:rPr>
        </w:r>
        <w:r w:rsidR="008874C8">
          <w:rPr>
            <w:noProof/>
            <w:webHidden/>
          </w:rPr>
          <w:fldChar w:fldCharType="separate"/>
        </w:r>
        <w:r w:rsidR="002A052A">
          <w:rPr>
            <w:noProof/>
            <w:webHidden/>
          </w:rPr>
          <w:t>44</w:t>
        </w:r>
        <w:r w:rsidR="008874C8">
          <w:rPr>
            <w:noProof/>
            <w:webHidden/>
          </w:rPr>
          <w:fldChar w:fldCharType="end"/>
        </w:r>
      </w:hyperlink>
    </w:p>
    <w:p w14:paraId="2CBA3E46" w14:textId="313095B7" w:rsidR="008874C8" w:rsidRDefault="00000000">
      <w:pPr>
        <w:pStyle w:val="Abbildungsverzeichnis"/>
        <w:rPr>
          <w:rFonts w:asciiTheme="minorHAnsi" w:eastAsiaTheme="minorEastAsia" w:hAnsiTheme="minorHAnsi" w:cstheme="minorBidi"/>
          <w:noProof/>
          <w:szCs w:val="22"/>
        </w:rPr>
      </w:pPr>
      <w:hyperlink w:anchor="_Toc166050455" w:history="1">
        <w:r w:rsidR="008874C8" w:rsidRPr="000A3FFB">
          <w:rPr>
            <w:rStyle w:val="Hyperlink"/>
            <w:noProof/>
          </w:rPr>
          <w:t>Tabelle 65: Definition des Datentyps «attachmentType»</w:t>
        </w:r>
        <w:r w:rsidR="008874C8">
          <w:rPr>
            <w:noProof/>
            <w:webHidden/>
          </w:rPr>
          <w:tab/>
        </w:r>
        <w:r w:rsidR="008874C8">
          <w:rPr>
            <w:noProof/>
            <w:webHidden/>
          </w:rPr>
          <w:fldChar w:fldCharType="begin"/>
        </w:r>
        <w:r w:rsidR="008874C8">
          <w:rPr>
            <w:noProof/>
            <w:webHidden/>
          </w:rPr>
          <w:instrText xml:space="preserve"> PAGEREF _Toc166050455 \h </w:instrText>
        </w:r>
        <w:r w:rsidR="008874C8">
          <w:rPr>
            <w:noProof/>
            <w:webHidden/>
          </w:rPr>
        </w:r>
        <w:r w:rsidR="008874C8">
          <w:rPr>
            <w:noProof/>
            <w:webHidden/>
          </w:rPr>
          <w:fldChar w:fldCharType="separate"/>
        </w:r>
        <w:r w:rsidR="002A052A">
          <w:rPr>
            <w:noProof/>
            <w:webHidden/>
          </w:rPr>
          <w:t>44</w:t>
        </w:r>
        <w:r w:rsidR="008874C8">
          <w:rPr>
            <w:noProof/>
            <w:webHidden/>
          </w:rPr>
          <w:fldChar w:fldCharType="end"/>
        </w:r>
      </w:hyperlink>
    </w:p>
    <w:p w14:paraId="7FF3D506" w14:textId="1AA38DB5" w:rsidR="008874C8" w:rsidRDefault="00000000">
      <w:pPr>
        <w:pStyle w:val="Abbildungsverzeichnis"/>
        <w:rPr>
          <w:rFonts w:asciiTheme="minorHAnsi" w:eastAsiaTheme="minorEastAsia" w:hAnsiTheme="minorHAnsi" w:cstheme="minorBidi"/>
          <w:noProof/>
          <w:szCs w:val="22"/>
        </w:rPr>
      </w:pPr>
      <w:hyperlink w:anchor="_Toc166050456" w:history="1">
        <w:r w:rsidR="008874C8" w:rsidRPr="000A3FFB">
          <w:rPr>
            <w:rStyle w:val="Hyperlink"/>
            <w:noProof/>
          </w:rPr>
          <w:t>Tabelle 66: Definition des Datentyps «</w:t>
        </w:r>
        <w:r w:rsidR="008874C8" w:rsidRPr="000A3FFB">
          <w:rPr>
            <w:rStyle w:val="Hyperlink"/>
            <w:rFonts w:cs="Arial"/>
            <w:noProof/>
          </w:rPr>
          <w:t>baseEducationType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_Toc166050456 \h </w:instrText>
        </w:r>
        <w:r w:rsidR="008874C8">
          <w:rPr>
            <w:noProof/>
            <w:webHidden/>
          </w:rPr>
        </w:r>
        <w:r w:rsidR="008874C8">
          <w:rPr>
            <w:noProof/>
            <w:webHidden/>
          </w:rPr>
          <w:fldChar w:fldCharType="separate"/>
        </w:r>
        <w:r w:rsidR="002A052A">
          <w:rPr>
            <w:noProof/>
            <w:webHidden/>
          </w:rPr>
          <w:t>44</w:t>
        </w:r>
        <w:r w:rsidR="008874C8">
          <w:rPr>
            <w:noProof/>
            <w:webHidden/>
          </w:rPr>
          <w:fldChar w:fldCharType="end"/>
        </w:r>
      </w:hyperlink>
    </w:p>
    <w:p w14:paraId="48403FF7" w14:textId="3E67C4D9" w:rsidR="008874C8" w:rsidRDefault="00000000">
      <w:pPr>
        <w:pStyle w:val="Abbildungsverzeichnis"/>
        <w:rPr>
          <w:rFonts w:asciiTheme="minorHAnsi" w:eastAsiaTheme="minorEastAsia" w:hAnsiTheme="minorHAnsi" w:cstheme="minorBidi"/>
          <w:noProof/>
          <w:szCs w:val="22"/>
        </w:rPr>
      </w:pPr>
      <w:hyperlink w:anchor="_Toc166050457" w:history="1">
        <w:r w:rsidR="008874C8" w:rsidRPr="000A3FFB">
          <w:rPr>
            <w:rStyle w:val="Hyperlink"/>
            <w:noProof/>
          </w:rPr>
          <w:t>Tabelle 67: Definition des Datentyps «</w:t>
        </w:r>
        <w:r w:rsidR="008874C8" w:rsidRPr="000A3FFB">
          <w:rPr>
            <w:rStyle w:val="Hyperlink"/>
            <w:rFonts w:cs="Arial"/>
            <w:noProof/>
          </w:rPr>
          <w:t>commentContractFormType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_Toc166050457 \h </w:instrText>
        </w:r>
        <w:r w:rsidR="008874C8">
          <w:rPr>
            <w:noProof/>
            <w:webHidden/>
          </w:rPr>
        </w:r>
        <w:r w:rsidR="008874C8">
          <w:rPr>
            <w:noProof/>
            <w:webHidden/>
          </w:rPr>
          <w:fldChar w:fldCharType="separate"/>
        </w:r>
        <w:r w:rsidR="002A052A">
          <w:rPr>
            <w:noProof/>
            <w:webHidden/>
          </w:rPr>
          <w:t>44</w:t>
        </w:r>
        <w:r w:rsidR="008874C8">
          <w:rPr>
            <w:noProof/>
            <w:webHidden/>
          </w:rPr>
          <w:fldChar w:fldCharType="end"/>
        </w:r>
      </w:hyperlink>
    </w:p>
    <w:p w14:paraId="63E2B913" w14:textId="0C753129" w:rsidR="008874C8" w:rsidRDefault="00000000">
      <w:pPr>
        <w:pStyle w:val="Abbildungsverzeichnis"/>
        <w:rPr>
          <w:rFonts w:asciiTheme="minorHAnsi" w:eastAsiaTheme="minorEastAsia" w:hAnsiTheme="minorHAnsi" w:cstheme="minorBidi"/>
          <w:noProof/>
          <w:szCs w:val="22"/>
        </w:rPr>
      </w:pPr>
      <w:hyperlink w:anchor="_Toc166050458" w:history="1">
        <w:r w:rsidR="008874C8" w:rsidRPr="000A3FFB">
          <w:rPr>
            <w:rStyle w:val="Hyperlink"/>
            <w:noProof/>
          </w:rPr>
          <w:t>Tabelle 68: Definition des Datentyps «hostCompanyContractFormType».</w:t>
        </w:r>
        <w:r w:rsidR="008874C8">
          <w:rPr>
            <w:noProof/>
            <w:webHidden/>
          </w:rPr>
          <w:tab/>
        </w:r>
        <w:r w:rsidR="008874C8">
          <w:rPr>
            <w:noProof/>
            <w:webHidden/>
          </w:rPr>
          <w:fldChar w:fldCharType="begin"/>
        </w:r>
        <w:r w:rsidR="008874C8">
          <w:rPr>
            <w:noProof/>
            <w:webHidden/>
          </w:rPr>
          <w:instrText xml:space="preserve"> PAGEREF _Toc166050458 \h </w:instrText>
        </w:r>
        <w:r w:rsidR="008874C8">
          <w:rPr>
            <w:noProof/>
            <w:webHidden/>
          </w:rPr>
        </w:r>
        <w:r w:rsidR="008874C8">
          <w:rPr>
            <w:noProof/>
            <w:webHidden/>
          </w:rPr>
          <w:fldChar w:fldCharType="separate"/>
        </w:r>
        <w:r w:rsidR="002A052A">
          <w:rPr>
            <w:noProof/>
            <w:webHidden/>
          </w:rPr>
          <w:t>45</w:t>
        </w:r>
        <w:r w:rsidR="008874C8">
          <w:rPr>
            <w:noProof/>
            <w:webHidden/>
          </w:rPr>
          <w:fldChar w:fldCharType="end"/>
        </w:r>
      </w:hyperlink>
    </w:p>
    <w:p w14:paraId="0BE2FFA6" w14:textId="1BC92171" w:rsidR="008874C8" w:rsidRDefault="00000000">
      <w:pPr>
        <w:pStyle w:val="Abbildungsverzeichnis"/>
        <w:rPr>
          <w:rFonts w:asciiTheme="minorHAnsi" w:eastAsiaTheme="minorEastAsia" w:hAnsiTheme="minorHAnsi" w:cstheme="minorBidi"/>
          <w:noProof/>
          <w:szCs w:val="22"/>
        </w:rPr>
      </w:pPr>
      <w:hyperlink w:anchor="_Toc166050459" w:history="1">
        <w:r w:rsidR="008874C8" w:rsidRPr="000A3FFB">
          <w:rPr>
            <w:rStyle w:val="Hyperlink"/>
            <w:noProof/>
            <w:lang w:val="fr-CH"/>
          </w:rPr>
          <w:t>Tabelle 69: Definition des Datentyps «apprenticeContractFormType».</w:t>
        </w:r>
        <w:r w:rsidR="008874C8">
          <w:rPr>
            <w:noProof/>
            <w:webHidden/>
          </w:rPr>
          <w:tab/>
        </w:r>
        <w:r w:rsidR="008874C8">
          <w:rPr>
            <w:noProof/>
            <w:webHidden/>
          </w:rPr>
          <w:fldChar w:fldCharType="begin"/>
        </w:r>
        <w:r w:rsidR="008874C8">
          <w:rPr>
            <w:noProof/>
            <w:webHidden/>
          </w:rPr>
          <w:instrText xml:space="preserve"> PAGEREF _Toc166050459 \h </w:instrText>
        </w:r>
        <w:r w:rsidR="008874C8">
          <w:rPr>
            <w:noProof/>
            <w:webHidden/>
          </w:rPr>
        </w:r>
        <w:r w:rsidR="008874C8">
          <w:rPr>
            <w:noProof/>
            <w:webHidden/>
          </w:rPr>
          <w:fldChar w:fldCharType="separate"/>
        </w:r>
        <w:r w:rsidR="002A052A">
          <w:rPr>
            <w:noProof/>
            <w:webHidden/>
          </w:rPr>
          <w:t>46</w:t>
        </w:r>
        <w:r w:rsidR="008874C8">
          <w:rPr>
            <w:noProof/>
            <w:webHidden/>
          </w:rPr>
          <w:fldChar w:fldCharType="end"/>
        </w:r>
      </w:hyperlink>
    </w:p>
    <w:p w14:paraId="1E762C71" w14:textId="49D6BD17" w:rsidR="008874C8" w:rsidRDefault="00000000">
      <w:pPr>
        <w:pStyle w:val="Abbildungsverzeichnis"/>
        <w:rPr>
          <w:rFonts w:asciiTheme="minorHAnsi" w:eastAsiaTheme="minorEastAsia" w:hAnsiTheme="minorHAnsi" w:cstheme="minorBidi"/>
          <w:noProof/>
          <w:szCs w:val="22"/>
        </w:rPr>
      </w:pPr>
      <w:hyperlink w:anchor="_Toc166050460" w:history="1">
        <w:r w:rsidR="008874C8" w:rsidRPr="000A3FFB">
          <w:rPr>
            <w:rStyle w:val="Hyperlink"/>
            <w:noProof/>
          </w:rPr>
          <w:t>Tabelle 70: Definition des Datentyps «representativeContractFormType».</w:t>
        </w:r>
        <w:r w:rsidR="008874C8">
          <w:rPr>
            <w:noProof/>
            <w:webHidden/>
          </w:rPr>
          <w:tab/>
        </w:r>
        <w:r w:rsidR="008874C8">
          <w:rPr>
            <w:noProof/>
            <w:webHidden/>
          </w:rPr>
          <w:fldChar w:fldCharType="begin"/>
        </w:r>
        <w:r w:rsidR="008874C8">
          <w:rPr>
            <w:noProof/>
            <w:webHidden/>
          </w:rPr>
          <w:instrText xml:space="preserve"> PAGEREF _Toc166050460 \h </w:instrText>
        </w:r>
        <w:r w:rsidR="008874C8">
          <w:rPr>
            <w:noProof/>
            <w:webHidden/>
          </w:rPr>
        </w:r>
        <w:r w:rsidR="008874C8">
          <w:rPr>
            <w:noProof/>
            <w:webHidden/>
          </w:rPr>
          <w:fldChar w:fldCharType="separate"/>
        </w:r>
        <w:r w:rsidR="002A052A">
          <w:rPr>
            <w:noProof/>
            <w:webHidden/>
          </w:rPr>
          <w:t>47</w:t>
        </w:r>
        <w:r w:rsidR="008874C8">
          <w:rPr>
            <w:noProof/>
            <w:webHidden/>
          </w:rPr>
          <w:fldChar w:fldCharType="end"/>
        </w:r>
      </w:hyperlink>
    </w:p>
    <w:p w14:paraId="3693BA2D" w14:textId="6467EE6F" w:rsidR="008874C8" w:rsidRDefault="00000000">
      <w:pPr>
        <w:pStyle w:val="Abbildungsverzeichnis"/>
        <w:rPr>
          <w:rFonts w:asciiTheme="minorHAnsi" w:eastAsiaTheme="minorEastAsia" w:hAnsiTheme="minorHAnsi" w:cstheme="minorBidi"/>
          <w:noProof/>
          <w:szCs w:val="22"/>
        </w:rPr>
      </w:pPr>
      <w:hyperlink w:anchor="_Toc166050461" w:history="1">
        <w:r w:rsidR="008874C8" w:rsidRPr="000A3FFB">
          <w:rPr>
            <w:rStyle w:val="Hyperlink"/>
            <w:noProof/>
          </w:rPr>
          <w:t>Tabelle 71: Definition des Datentyps «professionDetailsType».</w:t>
        </w:r>
        <w:r w:rsidR="008874C8">
          <w:rPr>
            <w:noProof/>
            <w:webHidden/>
          </w:rPr>
          <w:tab/>
        </w:r>
        <w:r w:rsidR="008874C8">
          <w:rPr>
            <w:noProof/>
            <w:webHidden/>
          </w:rPr>
          <w:fldChar w:fldCharType="begin"/>
        </w:r>
        <w:r w:rsidR="008874C8">
          <w:rPr>
            <w:noProof/>
            <w:webHidden/>
          </w:rPr>
          <w:instrText xml:space="preserve"> PAGEREF _Toc166050461 \h </w:instrText>
        </w:r>
        <w:r w:rsidR="008874C8">
          <w:rPr>
            <w:noProof/>
            <w:webHidden/>
          </w:rPr>
        </w:r>
        <w:r w:rsidR="008874C8">
          <w:rPr>
            <w:noProof/>
            <w:webHidden/>
          </w:rPr>
          <w:fldChar w:fldCharType="separate"/>
        </w:r>
        <w:r w:rsidR="002A052A">
          <w:rPr>
            <w:noProof/>
            <w:webHidden/>
          </w:rPr>
          <w:t>47</w:t>
        </w:r>
        <w:r w:rsidR="008874C8">
          <w:rPr>
            <w:noProof/>
            <w:webHidden/>
          </w:rPr>
          <w:fldChar w:fldCharType="end"/>
        </w:r>
      </w:hyperlink>
    </w:p>
    <w:p w14:paraId="5C5A22FE" w14:textId="79E26B82" w:rsidR="008874C8" w:rsidRDefault="00000000">
      <w:pPr>
        <w:pStyle w:val="Abbildungsverzeichnis"/>
        <w:rPr>
          <w:rFonts w:asciiTheme="minorHAnsi" w:eastAsiaTheme="minorEastAsia" w:hAnsiTheme="minorHAnsi" w:cstheme="minorBidi"/>
          <w:noProof/>
          <w:szCs w:val="22"/>
        </w:rPr>
      </w:pPr>
      <w:hyperlink w:anchor="_Toc166050462" w:history="1">
        <w:r w:rsidR="008874C8" w:rsidRPr="000A3FFB">
          <w:rPr>
            <w:rStyle w:val="Hyperlink"/>
            <w:noProof/>
          </w:rPr>
          <w:t>Tabelle 72: Definition des Datentyps «</w:t>
        </w:r>
        <w:r w:rsidR="008874C8" w:rsidRPr="000A3FFB">
          <w:rPr>
            <w:rStyle w:val="Hyperlink"/>
            <w:rFonts w:cs="Arial"/>
            <w:noProof/>
          </w:rPr>
          <w:t>otherProfessionDetailsType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_Toc166050462 \h </w:instrText>
        </w:r>
        <w:r w:rsidR="008874C8">
          <w:rPr>
            <w:noProof/>
            <w:webHidden/>
          </w:rPr>
        </w:r>
        <w:r w:rsidR="008874C8">
          <w:rPr>
            <w:noProof/>
            <w:webHidden/>
          </w:rPr>
          <w:fldChar w:fldCharType="separate"/>
        </w:r>
        <w:r w:rsidR="002A052A">
          <w:rPr>
            <w:noProof/>
            <w:webHidden/>
          </w:rPr>
          <w:t>47</w:t>
        </w:r>
        <w:r w:rsidR="008874C8">
          <w:rPr>
            <w:noProof/>
            <w:webHidden/>
          </w:rPr>
          <w:fldChar w:fldCharType="end"/>
        </w:r>
      </w:hyperlink>
    </w:p>
    <w:p w14:paraId="08FD5187" w14:textId="7A2D4868" w:rsidR="008874C8" w:rsidRDefault="00000000">
      <w:pPr>
        <w:pStyle w:val="Abbildungsverzeichnis"/>
        <w:rPr>
          <w:rFonts w:asciiTheme="minorHAnsi" w:eastAsiaTheme="minorEastAsia" w:hAnsiTheme="minorHAnsi" w:cstheme="minorBidi"/>
          <w:noProof/>
          <w:szCs w:val="22"/>
        </w:rPr>
      </w:pPr>
      <w:hyperlink w:anchor="_Toc166050463" w:history="1">
        <w:r w:rsidR="008874C8" w:rsidRPr="000A3FFB">
          <w:rPr>
            <w:rStyle w:val="Hyperlink"/>
            <w:noProof/>
          </w:rPr>
          <w:t>Tabelle 73: Definition des Datentyps «professionEducationType».</w:t>
        </w:r>
        <w:r w:rsidR="008874C8">
          <w:rPr>
            <w:noProof/>
            <w:webHidden/>
          </w:rPr>
          <w:tab/>
        </w:r>
        <w:r w:rsidR="008874C8">
          <w:rPr>
            <w:noProof/>
            <w:webHidden/>
          </w:rPr>
          <w:fldChar w:fldCharType="begin"/>
        </w:r>
        <w:r w:rsidR="008874C8">
          <w:rPr>
            <w:noProof/>
            <w:webHidden/>
          </w:rPr>
          <w:instrText xml:space="preserve"> PAGEREF _Toc166050463 \h </w:instrText>
        </w:r>
        <w:r w:rsidR="008874C8">
          <w:rPr>
            <w:noProof/>
            <w:webHidden/>
          </w:rPr>
        </w:r>
        <w:r w:rsidR="008874C8">
          <w:rPr>
            <w:noProof/>
            <w:webHidden/>
          </w:rPr>
          <w:fldChar w:fldCharType="separate"/>
        </w:r>
        <w:r w:rsidR="002A052A">
          <w:rPr>
            <w:noProof/>
            <w:webHidden/>
          </w:rPr>
          <w:t>48</w:t>
        </w:r>
        <w:r w:rsidR="008874C8">
          <w:rPr>
            <w:noProof/>
            <w:webHidden/>
          </w:rPr>
          <w:fldChar w:fldCharType="end"/>
        </w:r>
      </w:hyperlink>
    </w:p>
    <w:p w14:paraId="792D670E" w14:textId="460C426F" w:rsidR="008874C8" w:rsidRDefault="00000000">
      <w:pPr>
        <w:pStyle w:val="Abbildungsverzeichnis"/>
        <w:rPr>
          <w:rFonts w:asciiTheme="minorHAnsi" w:eastAsiaTheme="minorEastAsia" w:hAnsiTheme="minorHAnsi" w:cstheme="minorBidi"/>
          <w:noProof/>
          <w:szCs w:val="22"/>
        </w:rPr>
      </w:pPr>
      <w:hyperlink w:anchor="_Toc166050464" w:history="1">
        <w:r w:rsidR="008874C8" w:rsidRPr="000A3FFB">
          <w:rPr>
            <w:rStyle w:val="Hyperlink"/>
            <w:noProof/>
          </w:rPr>
          <w:t>Tabelle 74: Definition des Datentyps «</w:t>
        </w:r>
        <w:r w:rsidR="008874C8" w:rsidRPr="000A3FFB">
          <w:rPr>
            <w:rStyle w:val="Hyperlink"/>
            <w:rFonts w:cs="Arial"/>
            <w:noProof/>
          </w:rPr>
          <w:t>salaryType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_Toc166050464 \h </w:instrText>
        </w:r>
        <w:r w:rsidR="008874C8">
          <w:rPr>
            <w:noProof/>
            <w:webHidden/>
          </w:rPr>
        </w:r>
        <w:r w:rsidR="008874C8">
          <w:rPr>
            <w:noProof/>
            <w:webHidden/>
          </w:rPr>
          <w:fldChar w:fldCharType="separate"/>
        </w:r>
        <w:r w:rsidR="002A052A">
          <w:rPr>
            <w:noProof/>
            <w:webHidden/>
          </w:rPr>
          <w:t>49</w:t>
        </w:r>
        <w:r w:rsidR="008874C8">
          <w:rPr>
            <w:noProof/>
            <w:webHidden/>
          </w:rPr>
          <w:fldChar w:fldCharType="end"/>
        </w:r>
      </w:hyperlink>
    </w:p>
    <w:p w14:paraId="5DD77B12" w14:textId="1D4934ED" w:rsidR="008874C8" w:rsidRDefault="00000000">
      <w:pPr>
        <w:pStyle w:val="Abbildungsverzeichnis"/>
        <w:rPr>
          <w:rFonts w:asciiTheme="minorHAnsi" w:eastAsiaTheme="minorEastAsia" w:hAnsiTheme="minorHAnsi" w:cstheme="minorBidi"/>
          <w:noProof/>
          <w:szCs w:val="22"/>
        </w:rPr>
      </w:pPr>
      <w:hyperlink w:anchor="_Toc166050465" w:history="1">
        <w:r w:rsidR="008874C8" w:rsidRPr="000A3FFB">
          <w:rPr>
            <w:rStyle w:val="Hyperlink"/>
            <w:noProof/>
          </w:rPr>
          <w:t>Tabelle 75: Definition des Datentyps «workingHoursType».</w:t>
        </w:r>
        <w:r w:rsidR="008874C8">
          <w:rPr>
            <w:noProof/>
            <w:webHidden/>
          </w:rPr>
          <w:tab/>
        </w:r>
        <w:r w:rsidR="008874C8">
          <w:rPr>
            <w:noProof/>
            <w:webHidden/>
          </w:rPr>
          <w:fldChar w:fldCharType="begin"/>
        </w:r>
        <w:r w:rsidR="008874C8">
          <w:rPr>
            <w:noProof/>
            <w:webHidden/>
          </w:rPr>
          <w:instrText xml:space="preserve"> PAGEREF _Toc166050465 \h </w:instrText>
        </w:r>
        <w:r w:rsidR="008874C8">
          <w:rPr>
            <w:noProof/>
            <w:webHidden/>
          </w:rPr>
        </w:r>
        <w:r w:rsidR="008874C8">
          <w:rPr>
            <w:noProof/>
            <w:webHidden/>
          </w:rPr>
          <w:fldChar w:fldCharType="separate"/>
        </w:r>
        <w:r w:rsidR="002A052A">
          <w:rPr>
            <w:noProof/>
            <w:webHidden/>
          </w:rPr>
          <w:t>49</w:t>
        </w:r>
        <w:r w:rsidR="008874C8">
          <w:rPr>
            <w:noProof/>
            <w:webHidden/>
          </w:rPr>
          <w:fldChar w:fldCharType="end"/>
        </w:r>
      </w:hyperlink>
    </w:p>
    <w:p w14:paraId="2E994C77" w14:textId="7D0461A9" w:rsidR="008874C8" w:rsidRDefault="00000000">
      <w:pPr>
        <w:pStyle w:val="Abbildungsverzeichnis"/>
        <w:rPr>
          <w:rFonts w:asciiTheme="minorHAnsi" w:eastAsiaTheme="minorEastAsia" w:hAnsiTheme="minorHAnsi" w:cstheme="minorBidi"/>
          <w:noProof/>
          <w:szCs w:val="22"/>
        </w:rPr>
      </w:pPr>
      <w:hyperlink w:anchor="_Toc166050466" w:history="1">
        <w:r w:rsidR="008874C8" w:rsidRPr="000A3FFB">
          <w:rPr>
            <w:rStyle w:val="Hyperlink"/>
            <w:noProof/>
          </w:rPr>
          <w:t>Tabelle 76: Definition des Datentyps «holidaysType».</w:t>
        </w:r>
        <w:r w:rsidR="008874C8">
          <w:rPr>
            <w:noProof/>
            <w:webHidden/>
          </w:rPr>
          <w:tab/>
        </w:r>
        <w:r w:rsidR="008874C8">
          <w:rPr>
            <w:noProof/>
            <w:webHidden/>
          </w:rPr>
          <w:fldChar w:fldCharType="begin"/>
        </w:r>
        <w:r w:rsidR="008874C8">
          <w:rPr>
            <w:noProof/>
            <w:webHidden/>
          </w:rPr>
          <w:instrText xml:space="preserve"> PAGEREF _Toc166050466 \h </w:instrText>
        </w:r>
        <w:r w:rsidR="008874C8">
          <w:rPr>
            <w:noProof/>
            <w:webHidden/>
          </w:rPr>
        </w:r>
        <w:r w:rsidR="008874C8">
          <w:rPr>
            <w:noProof/>
            <w:webHidden/>
          </w:rPr>
          <w:fldChar w:fldCharType="separate"/>
        </w:r>
        <w:r w:rsidR="002A052A">
          <w:rPr>
            <w:noProof/>
            <w:webHidden/>
          </w:rPr>
          <w:t>49</w:t>
        </w:r>
        <w:r w:rsidR="008874C8">
          <w:rPr>
            <w:noProof/>
            <w:webHidden/>
          </w:rPr>
          <w:fldChar w:fldCharType="end"/>
        </w:r>
      </w:hyperlink>
    </w:p>
    <w:p w14:paraId="4A172C6C" w14:textId="6BEAA9D7" w:rsidR="008874C8" w:rsidRDefault="00000000">
      <w:pPr>
        <w:pStyle w:val="Abbildungsverzeichnis"/>
        <w:rPr>
          <w:rFonts w:asciiTheme="minorHAnsi" w:eastAsiaTheme="minorEastAsia" w:hAnsiTheme="minorHAnsi" w:cstheme="minorBidi"/>
          <w:noProof/>
          <w:szCs w:val="22"/>
        </w:rPr>
      </w:pPr>
      <w:hyperlink w:anchor="_Toc166050467" w:history="1">
        <w:r w:rsidR="008874C8" w:rsidRPr="000A3FFB">
          <w:rPr>
            <w:rStyle w:val="Hyperlink"/>
            <w:noProof/>
          </w:rPr>
          <w:t>Tabelle 77: Definition des Datentyps «</w:t>
        </w:r>
        <w:r w:rsidR="008874C8" w:rsidRPr="000A3FFB">
          <w:rPr>
            <w:rStyle w:val="Hyperlink"/>
            <w:rFonts w:cs="Arial"/>
            <w:noProof/>
          </w:rPr>
          <w:t>expensesType</w:t>
        </w:r>
        <w:r w:rsidR="008874C8" w:rsidRPr="000A3FFB">
          <w:rPr>
            <w:rStyle w:val="Hyperlink"/>
            <w:noProof/>
          </w:rPr>
          <w:t>».</w:t>
        </w:r>
        <w:r w:rsidR="008874C8">
          <w:rPr>
            <w:noProof/>
            <w:webHidden/>
          </w:rPr>
          <w:tab/>
        </w:r>
        <w:r w:rsidR="008874C8">
          <w:rPr>
            <w:noProof/>
            <w:webHidden/>
          </w:rPr>
          <w:fldChar w:fldCharType="begin"/>
        </w:r>
        <w:r w:rsidR="008874C8">
          <w:rPr>
            <w:noProof/>
            <w:webHidden/>
          </w:rPr>
          <w:instrText xml:space="preserve"> PAGEREF _Toc166050467 \h </w:instrText>
        </w:r>
        <w:r w:rsidR="008874C8">
          <w:rPr>
            <w:noProof/>
            <w:webHidden/>
          </w:rPr>
        </w:r>
        <w:r w:rsidR="008874C8">
          <w:rPr>
            <w:noProof/>
            <w:webHidden/>
          </w:rPr>
          <w:fldChar w:fldCharType="separate"/>
        </w:r>
        <w:r w:rsidR="002A052A">
          <w:rPr>
            <w:noProof/>
            <w:webHidden/>
          </w:rPr>
          <w:t>50</w:t>
        </w:r>
        <w:r w:rsidR="008874C8">
          <w:rPr>
            <w:noProof/>
            <w:webHidden/>
          </w:rPr>
          <w:fldChar w:fldCharType="end"/>
        </w:r>
      </w:hyperlink>
    </w:p>
    <w:p w14:paraId="7610181A" w14:textId="404FE33D" w:rsidR="008874C8" w:rsidRDefault="00000000">
      <w:pPr>
        <w:pStyle w:val="Abbildungsverzeichnis"/>
        <w:rPr>
          <w:rFonts w:asciiTheme="minorHAnsi" w:eastAsiaTheme="minorEastAsia" w:hAnsiTheme="minorHAnsi" w:cstheme="minorBidi"/>
          <w:noProof/>
          <w:szCs w:val="22"/>
        </w:rPr>
      </w:pPr>
      <w:hyperlink w:anchor="_Toc166050468" w:history="1">
        <w:r w:rsidR="008874C8" w:rsidRPr="000A3FFB">
          <w:rPr>
            <w:rStyle w:val="Hyperlink"/>
            <w:noProof/>
            <w:lang w:val="fr-CH"/>
          </w:rPr>
          <w:t>Tabelle 78: Definition des Datentyps «</w:t>
        </w:r>
        <w:r w:rsidR="008874C8" w:rsidRPr="000A3FFB">
          <w:rPr>
            <w:rStyle w:val="Hyperlink"/>
            <w:rFonts w:cs="Arial"/>
            <w:noProof/>
            <w:lang w:val="fr-CH"/>
          </w:rPr>
          <w:t>insurancesType</w:t>
        </w:r>
        <w:r w:rsidR="008874C8" w:rsidRPr="000A3FFB">
          <w:rPr>
            <w:rStyle w:val="Hyperlink"/>
            <w:noProof/>
            <w:lang w:val="fr-CH"/>
          </w:rPr>
          <w:t>».</w:t>
        </w:r>
        <w:r w:rsidR="008874C8">
          <w:rPr>
            <w:noProof/>
            <w:webHidden/>
          </w:rPr>
          <w:tab/>
        </w:r>
        <w:r w:rsidR="008874C8">
          <w:rPr>
            <w:noProof/>
            <w:webHidden/>
          </w:rPr>
          <w:fldChar w:fldCharType="begin"/>
        </w:r>
        <w:r w:rsidR="008874C8">
          <w:rPr>
            <w:noProof/>
            <w:webHidden/>
          </w:rPr>
          <w:instrText xml:space="preserve"> PAGEREF _Toc166050468 \h </w:instrText>
        </w:r>
        <w:r w:rsidR="008874C8">
          <w:rPr>
            <w:noProof/>
            <w:webHidden/>
          </w:rPr>
        </w:r>
        <w:r w:rsidR="008874C8">
          <w:rPr>
            <w:noProof/>
            <w:webHidden/>
          </w:rPr>
          <w:fldChar w:fldCharType="separate"/>
        </w:r>
        <w:r w:rsidR="002A052A">
          <w:rPr>
            <w:noProof/>
            <w:webHidden/>
          </w:rPr>
          <w:t>50</w:t>
        </w:r>
        <w:r w:rsidR="008874C8">
          <w:rPr>
            <w:noProof/>
            <w:webHidden/>
          </w:rPr>
          <w:fldChar w:fldCharType="end"/>
        </w:r>
      </w:hyperlink>
    </w:p>
    <w:p w14:paraId="62799AB9" w14:textId="0C72EE26" w:rsidR="008874C8" w:rsidRDefault="00000000">
      <w:pPr>
        <w:pStyle w:val="Abbildungsverzeichnis"/>
        <w:rPr>
          <w:rFonts w:asciiTheme="minorHAnsi" w:eastAsiaTheme="minorEastAsia" w:hAnsiTheme="minorHAnsi" w:cstheme="minorBidi"/>
          <w:noProof/>
          <w:szCs w:val="22"/>
        </w:rPr>
      </w:pPr>
      <w:hyperlink w:anchor="_Toc166050469" w:history="1">
        <w:r w:rsidR="008874C8" w:rsidRPr="000A3FFB">
          <w:rPr>
            <w:rStyle w:val="Hyperlink"/>
            <w:noProof/>
            <w:lang w:val="fr-CH"/>
          </w:rPr>
          <w:t>Tabelle 79: Definition des Datentyps «</w:t>
        </w:r>
        <w:r w:rsidR="008874C8" w:rsidRPr="000A3FFB">
          <w:rPr>
            <w:rStyle w:val="Hyperlink"/>
            <w:rFonts w:cs="Arial"/>
            <w:noProof/>
            <w:lang w:val="fr-CH"/>
          </w:rPr>
          <w:t>signaturesType</w:t>
        </w:r>
        <w:r w:rsidR="008874C8" w:rsidRPr="000A3FFB">
          <w:rPr>
            <w:rStyle w:val="Hyperlink"/>
            <w:noProof/>
            <w:lang w:val="fr-CH"/>
          </w:rPr>
          <w:t>».</w:t>
        </w:r>
        <w:r w:rsidR="008874C8">
          <w:rPr>
            <w:noProof/>
            <w:webHidden/>
          </w:rPr>
          <w:tab/>
        </w:r>
        <w:r w:rsidR="008874C8">
          <w:rPr>
            <w:noProof/>
            <w:webHidden/>
          </w:rPr>
          <w:fldChar w:fldCharType="begin"/>
        </w:r>
        <w:r w:rsidR="008874C8">
          <w:rPr>
            <w:noProof/>
            <w:webHidden/>
          </w:rPr>
          <w:instrText xml:space="preserve"> PAGEREF _Toc166050469 \h </w:instrText>
        </w:r>
        <w:r w:rsidR="008874C8">
          <w:rPr>
            <w:noProof/>
            <w:webHidden/>
          </w:rPr>
        </w:r>
        <w:r w:rsidR="008874C8">
          <w:rPr>
            <w:noProof/>
            <w:webHidden/>
          </w:rPr>
          <w:fldChar w:fldCharType="separate"/>
        </w:r>
        <w:r w:rsidR="002A052A">
          <w:rPr>
            <w:noProof/>
            <w:webHidden/>
          </w:rPr>
          <w:t>50</w:t>
        </w:r>
        <w:r w:rsidR="008874C8">
          <w:rPr>
            <w:noProof/>
            <w:webHidden/>
          </w:rPr>
          <w:fldChar w:fldCharType="end"/>
        </w:r>
      </w:hyperlink>
    </w:p>
    <w:p w14:paraId="6E31A005" w14:textId="5F077BB2" w:rsidR="008874C8" w:rsidRDefault="00000000">
      <w:pPr>
        <w:pStyle w:val="Abbildungsverzeichnis"/>
        <w:rPr>
          <w:rFonts w:asciiTheme="minorHAnsi" w:eastAsiaTheme="minorEastAsia" w:hAnsiTheme="minorHAnsi" w:cstheme="minorBidi"/>
          <w:noProof/>
          <w:szCs w:val="22"/>
        </w:rPr>
      </w:pPr>
      <w:hyperlink w:anchor="_Toc166050470" w:history="1">
        <w:r w:rsidR="008874C8" w:rsidRPr="000A3FFB">
          <w:rPr>
            <w:rStyle w:val="Hyperlink"/>
            <w:noProof/>
            <w:lang w:val="fr-CH"/>
          </w:rPr>
          <w:t>Tabelle 80: Definition des Datentyps «contractConfirmationStatusType».</w:t>
        </w:r>
        <w:r w:rsidR="008874C8">
          <w:rPr>
            <w:noProof/>
            <w:webHidden/>
          </w:rPr>
          <w:tab/>
        </w:r>
        <w:r w:rsidR="008874C8">
          <w:rPr>
            <w:noProof/>
            <w:webHidden/>
          </w:rPr>
          <w:fldChar w:fldCharType="begin"/>
        </w:r>
        <w:r w:rsidR="008874C8">
          <w:rPr>
            <w:noProof/>
            <w:webHidden/>
          </w:rPr>
          <w:instrText xml:space="preserve"> PAGEREF _Toc166050470 \h </w:instrText>
        </w:r>
        <w:r w:rsidR="008874C8">
          <w:rPr>
            <w:noProof/>
            <w:webHidden/>
          </w:rPr>
        </w:r>
        <w:r w:rsidR="008874C8">
          <w:rPr>
            <w:noProof/>
            <w:webHidden/>
          </w:rPr>
          <w:fldChar w:fldCharType="separate"/>
        </w:r>
        <w:r w:rsidR="002A052A">
          <w:rPr>
            <w:noProof/>
            <w:webHidden/>
          </w:rPr>
          <w:t>51</w:t>
        </w:r>
        <w:r w:rsidR="008874C8">
          <w:rPr>
            <w:noProof/>
            <w:webHidden/>
          </w:rPr>
          <w:fldChar w:fldCharType="end"/>
        </w:r>
      </w:hyperlink>
    </w:p>
    <w:p w14:paraId="2F4C636A" w14:textId="2035B4C4" w:rsidR="0002032D" w:rsidRDefault="00FD39E0" w:rsidP="00F95C0B">
      <w:pPr>
        <w:pStyle w:val="berschrift-Anhang"/>
      </w:pPr>
      <w:r>
        <w:fldChar w:fldCharType="end"/>
      </w:r>
      <w:bookmarkStart w:id="619" w:name="_Toc166050388"/>
      <w:r w:rsidR="00886EB4">
        <w:t xml:space="preserve">Anhang G </w:t>
      </w:r>
      <w:r w:rsidR="00F95C0B">
        <w:t>–</w:t>
      </w:r>
      <w:r w:rsidR="00886EB4">
        <w:t xml:space="preserve"> </w:t>
      </w:r>
      <w:r w:rsidR="00F95C0B">
        <w:t>Abhängigkeiten</w:t>
      </w:r>
      <w:bookmarkEnd w:id="619"/>
    </w:p>
    <w:p w14:paraId="581FC493" w14:textId="7583F006" w:rsidR="00065C08" w:rsidRDefault="00A12113" w:rsidP="007F567F">
      <w:pPr>
        <w:keepNext/>
      </w:pPr>
      <w:ins w:id="620" w:author="Lars Steffen" w:date="2024-09-09T10:31:00Z" w16du:dateUtc="2024-09-09T08:31:00Z">
        <w:r w:rsidRPr="00A12113">
          <w:rPr>
            <w:noProof/>
            <w:lang w:eastAsia="de-CH"/>
          </w:rPr>
          <w:drawing>
            <wp:inline distT="0" distB="0" distL="0" distR="0" wp14:anchorId="5AF3AA0B" wp14:editId="37B7F46F">
              <wp:extent cx="6299835" cy="3221990"/>
              <wp:effectExtent l="0" t="0" r="5715" b="0"/>
              <wp:docPr id="949862894"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62894" name="Grafik 1" descr="Ein Bild, das Text, Diagramm, Reihe, Screenshot enthält.&#10;&#10;Automatisch generierte Beschreibung"/>
                      <pic:cNvPicPr/>
                    </pic:nvPicPr>
                    <pic:blipFill>
                      <a:blip r:embed="rId38"/>
                      <a:stretch>
                        <a:fillRect/>
                      </a:stretch>
                    </pic:blipFill>
                    <pic:spPr>
                      <a:xfrm>
                        <a:off x="0" y="0"/>
                        <a:ext cx="6299835" cy="3221990"/>
                      </a:xfrm>
                      <a:prstGeom prst="rect">
                        <a:avLst/>
                      </a:prstGeom>
                    </pic:spPr>
                  </pic:pic>
                </a:graphicData>
              </a:graphic>
            </wp:inline>
          </w:drawing>
        </w:r>
      </w:ins>
      <w:del w:id="621" w:author="Lars Steffen" w:date="2024-09-09T10:31:00Z" w16du:dateUtc="2024-09-09T08:31:00Z">
        <w:r w:rsidR="002F4C5B" w:rsidRPr="002F4C5B" w:rsidDel="00A12113">
          <w:rPr>
            <w:noProof/>
            <w:lang w:eastAsia="de-CH"/>
          </w:rPr>
          <w:drawing>
            <wp:inline distT="0" distB="0" distL="0" distR="0" wp14:anchorId="60A9EA47" wp14:editId="619C1C99">
              <wp:extent cx="6299835" cy="2712085"/>
              <wp:effectExtent l="0" t="0" r="5715" b="0"/>
              <wp:docPr id="1906144781" name="Grafik 190614478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44781" name="Grafik 1" descr="Ein Bild, das Text, Diagramm, Reihe, Screenshot enthält.&#10;&#10;Automatisch generierte Beschreibung"/>
                      <pic:cNvPicPr/>
                    </pic:nvPicPr>
                    <pic:blipFill>
                      <a:blip r:embed="rId39"/>
                      <a:stretch>
                        <a:fillRect/>
                      </a:stretch>
                    </pic:blipFill>
                    <pic:spPr>
                      <a:xfrm>
                        <a:off x="0" y="0"/>
                        <a:ext cx="6299835" cy="2712085"/>
                      </a:xfrm>
                      <a:prstGeom prst="rect">
                        <a:avLst/>
                      </a:prstGeom>
                    </pic:spPr>
                  </pic:pic>
                </a:graphicData>
              </a:graphic>
            </wp:inline>
          </w:drawing>
        </w:r>
      </w:del>
      <w:r w:rsidR="002F4C5B" w:rsidRPr="002F4C5B">
        <w:rPr>
          <w:noProof/>
          <w:lang w:eastAsia="de-CH"/>
        </w:rPr>
        <w:t xml:space="preserve"> </w:t>
      </w:r>
    </w:p>
    <w:p w14:paraId="4351EC06" w14:textId="3FB25B2C" w:rsidR="00F95C0B" w:rsidRPr="00566227" w:rsidRDefault="00065C08" w:rsidP="00001FB5">
      <w:pPr>
        <w:pStyle w:val="Beschriftung"/>
      </w:pPr>
      <w:bookmarkStart w:id="622" w:name="_Toc166050390"/>
      <w:r>
        <w:t xml:space="preserve">Abbildung </w:t>
      </w:r>
      <w:r>
        <w:fldChar w:fldCharType="begin"/>
      </w:r>
      <w:r>
        <w:instrText>SEQ Abbildung \* ARABIC</w:instrText>
      </w:r>
      <w:r>
        <w:fldChar w:fldCharType="separate"/>
      </w:r>
      <w:r w:rsidR="002A052A">
        <w:rPr>
          <w:noProof/>
        </w:rPr>
        <w:t>2</w:t>
      </w:r>
      <w:r>
        <w:fldChar w:fldCharType="end"/>
      </w:r>
      <w:r>
        <w:t>: Abhängigkeiten</w:t>
      </w:r>
      <w:r w:rsidR="00F1677A">
        <w:t xml:space="preserve"> des Schemas</w:t>
      </w:r>
      <w:bookmarkEnd w:id="622"/>
    </w:p>
    <w:sectPr w:rsidR="00F95C0B" w:rsidRPr="00566227" w:rsidSect="00D510AC">
      <w:headerReference w:type="default" r:id="rId40"/>
      <w:footerReference w:type="default" r:id="rId41"/>
      <w:headerReference w:type="first" r:id="rId42"/>
      <w:footerReference w:type="first" r:id="rId43"/>
      <w:pgSz w:w="11906" w:h="16838" w:code="9"/>
      <w:pgMar w:top="1418" w:right="851" w:bottom="1701" w:left="1134" w:header="567"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4" w:author="Lars Steffen" w:date="2024-11-13T09:50:00Z" w:initials="LS">
    <w:p w14:paraId="5077D0B5" w14:textId="77777777" w:rsidR="004C7C3A" w:rsidRDefault="004C7C3A" w:rsidP="004C7C3A">
      <w:pPr>
        <w:pStyle w:val="Kommentartext"/>
      </w:pPr>
      <w:r>
        <w:rPr>
          <w:rStyle w:val="Kommentarzeichen"/>
        </w:rPr>
        <w:annotationRef/>
      </w:r>
      <w:r>
        <w:t>Französisch</w:t>
      </w:r>
    </w:p>
    <w:p w14:paraId="77DCEC19" w14:textId="77777777" w:rsidR="006311D4" w:rsidRDefault="006311D4" w:rsidP="004C7C3A">
      <w:pPr>
        <w:pStyle w:val="Kommentartext"/>
      </w:pPr>
    </w:p>
  </w:comment>
  <w:comment w:id="152" w:author="Lars Steffen" w:date="2024-11-13T09:33:00Z" w:initials="LS">
    <w:p w14:paraId="77140A3E" w14:textId="1E8C97F2" w:rsidR="00151C11" w:rsidRDefault="00151C11" w:rsidP="00151C11">
      <w:pPr>
        <w:pStyle w:val="Kommentartext"/>
      </w:pPr>
      <w:r>
        <w:rPr>
          <w:rStyle w:val="Kommentarzeichen"/>
        </w:rPr>
        <w:annotationRef/>
      </w:r>
      <w:r>
        <w:t>Französisch</w:t>
      </w:r>
    </w:p>
  </w:comment>
  <w:comment w:id="171" w:author="Lars Steffen" w:date="2024-11-13T09:34:00Z" w:initials="LS">
    <w:p w14:paraId="1C579352" w14:textId="77777777" w:rsidR="00151C11" w:rsidRDefault="00151C11" w:rsidP="00151C11">
      <w:pPr>
        <w:pStyle w:val="Kommentartext"/>
      </w:pPr>
      <w:r>
        <w:rPr>
          <w:rStyle w:val="Kommentarzeichen"/>
        </w:rPr>
        <w:annotationRef/>
      </w:r>
      <w:r>
        <w:t>Französisch</w:t>
      </w:r>
    </w:p>
  </w:comment>
  <w:comment w:id="183" w:author="Lars Steffen" w:date="2024-11-13T09:57:00Z" w:initials="LS">
    <w:p w14:paraId="2B5820A6" w14:textId="77777777" w:rsidR="00C357C5" w:rsidRDefault="00C357C5" w:rsidP="00C357C5">
      <w:pPr>
        <w:pStyle w:val="Kommentartext"/>
      </w:pPr>
      <w:r>
        <w:rPr>
          <w:rStyle w:val="Kommentarzeichen"/>
        </w:rPr>
        <w:annotationRef/>
      </w:r>
      <w:r>
        <w:t>Französisch</w:t>
      </w:r>
    </w:p>
  </w:comment>
  <w:comment w:id="225" w:author="Lars Steffen" w:date="2024-11-13T09:58:00Z" w:initials="LS">
    <w:p w14:paraId="24C67A21" w14:textId="77777777" w:rsidR="00ED1825" w:rsidRDefault="00ED1825" w:rsidP="00ED1825">
      <w:pPr>
        <w:pStyle w:val="Kommentartext"/>
      </w:pPr>
      <w:r>
        <w:rPr>
          <w:rStyle w:val="Kommentarzeichen"/>
        </w:rPr>
        <w:annotationRef/>
      </w:r>
      <w:r>
        <w:t>Behalten?</w:t>
      </w:r>
    </w:p>
  </w:comment>
  <w:comment w:id="331" w:author="Lars Steffen" w:date="2024-11-13T09:34:00Z" w:initials="LS">
    <w:p w14:paraId="09BE64A3" w14:textId="432D01E0" w:rsidR="00151C11" w:rsidRDefault="00151C11" w:rsidP="00151C11">
      <w:pPr>
        <w:pStyle w:val="Kommentartext"/>
      </w:pPr>
      <w:r>
        <w:rPr>
          <w:rStyle w:val="Kommentarzeichen"/>
        </w:rPr>
        <w:annotationRef/>
      </w:r>
      <w:r>
        <w:t>Französisch</w:t>
      </w:r>
    </w:p>
  </w:comment>
  <w:comment w:id="344" w:author="Lars Steffen" w:date="2024-11-13T09:34:00Z" w:initials="LS">
    <w:p w14:paraId="76924981" w14:textId="77777777" w:rsidR="00151C11" w:rsidRDefault="00151C11" w:rsidP="00151C11">
      <w:pPr>
        <w:pStyle w:val="Kommentartext"/>
      </w:pPr>
      <w:r>
        <w:rPr>
          <w:rStyle w:val="Kommentarzeichen"/>
        </w:rPr>
        <w:annotationRef/>
      </w:r>
      <w:r>
        <w:t>Französisch</w:t>
      </w:r>
    </w:p>
  </w:comment>
  <w:comment w:id="441" w:author="Lars Steffen" w:date="2024-11-13T09:34:00Z" w:initials="LS">
    <w:p w14:paraId="5E32507C" w14:textId="77777777" w:rsidR="00151C11" w:rsidRDefault="00151C11" w:rsidP="00151C11">
      <w:pPr>
        <w:pStyle w:val="Kommentartext"/>
      </w:pPr>
      <w:r>
        <w:rPr>
          <w:rStyle w:val="Kommentarzeichen"/>
        </w:rPr>
        <w:annotationRef/>
      </w:r>
      <w:r>
        <w:t>Französisch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7DCEC19" w15:done="0"/>
  <w15:commentEx w15:paraId="77140A3E" w15:done="0"/>
  <w15:commentEx w15:paraId="1C579352" w15:done="0"/>
  <w15:commentEx w15:paraId="2B5820A6" w15:done="0"/>
  <w15:commentEx w15:paraId="24C67A21" w15:done="0"/>
  <w15:commentEx w15:paraId="09BE64A3" w15:done="0"/>
  <w15:commentEx w15:paraId="76924981" w15:done="0"/>
  <w15:commentEx w15:paraId="5E3250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428FAD" w16cex:dateUtc="2024-11-13T08:50:00Z"/>
  <w16cex:commentExtensible w16cex:durableId="776E8371" w16cex:dateUtc="2024-11-13T08:33:00Z"/>
  <w16cex:commentExtensible w16cex:durableId="6C863DC0" w16cex:dateUtc="2024-11-13T08:34:00Z"/>
  <w16cex:commentExtensible w16cex:durableId="15BA070E" w16cex:dateUtc="2024-11-13T08:57:00Z"/>
  <w16cex:commentExtensible w16cex:durableId="6CEC1C6D" w16cex:dateUtc="2024-11-13T08:58:00Z"/>
  <w16cex:commentExtensible w16cex:durableId="148083D7" w16cex:dateUtc="2024-11-13T08:34:00Z"/>
  <w16cex:commentExtensible w16cex:durableId="13A56214" w16cex:dateUtc="2024-11-13T08:34:00Z"/>
  <w16cex:commentExtensible w16cex:durableId="587F1BD7" w16cex:dateUtc="2024-11-13T0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7DCEC19" w16cid:durableId="17428FAD"/>
  <w16cid:commentId w16cid:paraId="77140A3E" w16cid:durableId="776E8371"/>
  <w16cid:commentId w16cid:paraId="1C579352" w16cid:durableId="6C863DC0"/>
  <w16cid:commentId w16cid:paraId="2B5820A6" w16cid:durableId="15BA070E"/>
  <w16cid:commentId w16cid:paraId="24C67A21" w16cid:durableId="6CEC1C6D"/>
  <w16cid:commentId w16cid:paraId="09BE64A3" w16cid:durableId="148083D7"/>
  <w16cid:commentId w16cid:paraId="76924981" w16cid:durableId="13A56214"/>
  <w16cid:commentId w16cid:paraId="5E32507C" w16cid:durableId="587F1B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F06B1" w14:textId="77777777" w:rsidR="00F368CE" w:rsidRDefault="00F368CE">
      <w:pPr>
        <w:spacing w:line="240" w:lineRule="auto"/>
      </w:pPr>
      <w:r>
        <w:separator/>
      </w:r>
    </w:p>
  </w:endnote>
  <w:endnote w:type="continuationSeparator" w:id="0">
    <w:p w14:paraId="074CBD2E" w14:textId="77777777" w:rsidR="00F368CE" w:rsidRDefault="00F368CE">
      <w:pPr>
        <w:spacing w:line="240" w:lineRule="auto"/>
      </w:pPr>
      <w:r>
        <w:continuationSeparator/>
      </w:r>
    </w:p>
  </w:endnote>
  <w:endnote w:type="continuationNotice" w:id="1">
    <w:p w14:paraId="3D6F386C" w14:textId="77777777" w:rsidR="00F368CE" w:rsidRDefault="00F368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B8DFB" w14:textId="411E8108" w:rsidR="008B4039" w:rsidRPr="00ED4E8D" w:rsidRDefault="008B4039" w:rsidP="00C14504">
    <w:pPr>
      <w:pStyle w:val="Fuzeile"/>
      <w:rPr>
        <w:rFonts w:cs="Arial"/>
        <w:color w:val="D00D28"/>
        <w:szCs w:val="20"/>
        <w:u w:val="single"/>
      </w:rPr>
    </w:pPr>
    <w:r w:rsidRPr="00101FD6">
      <w:rPr>
        <w:rFonts w:cs="Arial"/>
        <w:szCs w:val="20"/>
      </w:rPr>
      <w:t>Verein eCH</w:t>
    </w:r>
    <w:r w:rsidRPr="00101FD6">
      <w:rPr>
        <w:rFonts w:cs="Arial"/>
        <w:szCs w:val="20"/>
      </w:rPr>
      <w:tab/>
    </w:r>
    <w:hyperlink r:id="rId1" w:history="1">
      <w:r w:rsidRPr="00101FD6">
        <w:rPr>
          <w:rStyle w:val="Hyperlink"/>
          <w:rFonts w:cs="Arial"/>
          <w:sz w:val="20"/>
          <w:szCs w:val="20"/>
        </w:rPr>
        <w:t>www.ech.ch</w:t>
      </w:r>
    </w:hyperlink>
    <w:r w:rsidRPr="00101FD6">
      <w:rPr>
        <w:rFonts w:cs="Arial"/>
        <w:szCs w:val="20"/>
      </w:rPr>
      <w:t xml:space="preserve"> / </w:t>
    </w:r>
    <w:hyperlink r:id="rId2" w:history="1">
      <w:r w:rsidRPr="00101FD6">
        <w:rPr>
          <w:rStyle w:val="Hyperlink"/>
          <w:rFonts w:cs="Arial"/>
          <w:sz w:val="20"/>
          <w:szCs w:val="20"/>
        </w:rPr>
        <w:t>info@ech.ch</w:t>
      </w:r>
    </w:hyperlink>
  </w:p>
  <w:p w14:paraId="78C20ECB" w14:textId="3E9D7545" w:rsidR="008B4039" w:rsidRPr="00101FD6" w:rsidRDefault="008B4039" w:rsidP="00C14504">
    <w:pPr>
      <w:pStyle w:val="Fuzeile"/>
    </w:pPr>
    <w:r>
      <w:t>eCH-0260</w:t>
    </w:r>
    <w:r w:rsidRPr="00101FD6">
      <w:t xml:space="preserve"> – </w:t>
    </w:r>
    <w:fldSimple w:instr="REF  eCHName  \* MERGEFORMAT">
      <w:sdt>
        <w:sdtPr>
          <w:id w:val="1133673876"/>
          <w:lock w:val="sdtLocked"/>
          <w:placeholder>
            <w:docPart w:val="DF76025747044823AF4B69E338E77E34"/>
          </w:placeholder>
        </w:sdtPr>
        <w:sdtContent>
          <w:r w:rsidR="002A052A">
            <w:t>Datenstandard Berufsbildung</w:t>
          </w:r>
        </w:sdtContent>
      </w:sdt>
    </w:fldSimple>
    <w:r w:rsidRPr="00101FD6">
      <w:t xml:space="preserve"> / </w:t>
    </w:r>
    <w:fldSimple w:instr="REF  Version  \* MERGEFORMAT">
      <w:sdt>
        <w:sdtPr>
          <w:id w:val="1970242950"/>
          <w:lock w:val="sdtLocked"/>
          <w:placeholder>
            <w:docPart w:val="C37DD5DD9C3843A185B1F9E41724D975"/>
          </w:placeholder>
        </w:sdtPr>
        <w:sdtContent>
          <w:r w:rsidR="002A052A">
            <w:t>2.0.0</w:t>
          </w:r>
        </w:sdtContent>
      </w:sdt>
    </w:fldSimple>
    <w:r w:rsidRPr="00101FD6">
      <w:t xml:space="preserve"> / </w:t>
    </w:r>
    <w:fldSimple w:instr="REF  Status  \* MERGEFORMAT">
      <w:sdt>
        <w:sdtPr>
          <w:alias w:val="Status"/>
          <w:tag w:val="Status"/>
          <w:id w:val="613493837"/>
          <w:placeholder>
            <w:docPart w:val="EE1C21B76CB24CEDBA2063230A69405D"/>
          </w:placeholder>
          <w:dropDownList>
            <w:listItem w:value="Wählen Sie ein Element aus."/>
            <w:listItem w:displayText="In Arbeit" w:value="In Arbeit"/>
            <w:listItem w:displayText="Entwurf" w:value="Entwurf"/>
            <w:listItem w:displayText="Vorschlag" w:value="Vorschlag"/>
            <w:listItem w:displayText="Genehmigt" w:value="Genehmigt"/>
            <w:listItem w:displayText="Abgelöst" w:value="Abgelöst"/>
            <w:listItem w:displayText="Aufgehoben" w:value="Aufgehoben"/>
            <w:listItem w:displayText="Sistiert" w:value="Sistiert"/>
          </w:dropDownList>
        </w:sdtPr>
        <w:sdtContent>
          <w:r w:rsidR="002A052A">
            <w:t>Genehmigt</w:t>
          </w:r>
        </w:sdtContent>
      </w:sdt>
    </w:fldSimple>
    <w:r w:rsidRPr="00101FD6">
      <w:t xml:space="preserve"> / </w:t>
    </w:r>
    <w:r w:rsidRPr="00101FD6">
      <w:fldChar w:fldCharType="begin"/>
    </w:r>
    <w:r w:rsidRPr="00101FD6">
      <w:instrText xml:space="preserve"> REF Ausgabedatum \h  \* MERGEFORMAT </w:instrText>
    </w:r>
    <w:r w:rsidRPr="00101FD6">
      <w:fldChar w:fldCharType="separate"/>
    </w:r>
    <w:sdt>
      <w:sdtPr>
        <w:id w:val="-759374658"/>
        <w:lock w:val="sdtLocked"/>
        <w:placeholder>
          <w:docPart w:val="8AE2D1619E87412CAAAA1F254D17D9A1"/>
        </w:placeholder>
      </w:sdtPr>
      <w:sdtContent>
        <w:r w:rsidR="002A052A">
          <w:t>2024-03-28</w:t>
        </w:r>
      </w:sdtContent>
    </w:sdt>
    <w:r w:rsidRPr="00101FD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457" w:type="dxa"/>
      <w:tblLayout w:type="fixed"/>
      <w:tblCellMar>
        <w:left w:w="0" w:type="dxa"/>
        <w:right w:w="0" w:type="dxa"/>
      </w:tblCellMar>
      <w:tblLook w:val="04A0" w:firstRow="1" w:lastRow="0" w:firstColumn="1" w:lastColumn="0" w:noHBand="0" w:noVBand="1"/>
    </w:tblPr>
    <w:tblGrid>
      <w:gridCol w:w="9072"/>
      <w:gridCol w:w="3385"/>
    </w:tblGrid>
    <w:tr w:rsidR="008B4039" w:rsidRPr="00CA4283" w14:paraId="1CF48758" w14:textId="77777777" w:rsidTr="00D0769A">
      <w:trPr>
        <w:cantSplit/>
        <w:trHeight w:hRule="exact" w:val="640"/>
      </w:trPr>
      <w:tc>
        <w:tcPr>
          <w:tcW w:w="9072" w:type="dxa"/>
        </w:tcPr>
        <w:p w14:paraId="4ECBC918" w14:textId="469E0C10" w:rsidR="008B4039" w:rsidRPr="00FD1D8B" w:rsidRDefault="008B4039" w:rsidP="00486749">
          <w:pPr>
            <w:pBdr>
              <w:top w:val="single" w:sz="4" w:space="1" w:color="auto"/>
            </w:pBdr>
            <w:tabs>
              <w:tab w:val="right" w:pos="9072"/>
            </w:tabs>
            <w:rPr>
              <w:rFonts w:cs="Arial"/>
              <w:sz w:val="20"/>
            </w:rPr>
          </w:pPr>
          <w:r w:rsidRPr="00FD1D8B">
            <w:rPr>
              <w:sz w:val="20"/>
            </w:rPr>
            <w:t>Verein eCH, Mainaustrasse 30,</w:t>
          </w:r>
          <w:r>
            <w:rPr>
              <w:sz w:val="20"/>
            </w:rPr>
            <w:t xml:space="preserve"> Postfach,</w:t>
          </w:r>
          <w:r w:rsidRPr="00FD1D8B">
            <w:rPr>
              <w:sz w:val="20"/>
            </w:rPr>
            <w:t xml:space="preserve"> 80</w:t>
          </w:r>
          <w:r>
            <w:rPr>
              <w:sz w:val="20"/>
            </w:rPr>
            <w:t>34</w:t>
          </w:r>
          <w:r w:rsidRPr="00FD1D8B">
            <w:rPr>
              <w:sz w:val="20"/>
            </w:rPr>
            <w:t xml:space="preserve"> Zürich</w:t>
          </w:r>
          <w:r w:rsidRPr="00FD1D8B">
            <w:rPr>
              <w:sz w:val="20"/>
            </w:rPr>
            <w:tab/>
          </w:r>
          <w:hyperlink r:id="rId1" w:history="1">
            <w:r w:rsidRPr="00FD1D8B">
              <w:rPr>
                <w:rStyle w:val="Hyperlink"/>
                <w:rFonts w:cs="Arial"/>
              </w:rPr>
              <w:t>info@ech.ch</w:t>
            </w:r>
          </w:hyperlink>
          <w:r w:rsidRPr="00FD1D8B">
            <w:rPr>
              <w:sz w:val="20"/>
            </w:rPr>
            <w:br/>
            <w:t>T 044 388 74 64</w:t>
          </w:r>
          <w:r>
            <w:rPr>
              <w:sz w:val="20"/>
            </w:rPr>
            <w:t>,</w:t>
          </w:r>
          <w:r w:rsidRPr="00FD1D8B">
            <w:rPr>
              <w:sz w:val="20"/>
            </w:rPr>
            <w:t xml:space="preserve"> F 044 388 71 80</w:t>
          </w:r>
          <w:r w:rsidRPr="00FD1D8B">
            <w:rPr>
              <w:sz w:val="20"/>
            </w:rPr>
            <w:tab/>
          </w:r>
          <w:hyperlink r:id="rId2" w:history="1">
            <w:r w:rsidRPr="00FD1D8B">
              <w:rPr>
                <w:rStyle w:val="Hyperlink"/>
                <w:rFonts w:cs="Arial"/>
              </w:rPr>
              <w:t>www.ech.ch</w:t>
            </w:r>
          </w:hyperlink>
        </w:p>
        <w:p w14:paraId="7AEE8112" w14:textId="77777777" w:rsidR="008B4039" w:rsidRPr="00CA4283" w:rsidRDefault="008B4039" w:rsidP="00486749">
          <w:pPr>
            <w:pStyle w:val="Referenz"/>
            <w:tabs>
              <w:tab w:val="right" w:pos="9072"/>
            </w:tabs>
          </w:pPr>
        </w:p>
      </w:tc>
      <w:tc>
        <w:tcPr>
          <w:tcW w:w="3385" w:type="dxa"/>
        </w:tcPr>
        <w:p w14:paraId="2ADA8A33" w14:textId="77777777" w:rsidR="008B4039" w:rsidRPr="00CA4283" w:rsidRDefault="008B4039" w:rsidP="00486749">
          <w:pPr>
            <w:pStyle w:val="Referenz"/>
            <w:tabs>
              <w:tab w:val="right" w:pos="9072"/>
            </w:tabs>
          </w:pPr>
        </w:p>
      </w:tc>
    </w:tr>
    <w:tr w:rsidR="008B4039" w:rsidRPr="00CA4283" w14:paraId="4C2729C9" w14:textId="77777777" w:rsidTr="00D0769A">
      <w:trPr>
        <w:cantSplit/>
        <w:trHeight w:val="295"/>
      </w:trPr>
      <w:tc>
        <w:tcPr>
          <w:tcW w:w="9072" w:type="dxa"/>
        </w:tcPr>
        <w:p w14:paraId="6BF8F303" w14:textId="77777777" w:rsidR="008B4039" w:rsidRPr="00CA4283" w:rsidRDefault="008B4039" w:rsidP="00C14504">
          <w:pPr>
            <w:pStyle w:val="Fuzeile"/>
          </w:pPr>
        </w:p>
      </w:tc>
      <w:tc>
        <w:tcPr>
          <w:tcW w:w="3385" w:type="dxa"/>
        </w:tcPr>
        <w:p w14:paraId="488FB532" w14:textId="77777777" w:rsidR="008B4039" w:rsidRPr="00CA4283" w:rsidRDefault="008B4039" w:rsidP="00C14504">
          <w:pPr>
            <w:pStyle w:val="Fuzeile"/>
          </w:pPr>
        </w:p>
      </w:tc>
    </w:tr>
  </w:tbl>
  <w:p w14:paraId="157AF012" w14:textId="77777777" w:rsidR="008B4039" w:rsidRPr="00ED1474" w:rsidRDefault="008B4039" w:rsidP="00BD2BBF">
    <w:pPr>
      <w:pStyle w:val="Absatz1Punk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B18ED" w14:textId="77777777" w:rsidR="00F368CE" w:rsidRDefault="00F368CE">
      <w:pPr>
        <w:spacing w:line="240" w:lineRule="auto"/>
      </w:pPr>
      <w:r>
        <w:separator/>
      </w:r>
    </w:p>
  </w:footnote>
  <w:footnote w:type="continuationSeparator" w:id="0">
    <w:p w14:paraId="6FEBF5D0" w14:textId="77777777" w:rsidR="00F368CE" w:rsidRDefault="00F368CE">
      <w:pPr>
        <w:spacing w:line="240" w:lineRule="auto"/>
      </w:pPr>
      <w:r>
        <w:continuationSeparator/>
      </w:r>
    </w:p>
  </w:footnote>
  <w:footnote w:type="continuationNotice" w:id="1">
    <w:p w14:paraId="63EDB8B7" w14:textId="77777777" w:rsidR="00F368CE" w:rsidRDefault="00F368CE">
      <w:pPr>
        <w:spacing w:after="0" w:line="240" w:lineRule="auto"/>
      </w:pPr>
    </w:p>
  </w:footnote>
  <w:footnote w:id="2">
    <w:p w14:paraId="492E9F27" w14:textId="77777777" w:rsidR="008B4039" w:rsidRPr="00B8049D" w:rsidRDefault="008B4039" w:rsidP="007C7586">
      <w:pPr>
        <w:pStyle w:val="Funotentext"/>
      </w:pPr>
      <w:r>
        <w:rPr>
          <w:rStyle w:val="Funotenzeichen"/>
        </w:rPr>
        <w:footnoteRef/>
      </w:r>
      <w:r>
        <w:t xml:space="preserve"> Das Byte Order Mark (BOM) ist ein Steuerzeichen, welches die Byte-Reihenfolge und Codierungsform in UCS/Unicode-Zeichenketten bezeichnet. Bei der UTF-8 Codierung ist das BOM-Zeichen nicht notwendig, resp. kann bei gewissen Systemen sogar zu Verarbeitungsproblemen führen. Daher darf das BOM-Zeichen nicht verwendet werden.</w:t>
      </w:r>
    </w:p>
  </w:footnote>
  <w:footnote w:id="3">
    <w:p w14:paraId="112A1990" w14:textId="77777777" w:rsidR="008B4039" w:rsidRPr="00B8049D" w:rsidRDefault="008B4039" w:rsidP="00A556D0">
      <w:pPr>
        <w:pStyle w:val="Funotentext"/>
      </w:pPr>
      <w:r>
        <w:rPr>
          <w:rStyle w:val="Funotenzeichen"/>
        </w:rPr>
        <w:footnoteRef/>
      </w:r>
      <w:r>
        <w:t xml:space="preserve"> Abhängig davon, ob die Elemente als Pflichtelemente oder optional definiert sind.</w:t>
      </w:r>
    </w:p>
  </w:footnote>
  <w:footnote w:id="4">
    <w:p w14:paraId="3DECC25D" w14:textId="46C41182" w:rsidR="008B4039" w:rsidRDefault="008B4039">
      <w:pPr>
        <w:pStyle w:val="Funotentext"/>
      </w:pPr>
      <w:r>
        <w:rPr>
          <w:rStyle w:val="Funotenzeichen"/>
        </w:rPr>
        <w:footnoteRef/>
      </w:r>
      <w:r>
        <w:t xml:space="preserve"> </w:t>
      </w:r>
      <w:hyperlink r:id="rId1" w:history="1">
        <w:r w:rsidRPr="001C0CDD">
          <w:rPr>
            <w:rStyle w:val="Hyperlink"/>
            <w:sz w:val="18"/>
          </w:rPr>
          <w:t>https://lv.berufsbildung.ch/dyn/1475.aspx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3"/>
      <w:tblW w:w="9923"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240"/>
    </w:tblGrid>
    <w:tr w:rsidR="008B4039" w:rsidRPr="00537D88" w14:paraId="513F2471" w14:textId="77777777" w:rsidTr="00CE69CE">
      <w:trPr>
        <w:cantSplit/>
        <w:trHeight w:hRule="exact" w:val="856"/>
      </w:trPr>
      <w:tc>
        <w:tcPr>
          <w:tcW w:w="7683" w:type="dxa"/>
        </w:tcPr>
        <w:p w14:paraId="468BE57E" w14:textId="77777777" w:rsidR="008B4039" w:rsidRPr="00537D88" w:rsidRDefault="008B4039" w:rsidP="00537D88">
          <w:pPr>
            <w:suppressAutoHyphens/>
            <w:spacing w:after="0" w:line="200" w:lineRule="atLeast"/>
            <w:rPr>
              <w:sz w:val="15"/>
            </w:rPr>
          </w:pPr>
          <w:r w:rsidRPr="00537D88">
            <w:rPr>
              <w:noProof/>
              <w:sz w:val="15"/>
            </w:rPr>
            <w:fldChar w:fldCharType="begin" w:fldLock="1"/>
          </w:r>
          <w:r w:rsidRPr="00537D88">
            <w:rPr>
              <w:noProof/>
              <w:sz w:val="15"/>
            </w:rPr>
            <w:instrText xml:space="preserve"> USERPROPERTY  \* MERGEFORMAT </w:instrText>
          </w:r>
          <w:r w:rsidRPr="00537D88">
            <w:rPr>
              <w:noProof/>
              <w:sz w:val="15"/>
            </w:rPr>
            <w:fldChar w:fldCharType="separate"/>
          </w:r>
          <w:r w:rsidRPr="00537D88">
            <w:rPr>
              <w:noProof/>
              <w:sz w:val="15"/>
              <w:lang w:eastAsia="de-CH"/>
            </w:rPr>
            <mc:AlternateContent>
              <mc:Choice Requires="wpc">
                <w:drawing>
                  <wp:anchor distT="0" distB="0" distL="114300" distR="114300" simplePos="0" relativeHeight="251658241" behindDoc="0" locked="0" layoutInCell="1" allowOverlap="1" wp14:anchorId="0CAB922C" wp14:editId="2D1361FA">
                    <wp:simplePos x="0" y="0"/>
                    <wp:positionH relativeFrom="column">
                      <wp:posOffset>3175</wp:posOffset>
                    </wp:positionH>
                    <wp:positionV relativeFrom="paragraph">
                      <wp:posOffset>2540</wp:posOffset>
                    </wp:positionV>
                    <wp:extent cx="936000" cy="410400"/>
                    <wp:effectExtent l="0" t="0" r="16510" b="8890"/>
                    <wp:wrapNone/>
                    <wp:docPr id="5" name="Zeichenbereich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a:noAutofit/>
                            </wps:bodyPr>
                          </wps:wsp>
                          <wps:wsp>
                            <wps:cNvPr id="9" name="Freeform 6"/>
                            <wps:cNvSpPr>
                              <a:spLocks/>
                            </wps:cNvSpPr>
                            <wps:spPr bwMode="auto">
                              <a:xfrm>
                                <a:off x="250190" y="99059"/>
                                <a:ext cx="327600" cy="309600"/>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 name="Freeform 7"/>
                            <wps:cNvSpPr>
                              <a:spLocks/>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arto="http://schemas.microsoft.com/office/word/2006/arto">
                <w:pict w14:anchorId="0A6CF3E6">
                  <v:group id="Canvas 5" style="position:absolute;margin-left:.25pt;margin-top:.2pt;width:73.7pt;height:32.3pt;z-index:251658241;mso-width-relative:margin;mso-height-relative:margin" coordsize="9359,4102" o:spid="_x0000_s1026" editas="canvas" w14:anchorId="551C9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9359;height:4102;visibility:visible;mso-wrap-style:square" type="#_x0000_t75">
                      <v:fill o:detectmouseclick="t"/>
                      <v:path o:connecttype="none"/>
                    </v:shape>
                    <v:rect id="Rectangle 4" style="position:absolute;width:9372;height:4089;visibility:visible;mso-wrap-style:square;v-text-anchor:top" o:spid="_x0000_s1028" filled="f"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"/>
                    <v:shape id="Freeform 5" style="position:absolute;top:19;width:2362;height:2495;visibility:visible;mso-wrap-style:square;v-text-anchor:top" coordsize="372,393" o:spid="_x0000_s1029" fillcolor="#fa1a56" strokecolor="#fa1a56" strokeweight="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&#1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style="position:absolute;left:2501;top:990;width:3276;height:3096;visibility:visible;mso-wrap-style:square;v-text-anchor:top" coordsize="514,485" o:spid="_x0000_s1030" fillcolor="black" strokeweight="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">
                      <v:path arrowok="t" o:connecttype="custom" o:connectlocs="255579,98944;236458,70857;205228,52345;164437,46600;128746,51706;99427,68942;77757,97029;66285,137245;66285,182568;81581,220869;108988,248318;147229,263000;188657,264277;219887,252787;241557,234913;253667,211932;260040,190867;325051,205549;314853,233636;297644,260447;271513,284066;235184,301301;188657,309600;130020,309600;82856,296833;46527,272576;20395,238743;5099,199165;0,155119;3824,115541;17209,78517;38879,46600;70746,21066;112812,5745;165712,0;221162,5745;265139,22981;297644,47876;318040,79794;327600,117456;260040,117456" o:connectangles="0,0,0,0,0,0,0,0,0,0,0,0,0,0,0,0,0,0,0,0,0,0,0,0,0,0,0,0,0,0,0,0,0,0,0,0,0,0,0,0,0"/>
                    </v:shape>
                    <v:shape id="Freeform 7" style="position:absolute;left:6267;top:1143;width:3073;height:2927;visibility:visible;mso-wrap-style:square;v-text-anchor:top" coordsize="484,461" o:spid="_x0000_s1031" fillcolor="black" strokeweight="0" path="m,l98,r,180l387,180,387,r97,l484,461r-97,l387,252r-289,l98,461,,4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">
                      <v:path arrowok="t" o:connecttype="custom" o:connectlocs="0,0;62230,0;62230,114300;245745,114300;245745,0;307340,0;307340,292735;245745,292735;245745,160020;62230,160020;62230,292735;0,292735;0,0;0,0" o:connectangles="0,0,0,0,0,0,0,0,0,0,0,0,0,0"/>
                    </v:shape>
                  </v:group>
                </w:pict>
              </mc:Fallback>
            </mc:AlternateContent>
          </w:r>
          <w:r w:rsidRPr="00537D88">
            <w:rPr>
              <w:noProof/>
              <w:sz w:val="15"/>
            </w:rPr>
            <w:fldChar w:fldCharType="end"/>
          </w:r>
        </w:p>
        <w:p w14:paraId="7FEFEF62" w14:textId="77777777" w:rsidR="008B4039" w:rsidRPr="00537D88" w:rsidRDefault="008B4039" w:rsidP="00537D88">
          <w:pPr>
            <w:suppressAutoHyphens/>
            <w:spacing w:after="0" w:line="200" w:lineRule="atLeast"/>
            <w:rPr>
              <w:sz w:val="20"/>
              <w:szCs w:val="20"/>
            </w:rPr>
          </w:pPr>
        </w:p>
        <w:p w14:paraId="32BF6FEC" w14:textId="77777777" w:rsidR="008B4039" w:rsidRPr="00537D88" w:rsidRDefault="008B4039" w:rsidP="00537D88">
          <w:pPr>
            <w:suppressAutoHyphens/>
            <w:spacing w:after="0" w:line="200" w:lineRule="atLeast"/>
            <w:rPr>
              <w:sz w:val="15"/>
            </w:rPr>
          </w:pPr>
          <w:r w:rsidRPr="00537D88">
            <w:t xml:space="preserve">                           E-Government Standards</w:t>
          </w:r>
        </w:p>
        <w:p w14:paraId="75358B2B" w14:textId="77777777" w:rsidR="008B4039" w:rsidRPr="00537D88" w:rsidRDefault="008B4039" w:rsidP="00537D88">
          <w:pPr>
            <w:suppressAutoHyphens/>
            <w:spacing w:line="200" w:lineRule="atLeast"/>
            <w:rPr>
              <w:sz w:val="15"/>
            </w:rPr>
          </w:pPr>
        </w:p>
      </w:tc>
      <w:tc>
        <w:tcPr>
          <w:tcW w:w="2240" w:type="dxa"/>
          <w:vAlign w:val="center"/>
        </w:tcPr>
        <w:p w14:paraId="2228FA0B" w14:textId="77777777" w:rsidR="008B4039" w:rsidRPr="00537D88" w:rsidRDefault="008B4039" w:rsidP="00CE69CE">
          <w:pPr>
            <w:tabs>
              <w:tab w:val="right" w:pos="1843"/>
            </w:tabs>
            <w:suppressAutoHyphens/>
            <w:spacing w:after="0" w:line="200" w:lineRule="atLeast"/>
            <w:jc w:val="right"/>
            <w:rPr>
              <w:sz w:val="15"/>
              <w:szCs w:val="15"/>
            </w:rPr>
          </w:pPr>
          <w:r w:rsidRPr="00537D88">
            <w:tab/>
          </w:r>
        </w:p>
        <w:p w14:paraId="190D3092" w14:textId="77777777" w:rsidR="008B4039" w:rsidRPr="00537D88" w:rsidRDefault="008B4039" w:rsidP="00CE69CE">
          <w:pPr>
            <w:tabs>
              <w:tab w:val="right" w:pos="1843"/>
            </w:tabs>
            <w:suppressAutoHyphens/>
            <w:spacing w:after="0" w:line="200" w:lineRule="atLeast"/>
            <w:jc w:val="right"/>
          </w:pPr>
        </w:p>
        <w:p w14:paraId="2A0D09D6" w14:textId="632659D8" w:rsidR="008B4039" w:rsidRPr="00537D88" w:rsidRDefault="008B4039" w:rsidP="00CE69CE">
          <w:pPr>
            <w:tabs>
              <w:tab w:val="right" w:pos="2243"/>
            </w:tabs>
            <w:suppressAutoHyphens/>
            <w:spacing w:line="200" w:lineRule="atLeast"/>
            <w:ind w:left="-346" w:firstLine="346"/>
            <w:jc w:val="right"/>
          </w:pPr>
          <w:r w:rsidRPr="00537D88">
            <w:tab/>
            <w:t xml:space="preserve">Seite </w:t>
          </w:r>
          <w:r w:rsidRPr="00537D88">
            <w:fldChar w:fldCharType="begin"/>
          </w:r>
          <w:r w:rsidRPr="00537D88">
            <w:instrText>PAGE  \* Arabic  \* MERGEFORMAT</w:instrText>
          </w:r>
          <w:r w:rsidRPr="00537D88">
            <w:fldChar w:fldCharType="separate"/>
          </w:r>
          <w:r w:rsidR="005137A2" w:rsidRPr="005137A2">
            <w:rPr>
              <w:noProof/>
              <w:lang w:val="de-DE"/>
            </w:rPr>
            <w:t>52</w:t>
          </w:r>
          <w:r w:rsidRPr="00537D88">
            <w:fldChar w:fldCharType="end"/>
          </w:r>
          <w:r w:rsidRPr="00537D88">
            <w:rPr>
              <w:lang w:val="de-DE"/>
            </w:rPr>
            <w:t xml:space="preserve"> von </w:t>
          </w:r>
          <w:fldSimple w:instr="NUMPAGES  \* Arabic  \* MERGEFORMAT">
            <w:r w:rsidR="005137A2" w:rsidRPr="005137A2">
              <w:rPr>
                <w:noProof/>
                <w:lang w:val="de-DE"/>
              </w:rPr>
              <w:t>56</w:t>
            </w:r>
          </w:fldSimple>
        </w:p>
      </w:tc>
    </w:tr>
  </w:tbl>
  <w:p w14:paraId="7E65EAC0" w14:textId="77777777" w:rsidR="008B4039" w:rsidRDefault="008B4039" w:rsidP="00BD2B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809" w:type="dxa"/>
      <w:tblInd w:w="-595"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126"/>
    </w:tblGrid>
    <w:tr w:rsidR="008B4039" w14:paraId="244C3C7A" w14:textId="77777777" w:rsidTr="00DA069B">
      <w:trPr>
        <w:cantSplit/>
        <w:trHeight w:hRule="exact" w:val="856"/>
      </w:trPr>
      <w:tc>
        <w:tcPr>
          <w:tcW w:w="7683" w:type="dxa"/>
        </w:tcPr>
        <w:p w14:paraId="242FE1CB" w14:textId="77777777" w:rsidR="008B4039" w:rsidRDefault="00000000">
          <w:pPr>
            <w:pStyle w:val="Kopfzeile"/>
          </w:pPr>
          <w:fldSimple w:instr="USERPROPERTY  \* MERGEFORMAT" w:fldLock="1">
            <w:r w:rsidR="008B4039">
              <w:rPr>
                <w:noProof/>
                <w:lang w:eastAsia="de-CH"/>
              </w:rPr>
              <mc:AlternateContent>
                <mc:Choice Requires="wpc">
                  <w:drawing>
                    <wp:anchor distT="0" distB="0" distL="114300" distR="114300" simplePos="0" relativeHeight="251658240" behindDoc="0" locked="0" layoutInCell="1" allowOverlap="1" wp14:anchorId="5BA26BF1" wp14:editId="0113D844">
                      <wp:simplePos x="0" y="0"/>
                      <wp:positionH relativeFrom="character">
                        <wp:posOffset>0</wp:posOffset>
                      </wp:positionH>
                      <wp:positionV relativeFrom="line">
                        <wp:posOffset>0</wp:posOffset>
                      </wp:positionV>
                      <wp:extent cx="937260" cy="408940"/>
                      <wp:effectExtent l="0" t="0" r="15240" b="10160"/>
                      <wp:wrapNone/>
                      <wp:docPr id="11" name="Zeichenbereich 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a:noAutofit/>
                              </wps:bodyPr>
                            </wps:wsp>
                            <wps:wsp>
                              <wps:cNvPr id="14" name="Freeform 6"/>
                              <wps:cNvSpPr>
                                <a:spLocks/>
                              </wps:cNvSpPr>
                              <wps:spPr bwMode="auto">
                                <a:xfrm>
                                  <a:off x="250190" y="99060"/>
                                  <a:ext cx="326390" cy="307975"/>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 name="Freeform 7"/>
                              <wps:cNvSpPr>
                                <a:spLocks/>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2E35AEB6">
                    <v:group id="Canvas 11" style="position:absolute;margin-left:0;margin-top:0;width:73.8pt;height:32.2pt;z-index:251658240;mso-position-horizontal-relative:char;mso-position-vertical-relative:line" coordsize="9372,4089" o:spid="_x0000_s1026" editas="canvas" w14:anchorId="38F5E4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9372;height:4089;visibility:visible;mso-wrap-style:square" type="#_x0000_t75">
                        <v:fill o:detectmouseclick="t"/>
                        <v:path o:connecttype="none"/>
                      </v:shape>
                      <v:rect id="Rectangle 4" style="position:absolute;width:9372;height:4089;visibility:visible;mso-wrap-style:square;v-text-anchor:top" o:spid="_x0000_s1028" filled="f"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"/>
                      <v:shape id="Freeform 5" style="position:absolute;top:19;width:2362;height:2495;visibility:visible;mso-wrap-style:square;v-text-anchor:top" coordsize="372,393" o:spid="_x0000_s1029" fillcolor="#fa1a56" strokecolor="#fa1a56" strokeweight="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&#1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style="position:absolute;left:2501;top:990;width:3264;height:3080;visibility:visible;mso-wrap-style:square;v-text-anchor:top" coordsize="514,485" o:spid="_x0000_s1030" fillcolor="black" strokeweight="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">
                        <v:path arrowok="t" o:connecttype="custom" o:connectlocs="254635,98425;235585,70485;204470,52070;163830,46355;128270,51435;99060,68580;77470,96520;66040,136525;66040,181610;81280,219710;108585,247015;146685,261620;187960,262890;219075,251460;240665,233680;252730,210820;259080,189865;323850,204470;313690,232410;296545,259080;270510,282575;234315,299720;187960,307975;129540,307975;82550,295275;46355,271145;20320,237490;5080,198120;0,154305;3810,114935;17145,78105;38735,46355;70485,20955;112395,5715;165100,0;220345,5715;264160,22860;296545,47625;316865,79375;326390,116840;259080,116840" o:connectangles="0,0,0,0,0,0,0,0,0,0,0,0,0,0,0,0,0,0,0,0,0,0,0,0,0,0,0,0,0,0,0,0,0,0,0,0,0,0,0,0,0"/>
                      </v:shape>
                      <v:shape id="Freeform 7" style="position:absolute;left:6267;top:1143;width:3073;height:2927;visibility:visible;mso-wrap-style:square;v-text-anchor:top" coordsize="484,461" o:spid="_x0000_s1031" fillcolor="black" strokeweight="0" path="m,l98,r,180l387,180,387,r97,l484,461r-97,l387,252r-289,l98,461,,4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">
                        <v:path arrowok="t" o:connecttype="custom" o:connectlocs="0,0;62230,0;62230,114300;245745,114300;245745,0;307340,0;307340,292735;245745,292735;245745,160020;62230,160020;62230,292735;0,292735;0,0;0,0" o:connectangles="0,0,0,0,0,0,0,0,0,0,0,0,0,0"/>
                      </v:shape>
                      <w10:wrap anchory="line"/>
                    </v:group>
                  </w:pict>
                </mc:Fallback>
              </mc:AlternateContent>
            </w:r>
            <w:r w:rsidR="008B4039">
              <w:rPr>
                <w:noProof/>
                <w:lang w:eastAsia="de-CH"/>
              </w:rPr>
              <mc:AlternateContent>
                <mc:Choice Requires="wps">
                  <w:drawing>
                    <wp:inline distT="0" distB="0" distL="0" distR="0" wp14:anchorId="715C68C4" wp14:editId="012C0CA9">
                      <wp:extent cx="939165" cy="401320"/>
                      <wp:effectExtent l="0" t="0" r="381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916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a14="http://schemas.microsoft.com/office/drawing/2010/main" xmlns:arto="http://schemas.microsoft.com/office/word/2006/arto">
                  <w:pict w14:anchorId="1643DDC3">
                    <v:rect id="Rectangle 1" style="width:73.95pt;height:31.6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FF51E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">
                      <o:lock v:ext="edit" aspectratio="t"/>
                      <w10:anchorlock/>
                    </v:rect>
                  </w:pict>
                </mc:Fallback>
              </mc:AlternateContent>
            </w:r>
          </w:fldSimple>
          <w:r w:rsidR="008B4039">
            <w:t xml:space="preserve">  </w:t>
          </w:r>
          <w:r w:rsidR="008B4039" w:rsidRPr="00404A31">
            <w:rPr>
              <w:sz w:val="28"/>
              <w:szCs w:val="28"/>
            </w:rPr>
            <w:t>E-Government-Standards</w:t>
          </w:r>
        </w:p>
        <w:p w14:paraId="5BF5E091" w14:textId="77777777" w:rsidR="008B4039" w:rsidRDefault="008B4039">
          <w:pPr>
            <w:pStyle w:val="Kopfzeile"/>
          </w:pPr>
        </w:p>
      </w:tc>
      <w:tc>
        <w:tcPr>
          <w:tcW w:w="2126" w:type="dxa"/>
        </w:tcPr>
        <w:p w14:paraId="02B500E2" w14:textId="77777777" w:rsidR="008B4039" w:rsidRDefault="008B4039" w:rsidP="00404A31">
          <w:pPr>
            <w:pStyle w:val="Referenz"/>
            <w:tabs>
              <w:tab w:val="right" w:pos="1843"/>
            </w:tabs>
          </w:pPr>
          <w:r>
            <w:tab/>
          </w:r>
        </w:p>
        <w:p w14:paraId="74EF8849" w14:textId="30837AD2" w:rsidR="008B4039" w:rsidRPr="00DA069B" w:rsidRDefault="008B4039" w:rsidP="00DA069B">
          <w:pPr>
            <w:pStyle w:val="Referenz"/>
            <w:tabs>
              <w:tab w:val="right" w:pos="2126"/>
            </w:tabs>
            <w:ind w:left="-346" w:firstLine="346"/>
            <w:rPr>
              <w:sz w:val="28"/>
              <w:szCs w:val="28"/>
            </w:rPr>
          </w:pPr>
          <w:r>
            <w:rPr>
              <w:sz w:val="28"/>
              <w:szCs w:val="28"/>
            </w:rPr>
            <w:tab/>
          </w:r>
          <w:r w:rsidRPr="00DA069B">
            <w:rPr>
              <w:sz w:val="28"/>
              <w:szCs w:val="28"/>
            </w:rPr>
            <w:t xml:space="preserve">Seite </w:t>
          </w:r>
          <w:r w:rsidRPr="00DA069B">
            <w:rPr>
              <w:sz w:val="28"/>
              <w:szCs w:val="28"/>
            </w:rPr>
            <w:fldChar w:fldCharType="begin"/>
          </w:r>
          <w:r w:rsidRPr="00DA069B">
            <w:rPr>
              <w:sz w:val="28"/>
              <w:szCs w:val="28"/>
            </w:rPr>
            <w:instrText>PAGE  \* Arabic  \* MERGEFORMAT</w:instrText>
          </w:r>
          <w:r w:rsidRPr="00DA069B">
            <w:rPr>
              <w:sz w:val="28"/>
              <w:szCs w:val="28"/>
            </w:rPr>
            <w:fldChar w:fldCharType="separate"/>
          </w:r>
          <w:r w:rsidRPr="00751C6C">
            <w:rPr>
              <w:noProof/>
              <w:sz w:val="28"/>
              <w:szCs w:val="28"/>
              <w:lang w:val="de-DE"/>
            </w:rPr>
            <w:t>1</w:t>
          </w:r>
          <w:r w:rsidRPr="00DA069B">
            <w:rPr>
              <w:sz w:val="28"/>
              <w:szCs w:val="28"/>
            </w:rPr>
            <w:fldChar w:fldCharType="end"/>
          </w:r>
          <w:r w:rsidRPr="00DA069B">
            <w:rPr>
              <w:sz w:val="28"/>
              <w:szCs w:val="28"/>
              <w:lang w:val="de-DE"/>
            </w:rPr>
            <w:t xml:space="preserve"> von </w:t>
          </w:r>
          <w:r w:rsidRPr="00DA069B">
            <w:rPr>
              <w:sz w:val="28"/>
              <w:szCs w:val="28"/>
            </w:rPr>
            <w:fldChar w:fldCharType="begin"/>
          </w:r>
          <w:r w:rsidRPr="00DA069B">
            <w:rPr>
              <w:sz w:val="28"/>
              <w:szCs w:val="28"/>
            </w:rPr>
            <w:instrText>NUMPAGES  \* Arabic  \* MERGEFORMAT</w:instrText>
          </w:r>
          <w:r w:rsidRPr="00DA069B">
            <w:rPr>
              <w:sz w:val="28"/>
              <w:szCs w:val="28"/>
            </w:rPr>
            <w:fldChar w:fldCharType="separate"/>
          </w:r>
          <w:r w:rsidR="005137A2" w:rsidRPr="005137A2">
            <w:rPr>
              <w:noProof/>
              <w:sz w:val="28"/>
              <w:szCs w:val="28"/>
              <w:lang w:val="de-DE"/>
            </w:rPr>
            <w:t>56</w:t>
          </w:r>
          <w:r w:rsidRPr="00DA069B">
            <w:rPr>
              <w:sz w:val="28"/>
              <w:szCs w:val="28"/>
            </w:rPr>
            <w:fldChar w:fldCharType="end"/>
          </w:r>
        </w:p>
      </w:tc>
    </w:tr>
  </w:tbl>
  <w:p w14:paraId="1BB8EAB7" w14:textId="77777777" w:rsidR="008B4039" w:rsidRDefault="008B4039" w:rsidP="00BD2B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16DB"/>
    <w:multiLevelType w:val="multilevel"/>
    <w:tmpl w:val="740A37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40616E9"/>
    <w:multiLevelType w:val="hybridMultilevel"/>
    <w:tmpl w:val="3028CD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175DD3"/>
    <w:multiLevelType w:val="hybridMultilevel"/>
    <w:tmpl w:val="4A82B7FC"/>
    <w:lvl w:ilvl="0" w:tplc="C0284F50">
      <w:start w:val="5"/>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AFA4C92"/>
    <w:multiLevelType w:val="multilevel"/>
    <w:tmpl w:val="C5AAADF2"/>
    <w:lvl w:ilvl="0">
      <w:start w:val="1"/>
      <w:numFmt w:val="bullet"/>
      <w:pStyle w:val="-Liste"/>
      <w:lvlText w:val="-"/>
      <w:lvlJc w:val="left"/>
      <w:pPr>
        <w:tabs>
          <w:tab w:val="num" w:pos="357"/>
        </w:tabs>
        <w:ind w:left="357" w:hanging="357"/>
      </w:pPr>
      <w:rPr>
        <w:rFonts w:ascii="Arial" w:hAnsi="Arial" w:hint="default"/>
      </w:rPr>
    </w:lvl>
    <w:lvl w:ilvl="1">
      <w:start w:val="1"/>
      <w:numFmt w:val="bullet"/>
      <w:lvlText w:val="-"/>
      <w:lvlJc w:val="left"/>
      <w:pPr>
        <w:ind w:left="714" w:hanging="357"/>
      </w:pPr>
      <w:rPr>
        <w:rFonts w:ascii="Frutiger LT Pro 45 Light" w:hAnsi="Frutiger LT Pro 45 Light" w:hint="default"/>
      </w:rPr>
    </w:lvl>
    <w:lvl w:ilvl="2">
      <w:start w:val="1"/>
      <w:numFmt w:val="bullet"/>
      <w:lvlText w:val="-"/>
      <w:lvlJc w:val="left"/>
      <w:pPr>
        <w:ind w:left="1071" w:hanging="357"/>
      </w:pPr>
      <w:rPr>
        <w:rFonts w:ascii="Frutiger LT Pro 45 Light" w:hAnsi="Frutiger LT Pro 45 Light"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Text w:val="-"/>
      <w:lvlJc w:val="left"/>
      <w:pPr>
        <w:ind w:left="3213" w:hanging="357"/>
      </w:pPr>
      <w:rPr>
        <w:rFonts w:ascii="Arial" w:hAnsi="Arial" w:hint="default"/>
      </w:rPr>
    </w:lvl>
  </w:abstractNum>
  <w:abstractNum w:abstractNumId="4" w15:restartNumberingAfterBreak="0">
    <w:nsid w:val="0EF039B9"/>
    <w:multiLevelType w:val="hybridMultilevel"/>
    <w:tmpl w:val="C316D74A"/>
    <w:lvl w:ilvl="0" w:tplc="D96E0836">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1B6F03"/>
    <w:multiLevelType w:val="hybridMultilevel"/>
    <w:tmpl w:val="C26ADF9C"/>
    <w:lvl w:ilvl="0" w:tplc="193A291E">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166640"/>
    <w:multiLevelType w:val="multilevel"/>
    <w:tmpl w:val="B38ECC52"/>
    <w:lvl w:ilvl="0">
      <w:start w:val="1"/>
      <w:numFmt w:val="lowerLetter"/>
      <w:pStyle w:val="aListe"/>
      <w:lvlText w:val="%1)"/>
      <w:lvlJc w:val="left"/>
      <w:pPr>
        <w:ind w:left="357" w:hanging="357"/>
      </w:pPr>
      <w:rPr>
        <w:rFonts w:hint="default"/>
      </w:rPr>
    </w:lvl>
    <w:lvl w:ilvl="1">
      <w:start w:val="1"/>
      <w:numFmt w:val="decimal"/>
      <w:lvlText w:val="%2."/>
      <w:lvlJc w:val="left"/>
      <w:pPr>
        <w:ind w:left="714" w:hanging="357"/>
      </w:pPr>
      <w:rPr>
        <w:rFonts w:hint="default"/>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Wingdings" w:hAnsi="Wingdings" w:hint="default"/>
      </w:rPr>
    </w:lvl>
    <w:lvl w:ilvl="4">
      <w:start w:val="1"/>
      <w:numFmt w:val="bullet"/>
      <w:lvlText w:val=""/>
      <w:lvlJc w:val="left"/>
      <w:pPr>
        <w:ind w:left="1785" w:hanging="357"/>
      </w:pPr>
      <w:rPr>
        <w:rFonts w:ascii="Wingdings" w:hAnsi="Wingdings"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Wingdings" w:hAnsi="Wingdings" w:hint="default"/>
      </w:rPr>
    </w:lvl>
    <w:lvl w:ilvl="7">
      <w:start w:val="1"/>
      <w:numFmt w:val="bullet"/>
      <w:lvlText w:val=""/>
      <w:lvlJc w:val="left"/>
      <w:pPr>
        <w:ind w:left="2856" w:hanging="357"/>
      </w:pPr>
      <w:rPr>
        <w:rFonts w:ascii="Wingdings" w:hAnsi="Wingdings" w:hint="default"/>
      </w:rPr>
    </w:lvl>
    <w:lvl w:ilvl="8">
      <w:start w:val="1"/>
      <w:numFmt w:val="bullet"/>
      <w:lvlText w:val=""/>
      <w:lvlJc w:val="left"/>
      <w:pPr>
        <w:ind w:left="3213" w:hanging="357"/>
      </w:pPr>
      <w:rPr>
        <w:rFonts w:ascii="Wingdings" w:hAnsi="Wingdings" w:hint="default"/>
      </w:rPr>
    </w:lvl>
  </w:abstractNum>
  <w:abstractNum w:abstractNumId="7" w15:restartNumberingAfterBreak="0">
    <w:nsid w:val="13C35B83"/>
    <w:multiLevelType w:val="hybridMultilevel"/>
    <w:tmpl w:val="70CA7B22"/>
    <w:lvl w:ilvl="0" w:tplc="5E821CEE">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1ECE697A"/>
    <w:multiLevelType w:val="hybridMultilevel"/>
    <w:tmpl w:val="61AEE980"/>
    <w:lvl w:ilvl="0" w:tplc="6B46E364">
      <w:start w:val="1"/>
      <w:numFmt w:val="bullet"/>
      <w:pStyle w:val="ListePunk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6840DB"/>
    <w:multiLevelType w:val="multilevel"/>
    <w:tmpl w:val="40E4F138"/>
    <w:lvl w:ilvl="0">
      <w:numFmt w:val="decimal"/>
      <w:lvlText w:val="%1."/>
      <w:lvlJc w:val="left"/>
      <w:pPr>
        <w:tabs>
          <w:tab w:val="num" w:pos="907"/>
        </w:tabs>
        <w:ind w:left="907" w:hanging="90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rPr>
        <w:rFonts w:asciiTheme="majorHAnsi" w:hAnsiTheme="majorHAnsi" w:cs="Times New Roman" w:hint="default"/>
        <w:sz w:val="22"/>
      </w:r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10" w15:restartNumberingAfterBreak="0">
    <w:nsid w:val="250A2A4F"/>
    <w:multiLevelType w:val="hybridMultilevel"/>
    <w:tmpl w:val="667ACF1E"/>
    <w:lvl w:ilvl="0" w:tplc="3E6632F8">
      <w:start w:val="1"/>
      <w:numFmt w:val="bullet"/>
      <w:pStyle w:val="Table1Bulleted"/>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9F553D"/>
    <w:multiLevelType w:val="hybridMultilevel"/>
    <w:tmpl w:val="AF6E905E"/>
    <w:lvl w:ilvl="0" w:tplc="F3BAE4EC">
      <w:start w:val="1"/>
      <w:numFmt w:val="bullet"/>
      <w:pStyle w:val="Body1Bulleted"/>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B178AC"/>
    <w:multiLevelType w:val="hybridMultilevel"/>
    <w:tmpl w:val="F670EB62"/>
    <w:lvl w:ilvl="0" w:tplc="8F8A0EFE">
      <w:numFmt w:val="bullet"/>
      <w:lvlText w:val="-"/>
      <w:lvlJc w:val="left"/>
      <w:pPr>
        <w:ind w:left="1069" w:hanging="360"/>
      </w:pPr>
      <w:rPr>
        <w:rFonts w:ascii="Arial" w:eastAsia="Times New Roman" w:hAnsi="Arial" w:cs="Arial" w:hint="default"/>
      </w:rPr>
    </w:lvl>
    <w:lvl w:ilvl="1" w:tplc="08070003">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3" w15:restartNumberingAfterBreak="0">
    <w:nsid w:val="35B5211A"/>
    <w:multiLevelType w:val="hybridMultilevel"/>
    <w:tmpl w:val="1AA6C952"/>
    <w:lvl w:ilvl="0" w:tplc="BF68783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5173DB"/>
    <w:multiLevelType w:val="hybridMultilevel"/>
    <w:tmpl w:val="5ECC5286"/>
    <w:lvl w:ilvl="0" w:tplc="424CEE8A">
      <w:start w:val="1"/>
      <w:numFmt w:val="bullet"/>
      <w:pStyle w:val="Aufzhlung2CDB"/>
      <w:lvlText w:val=""/>
      <w:lvlJc w:val="left"/>
      <w:pPr>
        <w:tabs>
          <w:tab w:val="num" w:pos="567"/>
        </w:tabs>
        <w:ind w:left="567" w:hanging="283"/>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895634"/>
    <w:multiLevelType w:val="hybridMultilevel"/>
    <w:tmpl w:val="428417CC"/>
    <w:lvl w:ilvl="0" w:tplc="3AE271DE">
      <w:start w:val="1"/>
      <w:numFmt w:val="bullet"/>
      <w:pStyle w:val="Unter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AB44EE0"/>
    <w:multiLevelType w:val="hybridMultilevel"/>
    <w:tmpl w:val="D06C64E4"/>
    <w:lvl w:ilvl="0" w:tplc="D8747602">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C42876"/>
    <w:multiLevelType w:val="hybridMultilevel"/>
    <w:tmpl w:val="F4E2350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B4E58F2"/>
    <w:multiLevelType w:val="multilevel"/>
    <w:tmpl w:val="A3A0A1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09675F0"/>
    <w:multiLevelType w:val="hybridMultilevel"/>
    <w:tmpl w:val="A816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1B32C57"/>
    <w:multiLevelType w:val="hybridMultilevel"/>
    <w:tmpl w:val="8724F9D8"/>
    <w:lvl w:ilvl="0" w:tplc="8DA095FA">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47C87D2A"/>
    <w:multiLevelType w:val="hybridMultilevel"/>
    <w:tmpl w:val="7F8244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889765B"/>
    <w:multiLevelType w:val="hybridMultilevel"/>
    <w:tmpl w:val="5F106000"/>
    <w:lvl w:ilvl="0" w:tplc="2C563B60">
      <w:start w:val="20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A0E38E1"/>
    <w:multiLevelType w:val="multilevel"/>
    <w:tmpl w:val="11C65910"/>
    <w:lvl w:ilvl="0">
      <w:start w:val="1"/>
      <w:numFmt w:val="decimal"/>
      <w:pStyle w:val="1List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bullet"/>
      <w:lvlText w:val="-"/>
      <w:lvlJc w:val="left"/>
      <w:pPr>
        <w:ind w:left="1071" w:hanging="357"/>
      </w:pPr>
      <w:rPr>
        <w:rFonts w:ascii="Arial" w:hAnsi="Arial"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Restart w:val="3"/>
      <w:lvlText w:val="-"/>
      <w:lvlJc w:val="left"/>
      <w:pPr>
        <w:ind w:left="3213" w:hanging="357"/>
      </w:pPr>
      <w:rPr>
        <w:rFonts w:ascii="Arial" w:hAnsi="Arial" w:hint="default"/>
      </w:rPr>
    </w:lvl>
  </w:abstractNum>
  <w:abstractNum w:abstractNumId="24" w15:restartNumberingAfterBreak="0">
    <w:nsid w:val="4D2F5279"/>
    <w:multiLevelType w:val="singleLevel"/>
    <w:tmpl w:val="72C8C1A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EA55018"/>
    <w:multiLevelType w:val="hybridMultilevel"/>
    <w:tmpl w:val="CBECC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F6F0C3A"/>
    <w:multiLevelType w:val="hybridMultilevel"/>
    <w:tmpl w:val="9190D9BA"/>
    <w:lvl w:ilvl="0" w:tplc="4CD87BB2">
      <w:start w:val="1"/>
      <w:numFmt w:val="decimal"/>
      <w:pStyle w:val="AufzhlungNumm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7" w15:restartNumberingAfterBreak="0">
    <w:nsid w:val="59124DB8"/>
    <w:multiLevelType w:val="hybridMultilevel"/>
    <w:tmpl w:val="0F2C5C44"/>
    <w:lvl w:ilvl="0" w:tplc="A4C0C416">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9637DC6"/>
    <w:multiLevelType w:val="hybridMultilevel"/>
    <w:tmpl w:val="C9D8210C"/>
    <w:lvl w:ilvl="0" w:tplc="291C96A8">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9" w15:restartNumberingAfterBreak="0">
    <w:nsid w:val="5A7929B4"/>
    <w:multiLevelType w:val="hybridMultilevel"/>
    <w:tmpl w:val="FB101B26"/>
    <w:lvl w:ilvl="0" w:tplc="DBE8F766">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0" w15:restartNumberingAfterBreak="0">
    <w:nsid w:val="5C090190"/>
    <w:multiLevelType w:val="multilevel"/>
    <w:tmpl w:val="23D400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CD655F4"/>
    <w:multiLevelType w:val="hybridMultilevel"/>
    <w:tmpl w:val="C6540E6C"/>
    <w:lvl w:ilvl="0" w:tplc="8F6C9E16">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2" w15:restartNumberingAfterBreak="0">
    <w:nsid w:val="7A7119D2"/>
    <w:multiLevelType w:val="multilevel"/>
    <w:tmpl w:val="DC0A2848"/>
    <w:lvl w:ilvl="0">
      <w:start w:val="1"/>
      <w:numFmt w:val="decimal"/>
      <w:lvlText w:val="%1"/>
      <w:lvlJc w:val="left"/>
      <w:pPr>
        <w:tabs>
          <w:tab w:val="num" w:pos="6380"/>
        </w:tabs>
        <w:ind w:left="6380" w:hanging="567"/>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1080"/>
        </w:tabs>
        <w:ind w:left="907" w:hanging="907"/>
      </w:pPr>
      <w:rPr>
        <w:rFonts w:cs="Times New Roman" w:hint="default"/>
      </w:rPr>
    </w:lvl>
    <w:lvl w:ilvl="4">
      <w:start w:val="1"/>
      <w:numFmt w:val="decimal"/>
      <w:lvlText w:val="%1.%2.%3.%4.%5"/>
      <w:lvlJc w:val="left"/>
      <w:pPr>
        <w:tabs>
          <w:tab w:val="num" w:pos="1440"/>
        </w:tabs>
        <w:ind w:left="1021" w:hanging="1021"/>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2520"/>
        </w:tabs>
        <w:ind w:left="1584" w:hanging="1584"/>
      </w:pPr>
      <w:rPr>
        <w:rFonts w:cs="Times New Roman" w:hint="default"/>
      </w:rPr>
    </w:lvl>
  </w:abstractNum>
  <w:abstractNum w:abstractNumId="33" w15:restartNumberingAfterBreak="0">
    <w:nsid w:val="7A9A42FD"/>
    <w:multiLevelType w:val="hybridMultilevel"/>
    <w:tmpl w:val="2EB40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71322004">
    <w:abstractNumId w:val="0"/>
  </w:num>
  <w:num w:numId="2" w16cid:durableId="2131321285">
    <w:abstractNumId w:val="4"/>
  </w:num>
  <w:num w:numId="3" w16cid:durableId="389623050">
    <w:abstractNumId w:val="14"/>
  </w:num>
  <w:num w:numId="4" w16cid:durableId="505872586">
    <w:abstractNumId w:val="16"/>
  </w:num>
  <w:num w:numId="5" w16cid:durableId="960115437">
    <w:abstractNumId w:val="28"/>
  </w:num>
  <w:num w:numId="6" w16cid:durableId="982469570">
    <w:abstractNumId w:val="20"/>
  </w:num>
  <w:num w:numId="7" w16cid:durableId="568808490">
    <w:abstractNumId w:val="31"/>
  </w:num>
  <w:num w:numId="8" w16cid:durableId="431751235">
    <w:abstractNumId w:val="26"/>
  </w:num>
  <w:num w:numId="9" w16cid:durableId="1405568456">
    <w:abstractNumId w:val="29"/>
  </w:num>
  <w:num w:numId="10" w16cid:durableId="1468472066">
    <w:abstractNumId w:val="7"/>
  </w:num>
  <w:num w:numId="11" w16cid:durableId="1414275808">
    <w:abstractNumId w:val="15"/>
  </w:num>
  <w:num w:numId="12" w16cid:durableId="274338385">
    <w:abstractNumId w:val="5"/>
  </w:num>
  <w:num w:numId="13" w16cid:durableId="395012240">
    <w:abstractNumId w:val="3"/>
  </w:num>
  <w:num w:numId="14" w16cid:durableId="1540774556">
    <w:abstractNumId w:val="23"/>
  </w:num>
  <w:num w:numId="15" w16cid:durableId="306210088">
    <w:abstractNumId w:val="6"/>
  </w:num>
  <w:num w:numId="16" w16cid:durableId="117383892">
    <w:abstractNumId w:val="18"/>
  </w:num>
  <w:num w:numId="17" w16cid:durableId="1472405632">
    <w:abstractNumId w:val="30"/>
  </w:num>
  <w:num w:numId="18" w16cid:durableId="96411091">
    <w:abstractNumId w:val="11"/>
  </w:num>
  <w:num w:numId="19" w16cid:durableId="1311640639">
    <w:abstractNumId w:val="10"/>
  </w:num>
  <w:num w:numId="20" w16cid:durableId="198588963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5436342">
    <w:abstractNumId w:val="12"/>
  </w:num>
  <w:num w:numId="22" w16cid:durableId="1722943149">
    <w:abstractNumId w:val="13"/>
  </w:num>
  <w:num w:numId="23" w16cid:durableId="978150001">
    <w:abstractNumId w:val="32"/>
  </w:num>
  <w:num w:numId="24" w16cid:durableId="210726149">
    <w:abstractNumId w:val="8"/>
  </w:num>
  <w:num w:numId="25" w16cid:durableId="233778026">
    <w:abstractNumId w:val="33"/>
  </w:num>
  <w:num w:numId="26" w16cid:durableId="2136867198">
    <w:abstractNumId w:val="17"/>
  </w:num>
  <w:num w:numId="27" w16cid:durableId="499740375">
    <w:abstractNumId w:val="21"/>
  </w:num>
  <w:num w:numId="28" w16cid:durableId="438260296">
    <w:abstractNumId w:val="24"/>
  </w:num>
  <w:num w:numId="29" w16cid:durableId="1818960914">
    <w:abstractNumId w:val="19"/>
  </w:num>
  <w:num w:numId="30" w16cid:durableId="461266298">
    <w:abstractNumId w:val="2"/>
  </w:num>
  <w:num w:numId="31" w16cid:durableId="1989743244">
    <w:abstractNumId w:val="1"/>
  </w:num>
  <w:num w:numId="32" w16cid:durableId="785200326">
    <w:abstractNumId w:val="27"/>
  </w:num>
  <w:num w:numId="33" w16cid:durableId="1533346996">
    <w:abstractNumId w:val="25"/>
  </w:num>
  <w:num w:numId="34" w16cid:durableId="129178342">
    <w:abstractNumId w:val="22"/>
  </w:num>
  <w:num w:numId="35" w16cid:durableId="428358392">
    <w:abstractNumId w:val="0"/>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rs Steffen">
    <w15:presenceInfo w15:providerId="AD" w15:userId="S::lars.steffen@eraneos.com::77068ded-24c7-4824-8668-2be549e5cf37"/>
  </w15:person>
  <w15:person w15:author="Fuhrer, Marc">
    <w15:presenceInfo w15:providerId="AD" w15:userId="S::Marc.Fuhrer@sdbb.ch::1b5a6420-6087-431b-b624-b41c07168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ocumentProtection w:edit="readOnly" w:enforcement="0"/>
  <w:defaultTabStop w:val="709"/>
  <w:autoHyphenation/>
  <w:hyphenationZone w:val="142"/>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ITVM_AbsZeileOrt" w:val="CH-3003 Bern"/>
    <w:docVar w:name="BITVM_AbsZeileRef" w:val="ISB muw"/>
    <w:docVar w:name="BITVM_Amt" w:val="Informatiksteuerungsorgan des Bundes ISB"/>
    <w:docVar w:name="BITVM_Amt2" w:val="none"/>
    <w:docVar w:name="BITVM_Departement" w:val="Eidgenössisches Finanzdepartement EFD"/>
    <w:docVar w:name="BITVM_Departement2" w:val="none"/>
    <w:docVar w:name="BITVM_EmpfAdr" w:val="none"/>
    <w:docVar w:name="BITVM_EmpfAdrZeile" w:val="none"/>
    <w:docVar w:name="BITVM_FooterAbsender" w:val="Informatiksteuerungsorgan des Bundes ISB_x000d_Willy Müller_x000d_Schwarztorstrasse 59, 3003 Bern_x000d_Tel. +41 58 46 59035_x000d_Willy.Mueller@ISB.admin.ch_x000d_www.isb.admin.ch"/>
    <w:docVar w:name="BITVM_FooterSekretariat" w:val="Informatiksteuerungsorgan des Bundes ISB_x000d_Schwarztorstrasse 59, 3003 Bern_x000d_Tel. +41 31 322 45 38_x000d_www.isb.admin.ch"/>
    <w:docVar w:name="BITVM_OrgUnit" w:val="IKT -Planung und -Steuerung"/>
    <w:docVar w:name="BITVM_Sig1" w:val="none"/>
    <w:docVar w:name="BITVM_Sig2" w:val="none"/>
  </w:docVars>
  <w:rsids>
    <w:rsidRoot w:val="00067168"/>
    <w:rsid w:val="00000CC0"/>
    <w:rsid w:val="00001FB5"/>
    <w:rsid w:val="00002618"/>
    <w:rsid w:val="00003A78"/>
    <w:rsid w:val="000040D4"/>
    <w:rsid w:val="00004D94"/>
    <w:rsid w:val="00006334"/>
    <w:rsid w:val="00006F11"/>
    <w:rsid w:val="0000734B"/>
    <w:rsid w:val="00011EBF"/>
    <w:rsid w:val="00013802"/>
    <w:rsid w:val="0001400E"/>
    <w:rsid w:val="00015F74"/>
    <w:rsid w:val="000178C0"/>
    <w:rsid w:val="00020139"/>
    <w:rsid w:val="0002032D"/>
    <w:rsid w:val="0002242C"/>
    <w:rsid w:val="00022A79"/>
    <w:rsid w:val="00022AD0"/>
    <w:rsid w:val="000238C8"/>
    <w:rsid w:val="000247E0"/>
    <w:rsid w:val="00024847"/>
    <w:rsid w:val="000260BD"/>
    <w:rsid w:val="00031C46"/>
    <w:rsid w:val="00032F82"/>
    <w:rsid w:val="00034C86"/>
    <w:rsid w:val="0003635A"/>
    <w:rsid w:val="000406EC"/>
    <w:rsid w:val="00043094"/>
    <w:rsid w:val="00043299"/>
    <w:rsid w:val="000446F1"/>
    <w:rsid w:val="0004547A"/>
    <w:rsid w:val="000458A7"/>
    <w:rsid w:val="00046191"/>
    <w:rsid w:val="00046E78"/>
    <w:rsid w:val="00050165"/>
    <w:rsid w:val="000506FA"/>
    <w:rsid w:val="0005454B"/>
    <w:rsid w:val="00055AC2"/>
    <w:rsid w:val="00056D88"/>
    <w:rsid w:val="000574A9"/>
    <w:rsid w:val="00060370"/>
    <w:rsid w:val="00062108"/>
    <w:rsid w:val="000621D3"/>
    <w:rsid w:val="00062DF0"/>
    <w:rsid w:val="00063E11"/>
    <w:rsid w:val="000647E6"/>
    <w:rsid w:val="00065C08"/>
    <w:rsid w:val="00066D38"/>
    <w:rsid w:val="00067168"/>
    <w:rsid w:val="00071BE1"/>
    <w:rsid w:val="000728CB"/>
    <w:rsid w:val="00073E3D"/>
    <w:rsid w:val="0007417B"/>
    <w:rsid w:val="0007431F"/>
    <w:rsid w:val="00075117"/>
    <w:rsid w:val="00076180"/>
    <w:rsid w:val="000765EE"/>
    <w:rsid w:val="000800D8"/>
    <w:rsid w:val="00080F2B"/>
    <w:rsid w:val="00080F85"/>
    <w:rsid w:val="00081A4C"/>
    <w:rsid w:val="00081B01"/>
    <w:rsid w:val="0008305C"/>
    <w:rsid w:val="00083A14"/>
    <w:rsid w:val="00083A5A"/>
    <w:rsid w:val="00084455"/>
    <w:rsid w:val="00087244"/>
    <w:rsid w:val="0008724B"/>
    <w:rsid w:val="00087AF8"/>
    <w:rsid w:val="00090FB2"/>
    <w:rsid w:val="0009165A"/>
    <w:rsid w:val="00092EA7"/>
    <w:rsid w:val="00092EB6"/>
    <w:rsid w:val="00093611"/>
    <w:rsid w:val="0009377B"/>
    <w:rsid w:val="0009504B"/>
    <w:rsid w:val="000950B1"/>
    <w:rsid w:val="00095AFF"/>
    <w:rsid w:val="000964F1"/>
    <w:rsid w:val="00096D98"/>
    <w:rsid w:val="000A1495"/>
    <w:rsid w:val="000A39C6"/>
    <w:rsid w:val="000A3E1D"/>
    <w:rsid w:val="000A4B74"/>
    <w:rsid w:val="000A6E6C"/>
    <w:rsid w:val="000B075F"/>
    <w:rsid w:val="000B0FEF"/>
    <w:rsid w:val="000B1020"/>
    <w:rsid w:val="000B1379"/>
    <w:rsid w:val="000B3A5D"/>
    <w:rsid w:val="000B4086"/>
    <w:rsid w:val="000B55A5"/>
    <w:rsid w:val="000B5BD9"/>
    <w:rsid w:val="000B6267"/>
    <w:rsid w:val="000C075F"/>
    <w:rsid w:val="000C30D0"/>
    <w:rsid w:val="000C35A7"/>
    <w:rsid w:val="000C3865"/>
    <w:rsid w:val="000C39B8"/>
    <w:rsid w:val="000C3EC2"/>
    <w:rsid w:val="000C45B4"/>
    <w:rsid w:val="000C49D6"/>
    <w:rsid w:val="000C5C47"/>
    <w:rsid w:val="000C62F9"/>
    <w:rsid w:val="000C6E05"/>
    <w:rsid w:val="000D06DC"/>
    <w:rsid w:val="000D2067"/>
    <w:rsid w:val="000D3680"/>
    <w:rsid w:val="000D4FA9"/>
    <w:rsid w:val="000D609F"/>
    <w:rsid w:val="000E0A41"/>
    <w:rsid w:val="000E0B5A"/>
    <w:rsid w:val="000E3B99"/>
    <w:rsid w:val="000E47C7"/>
    <w:rsid w:val="000E5AD7"/>
    <w:rsid w:val="000E5B61"/>
    <w:rsid w:val="000E5CA5"/>
    <w:rsid w:val="000E68A7"/>
    <w:rsid w:val="000F0B36"/>
    <w:rsid w:val="000F1E31"/>
    <w:rsid w:val="000F3FDB"/>
    <w:rsid w:val="000F5102"/>
    <w:rsid w:val="000F5213"/>
    <w:rsid w:val="000F5A40"/>
    <w:rsid w:val="000F5B33"/>
    <w:rsid w:val="000F73C8"/>
    <w:rsid w:val="001014E4"/>
    <w:rsid w:val="00101FD6"/>
    <w:rsid w:val="001022F8"/>
    <w:rsid w:val="00103AD0"/>
    <w:rsid w:val="00104098"/>
    <w:rsid w:val="0011049C"/>
    <w:rsid w:val="00110908"/>
    <w:rsid w:val="00110EEE"/>
    <w:rsid w:val="00110FB2"/>
    <w:rsid w:val="00112E49"/>
    <w:rsid w:val="00113B0A"/>
    <w:rsid w:val="00115620"/>
    <w:rsid w:val="0011633B"/>
    <w:rsid w:val="00116363"/>
    <w:rsid w:val="00116F47"/>
    <w:rsid w:val="0012179E"/>
    <w:rsid w:val="00122A4A"/>
    <w:rsid w:val="00122D13"/>
    <w:rsid w:val="00122DCE"/>
    <w:rsid w:val="0012478E"/>
    <w:rsid w:val="001248D7"/>
    <w:rsid w:val="00126D91"/>
    <w:rsid w:val="00130E7E"/>
    <w:rsid w:val="00131321"/>
    <w:rsid w:val="001313F2"/>
    <w:rsid w:val="0013255F"/>
    <w:rsid w:val="00133BE1"/>
    <w:rsid w:val="00134DCC"/>
    <w:rsid w:val="00135952"/>
    <w:rsid w:val="00135D98"/>
    <w:rsid w:val="00136BC3"/>
    <w:rsid w:val="0013733C"/>
    <w:rsid w:val="00140108"/>
    <w:rsid w:val="00140A49"/>
    <w:rsid w:val="00141392"/>
    <w:rsid w:val="00143DE2"/>
    <w:rsid w:val="00144F3A"/>
    <w:rsid w:val="00145A74"/>
    <w:rsid w:val="00151210"/>
    <w:rsid w:val="00151C11"/>
    <w:rsid w:val="00152167"/>
    <w:rsid w:val="0015262B"/>
    <w:rsid w:val="00154B55"/>
    <w:rsid w:val="0015545A"/>
    <w:rsid w:val="00155FF7"/>
    <w:rsid w:val="00157291"/>
    <w:rsid w:val="00162B79"/>
    <w:rsid w:val="001652D0"/>
    <w:rsid w:val="00165F35"/>
    <w:rsid w:val="00173554"/>
    <w:rsid w:val="00175560"/>
    <w:rsid w:val="0018162D"/>
    <w:rsid w:val="001816BC"/>
    <w:rsid w:val="00183D26"/>
    <w:rsid w:val="001845B1"/>
    <w:rsid w:val="001859E6"/>
    <w:rsid w:val="00186F74"/>
    <w:rsid w:val="0019093A"/>
    <w:rsid w:val="00191C14"/>
    <w:rsid w:val="0019404E"/>
    <w:rsid w:val="001950F0"/>
    <w:rsid w:val="001A0E60"/>
    <w:rsid w:val="001A176C"/>
    <w:rsid w:val="001A1E8C"/>
    <w:rsid w:val="001A2776"/>
    <w:rsid w:val="001A34EC"/>
    <w:rsid w:val="001A4DA3"/>
    <w:rsid w:val="001A589D"/>
    <w:rsid w:val="001A5C09"/>
    <w:rsid w:val="001A5DE1"/>
    <w:rsid w:val="001A73D9"/>
    <w:rsid w:val="001B07D2"/>
    <w:rsid w:val="001B0FF2"/>
    <w:rsid w:val="001B26C6"/>
    <w:rsid w:val="001B2832"/>
    <w:rsid w:val="001B2C52"/>
    <w:rsid w:val="001B3710"/>
    <w:rsid w:val="001B5770"/>
    <w:rsid w:val="001B5EE1"/>
    <w:rsid w:val="001C01E1"/>
    <w:rsid w:val="001C2B60"/>
    <w:rsid w:val="001C3933"/>
    <w:rsid w:val="001C4270"/>
    <w:rsid w:val="001C5613"/>
    <w:rsid w:val="001C5F0D"/>
    <w:rsid w:val="001D055F"/>
    <w:rsid w:val="001D09AE"/>
    <w:rsid w:val="001D0EE1"/>
    <w:rsid w:val="001D27EF"/>
    <w:rsid w:val="001D29E5"/>
    <w:rsid w:val="001D3089"/>
    <w:rsid w:val="001D4AF4"/>
    <w:rsid w:val="001D5C7F"/>
    <w:rsid w:val="001D6970"/>
    <w:rsid w:val="001D7582"/>
    <w:rsid w:val="001E006D"/>
    <w:rsid w:val="001E206A"/>
    <w:rsid w:val="001E3310"/>
    <w:rsid w:val="001E5906"/>
    <w:rsid w:val="001E676B"/>
    <w:rsid w:val="001E6FD9"/>
    <w:rsid w:val="001F2C62"/>
    <w:rsid w:val="001F340E"/>
    <w:rsid w:val="001F5934"/>
    <w:rsid w:val="001F60F1"/>
    <w:rsid w:val="001F61C4"/>
    <w:rsid w:val="001F782C"/>
    <w:rsid w:val="00201D4A"/>
    <w:rsid w:val="0020227A"/>
    <w:rsid w:val="0020490F"/>
    <w:rsid w:val="00205474"/>
    <w:rsid w:val="00206F9D"/>
    <w:rsid w:val="002109BD"/>
    <w:rsid w:val="0021285C"/>
    <w:rsid w:val="00213EC2"/>
    <w:rsid w:val="00213F46"/>
    <w:rsid w:val="002146E8"/>
    <w:rsid w:val="00214C99"/>
    <w:rsid w:val="00215125"/>
    <w:rsid w:val="00216706"/>
    <w:rsid w:val="002224AE"/>
    <w:rsid w:val="00222686"/>
    <w:rsid w:val="00222FA8"/>
    <w:rsid w:val="00223EFA"/>
    <w:rsid w:val="00224C4D"/>
    <w:rsid w:val="00224E45"/>
    <w:rsid w:val="002262DB"/>
    <w:rsid w:val="00230283"/>
    <w:rsid w:val="002316BD"/>
    <w:rsid w:val="00232289"/>
    <w:rsid w:val="002322F3"/>
    <w:rsid w:val="00232874"/>
    <w:rsid w:val="00233651"/>
    <w:rsid w:val="0023379B"/>
    <w:rsid w:val="002338BB"/>
    <w:rsid w:val="0023550E"/>
    <w:rsid w:val="0023554F"/>
    <w:rsid w:val="00237598"/>
    <w:rsid w:val="00237D20"/>
    <w:rsid w:val="00240A99"/>
    <w:rsid w:val="0024573F"/>
    <w:rsid w:val="00246007"/>
    <w:rsid w:val="002478D5"/>
    <w:rsid w:val="00251B3C"/>
    <w:rsid w:val="00251F60"/>
    <w:rsid w:val="00251FA7"/>
    <w:rsid w:val="00252E5E"/>
    <w:rsid w:val="00252EC3"/>
    <w:rsid w:val="002537FA"/>
    <w:rsid w:val="002539A1"/>
    <w:rsid w:val="00253D62"/>
    <w:rsid w:val="002556B0"/>
    <w:rsid w:val="0025587A"/>
    <w:rsid w:val="00255F7A"/>
    <w:rsid w:val="0025668B"/>
    <w:rsid w:val="002566D3"/>
    <w:rsid w:val="00256CE0"/>
    <w:rsid w:val="002611F9"/>
    <w:rsid w:val="00261E63"/>
    <w:rsid w:val="00261EF0"/>
    <w:rsid w:val="0026203D"/>
    <w:rsid w:val="002624CD"/>
    <w:rsid w:val="00262CA6"/>
    <w:rsid w:val="00262F88"/>
    <w:rsid w:val="00263621"/>
    <w:rsid w:val="00264FFA"/>
    <w:rsid w:val="00266706"/>
    <w:rsid w:val="00267598"/>
    <w:rsid w:val="00267DCA"/>
    <w:rsid w:val="00267F59"/>
    <w:rsid w:val="00270D63"/>
    <w:rsid w:val="00270F52"/>
    <w:rsid w:val="002728CC"/>
    <w:rsid w:val="00273E2A"/>
    <w:rsid w:val="00274394"/>
    <w:rsid w:val="00274D0C"/>
    <w:rsid w:val="00275767"/>
    <w:rsid w:val="002763E9"/>
    <w:rsid w:val="00277163"/>
    <w:rsid w:val="00280433"/>
    <w:rsid w:val="00281821"/>
    <w:rsid w:val="00282918"/>
    <w:rsid w:val="002835E8"/>
    <w:rsid w:val="00284F1D"/>
    <w:rsid w:val="00287B80"/>
    <w:rsid w:val="00290208"/>
    <w:rsid w:val="002914B6"/>
    <w:rsid w:val="0029199E"/>
    <w:rsid w:val="00291D69"/>
    <w:rsid w:val="00292733"/>
    <w:rsid w:val="002937ED"/>
    <w:rsid w:val="0029471B"/>
    <w:rsid w:val="00295B7B"/>
    <w:rsid w:val="00296145"/>
    <w:rsid w:val="00296517"/>
    <w:rsid w:val="00296BDD"/>
    <w:rsid w:val="002A052A"/>
    <w:rsid w:val="002A1944"/>
    <w:rsid w:val="002A28C6"/>
    <w:rsid w:val="002A3266"/>
    <w:rsid w:val="002A3A9D"/>
    <w:rsid w:val="002A6E22"/>
    <w:rsid w:val="002A742C"/>
    <w:rsid w:val="002B0104"/>
    <w:rsid w:val="002B0727"/>
    <w:rsid w:val="002B0F8B"/>
    <w:rsid w:val="002B1068"/>
    <w:rsid w:val="002B1281"/>
    <w:rsid w:val="002B2E48"/>
    <w:rsid w:val="002B46A5"/>
    <w:rsid w:val="002B486C"/>
    <w:rsid w:val="002B5DB9"/>
    <w:rsid w:val="002B6F57"/>
    <w:rsid w:val="002B741D"/>
    <w:rsid w:val="002B7A9B"/>
    <w:rsid w:val="002C0EC4"/>
    <w:rsid w:val="002C289F"/>
    <w:rsid w:val="002C2F5B"/>
    <w:rsid w:val="002C3D6D"/>
    <w:rsid w:val="002C58B7"/>
    <w:rsid w:val="002C6811"/>
    <w:rsid w:val="002C7333"/>
    <w:rsid w:val="002C7572"/>
    <w:rsid w:val="002C7BF7"/>
    <w:rsid w:val="002D00C0"/>
    <w:rsid w:val="002D02C2"/>
    <w:rsid w:val="002D17A8"/>
    <w:rsid w:val="002D2DC0"/>
    <w:rsid w:val="002D2E42"/>
    <w:rsid w:val="002D45B4"/>
    <w:rsid w:val="002D4C4D"/>
    <w:rsid w:val="002D74C5"/>
    <w:rsid w:val="002D78CF"/>
    <w:rsid w:val="002E0B24"/>
    <w:rsid w:val="002E0E23"/>
    <w:rsid w:val="002E22AA"/>
    <w:rsid w:val="002E2BD1"/>
    <w:rsid w:val="002E3DA3"/>
    <w:rsid w:val="002E467D"/>
    <w:rsid w:val="002E48C1"/>
    <w:rsid w:val="002E4F8A"/>
    <w:rsid w:val="002E4F90"/>
    <w:rsid w:val="002E644C"/>
    <w:rsid w:val="002E6A4C"/>
    <w:rsid w:val="002F04BD"/>
    <w:rsid w:val="002F0902"/>
    <w:rsid w:val="002F113A"/>
    <w:rsid w:val="002F123D"/>
    <w:rsid w:val="002F294D"/>
    <w:rsid w:val="002F3285"/>
    <w:rsid w:val="002F4568"/>
    <w:rsid w:val="002F4A62"/>
    <w:rsid w:val="002F4C5B"/>
    <w:rsid w:val="002F5656"/>
    <w:rsid w:val="002F5C34"/>
    <w:rsid w:val="002F5F52"/>
    <w:rsid w:val="002F7D0E"/>
    <w:rsid w:val="0030034A"/>
    <w:rsid w:val="0030083B"/>
    <w:rsid w:val="00301517"/>
    <w:rsid w:val="00302BE6"/>
    <w:rsid w:val="0030465C"/>
    <w:rsid w:val="00304F44"/>
    <w:rsid w:val="00306DC6"/>
    <w:rsid w:val="003071AE"/>
    <w:rsid w:val="003076B3"/>
    <w:rsid w:val="00310636"/>
    <w:rsid w:val="00312742"/>
    <w:rsid w:val="00312B5B"/>
    <w:rsid w:val="00315BB0"/>
    <w:rsid w:val="00320528"/>
    <w:rsid w:val="003219DA"/>
    <w:rsid w:val="00322E0E"/>
    <w:rsid w:val="00323B81"/>
    <w:rsid w:val="00323E0E"/>
    <w:rsid w:val="00323FD4"/>
    <w:rsid w:val="00324571"/>
    <w:rsid w:val="0032540D"/>
    <w:rsid w:val="00325B81"/>
    <w:rsid w:val="00326D2F"/>
    <w:rsid w:val="00327562"/>
    <w:rsid w:val="003275A9"/>
    <w:rsid w:val="0033089E"/>
    <w:rsid w:val="00331114"/>
    <w:rsid w:val="003318CB"/>
    <w:rsid w:val="00331FE5"/>
    <w:rsid w:val="003326EF"/>
    <w:rsid w:val="00333036"/>
    <w:rsid w:val="0033323E"/>
    <w:rsid w:val="00333CF3"/>
    <w:rsid w:val="0033615F"/>
    <w:rsid w:val="003366E7"/>
    <w:rsid w:val="00336825"/>
    <w:rsid w:val="00336B8F"/>
    <w:rsid w:val="003401D3"/>
    <w:rsid w:val="00342065"/>
    <w:rsid w:val="003421A5"/>
    <w:rsid w:val="003426DE"/>
    <w:rsid w:val="00342887"/>
    <w:rsid w:val="00342A36"/>
    <w:rsid w:val="00342A9F"/>
    <w:rsid w:val="0034379D"/>
    <w:rsid w:val="003439B1"/>
    <w:rsid w:val="003442B0"/>
    <w:rsid w:val="003442ED"/>
    <w:rsid w:val="00344CEF"/>
    <w:rsid w:val="00345203"/>
    <w:rsid w:val="00345F35"/>
    <w:rsid w:val="00346A8B"/>
    <w:rsid w:val="00347865"/>
    <w:rsid w:val="00350EDF"/>
    <w:rsid w:val="00351112"/>
    <w:rsid w:val="003513DA"/>
    <w:rsid w:val="003527B8"/>
    <w:rsid w:val="00353074"/>
    <w:rsid w:val="0035363D"/>
    <w:rsid w:val="0035500C"/>
    <w:rsid w:val="00357243"/>
    <w:rsid w:val="00364BDC"/>
    <w:rsid w:val="00364EEB"/>
    <w:rsid w:val="003666C1"/>
    <w:rsid w:val="00366F30"/>
    <w:rsid w:val="003746E0"/>
    <w:rsid w:val="00375B52"/>
    <w:rsid w:val="00375E25"/>
    <w:rsid w:val="00380070"/>
    <w:rsid w:val="00380618"/>
    <w:rsid w:val="00382DD4"/>
    <w:rsid w:val="00382E10"/>
    <w:rsid w:val="0038300A"/>
    <w:rsid w:val="00386760"/>
    <w:rsid w:val="0038699B"/>
    <w:rsid w:val="00387206"/>
    <w:rsid w:val="00387B19"/>
    <w:rsid w:val="003900D4"/>
    <w:rsid w:val="0039014A"/>
    <w:rsid w:val="00391F1D"/>
    <w:rsid w:val="003922BB"/>
    <w:rsid w:val="00392582"/>
    <w:rsid w:val="00392D30"/>
    <w:rsid w:val="00397059"/>
    <w:rsid w:val="003A1286"/>
    <w:rsid w:val="003A3E97"/>
    <w:rsid w:val="003A5DE5"/>
    <w:rsid w:val="003A6940"/>
    <w:rsid w:val="003A6F63"/>
    <w:rsid w:val="003A6F7C"/>
    <w:rsid w:val="003B519F"/>
    <w:rsid w:val="003B5CF6"/>
    <w:rsid w:val="003B7812"/>
    <w:rsid w:val="003BDCD5"/>
    <w:rsid w:val="003C129F"/>
    <w:rsid w:val="003C1959"/>
    <w:rsid w:val="003C1E05"/>
    <w:rsid w:val="003C2253"/>
    <w:rsid w:val="003C7170"/>
    <w:rsid w:val="003C7243"/>
    <w:rsid w:val="003C758E"/>
    <w:rsid w:val="003C7643"/>
    <w:rsid w:val="003D354F"/>
    <w:rsid w:val="003D35AE"/>
    <w:rsid w:val="003D4263"/>
    <w:rsid w:val="003D4B6B"/>
    <w:rsid w:val="003D5A5E"/>
    <w:rsid w:val="003D7D03"/>
    <w:rsid w:val="003E1859"/>
    <w:rsid w:val="003E2559"/>
    <w:rsid w:val="003E40E0"/>
    <w:rsid w:val="003E552E"/>
    <w:rsid w:val="003E66A4"/>
    <w:rsid w:val="003E6D6F"/>
    <w:rsid w:val="003E7039"/>
    <w:rsid w:val="003F28D5"/>
    <w:rsid w:val="003F4AA3"/>
    <w:rsid w:val="003F5EEC"/>
    <w:rsid w:val="003F67B5"/>
    <w:rsid w:val="003F79F0"/>
    <w:rsid w:val="00400E95"/>
    <w:rsid w:val="00402412"/>
    <w:rsid w:val="00402A41"/>
    <w:rsid w:val="00403B00"/>
    <w:rsid w:val="00404319"/>
    <w:rsid w:val="00404A31"/>
    <w:rsid w:val="00404D4C"/>
    <w:rsid w:val="004059B1"/>
    <w:rsid w:val="00410529"/>
    <w:rsid w:val="004109AC"/>
    <w:rsid w:val="00410AAB"/>
    <w:rsid w:val="0041141B"/>
    <w:rsid w:val="00412CE3"/>
    <w:rsid w:val="0041537B"/>
    <w:rsid w:val="00416243"/>
    <w:rsid w:val="0042539E"/>
    <w:rsid w:val="0042564D"/>
    <w:rsid w:val="00426A92"/>
    <w:rsid w:val="00426EA3"/>
    <w:rsid w:val="00427CED"/>
    <w:rsid w:val="00430427"/>
    <w:rsid w:val="00430EB9"/>
    <w:rsid w:val="00433A22"/>
    <w:rsid w:val="00433B7A"/>
    <w:rsid w:val="004346ED"/>
    <w:rsid w:val="004361F9"/>
    <w:rsid w:val="00437FD5"/>
    <w:rsid w:val="00440228"/>
    <w:rsid w:val="004418A7"/>
    <w:rsid w:val="00441F38"/>
    <w:rsid w:val="0044429A"/>
    <w:rsid w:val="004458E6"/>
    <w:rsid w:val="00445EE5"/>
    <w:rsid w:val="00447999"/>
    <w:rsid w:val="0045072F"/>
    <w:rsid w:val="00450988"/>
    <w:rsid w:val="004509D6"/>
    <w:rsid w:val="004509F4"/>
    <w:rsid w:val="004531DD"/>
    <w:rsid w:val="0045350C"/>
    <w:rsid w:val="00454005"/>
    <w:rsid w:val="00454BA9"/>
    <w:rsid w:val="0045586D"/>
    <w:rsid w:val="00455B2E"/>
    <w:rsid w:val="00456935"/>
    <w:rsid w:val="00456C12"/>
    <w:rsid w:val="0046113E"/>
    <w:rsid w:val="00462007"/>
    <w:rsid w:val="00463770"/>
    <w:rsid w:val="00463C50"/>
    <w:rsid w:val="0046417C"/>
    <w:rsid w:val="00464A22"/>
    <w:rsid w:val="00464AA8"/>
    <w:rsid w:val="00464FCB"/>
    <w:rsid w:val="004654B0"/>
    <w:rsid w:val="00465EC8"/>
    <w:rsid w:val="00467AD7"/>
    <w:rsid w:val="00467BB9"/>
    <w:rsid w:val="00470ECA"/>
    <w:rsid w:val="00472E01"/>
    <w:rsid w:val="00473070"/>
    <w:rsid w:val="00473442"/>
    <w:rsid w:val="0047561C"/>
    <w:rsid w:val="00476CCA"/>
    <w:rsid w:val="00476F9A"/>
    <w:rsid w:val="00477A6D"/>
    <w:rsid w:val="00482EDC"/>
    <w:rsid w:val="00483FCB"/>
    <w:rsid w:val="004856F5"/>
    <w:rsid w:val="004862A7"/>
    <w:rsid w:val="004864FC"/>
    <w:rsid w:val="00486749"/>
    <w:rsid w:val="00487C2F"/>
    <w:rsid w:val="004910D0"/>
    <w:rsid w:val="00492195"/>
    <w:rsid w:val="004930E0"/>
    <w:rsid w:val="00493686"/>
    <w:rsid w:val="00495E3D"/>
    <w:rsid w:val="00495F59"/>
    <w:rsid w:val="00496175"/>
    <w:rsid w:val="00497075"/>
    <w:rsid w:val="00497A17"/>
    <w:rsid w:val="004A021E"/>
    <w:rsid w:val="004A02A3"/>
    <w:rsid w:val="004A0620"/>
    <w:rsid w:val="004A06CE"/>
    <w:rsid w:val="004A0C13"/>
    <w:rsid w:val="004A127E"/>
    <w:rsid w:val="004A15D2"/>
    <w:rsid w:val="004A2317"/>
    <w:rsid w:val="004A2903"/>
    <w:rsid w:val="004A3566"/>
    <w:rsid w:val="004A36A3"/>
    <w:rsid w:val="004A38EB"/>
    <w:rsid w:val="004A477A"/>
    <w:rsid w:val="004A6CE2"/>
    <w:rsid w:val="004B08AB"/>
    <w:rsid w:val="004B1205"/>
    <w:rsid w:val="004B2C82"/>
    <w:rsid w:val="004B5B5F"/>
    <w:rsid w:val="004B6AFA"/>
    <w:rsid w:val="004B6FF4"/>
    <w:rsid w:val="004B75AC"/>
    <w:rsid w:val="004B7BFD"/>
    <w:rsid w:val="004B7C15"/>
    <w:rsid w:val="004C0516"/>
    <w:rsid w:val="004C0923"/>
    <w:rsid w:val="004C0FE7"/>
    <w:rsid w:val="004C1710"/>
    <w:rsid w:val="004C30F6"/>
    <w:rsid w:val="004C3ACA"/>
    <w:rsid w:val="004C3F26"/>
    <w:rsid w:val="004C4023"/>
    <w:rsid w:val="004C53AD"/>
    <w:rsid w:val="004C7C3A"/>
    <w:rsid w:val="004C7E2B"/>
    <w:rsid w:val="004D0356"/>
    <w:rsid w:val="004D0620"/>
    <w:rsid w:val="004D063E"/>
    <w:rsid w:val="004D0876"/>
    <w:rsid w:val="004D0D32"/>
    <w:rsid w:val="004D21A7"/>
    <w:rsid w:val="004D7EA5"/>
    <w:rsid w:val="004E0A49"/>
    <w:rsid w:val="004E23ED"/>
    <w:rsid w:val="004E2AE6"/>
    <w:rsid w:val="004E421D"/>
    <w:rsid w:val="004E4394"/>
    <w:rsid w:val="004E65A8"/>
    <w:rsid w:val="004E6F39"/>
    <w:rsid w:val="004E79B7"/>
    <w:rsid w:val="004E7CD1"/>
    <w:rsid w:val="004F151F"/>
    <w:rsid w:val="004F1839"/>
    <w:rsid w:val="004F1CD2"/>
    <w:rsid w:val="004F217D"/>
    <w:rsid w:val="004F246F"/>
    <w:rsid w:val="004F29D3"/>
    <w:rsid w:val="004F5F89"/>
    <w:rsid w:val="004F68D8"/>
    <w:rsid w:val="00500D13"/>
    <w:rsid w:val="00503119"/>
    <w:rsid w:val="00504299"/>
    <w:rsid w:val="00504767"/>
    <w:rsid w:val="005052D8"/>
    <w:rsid w:val="00506EE4"/>
    <w:rsid w:val="00507E6F"/>
    <w:rsid w:val="00510678"/>
    <w:rsid w:val="0051176C"/>
    <w:rsid w:val="00511DA7"/>
    <w:rsid w:val="0051283C"/>
    <w:rsid w:val="005137A2"/>
    <w:rsid w:val="00513DA9"/>
    <w:rsid w:val="00514469"/>
    <w:rsid w:val="005149A1"/>
    <w:rsid w:val="00514A4B"/>
    <w:rsid w:val="005168FF"/>
    <w:rsid w:val="00516F14"/>
    <w:rsid w:val="005173B5"/>
    <w:rsid w:val="00517ACF"/>
    <w:rsid w:val="00517CCE"/>
    <w:rsid w:val="00521407"/>
    <w:rsid w:val="0052529F"/>
    <w:rsid w:val="00525CFE"/>
    <w:rsid w:val="00526424"/>
    <w:rsid w:val="00530526"/>
    <w:rsid w:val="005305E0"/>
    <w:rsid w:val="00530D41"/>
    <w:rsid w:val="00532954"/>
    <w:rsid w:val="005331E9"/>
    <w:rsid w:val="00533FBB"/>
    <w:rsid w:val="00534947"/>
    <w:rsid w:val="00535E65"/>
    <w:rsid w:val="00536AB3"/>
    <w:rsid w:val="00537D88"/>
    <w:rsid w:val="00540778"/>
    <w:rsid w:val="005412B5"/>
    <w:rsid w:val="00543C5E"/>
    <w:rsid w:val="00545165"/>
    <w:rsid w:val="00545305"/>
    <w:rsid w:val="00545424"/>
    <w:rsid w:val="005475A9"/>
    <w:rsid w:val="00547BC0"/>
    <w:rsid w:val="00550D50"/>
    <w:rsid w:val="005519B2"/>
    <w:rsid w:val="00552A0A"/>
    <w:rsid w:val="0055445A"/>
    <w:rsid w:val="00554DC4"/>
    <w:rsid w:val="0055527F"/>
    <w:rsid w:val="00555438"/>
    <w:rsid w:val="00555F19"/>
    <w:rsid w:val="00555F8B"/>
    <w:rsid w:val="00556B35"/>
    <w:rsid w:val="00557981"/>
    <w:rsid w:val="005609D7"/>
    <w:rsid w:val="005615E2"/>
    <w:rsid w:val="00561AB0"/>
    <w:rsid w:val="00562083"/>
    <w:rsid w:val="005620A0"/>
    <w:rsid w:val="005633E4"/>
    <w:rsid w:val="00563B60"/>
    <w:rsid w:val="00565972"/>
    <w:rsid w:val="00565EFD"/>
    <w:rsid w:val="00566227"/>
    <w:rsid w:val="00570E2D"/>
    <w:rsid w:val="00571526"/>
    <w:rsid w:val="00572BB8"/>
    <w:rsid w:val="005730FB"/>
    <w:rsid w:val="00574BCF"/>
    <w:rsid w:val="0057504F"/>
    <w:rsid w:val="0057543A"/>
    <w:rsid w:val="00576FCF"/>
    <w:rsid w:val="00577256"/>
    <w:rsid w:val="005776D1"/>
    <w:rsid w:val="00580D6D"/>
    <w:rsid w:val="00582075"/>
    <w:rsid w:val="00582CB7"/>
    <w:rsid w:val="0058346C"/>
    <w:rsid w:val="00584332"/>
    <w:rsid w:val="00584F7A"/>
    <w:rsid w:val="00585AE7"/>
    <w:rsid w:val="00590CE6"/>
    <w:rsid w:val="00590F69"/>
    <w:rsid w:val="00591192"/>
    <w:rsid w:val="00591A40"/>
    <w:rsid w:val="00591D3C"/>
    <w:rsid w:val="00592075"/>
    <w:rsid w:val="0059211D"/>
    <w:rsid w:val="0059359B"/>
    <w:rsid w:val="00593888"/>
    <w:rsid w:val="005938AB"/>
    <w:rsid w:val="00594812"/>
    <w:rsid w:val="00594CDD"/>
    <w:rsid w:val="00594D44"/>
    <w:rsid w:val="005950FA"/>
    <w:rsid w:val="00595116"/>
    <w:rsid w:val="005A1E26"/>
    <w:rsid w:val="005A3515"/>
    <w:rsid w:val="005A3E7A"/>
    <w:rsid w:val="005A5F3D"/>
    <w:rsid w:val="005A613F"/>
    <w:rsid w:val="005A6751"/>
    <w:rsid w:val="005A74E9"/>
    <w:rsid w:val="005B270D"/>
    <w:rsid w:val="005B27F1"/>
    <w:rsid w:val="005B423B"/>
    <w:rsid w:val="005B4489"/>
    <w:rsid w:val="005B48C2"/>
    <w:rsid w:val="005B4BC2"/>
    <w:rsid w:val="005B5014"/>
    <w:rsid w:val="005B53FF"/>
    <w:rsid w:val="005B593C"/>
    <w:rsid w:val="005B5B64"/>
    <w:rsid w:val="005B6104"/>
    <w:rsid w:val="005B6DB9"/>
    <w:rsid w:val="005B7929"/>
    <w:rsid w:val="005B797A"/>
    <w:rsid w:val="005B7CCF"/>
    <w:rsid w:val="005C0792"/>
    <w:rsid w:val="005C0BA4"/>
    <w:rsid w:val="005C0CE2"/>
    <w:rsid w:val="005C22E7"/>
    <w:rsid w:val="005C22F8"/>
    <w:rsid w:val="005C2EA9"/>
    <w:rsid w:val="005C6945"/>
    <w:rsid w:val="005C705A"/>
    <w:rsid w:val="005D0D62"/>
    <w:rsid w:val="005D12BC"/>
    <w:rsid w:val="005D1B81"/>
    <w:rsid w:val="005D1E20"/>
    <w:rsid w:val="005D3EFB"/>
    <w:rsid w:val="005D3FD7"/>
    <w:rsid w:val="005D4F47"/>
    <w:rsid w:val="005D539E"/>
    <w:rsid w:val="005D740A"/>
    <w:rsid w:val="005D745C"/>
    <w:rsid w:val="005E05C2"/>
    <w:rsid w:val="005E1389"/>
    <w:rsid w:val="005E229F"/>
    <w:rsid w:val="005E285C"/>
    <w:rsid w:val="005E3030"/>
    <w:rsid w:val="005E31FC"/>
    <w:rsid w:val="005E33AB"/>
    <w:rsid w:val="005E35AC"/>
    <w:rsid w:val="005E664D"/>
    <w:rsid w:val="005E6E9C"/>
    <w:rsid w:val="005E722C"/>
    <w:rsid w:val="005E7288"/>
    <w:rsid w:val="005E7C68"/>
    <w:rsid w:val="005F1D33"/>
    <w:rsid w:val="005F2B22"/>
    <w:rsid w:val="005F5954"/>
    <w:rsid w:val="005F7041"/>
    <w:rsid w:val="005F7838"/>
    <w:rsid w:val="0060007C"/>
    <w:rsid w:val="0060017D"/>
    <w:rsid w:val="0060144C"/>
    <w:rsid w:val="00601FB9"/>
    <w:rsid w:val="0060337D"/>
    <w:rsid w:val="0060365C"/>
    <w:rsid w:val="00603E07"/>
    <w:rsid w:val="00606855"/>
    <w:rsid w:val="00606BCC"/>
    <w:rsid w:val="006073F5"/>
    <w:rsid w:val="00612883"/>
    <w:rsid w:val="00614263"/>
    <w:rsid w:val="006146A9"/>
    <w:rsid w:val="006147D2"/>
    <w:rsid w:val="006208B4"/>
    <w:rsid w:val="00621EDD"/>
    <w:rsid w:val="00622236"/>
    <w:rsid w:val="00622744"/>
    <w:rsid w:val="00622D7A"/>
    <w:rsid w:val="00624DFF"/>
    <w:rsid w:val="00625A0C"/>
    <w:rsid w:val="00630C82"/>
    <w:rsid w:val="00631017"/>
    <w:rsid w:val="006311D4"/>
    <w:rsid w:val="00632277"/>
    <w:rsid w:val="00632D04"/>
    <w:rsid w:val="00634AC0"/>
    <w:rsid w:val="00634F6D"/>
    <w:rsid w:val="006365C6"/>
    <w:rsid w:val="00640B4A"/>
    <w:rsid w:val="0064141A"/>
    <w:rsid w:val="006414DB"/>
    <w:rsid w:val="00643A16"/>
    <w:rsid w:val="00643ADB"/>
    <w:rsid w:val="0064480F"/>
    <w:rsid w:val="00644856"/>
    <w:rsid w:val="00644F60"/>
    <w:rsid w:val="00645088"/>
    <w:rsid w:val="00646542"/>
    <w:rsid w:val="00646C9B"/>
    <w:rsid w:val="00647D30"/>
    <w:rsid w:val="006513FC"/>
    <w:rsid w:val="006514B8"/>
    <w:rsid w:val="006522D0"/>
    <w:rsid w:val="00653279"/>
    <w:rsid w:val="0065515E"/>
    <w:rsid w:val="0065588B"/>
    <w:rsid w:val="00655959"/>
    <w:rsid w:val="00655BA5"/>
    <w:rsid w:val="00655C12"/>
    <w:rsid w:val="00656866"/>
    <w:rsid w:val="00656A42"/>
    <w:rsid w:val="00661070"/>
    <w:rsid w:val="00661D1D"/>
    <w:rsid w:val="00663A64"/>
    <w:rsid w:val="0066401D"/>
    <w:rsid w:val="0066657E"/>
    <w:rsid w:val="00666B94"/>
    <w:rsid w:val="0066781B"/>
    <w:rsid w:val="00670269"/>
    <w:rsid w:val="0067056E"/>
    <w:rsid w:val="0067080A"/>
    <w:rsid w:val="00670AA3"/>
    <w:rsid w:val="00670E10"/>
    <w:rsid w:val="006713BF"/>
    <w:rsid w:val="00672CC5"/>
    <w:rsid w:val="006731F8"/>
    <w:rsid w:val="00675C53"/>
    <w:rsid w:val="00676AB4"/>
    <w:rsid w:val="0067755D"/>
    <w:rsid w:val="00677811"/>
    <w:rsid w:val="0068039D"/>
    <w:rsid w:val="006804F6"/>
    <w:rsid w:val="0068070E"/>
    <w:rsid w:val="006807A4"/>
    <w:rsid w:val="00682E59"/>
    <w:rsid w:val="00683680"/>
    <w:rsid w:val="006849C2"/>
    <w:rsid w:val="00685761"/>
    <w:rsid w:val="0068697D"/>
    <w:rsid w:val="0068709C"/>
    <w:rsid w:val="006907C6"/>
    <w:rsid w:val="00694D94"/>
    <w:rsid w:val="00694F4B"/>
    <w:rsid w:val="006969AB"/>
    <w:rsid w:val="00697D7C"/>
    <w:rsid w:val="006A0955"/>
    <w:rsid w:val="006A29A8"/>
    <w:rsid w:val="006A35E0"/>
    <w:rsid w:val="006A4F40"/>
    <w:rsid w:val="006A5554"/>
    <w:rsid w:val="006A63DB"/>
    <w:rsid w:val="006B28EC"/>
    <w:rsid w:val="006B3AF5"/>
    <w:rsid w:val="006B50B3"/>
    <w:rsid w:val="006B54C1"/>
    <w:rsid w:val="006C038F"/>
    <w:rsid w:val="006C1E47"/>
    <w:rsid w:val="006C23E8"/>
    <w:rsid w:val="006C3900"/>
    <w:rsid w:val="006C588F"/>
    <w:rsid w:val="006C5DA7"/>
    <w:rsid w:val="006C73C2"/>
    <w:rsid w:val="006D029B"/>
    <w:rsid w:val="006D1852"/>
    <w:rsid w:val="006D215B"/>
    <w:rsid w:val="006D27A4"/>
    <w:rsid w:val="006D2BBE"/>
    <w:rsid w:val="006D439B"/>
    <w:rsid w:val="006D47FF"/>
    <w:rsid w:val="006D56EB"/>
    <w:rsid w:val="006D59B0"/>
    <w:rsid w:val="006D5FFB"/>
    <w:rsid w:val="006D6528"/>
    <w:rsid w:val="006D74F8"/>
    <w:rsid w:val="006D7D1C"/>
    <w:rsid w:val="006E2B29"/>
    <w:rsid w:val="006E699B"/>
    <w:rsid w:val="006E72D7"/>
    <w:rsid w:val="006E75B6"/>
    <w:rsid w:val="006F1120"/>
    <w:rsid w:val="006F1AE5"/>
    <w:rsid w:val="006F3024"/>
    <w:rsid w:val="006F386E"/>
    <w:rsid w:val="006F3AFC"/>
    <w:rsid w:val="006F3C4D"/>
    <w:rsid w:val="006F3C8E"/>
    <w:rsid w:val="006F63A9"/>
    <w:rsid w:val="00701119"/>
    <w:rsid w:val="00703E9C"/>
    <w:rsid w:val="00704406"/>
    <w:rsid w:val="007063D4"/>
    <w:rsid w:val="00707EEB"/>
    <w:rsid w:val="00711D93"/>
    <w:rsid w:val="00712930"/>
    <w:rsid w:val="007132A5"/>
    <w:rsid w:val="0071561F"/>
    <w:rsid w:val="007156A7"/>
    <w:rsid w:val="0071599E"/>
    <w:rsid w:val="00717709"/>
    <w:rsid w:val="00717FAA"/>
    <w:rsid w:val="00720B14"/>
    <w:rsid w:val="00721301"/>
    <w:rsid w:val="00721F13"/>
    <w:rsid w:val="007238F9"/>
    <w:rsid w:val="00724A6E"/>
    <w:rsid w:val="00724E8E"/>
    <w:rsid w:val="0072622B"/>
    <w:rsid w:val="007300BB"/>
    <w:rsid w:val="007301B3"/>
    <w:rsid w:val="00730267"/>
    <w:rsid w:val="00730F9B"/>
    <w:rsid w:val="0073119A"/>
    <w:rsid w:val="0073286D"/>
    <w:rsid w:val="00733EBB"/>
    <w:rsid w:val="0073522D"/>
    <w:rsid w:val="00735435"/>
    <w:rsid w:val="00735FDC"/>
    <w:rsid w:val="00736C96"/>
    <w:rsid w:val="00737595"/>
    <w:rsid w:val="00737708"/>
    <w:rsid w:val="00740BAF"/>
    <w:rsid w:val="00740EC4"/>
    <w:rsid w:val="007417B8"/>
    <w:rsid w:val="007423A2"/>
    <w:rsid w:val="00742B13"/>
    <w:rsid w:val="00742FC3"/>
    <w:rsid w:val="007430B8"/>
    <w:rsid w:val="00744FE1"/>
    <w:rsid w:val="00745170"/>
    <w:rsid w:val="00745203"/>
    <w:rsid w:val="007458CE"/>
    <w:rsid w:val="00747285"/>
    <w:rsid w:val="00747D69"/>
    <w:rsid w:val="00747E53"/>
    <w:rsid w:val="0075125E"/>
    <w:rsid w:val="00751442"/>
    <w:rsid w:val="00751C6C"/>
    <w:rsid w:val="00751CA3"/>
    <w:rsid w:val="00751D3A"/>
    <w:rsid w:val="00752003"/>
    <w:rsid w:val="00755C53"/>
    <w:rsid w:val="00756E23"/>
    <w:rsid w:val="00756F3D"/>
    <w:rsid w:val="0076080C"/>
    <w:rsid w:val="00760F19"/>
    <w:rsid w:val="00761502"/>
    <w:rsid w:val="00761650"/>
    <w:rsid w:val="007621B4"/>
    <w:rsid w:val="00762965"/>
    <w:rsid w:val="007639F1"/>
    <w:rsid w:val="00764950"/>
    <w:rsid w:val="0076647F"/>
    <w:rsid w:val="007666A7"/>
    <w:rsid w:val="00767B1C"/>
    <w:rsid w:val="00771876"/>
    <w:rsid w:val="00771F4F"/>
    <w:rsid w:val="007740A7"/>
    <w:rsid w:val="007773C9"/>
    <w:rsid w:val="0078073A"/>
    <w:rsid w:val="007815EB"/>
    <w:rsid w:val="00781F84"/>
    <w:rsid w:val="00783E21"/>
    <w:rsid w:val="00784114"/>
    <w:rsid w:val="007848D0"/>
    <w:rsid w:val="00786658"/>
    <w:rsid w:val="007904A4"/>
    <w:rsid w:val="00790704"/>
    <w:rsid w:val="00792C1E"/>
    <w:rsid w:val="00792FCF"/>
    <w:rsid w:val="00793BB4"/>
    <w:rsid w:val="00795962"/>
    <w:rsid w:val="0079688E"/>
    <w:rsid w:val="007A0F63"/>
    <w:rsid w:val="007A17E4"/>
    <w:rsid w:val="007A2BE7"/>
    <w:rsid w:val="007A4782"/>
    <w:rsid w:val="007A4C3E"/>
    <w:rsid w:val="007A6C14"/>
    <w:rsid w:val="007B08DA"/>
    <w:rsid w:val="007B0FED"/>
    <w:rsid w:val="007B20D8"/>
    <w:rsid w:val="007B28F1"/>
    <w:rsid w:val="007B32E6"/>
    <w:rsid w:val="007B4037"/>
    <w:rsid w:val="007B6BAF"/>
    <w:rsid w:val="007C088C"/>
    <w:rsid w:val="007C0ED0"/>
    <w:rsid w:val="007C14A4"/>
    <w:rsid w:val="007C1F5E"/>
    <w:rsid w:val="007C223B"/>
    <w:rsid w:val="007C23DD"/>
    <w:rsid w:val="007C25AB"/>
    <w:rsid w:val="007C372C"/>
    <w:rsid w:val="007C5ABE"/>
    <w:rsid w:val="007C5D90"/>
    <w:rsid w:val="007C643F"/>
    <w:rsid w:val="007C7586"/>
    <w:rsid w:val="007D1148"/>
    <w:rsid w:val="007D1159"/>
    <w:rsid w:val="007D30B0"/>
    <w:rsid w:val="007D38BB"/>
    <w:rsid w:val="007D4875"/>
    <w:rsid w:val="007D606C"/>
    <w:rsid w:val="007D6FCE"/>
    <w:rsid w:val="007D7576"/>
    <w:rsid w:val="007D77D1"/>
    <w:rsid w:val="007E0430"/>
    <w:rsid w:val="007E04F8"/>
    <w:rsid w:val="007E0E21"/>
    <w:rsid w:val="007E2FFC"/>
    <w:rsid w:val="007E3571"/>
    <w:rsid w:val="007E38C8"/>
    <w:rsid w:val="007E429B"/>
    <w:rsid w:val="007E4310"/>
    <w:rsid w:val="007E434D"/>
    <w:rsid w:val="007E4723"/>
    <w:rsid w:val="007E4E9D"/>
    <w:rsid w:val="007E598C"/>
    <w:rsid w:val="007E5E15"/>
    <w:rsid w:val="007E6F16"/>
    <w:rsid w:val="007E7D4B"/>
    <w:rsid w:val="007F26B6"/>
    <w:rsid w:val="007F3EBC"/>
    <w:rsid w:val="007F49E5"/>
    <w:rsid w:val="007F548A"/>
    <w:rsid w:val="007F567F"/>
    <w:rsid w:val="007F7051"/>
    <w:rsid w:val="00802EA5"/>
    <w:rsid w:val="008039CC"/>
    <w:rsid w:val="00804B18"/>
    <w:rsid w:val="00805794"/>
    <w:rsid w:val="0080699A"/>
    <w:rsid w:val="0080740B"/>
    <w:rsid w:val="008074CD"/>
    <w:rsid w:val="00807E5D"/>
    <w:rsid w:val="008100A5"/>
    <w:rsid w:val="00812C17"/>
    <w:rsid w:val="00812DF2"/>
    <w:rsid w:val="00812FB1"/>
    <w:rsid w:val="00814772"/>
    <w:rsid w:val="008165D5"/>
    <w:rsid w:val="008166A7"/>
    <w:rsid w:val="00817EB7"/>
    <w:rsid w:val="008208C0"/>
    <w:rsid w:val="00820B45"/>
    <w:rsid w:val="0082340D"/>
    <w:rsid w:val="00823B67"/>
    <w:rsid w:val="00823C7C"/>
    <w:rsid w:val="0082411A"/>
    <w:rsid w:val="00824AF8"/>
    <w:rsid w:val="00824E54"/>
    <w:rsid w:val="00824F61"/>
    <w:rsid w:val="0082795B"/>
    <w:rsid w:val="00830627"/>
    <w:rsid w:val="00831C06"/>
    <w:rsid w:val="008320C8"/>
    <w:rsid w:val="00832121"/>
    <w:rsid w:val="008326C5"/>
    <w:rsid w:val="00832724"/>
    <w:rsid w:val="008335CD"/>
    <w:rsid w:val="008347A1"/>
    <w:rsid w:val="008351B6"/>
    <w:rsid w:val="0083526B"/>
    <w:rsid w:val="00837AA1"/>
    <w:rsid w:val="00837B39"/>
    <w:rsid w:val="0084026F"/>
    <w:rsid w:val="00840EAA"/>
    <w:rsid w:val="0084158C"/>
    <w:rsid w:val="008416A5"/>
    <w:rsid w:val="00842712"/>
    <w:rsid w:val="00846BBD"/>
    <w:rsid w:val="00846ECB"/>
    <w:rsid w:val="0084710B"/>
    <w:rsid w:val="008500A7"/>
    <w:rsid w:val="008505A6"/>
    <w:rsid w:val="008533D7"/>
    <w:rsid w:val="00855D3E"/>
    <w:rsid w:val="00856068"/>
    <w:rsid w:val="00857318"/>
    <w:rsid w:val="00857C97"/>
    <w:rsid w:val="00860958"/>
    <w:rsid w:val="00861E3F"/>
    <w:rsid w:val="00861FA9"/>
    <w:rsid w:val="0086208B"/>
    <w:rsid w:val="00862DAD"/>
    <w:rsid w:val="00864446"/>
    <w:rsid w:val="00864FC0"/>
    <w:rsid w:val="00865E60"/>
    <w:rsid w:val="0086737C"/>
    <w:rsid w:val="008674EC"/>
    <w:rsid w:val="00867B02"/>
    <w:rsid w:val="0087039D"/>
    <w:rsid w:val="008726C6"/>
    <w:rsid w:val="00873712"/>
    <w:rsid w:val="00875C29"/>
    <w:rsid w:val="00875D0A"/>
    <w:rsid w:val="00876829"/>
    <w:rsid w:val="008773D0"/>
    <w:rsid w:val="00877794"/>
    <w:rsid w:val="00877F0F"/>
    <w:rsid w:val="008803F1"/>
    <w:rsid w:val="00880433"/>
    <w:rsid w:val="00882645"/>
    <w:rsid w:val="00882F45"/>
    <w:rsid w:val="00883BCB"/>
    <w:rsid w:val="00886606"/>
    <w:rsid w:val="00886EB4"/>
    <w:rsid w:val="008874C8"/>
    <w:rsid w:val="0088761A"/>
    <w:rsid w:val="00890824"/>
    <w:rsid w:val="00891230"/>
    <w:rsid w:val="008916AE"/>
    <w:rsid w:val="00891D82"/>
    <w:rsid w:val="00891DB8"/>
    <w:rsid w:val="008924B9"/>
    <w:rsid w:val="008928BF"/>
    <w:rsid w:val="00892A6B"/>
    <w:rsid w:val="00893598"/>
    <w:rsid w:val="00895157"/>
    <w:rsid w:val="008955FB"/>
    <w:rsid w:val="00895A2B"/>
    <w:rsid w:val="00895AE7"/>
    <w:rsid w:val="00896380"/>
    <w:rsid w:val="00896FA5"/>
    <w:rsid w:val="00897CC5"/>
    <w:rsid w:val="008A06AC"/>
    <w:rsid w:val="008A0E58"/>
    <w:rsid w:val="008A1FB9"/>
    <w:rsid w:val="008A274D"/>
    <w:rsid w:val="008A4257"/>
    <w:rsid w:val="008A5363"/>
    <w:rsid w:val="008A5E15"/>
    <w:rsid w:val="008A6377"/>
    <w:rsid w:val="008A64EF"/>
    <w:rsid w:val="008A6548"/>
    <w:rsid w:val="008A6701"/>
    <w:rsid w:val="008A7996"/>
    <w:rsid w:val="008B07C6"/>
    <w:rsid w:val="008B081A"/>
    <w:rsid w:val="008B0FAB"/>
    <w:rsid w:val="008B10AA"/>
    <w:rsid w:val="008B1631"/>
    <w:rsid w:val="008B218C"/>
    <w:rsid w:val="008B21E3"/>
    <w:rsid w:val="008B3A9F"/>
    <w:rsid w:val="008B4039"/>
    <w:rsid w:val="008B45EC"/>
    <w:rsid w:val="008B4EEA"/>
    <w:rsid w:val="008B522F"/>
    <w:rsid w:val="008B7A32"/>
    <w:rsid w:val="008C07C6"/>
    <w:rsid w:val="008C1A06"/>
    <w:rsid w:val="008C2B1B"/>
    <w:rsid w:val="008D055A"/>
    <w:rsid w:val="008D1126"/>
    <w:rsid w:val="008D1720"/>
    <w:rsid w:val="008D17F5"/>
    <w:rsid w:val="008D2AB8"/>
    <w:rsid w:val="008D2B6B"/>
    <w:rsid w:val="008D3A56"/>
    <w:rsid w:val="008D3B4B"/>
    <w:rsid w:val="008D489C"/>
    <w:rsid w:val="008D589A"/>
    <w:rsid w:val="008D692C"/>
    <w:rsid w:val="008D6B6E"/>
    <w:rsid w:val="008E0226"/>
    <w:rsid w:val="008E12E1"/>
    <w:rsid w:val="008E1336"/>
    <w:rsid w:val="008E1491"/>
    <w:rsid w:val="008E2396"/>
    <w:rsid w:val="008E281F"/>
    <w:rsid w:val="008E292E"/>
    <w:rsid w:val="008E3962"/>
    <w:rsid w:val="008E5810"/>
    <w:rsid w:val="008E7A43"/>
    <w:rsid w:val="008E7D6F"/>
    <w:rsid w:val="008F0570"/>
    <w:rsid w:val="008F08E6"/>
    <w:rsid w:val="008F28C8"/>
    <w:rsid w:val="008F5484"/>
    <w:rsid w:val="008F68E0"/>
    <w:rsid w:val="00900069"/>
    <w:rsid w:val="00900538"/>
    <w:rsid w:val="0090131C"/>
    <w:rsid w:val="009015EC"/>
    <w:rsid w:val="00901730"/>
    <w:rsid w:val="0090268F"/>
    <w:rsid w:val="00903ADF"/>
    <w:rsid w:val="00903AFE"/>
    <w:rsid w:val="00904377"/>
    <w:rsid w:val="00905DEE"/>
    <w:rsid w:val="0090666B"/>
    <w:rsid w:val="009079F8"/>
    <w:rsid w:val="00910849"/>
    <w:rsid w:val="009108B2"/>
    <w:rsid w:val="0091189F"/>
    <w:rsid w:val="00911DB2"/>
    <w:rsid w:val="00914BC7"/>
    <w:rsid w:val="00915D37"/>
    <w:rsid w:val="00917215"/>
    <w:rsid w:val="00917F0E"/>
    <w:rsid w:val="0092097F"/>
    <w:rsid w:val="00920FEF"/>
    <w:rsid w:val="0092158F"/>
    <w:rsid w:val="009251C2"/>
    <w:rsid w:val="009259C7"/>
    <w:rsid w:val="00925C96"/>
    <w:rsid w:val="00930D9E"/>
    <w:rsid w:val="00930DF9"/>
    <w:rsid w:val="009328CE"/>
    <w:rsid w:val="00932B39"/>
    <w:rsid w:val="00934BB7"/>
    <w:rsid w:val="00935536"/>
    <w:rsid w:val="00935A51"/>
    <w:rsid w:val="00942709"/>
    <w:rsid w:val="00942AFC"/>
    <w:rsid w:val="00943076"/>
    <w:rsid w:val="00943642"/>
    <w:rsid w:val="00944B31"/>
    <w:rsid w:val="00946EA2"/>
    <w:rsid w:val="009478F7"/>
    <w:rsid w:val="00947B07"/>
    <w:rsid w:val="00950BBA"/>
    <w:rsid w:val="0095488B"/>
    <w:rsid w:val="009568C8"/>
    <w:rsid w:val="00957B62"/>
    <w:rsid w:val="0096009D"/>
    <w:rsid w:val="009600BD"/>
    <w:rsid w:val="00960335"/>
    <w:rsid w:val="00960B06"/>
    <w:rsid w:val="0096146A"/>
    <w:rsid w:val="00961E89"/>
    <w:rsid w:val="0096417F"/>
    <w:rsid w:val="00964B00"/>
    <w:rsid w:val="009658A7"/>
    <w:rsid w:val="00967C9C"/>
    <w:rsid w:val="00967EB7"/>
    <w:rsid w:val="0097079A"/>
    <w:rsid w:val="00971F00"/>
    <w:rsid w:val="00971FB8"/>
    <w:rsid w:val="00972D4D"/>
    <w:rsid w:val="00972D54"/>
    <w:rsid w:val="0097323F"/>
    <w:rsid w:val="00973F72"/>
    <w:rsid w:val="0097421D"/>
    <w:rsid w:val="00977527"/>
    <w:rsid w:val="009806FD"/>
    <w:rsid w:val="00980C5C"/>
    <w:rsid w:val="00980E76"/>
    <w:rsid w:val="00981366"/>
    <w:rsid w:val="0098248E"/>
    <w:rsid w:val="009834B9"/>
    <w:rsid w:val="00985502"/>
    <w:rsid w:val="00985B48"/>
    <w:rsid w:val="00987B7D"/>
    <w:rsid w:val="00987E80"/>
    <w:rsid w:val="00991C2D"/>
    <w:rsid w:val="00991DDC"/>
    <w:rsid w:val="009926A3"/>
    <w:rsid w:val="00995550"/>
    <w:rsid w:val="00997506"/>
    <w:rsid w:val="00997CAA"/>
    <w:rsid w:val="009A2080"/>
    <w:rsid w:val="009A2916"/>
    <w:rsid w:val="009A2C39"/>
    <w:rsid w:val="009A2D64"/>
    <w:rsid w:val="009A2E55"/>
    <w:rsid w:val="009A31CB"/>
    <w:rsid w:val="009A3E20"/>
    <w:rsid w:val="009A45F4"/>
    <w:rsid w:val="009A5F18"/>
    <w:rsid w:val="009B0608"/>
    <w:rsid w:val="009B2111"/>
    <w:rsid w:val="009B367A"/>
    <w:rsid w:val="009B37BE"/>
    <w:rsid w:val="009B3BAF"/>
    <w:rsid w:val="009B434E"/>
    <w:rsid w:val="009B57CD"/>
    <w:rsid w:val="009B5FB8"/>
    <w:rsid w:val="009B75AF"/>
    <w:rsid w:val="009B76B8"/>
    <w:rsid w:val="009B78C9"/>
    <w:rsid w:val="009C0CB9"/>
    <w:rsid w:val="009C4CB9"/>
    <w:rsid w:val="009C5D22"/>
    <w:rsid w:val="009C600B"/>
    <w:rsid w:val="009C62C7"/>
    <w:rsid w:val="009C637C"/>
    <w:rsid w:val="009C778B"/>
    <w:rsid w:val="009D0518"/>
    <w:rsid w:val="009D1B16"/>
    <w:rsid w:val="009D3749"/>
    <w:rsid w:val="009D39F3"/>
    <w:rsid w:val="009D59C7"/>
    <w:rsid w:val="009D6C6A"/>
    <w:rsid w:val="009D6E57"/>
    <w:rsid w:val="009E03EA"/>
    <w:rsid w:val="009E0537"/>
    <w:rsid w:val="009E0BAF"/>
    <w:rsid w:val="009E13F6"/>
    <w:rsid w:val="009E1F63"/>
    <w:rsid w:val="009E201C"/>
    <w:rsid w:val="009E22C1"/>
    <w:rsid w:val="009E29D9"/>
    <w:rsid w:val="009E3347"/>
    <w:rsid w:val="009E3E82"/>
    <w:rsid w:val="009E4EB3"/>
    <w:rsid w:val="009E4F05"/>
    <w:rsid w:val="009E682F"/>
    <w:rsid w:val="009E7510"/>
    <w:rsid w:val="009F18FB"/>
    <w:rsid w:val="009F20BD"/>
    <w:rsid w:val="009F2442"/>
    <w:rsid w:val="009F2B8D"/>
    <w:rsid w:val="009F2E6C"/>
    <w:rsid w:val="009F3196"/>
    <w:rsid w:val="009F3550"/>
    <w:rsid w:val="009F3B62"/>
    <w:rsid w:val="009F5428"/>
    <w:rsid w:val="009F5D74"/>
    <w:rsid w:val="009F6284"/>
    <w:rsid w:val="009F6AD7"/>
    <w:rsid w:val="00A0020D"/>
    <w:rsid w:val="00A02F3D"/>
    <w:rsid w:val="00A030CD"/>
    <w:rsid w:val="00A04275"/>
    <w:rsid w:val="00A0571B"/>
    <w:rsid w:val="00A06256"/>
    <w:rsid w:val="00A07FDE"/>
    <w:rsid w:val="00A10246"/>
    <w:rsid w:val="00A10309"/>
    <w:rsid w:val="00A1193F"/>
    <w:rsid w:val="00A12113"/>
    <w:rsid w:val="00A13906"/>
    <w:rsid w:val="00A14A91"/>
    <w:rsid w:val="00A156E5"/>
    <w:rsid w:val="00A161F1"/>
    <w:rsid w:val="00A17BE9"/>
    <w:rsid w:val="00A17C65"/>
    <w:rsid w:val="00A209B2"/>
    <w:rsid w:val="00A21497"/>
    <w:rsid w:val="00A217A4"/>
    <w:rsid w:val="00A21D90"/>
    <w:rsid w:val="00A2282F"/>
    <w:rsid w:val="00A244BF"/>
    <w:rsid w:val="00A2495F"/>
    <w:rsid w:val="00A26241"/>
    <w:rsid w:val="00A26CF4"/>
    <w:rsid w:val="00A26F22"/>
    <w:rsid w:val="00A27ADA"/>
    <w:rsid w:val="00A27C85"/>
    <w:rsid w:val="00A31C6A"/>
    <w:rsid w:val="00A33292"/>
    <w:rsid w:val="00A334CA"/>
    <w:rsid w:val="00A33999"/>
    <w:rsid w:val="00A33C4B"/>
    <w:rsid w:val="00A37975"/>
    <w:rsid w:val="00A407AE"/>
    <w:rsid w:val="00A40BF5"/>
    <w:rsid w:val="00A438EE"/>
    <w:rsid w:val="00A457DE"/>
    <w:rsid w:val="00A45A41"/>
    <w:rsid w:val="00A45C00"/>
    <w:rsid w:val="00A45E48"/>
    <w:rsid w:val="00A47844"/>
    <w:rsid w:val="00A513DB"/>
    <w:rsid w:val="00A51583"/>
    <w:rsid w:val="00A5308E"/>
    <w:rsid w:val="00A530F5"/>
    <w:rsid w:val="00A543AD"/>
    <w:rsid w:val="00A555C4"/>
    <w:rsid w:val="00A556D0"/>
    <w:rsid w:val="00A55D09"/>
    <w:rsid w:val="00A6007E"/>
    <w:rsid w:val="00A60585"/>
    <w:rsid w:val="00A631B5"/>
    <w:rsid w:val="00A63A4D"/>
    <w:rsid w:val="00A63B75"/>
    <w:rsid w:val="00A64A40"/>
    <w:rsid w:val="00A652D2"/>
    <w:rsid w:val="00A65920"/>
    <w:rsid w:val="00A70F2F"/>
    <w:rsid w:val="00A710A3"/>
    <w:rsid w:val="00A72DDB"/>
    <w:rsid w:val="00A73337"/>
    <w:rsid w:val="00A751AA"/>
    <w:rsid w:val="00A76927"/>
    <w:rsid w:val="00A76E0E"/>
    <w:rsid w:val="00A77CEE"/>
    <w:rsid w:val="00A77F45"/>
    <w:rsid w:val="00A77F9A"/>
    <w:rsid w:val="00A81C64"/>
    <w:rsid w:val="00A82B16"/>
    <w:rsid w:val="00A82F6D"/>
    <w:rsid w:val="00A82FB9"/>
    <w:rsid w:val="00A835E0"/>
    <w:rsid w:val="00A837DF"/>
    <w:rsid w:val="00A838BE"/>
    <w:rsid w:val="00A85DBA"/>
    <w:rsid w:val="00A87134"/>
    <w:rsid w:val="00A9077F"/>
    <w:rsid w:val="00A90EB1"/>
    <w:rsid w:val="00A913FB"/>
    <w:rsid w:val="00A92265"/>
    <w:rsid w:val="00A92C22"/>
    <w:rsid w:val="00A9363A"/>
    <w:rsid w:val="00A939E9"/>
    <w:rsid w:val="00A94910"/>
    <w:rsid w:val="00A94C55"/>
    <w:rsid w:val="00A95469"/>
    <w:rsid w:val="00A9552C"/>
    <w:rsid w:val="00A9688A"/>
    <w:rsid w:val="00AA190C"/>
    <w:rsid w:val="00AA24B7"/>
    <w:rsid w:val="00AA24BD"/>
    <w:rsid w:val="00AA348C"/>
    <w:rsid w:val="00AA38A9"/>
    <w:rsid w:val="00AA3950"/>
    <w:rsid w:val="00AA4094"/>
    <w:rsid w:val="00AA43AF"/>
    <w:rsid w:val="00AA4ADD"/>
    <w:rsid w:val="00AA4D36"/>
    <w:rsid w:val="00AA5FA2"/>
    <w:rsid w:val="00AA71D7"/>
    <w:rsid w:val="00AA77C4"/>
    <w:rsid w:val="00AA7918"/>
    <w:rsid w:val="00AB3186"/>
    <w:rsid w:val="00AB3566"/>
    <w:rsid w:val="00AB3A9B"/>
    <w:rsid w:val="00AB4103"/>
    <w:rsid w:val="00AB47F3"/>
    <w:rsid w:val="00AB4C3B"/>
    <w:rsid w:val="00AB67AC"/>
    <w:rsid w:val="00AB6E3C"/>
    <w:rsid w:val="00AB7B19"/>
    <w:rsid w:val="00AC07C4"/>
    <w:rsid w:val="00AC0FDC"/>
    <w:rsid w:val="00AC43C2"/>
    <w:rsid w:val="00AC5008"/>
    <w:rsid w:val="00AC6DC2"/>
    <w:rsid w:val="00AC7527"/>
    <w:rsid w:val="00AD062F"/>
    <w:rsid w:val="00AD098B"/>
    <w:rsid w:val="00AD17EB"/>
    <w:rsid w:val="00AD1A20"/>
    <w:rsid w:val="00AD2512"/>
    <w:rsid w:val="00AD3EF6"/>
    <w:rsid w:val="00AD3FE3"/>
    <w:rsid w:val="00AD6F21"/>
    <w:rsid w:val="00AD7424"/>
    <w:rsid w:val="00AD7BE6"/>
    <w:rsid w:val="00AE043F"/>
    <w:rsid w:val="00AE0964"/>
    <w:rsid w:val="00AE1A23"/>
    <w:rsid w:val="00AE1F87"/>
    <w:rsid w:val="00AE22ED"/>
    <w:rsid w:val="00AE248D"/>
    <w:rsid w:val="00AE3770"/>
    <w:rsid w:val="00AE772F"/>
    <w:rsid w:val="00AF0805"/>
    <w:rsid w:val="00AF1817"/>
    <w:rsid w:val="00AF1966"/>
    <w:rsid w:val="00AF2C88"/>
    <w:rsid w:val="00AF2DC5"/>
    <w:rsid w:val="00AF5026"/>
    <w:rsid w:val="00AF79A1"/>
    <w:rsid w:val="00AF7A0B"/>
    <w:rsid w:val="00B00EC6"/>
    <w:rsid w:val="00B018F6"/>
    <w:rsid w:val="00B01F6A"/>
    <w:rsid w:val="00B03472"/>
    <w:rsid w:val="00B03C35"/>
    <w:rsid w:val="00B03E37"/>
    <w:rsid w:val="00B05228"/>
    <w:rsid w:val="00B05DC4"/>
    <w:rsid w:val="00B0677E"/>
    <w:rsid w:val="00B07308"/>
    <w:rsid w:val="00B07479"/>
    <w:rsid w:val="00B075A0"/>
    <w:rsid w:val="00B07CBC"/>
    <w:rsid w:val="00B1000B"/>
    <w:rsid w:val="00B10010"/>
    <w:rsid w:val="00B11EC5"/>
    <w:rsid w:val="00B12CED"/>
    <w:rsid w:val="00B14989"/>
    <w:rsid w:val="00B15535"/>
    <w:rsid w:val="00B1662D"/>
    <w:rsid w:val="00B2019F"/>
    <w:rsid w:val="00B20A99"/>
    <w:rsid w:val="00B21837"/>
    <w:rsid w:val="00B22401"/>
    <w:rsid w:val="00B22D89"/>
    <w:rsid w:val="00B234C7"/>
    <w:rsid w:val="00B23636"/>
    <w:rsid w:val="00B239D0"/>
    <w:rsid w:val="00B23E44"/>
    <w:rsid w:val="00B2410A"/>
    <w:rsid w:val="00B25530"/>
    <w:rsid w:val="00B25791"/>
    <w:rsid w:val="00B26B34"/>
    <w:rsid w:val="00B27BB8"/>
    <w:rsid w:val="00B27DD9"/>
    <w:rsid w:val="00B360C9"/>
    <w:rsid w:val="00B363B8"/>
    <w:rsid w:val="00B36631"/>
    <w:rsid w:val="00B36636"/>
    <w:rsid w:val="00B372FA"/>
    <w:rsid w:val="00B37738"/>
    <w:rsid w:val="00B40252"/>
    <w:rsid w:val="00B409F0"/>
    <w:rsid w:val="00B41868"/>
    <w:rsid w:val="00B43402"/>
    <w:rsid w:val="00B4527A"/>
    <w:rsid w:val="00B4549F"/>
    <w:rsid w:val="00B456C3"/>
    <w:rsid w:val="00B465CF"/>
    <w:rsid w:val="00B46AF7"/>
    <w:rsid w:val="00B47BEE"/>
    <w:rsid w:val="00B5013B"/>
    <w:rsid w:val="00B503E7"/>
    <w:rsid w:val="00B50941"/>
    <w:rsid w:val="00B5123B"/>
    <w:rsid w:val="00B52837"/>
    <w:rsid w:val="00B52DE2"/>
    <w:rsid w:val="00B53248"/>
    <w:rsid w:val="00B555D1"/>
    <w:rsid w:val="00B60FEC"/>
    <w:rsid w:val="00B62D93"/>
    <w:rsid w:val="00B6449A"/>
    <w:rsid w:val="00B64796"/>
    <w:rsid w:val="00B64E2B"/>
    <w:rsid w:val="00B659BB"/>
    <w:rsid w:val="00B65AF6"/>
    <w:rsid w:val="00B6684E"/>
    <w:rsid w:val="00B66ED7"/>
    <w:rsid w:val="00B677C1"/>
    <w:rsid w:val="00B70EC9"/>
    <w:rsid w:val="00B72255"/>
    <w:rsid w:val="00B73620"/>
    <w:rsid w:val="00B73EED"/>
    <w:rsid w:val="00B7468C"/>
    <w:rsid w:val="00B74936"/>
    <w:rsid w:val="00B75B9E"/>
    <w:rsid w:val="00B76321"/>
    <w:rsid w:val="00B776D6"/>
    <w:rsid w:val="00B8048B"/>
    <w:rsid w:val="00B81F91"/>
    <w:rsid w:val="00B82625"/>
    <w:rsid w:val="00B82C65"/>
    <w:rsid w:val="00B833EA"/>
    <w:rsid w:val="00B84D3F"/>
    <w:rsid w:val="00B85549"/>
    <w:rsid w:val="00B86839"/>
    <w:rsid w:val="00B86A9A"/>
    <w:rsid w:val="00B92F6B"/>
    <w:rsid w:val="00B9412B"/>
    <w:rsid w:val="00B95287"/>
    <w:rsid w:val="00B9607C"/>
    <w:rsid w:val="00B9660A"/>
    <w:rsid w:val="00B97BA7"/>
    <w:rsid w:val="00BA0864"/>
    <w:rsid w:val="00BA1072"/>
    <w:rsid w:val="00BA207C"/>
    <w:rsid w:val="00BA2539"/>
    <w:rsid w:val="00BA512E"/>
    <w:rsid w:val="00BA5FCF"/>
    <w:rsid w:val="00BA7607"/>
    <w:rsid w:val="00BA7EB1"/>
    <w:rsid w:val="00BB09D4"/>
    <w:rsid w:val="00BB15CD"/>
    <w:rsid w:val="00BB33BC"/>
    <w:rsid w:val="00BB41D7"/>
    <w:rsid w:val="00BB4936"/>
    <w:rsid w:val="00BB5FD1"/>
    <w:rsid w:val="00BB7A1E"/>
    <w:rsid w:val="00BC090C"/>
    <w:rsid w:val="00BC1D5A"/>
    <w:rsid w:val="00BC305C"/>
    <w:rsid w:val="00BC3253"/>
    <w:rsid w:val="00BC4571"/>
    <w:rsid w:val="00BC4CC9"/>
    <w:rsid w:val="00BC689D"/>
    <w:rsid w:val="00BC7183"/>
    <w:rsid w:val="00BC777B"/>
    <w:rsid w:val="00BD1F4A"/>
    <w:rsid w:val="00BD203F"/>
    <w:rsid w:val="00BD2BBF"/>
    <w:rsid w:val="00BD360F"/>
    <w:rsid w:val="00BD366D"/>
    <w:rsid w:val="00BD39A4"/>
    <w:rsid w:val="00BD3F46"/>
    <w:rsid w:val="00BD5A5F"/>
    <w:rsid w:val="00BD679C"/>
    <w:rsid w:val="00BD783E"/>
    <w:rsid w:val="00BD7CC0"/>
    <w:rsid w:val="00BE05E5"/>
    <w:rsid w:val="00BE16C7"/>
    <w:rsid w:val="00BE18CD"/>
    <w:rsid w:val="00BE202B"/>
    <w:rsid w:val="00BE221C"/>
    <w:rsid w:val="00BE22BC"/>
    <w:rsid w:val="00BE5225"/>
    <w:rsid w:val="00BE5D7E"/>
    <w:rsid w:val="00BE6F9B"/>
    <w:rsid w:val="00BE7334"/>
    <w:rsid w:val="00BF12F1"/>
    <w:rsid w:val="00BF207C"/>
    <w:rsid w:val="00BF2D97"/>
    <w:rsid w:val="00BF3487"/>
    <w:rsid w:val="00BF57F9"/>
    <w:rsid w:val="00BF5FAB"/>
    <w:rsid w:val="00BF6336"/>
    <w:rsid w:val="00BFB40E"/>
    <w:rsid w:val="00C039D3"/>
    <w:rsid w:val="00C03F65"/>
    <w:rsid w:val="00C05548"/>
    <w:rsid w:val="00C064CC"/>
    <w:rsid w:val="00C077BE"/>
    <w:rsid w:val="00C10B1C"/>
    <w:rsid w:val="00C11468"/>
    <w:rsid w:val="00C125E1"/>
    <w:rsid w:val="00C13BD6"/>
    <w:rsid w:val="00C13C1F"/>
    <w:rsid w:val="00C14504"/>
    <w:rsid w:val="00C15A7A"/>
    <w:rsid w:val="00C16778"/>
    <w:rsid w:val="00C1727B"/>
    <w:rsid w:val="00C17FA7"/>
    <w:rsid w:val="00C2001C"/>
    <w:rsid w:val="00C216A7"/>
    <w:rsid w:val="00C217EA"/>
    <w:rsid w:val="00C24105"/>
    <w:rsid w:val="00C247E8"/>
    <w:rsid w:val="00C251EE"/>
    <w:rsid w:val="00C255E0"/>
    <w:rsid w:val="00C25ADB"/>
    <w:rsid w:val="00C2732A"/>
    <w:rsid w:val="00C27CCF"/>
    <w:rsid w:val="00C27FC6"/>
    <w:rsid w:val="00C30B7C"/>
    <w:rsid w:val="00C32002"/>
    <w:rsid w:val="00C32339"/>
    <w:rsid w:val="00C32977"/>
    <w:rsid w:val="00C33B22"/>
    <w:rsid w:val="00C3510F"/>
    <w:rsid w:val="00C357C5"/>
    <w:rsid w:val="00C35AF3"/>
    <w:rsid w:val="00C35CFF"/>
    <w:rsid w:val="00C367CB"/>
    <w:rsid w:val="00C36988"/>
    <w:rsid w:val="00C37E51"/>
    <w:rsid w:val="00C42D78"/>
    <w:rsid w:val="00C44A1E"/>
    <w:rsid w:val="00C4592F"/>
    <w:rsid w:val="00C4664D"/>
    <w:rsid w:val="00C4737A"/>
    <w:rsid w:val="00C47638"/>
    <w:rsid w:val="00C47699"/>
    <w:rsid w:val="00C50337"/>
    <w:rsid w:val="00C50674"/>
    <w:rsid w:val="00C522C0"/>
    <w:rsid w:val="00C527B7"/>
    <w:rsid w:val="00C527DD"/>
    <w:rsid w:val="00C5360A"/>
    <w:rsid w:val="00C536D7"/>
    <w:rsid w:val="00C53B43"/>
    <w:rsid w:val="00C53C7D"/>
    <w:rsid w:val="00C561F3"/>
    <w:rsid w:val="00C56432"/>
    <w:rsid w:val="00C576D1"/>
    <w:rsid w:val="00C578EA"/>
    <w:rsid w:val="00C60878"/>
    <w:rsid w:val="00C60F16"/>
    <w:rsid w:val="00C61035"/>
    <w:rsid w:val="00C61C79"/>
    <w:rsid w:val="00C62AF9"/>
    <w:rsid w:val="00C63173"/>
    <w:rsid w:val="00C67530"/>
    <w:rsid w:val="00C6782A"/>
    <w:rsid w:val="00C70900"/>
    <w:rsid w:val="00C71791"/>
    <w:rsid w:val="00C746C6"/>
    <w:rsid w:val="00C746ED"/>
    <w:rsid w:val="00C74EF7"/>
    <w:rsid w:val="00C750D2"/>
    <w:rsid w:val="00C7543B"/>
    <w:rsid w:val="00C76250"/>
    <w:rsid w:val="00C76587"/>
    <w:rsid w:val="00C77C4F"/>
    <w:rsid w:val="00C8050C"/>
    <w:rsid w:val="00C82F13"/>
    <w:rsid w:val="00C8459C"/>
    <w:rsid w:val="00C84CD0"/>
    <w:rsid w:val="00C84CD1"/>
    <w:rsid w:val="00C856A7"/>
    <w:rsid w:val="00C87B88"/>
    <w:rsid w:val="00C87C3A"/>
    <w:rsid w:val="00C900F7"/>
    <w:rsid w:val="00C90A5E"/>
    <w:rsid w:val="00C90C4C"/>
    <w:rsid w:val="00C91011"/>
    <w:rsid w:val="00C911E6"/>
    <w:rsid w:val="00C912D9"/>
    <w:rsid w:val="00C9313E"/>
    <w:rsid w:val="00C94A6E"/>
    <w:rsid w:val="00C956D6"/>
    <w:rsid w:val="00C969CF"/>
    <w:rsid w:val="00C96D03"/>
    <w:rsid w:val="00C975F2"/>
    <w:rsid w:val="00C97751"/>
    <w:rsid w:val="00CA2A3E"/>
    <w:rsid w:val="00CA3345"/>
    <w:rsid w:val="00CA378E"/>
    <w:rsid w:val="00CA3E36"/>
    <w:rsid w:val="00CA4889"/>
    <w:rsid w:val="00CA752E"/>
    <w:rsid w:val="00CB0F1E"/>
    <w:rsid w:val="00CB11E8"/>
    <w:rsid w:val="00CB2D72"/>
    <w:rsid w:val="00CB4577"/>
    <w:rsid w:val="00CB6792"/>
    <w:rsid w:val="00CB6AFD"/>
    <w:rsid w:val="00CB7CA0"/>
    <w:rsid w:val="00CC03E5"/>
    <w:rsid w:val="00CC07B8"/>
    <w:rsid w:val="00CC08C7"/>
    <w:rsid w:val="00CC1442"/>
    <w:rsid w:val="00CC167C"/>
    <w:rsid w:val="00CC16D3"/>
    <w:rsid w:val="00CC17F7"/>
    <w:rsid w:val="00CC263F"/>
    <w:rsid w:val="00CC28A4"/>
    <w:rsid w:val="00CC4078"/>
    <w:rsid w:val="00CC58D2"/>
    <w:rsid w:val="00CC5DA7"/>
    <w:rsid w:val="00CC6065"/>
    <w:rsid w:val="00CC6348"/>
    <w:rsid w:val="00CC649E"/>
    <w:rsid w:val="00CC6DC8"/>
    <w:rsid w:val="00CC7424"/>
    <w:rsid w:val="00CD0A7F"/>
    <w:rsid w:val="00CD10FE"/>
    <w:rsid w:val="00CD26D5"/>
    <w:rsid w:val="00CD3610"/>
    <w:rsid w:val="00CD3D69"/>
    <w:rsid w:val="00CD5117"/>
    <w:rsid w:val="00CD5789"/>
    <w:rsid w:val="00CD6059"/>
    <w:rsid w:val="00CD6830"/>
    <w:rsid w:val="00CD7B6C"/>
    <w:rsid w:val="00CD7D9D"/>
    <w:rsid w:val="00CE06CB"/>
    <w:rsid w:val="00CE220F"/>
    <w:rsid w:val="00CE246D"/>
    <w:rsid w:val="00CE2920"/>
    <w:rsid w:val="00CE2AC0"/>
    <w:rsid w:val="00CE3552"/>
    <w:rsid w:val="00CE3685"/>
    <w:rsid w:val="00CE3C25"/>
    <w:rsid w:val="00CE600D"/>
    <w:rsid w:val="00CE69CE"/>
    <w:rsid w:val="00CE7419"/>
    <w:rsid w:val="00CF04C7"/>
    <w:rsid w:val="00CF16DC"/>
    <w:rsid w:val="00CF1881"/>
    <w:rsid w:val="00CF24EA"/>
    <w:rsid w:val="00CF262A"/>
    <w:rsid w:val="00CF2AF1"/>
    <w:rsid w:val="00CF2F80"/>
    <w:rsid w:val="00CF3C4D"/>
    <w:rsid w:val="00CF6157"/>
    <w:rsid w:val="00D01222"/>
    <w:rsid w:val="00D0173C"/>
    <w:rsid w:val="00D01882"/>
    <w:rsid w:val="00D01A87"/>
    <w:rsid w:val="00D0211D"/>
    <w:rsid w:val="00D02299"/>
    <w:rsid w:val="00D02A63"/>
    <w:rsid w:val="00D0503F"/>
    <w:rsid w:val="00D052E8"/>
    <w:rsid w:val="00D06E6B"/>
    <w:rsid w:val="00D070AE"/>
    <w:rsid w:val="00D0769A"/>
    <w:rsid w:val="00D07AAA"/>
    <w:rsid w:val="00D129D7"/>
    <w:rsid w:val="00D12B76"/>
    <w:rsid w:val="00D142AC"/>
    <w:rsid w:val="00D15496"/>
    <w:rsid w:val="00D214EC"/>
    <w:rsid w:val="00D216AA"/>
    <w:rsid w:val="00D22058"/>
    <w:rsid w:val="00D22395"/>
    <w:rsid w:val="00D22D94"/>
    <w:rsid w:val="00D234DD"/>
    <w:rsid w:val="00D23AC1"/>
    <w:rsid w:val="00D25455"/>
    <w:rsid w:val="00D25DD6"/>
    <w:rsid w:val="00D275D3"/>
    <w:rsid w:val="00D34B6F"/>
    <w:rsid w:val="00D35A16"/>
    <w:rsid w:val="00D3626D"/>
    <w:rsid w:val="00D36F51"/>
    <w:rsid w:val="00D40CF0"/>
    <w:rsid w:val="00D41686"/>
    <w:rsid w:val="00D41886"/>
    <w:rsid w:val="00D41A87"/>
    <w:rsid w:val="00D464FE"/>
    <w:rsid w:val="00D472FD"/>
    <w:rsid w:val="00D506E5"/>
    <w:rsid w:val="00D510AC"/>
    <w:rsid w:val="00D52317"/>
    <w:rsid w:val="00D52779"/>
    <w:rsid w:val="00D55DA2"/>
    <w:rsid w:val="00D55EDC"/>
    <w:rsid w:val="00D563EC"/>
    <w:rsid w:val="00D60C4A"/>
    <w:rsid w:val="00D61ECE"/>
    <w:rsid w:val="00D62476"/>
    <w:rsid w:val="00D624CB"/>
    <w:rsid w:val="00D63665"/>
    <w:rsid w:val="00D63679"/>
    <w:rsid w:val="00D6536F"/>
    <w:rsid w:val="00D65726"/>
    <w:rsid w:val="00D66536"/>
    <w:rsid w:val="00D70D4F"/>
    <w:rsid w:val="00D71069"/>
    <w:rsid w:val="00D72408"/>
    <w:rsid w:val="00D734A1"/>
    <w:rsid w:val="00D74A89"/>
    <w:rsid w:val="00D75F51"/>
    <w:rsid w:val="00D76258"/>
    <w:rsid w:val="00D76713"/>
    <w:rsid w:val="00D76A23"/>
    <w:rsid w:val="00D76C5E"/>
    <w:rsid w:val="00D77612"/>
    <w:rsid w:val="00D77664"/>
    <w:rsid w:val="00D778A4"/>
    <w:rsid w:val="00D84254"/>
    <w:rsid w:val="00D86537"/>
    <w:rsid w:val="00D8679F"/>
    <w:rsid w:val="00D87860"/>
    <w:rsid w:val="00D914EC"/>
    <w:rsid w:val="00D91D8C"/>
    <w:rsid w:val="00D92F2F"/>
    <w:rsid w:val="00D930CF"/>
    <w:rsid w:val="00D9319C"/>
    <w:rsid w:val="00D94C50"/>
    <w:rsid w:val="00D9699E"/>
    <w:rsid w:val="00DA026E"/>
    <w:rsid w:val="00DA069B"/>
    <w:rsid w:val="00DA2688"/>
    <w:rsid w:val="00DA29ED"/>
    <w:rsid w:val="00DA37D3"/>
    <w:rsid w:val="00DA4173"/>
    <w:rsid w:val="00DA4453"/>
    <w:rsid w:val="00DA4C49"/>
    <w:rsid w:val="00DA612F"/>
    <w:rsid w:val="00DA697C"/>
    <w:rsid w:val="00DA73BA"/>
    <w:rsid w:val="00DB09BC"/>
    <w:rsid w:val="00DB13B9"/>
    <w:rsid w:val="00DB2560"/>
    <w:rsid w:val="00DB2C4F"/>
    <w:rsid w:val="00DB42AB"/>
    <w:rsid w:val="00DB48BE"/>
    <w:rsid w:val="00DB4BB2"/>
    <w:rsid w:val="00DB5D05"/>
    <w:rsid w:val="00DB5E39"/>
    <w:rsid w:val="00DB673E"/>
    <w:rsid w:val="00DB7265"/>
    <w:rsid w:val="00DB7ADF"/>
    <w:rsid w:val="00DC03C1"/>
    <w:rsid w:val="00DC04F1"/>
    <w:rsid w:val="00DC09FB"/>
    <w:rsid w:val="00DC1922"/>
    <w:rsid w:val="00DC1B15"/>
    <w:rsid w:val="00DC1DE3"/>
    <w:rsid w:val="00DC2DA9"/>
    <w:rsid w:val="00DC33B0"/>
    <w:rsid w:val="00DC61A9"/>
    <w:rsid w:val="00DC7094"/>
    <w:rsid w:val="00DC7860"/>
    <w:rsid w:val="00DD044D"/>
    <w:rsid w:val="00DD0B64"/>
    <w:rsid w:val="00DD0C6D"/>
    <w:rsid w:val="00DD3F88"/>
    <w:rsid w:val="00DD4507"/>
    <w:rsid w:val="00DD4A3C"/>
    <w:rsid w:val="00DD4AC8"/>
    <w:rsid w:val="00DD504D"/>
    <w:rsid w:val="00DD535E"/>
    <w:rsid w:val="00DD7DD5"/>
    <w:rsid w:val="00DE19A4"/>
    <w:rsid w:val="00DE1C83"/>
    <w:rsid w:val="00DE23FF"/>
    <w:rsid w:val="00DE2867"/>
    <w:rsid w:val="00DE482E"/>
    <w:rsid w:val="00DE6FFA"/>
    <w:rsid w:val="00DF0652"/>
    <w:rsid w:val="00DF10FC"/>
    <w:rsid w:val="00DF16F3"/>
    <w:rsid w:val="00DF1C11"/>
    <w:rsid w:val="00DF23A9"/>
    <w:rsid w:val="00DF4837"/>
    <w:rsid w:val="00DF4B2E"/>
    <w:rsid w:val="00DF4B4F"/>
    <w:rsid w:val="00DF5935"/>
    <w:rsid w:val="00DF6208"/>
    <w:rsid w:val="00DF6765"/>
    <w:rsid w:val="00DF760F"/>
    <w:rsid w:val="00E007A5"/>
    <w:rsid w:val="00E0301B"/>
    <w:rsid w:val="00E04491"/>
    <w:rsid w:val="00E0574D"/>
    <w:rsid w:val="00E05B55"/>
    <w:rsid w:val="00E06579"/>
    <w:rsid w:val="00E078BC"/>
    <w:rsid w:val="00E07DF1"/>
    <w:rsid w:val="00E07F77"/>
    <w:rsid w:val="00E11FD8"/>
    <w:rsid w:val="00E13E9F"/>
    <w:rsid w:val="00E140E2"/>
    <w:rsid w:val="00E1420C"/>
    <w:rsid w:val="00E14948"/>
    <w:rsid w:val="00E1509C"/>
    <w:rsid w:val="00E16BC5"/>
    <w:rsid w:val="00E2007F"/>
    <w:rsid w:val="00E2044C"/>
    <w:rsid w:val="00E205B1"/>
    <w:rsid w:val="00E21695"/>
    <w:rsid w:val="00E2237F"/>
    <w:rsid w:val="00E235DD"/>
    <w:rsid w:val="00E245EF"/>
    <w:rsid w:val="00E25E0E"/>
    <w:rsid w:val="00E2626F"/>
    <w:rsid w:val="00E27656"/>
    <w:rsid w:val="00E2793F"/>
    <w:rsid w:val="00E30900"/>
    <w:rsid w:val="00E30983"/>
    <w:rsid w:val="00E30B16"/>
    <w:rsid w:val="00E3197A"/>
    <w:rsid w:val="00E32794"/>
    <w:rsid w:val="00E32877"/>
    <w:rsid w:val="00E32DCB"/>
    <w:rsid w:val="00E34C6D"/>
    <w:rsid w:val="00E35E5D"/>
    <w:rsid w:val="00E3629C"/>
    <w:rsid w:val="00E3683D"/>
    <w:rsid w:val="00E37F20"/>
    <w:rsid w:val="00E37FAC"/>
    <w:rsid w:val="00E40230"/>
    <w:rsid w:val="00E40A27"/>
    <w:rsid w:val="00E421A2"/>
    <w:rsid w:val="00E42444"/>
    <w:rsid w:val="00E424C5"/>
    <w:rsid w:val="00E44273"/>
    <w:rsid w:val="00E44863"/>
    <w:rsid w:val="00E45149"/>
    <w:rsid w:val="00E459AB"/>
    <w:rsid w:val="00E465D7"/>
    <w:rsid w:val="00E50A71"/>
    <w:rsid w:val="00E5106A"/>
    <w:rsid w:val="00E51C3E"/>
    <w:rsid w:val="00E55531"/>
    <w:rsid w:val="00E55CB3"/>
    <w:rsid w:val="00E56F94"/>
    <w:rsid w:val="00E57136"/>
    <w:rsid w:val="00E572BD"/>
    <w:rsid w:val="00E623F3"/>
    <w:rsid w:val="00E62A79"/>
    <w:rsid w:val="00E64136"/>
    <w:rsid w:val="00E6473E"/>
    <w:rsid w:val="00E660C6"/>
    <w:rsid w:val="00E66456"/>
    <w:rsid w:val="00E677FE"/>
    <w:rsid w:val="00E67F36"/>
    <w:rsid w:val="00E708F8"/>
    <w:rsid w:val="00E7115F"/>
    <w:rsid w:val="00E71694"/>
    <w:rsid w:val="00E71B83"/>
    <w:rsid w:val="00E736B8"/>
    <w:rsid w:val="00E76FA7"/>
    <w:rsid w:val="00E81E05"/>
    <w:rsid w:val="00E82A29"/>
    <w:rsid w:val="00E83591"/>
    <w:rsid w:val="00E83C8A"/>
    <w:rsid w:val="00E8648C"/>
    <w:rsid w:val="00E86C01"/>
    <w:rsid w:val="00E902F0"/>
    <w:rsid w:val="00E9073F"/>
    <w:rsid w:val="00E92B09"/>
    <w:rsid w:val="00E93547"/>
    <w:rsid w:val="00E935DA"/>
    <w:rsid w:val="00E94DE0"/>
    <w:rsid w:val="00E95E0A"/>
    <w:rsid w:val="00E9655D"/>
    <w:rsid w:val="00E96FF0"/>
    <w:rsid w:val="00E97D7D"/>
    <w:rsid w:val="00EA090F"/>
    <w:rsid w:val="00EA0E04"/>
    <w:rsid w:val="00EA13BB"/>
    <w:rsid w:val="00EA2126"/>
    <w:rsid w:val="00EA24CF"/>
    <w:rsid w:val="00EA39CA"/>
    <w:rsid w:val="00EA531E"/>
    <w:rsid w:val="00EA746F"/>
    <w:rsid w:val="00EB07AB"/>
    <w:rsid w:val="00EB1CCB"/>
    <w:rsid w:val="00EB3C93"/>
    <w:rsid w:val="00EB57FA"/>
    <w:rsid w:val="00EB5D04"/>
    <w:rsid w:val="00EB5F7F"/>
    <w:rsid w:val="00EB74A8"/>
    <w:rsid w:val="00EC1FDF"/>
    <w:rsid w:val="00EC557C"/>
    <w:rsid w:val="00EC5E7D"/>
    <w:rsid w:val="00EC6B54"/>
    <w:rsid w:val="00EC7DBD"/>
    <w:rsid w:val="00ED0135"/>
    <w:rsid w:val="00ED04CE"/>
    <w:rsid w:val="00ED1474"/>
    <w:rsid w:val="00ED1825"/>
    <w:rsid w:val="00ED218A"/>
    <w:rsid w:val="00ED369A"/>
    <w:rsid w:val="00ED3A74"/>
    <w:rsid w:val="00ED4DA1"/>
    <w:rsid w:val="00ED4E8D"/>
    <w:rsid w:val="00ED551A"/>
    <w:rsid w:val="00ED5BED"/>
    <w:rsid w:val="00ED621A"/>
    <w:rsid w:val="00ED7A1B"/>
    <w:rsid w:val="00EE1AE5"/>
    <w:rsid w:val="00EE2F85"/>
    <w:rsid w:val="00EE3E2D"/>
    <w:rsid w:val="00EE4281"/>
    <w:rsid w:val="00EE44A8"/>
    <w:rsid w:val="00EE50B3"/>
    <w:rsid w:val="00EE5909"/>
    <w:rsid w:val="00EE5BC6"/>
    <w:rsid w:val="00EE6850"/>
    <w:rsid w:val="00EF0DD4"/>
    <w:rsid w:val="00EF129F"/>
    <w:rsid w:val="00EF1AED"/>
    <w:rsid w:val="00EF1BE3"/>
    <w:rsid w:val="00EF1CB6"/>
    <w:rsid w:val="00EF1CDE"/>
    <w:rsid w:val="00EF22A4"/>
    <w:rsid w:val="00EF2C05"/>
    <w:rsid w:val="00EF302C"/>
    <w:rsid w:val="00EF34CD"/>
    <w:rsid w:val="00EF4943"/>
    <w:rsid w:val="00EF4A57"/>
    <w:rsid w:val="00EF4E39"/>
    <w:rsid w:val="00EF591B"/>
    <w:rsid w:val="00EF6863"/>
    <w:rsid w:val="00EF7CEF"/>
    <w:rsid w:val="00F03F52"/>
    <w:rsid w:val="00F03FC3"/>
    <w:rsid w:val="00F045B8"/>
    <w:rsid w:val="00F04F7E"/>
    <w:rsid w:val="00F04F94"/>
    <w:rsid w:val="00F05189"/>
    <w:rsid w:val="00F0590C"/>
    <w:rsid w:val="00F05F02"/>
    <w:rsid w:val="00F06A5C"/>
    <w:rsid w:val="00F06B9B"/>
    <w:rsid w:val="00F116DE"/>
    <w:rsid w:val="00F13B0C"/>
    <w:rsid w:val="00F13B2E"/>
    <w:rsid w:val="00F1429E"/>
    <w:rsid w:val="00F1579B"/>
    <w:rsid w:val="00F1603B"/>
    <w:rsid w:val="00F1677A"/>
    <w:rsid w:val="00F16960"/>
    <w:rsid w:val="00F16AF7"/>
    <w:rsid w:val="00F17F7C"/>
    <w:rsid w:val="00F209CD"/>
    <w:rsid w:val="00F20B76"/>
    <w:rsid w:val="00F21C34"/>
    <w:rsid w:val="00F21F8D"/>
    <w:rsid w:val="00F2204A"/>
    <w:rsid w:val="00F22D22"/>
    <w:rsid w:val="00F244BA"/>
    <w:rsid w:val="00F27785"/>
    <w:rsid w:val="00F2784E"/>
    <w:rsid w:val="00F30862"/>
    <w:rsid w:val="00F3205D"/>
    <w:rsid w:val="00F33548"/>
    <w:rsid w:val="00F34F1A"/>
    <w:rsid w:val="00F35CB2"/>
    <w:rsid w:val="00F368CE"/>
    <w:rsid w:val="00F36C85"/>
    <w:rsid w:val="00F37AEA"/>
    <w:rsid w:val="00F4197B"/>
    <w:rsid w:val="00F41998"/>
    <w:rsid w:val="00F437B5"/>
    <w:rsid w:val="00F4660F"/>
    <w:rsid w:val="00F46631"/>
    <w:rsid w:val="00F46F95"/>
    <w:rsid w:val="00F47213"/>
    <w:rsid w:val="00F509D4"/>
    <w:rsid w:val="00F50CC0"/>
    <w:rsid w:val="00F524AE"/>
    <w:rsid w:val="00F52A46"/>
    <w:rsid w:val="00F53284"/>
    <w:rsid w:val="00F54E29"/>
    <w:rsid w:val="00F55A5A"/>
    <w:rsid w:val="00F56294"/>
    <w:rsid w:val="00F608E3"/>
    <w:rsid w:val="00F61EAC"/>
    <w:rsid w:val="00F62319"/>
    <w:rsid w:val="00F6280F"/>
    <w:rsid w:val="00F631E9"/>
    <w:rsid w:val="00F6370D"/>
    <w:rsid w:val="00F63758"/>
    <w:rsid w:val="00F6428F"/>
    <w:rsid w:val="00F64D88"/>
    <w:rsid w:val="00F65AC6"/>
    <w:rsid w:val="00F67315"/>
    <w:rsid w:val="00F713BB"/>
    <w:rsid w:val="00F71703"/>
    <w:rsid w:val="00F71B4E"/>
    <w:rsid w:val="00F72FF1"/>
    <w:rsid w:val="00F73A05"/>
    <w:rsid w:val="00F74ED3"/>
    <w:rsid w:val="00F75129"/>
    <w:rsid w:val="00F76470"/>
    <w:rsid w:val="00F7657E"/>
    <w:rsid w:val="00F769C9"/>
    <w:rsid w:val="00F8081A"/>
    <w:rsid w:val="00F80FB3"/>
    <w:rsid w:val="00F827CB"/>
    <w:rsid w:val="00F82A77"/>
    <w:rsid w:val="00F83A9C"/>
    <w:rsid w:val="00F85AA3"/>
    <w:rsid w:val="00F86252"/>
    <w:rsid w:val="00F9082E"/>
    <w:rsid w:val="00F909D6"/>
    <w:rsid w:val="00F91016"/>
    <w:rsid w:val="00F91138"/>
    <w:rsid w:val="00F917E4"/>
    <w:rsid w:val="00F93C5B"/>
    <w:rsid w:val="00F93CA6"/>
    <w:rsid w:val="00F943DD"/>
    <w:rsid w:val="00F94AE3"/>
    <w:rsid w:val="00F94DD9"/>
    <w:rsid w:val="00F95C0B"/>
    <w:rsid w:val="00F95FCC"/>
    <w:rsid w:val="00F9719B"/>
    <w:rsid w:val="00FA0952"/>
    <w:rsid w:val="00FA102F"/>
    <w:rsid w:val="00FA1A4E"/>
    <w:rsid w:val="00FA202F"/>
    <w:rsid w:val="00FA2D88"/>
    <w:rsid w:val="00FA34AA"/>
    <w:rsid w:val="00FA3F45"/>
    <w:rsid w:val="00FA4D81"/>
    <w:rsid w:val="00FA56E7"/>
    <w:rsid w:val="00FA5C3F"/>
    <w:rsid w:val="00FA646F"/>
    <w:rsid w:val="00FA6EC7"/>
    <w:rsid w:val="00FB121B"/>
    <w:rsid w:val="00FB168A"/>
    <w:rsid w:val="00FB337B"/>
    <w:rsid w:val="00FB34B1"/>
    <w:rsid w:val="00FB5CF7"/>
    <w:rsid w:val="00FB602F"/>
    <w:rsid w:val="00FB73E9"/>
    <w:rsid w:val="00FC01F1"/>
    <w:rsid w:val="00FC18C6"/>
    <w:rsid w:val="00FC1A02"/>
    <w:rsid w:val="00FC1D0E"/>
    <w:rsid w:val="00FC24C4"/>
    <w:rsid w:val="00FC2F69"/>
    <w:rsid w:val="00FC4A8C"/>
    <w:rsid w:val="00FC59B0"/>
    <w:rsid w:val="00FC5F7A"/>
    <w:rsid w:val="00FC6D0E"/>
    <w:rsid w:val="00FC70A1"/>
    <w:rsid w:val="00FC7815"/>
    <w:rsid w:val="00FC7B7A"/>
    <w:rsid w:val="00FC7C8C"/>
    <w:rsid w:val="00FD39E0"/>
    <w:rsid w:val="00FD40FE"/>
    <w:rsid w:val="00FD4C37"/>
    <w:rsid w:val="00FD7F37"/>
    <w:rsid w:val="00FE1490"/>
    <w:rsid w:val="00FE14EA"/>
    <w:rsid w:val="00FE1FC3"/>
    <w:rsid w:val="00FE2609"/>
    <w:rsid w:val="00FE3639"/>
    <w:rsid w:val="00FE50F4"/>
    <w:rsid w:val="00FE5F10"/>
    <w:rsid w:val="00FE63D8"/>
    <w:rsid w:val="00FF02FD"/>
    <w:rsid w:val="00FF0935"/>
    <w:rsid w:val="00FF0AC6"/>
    <w:rsid w:val="00FF1FD0"/>
    <w:rsid w:val="00FF2D51"/>
    <w:rsid w:val="00FF30A1"/>
    <w:rsid w:val="00FF359D"/>
    <w:rsid w:val="00FF37BB"/>
    <w:rsid w:val="00FF3C18"/>
    <w:rsid w:val="00FF49E7"/>
    <w:rsid w:val="00FF4B39"/>
    <w:rsid w:val="00FF5536"/>
    <w:rsid w:val="00FF5564"/>
    <w:rsid w:val="00FF62DD"/>
    <w:rsid w:val="010054B2"/>
    <w:rsid w:val="0118278E"/>
    <w:rsid w:val="01440634"/>
    <w:rsid w:val="0177688F"/>
    <w:rsid w:val="01B25F8A"/>
    <w:rsid w:val="01EA677A"/>
    <w:rsid w:val="02150C49"/>
    <w:rsid w:val="021BEA28"/>
    <w:rsid w:val="022A6DD1"/>
    <w:rsid w:val="0237FFDD"/>
    <w:rsid w:val="02525BF5"/>
    <w:rsid w:val="0275B25B"/>
    <w:rsid w:val="02D1B092"/>
    <w:rsid w:val="02D76814"/>
    <w:rsid w:val="036059D3"/>
    <w:rsid w:val="03883798"/>
    <w:rsid w:val="03A66D8F"/>
    <w:rsid w:val="03C3C9CC"/>
    <w:rsid w:val="043B1E7C"/>
    <w:rsid w:val="049F50C2"/>
    <w:rsid w:val="04B1D02B"/>
    <w:rsid w:val="0516F0ED"/>
    <w:rsid w:val="05A0F8FB"/>
    <w:rsid w:val="05D296E5"/>
    <w:rsid w:val="05DB417F"/>
    <w:rsid w:val="05EEA1CF"/>
    <w:rsid w:val="05F99742"/>
    <w:rsid w:val="0608F6D2"/>
    <w:rsid w:val="060ED1AE"/>
    <w:rsid w:val="0611B2AD"/>
    <w:rsid w:val="0647A1EC"/>
    <w:rsid w:val="064DE75B"/>
    <w:rsid w:val="06574988"/>
    <w:rsid w:val="06BBE1D0"/>
    <w:rsid w:val="0760E4DB"/>
    <w:rsid w:val="076141C5"/>
    <w:rsid w:val="080BCE16"/>
    <w:rsid w:val="0843D6DD"/>
    <w:rsid w:val="08474A89"/>
    <w:rsid w:val="0883A01A"/>
    <w:rsid w:val="0899F233"/>
    <w:rsid w:val="08A5A6D0"/>
    <w:rsid w:val="0940E81C"/>
    <w:rsid w:val="09A1FBC5"/>
    <w:rsid w:val="09AECC46"/>
    <w:rsid w:val="09ED07B1"/>
    <w:rsid w:val="0A0DB05C"/>
    <w:rsid w:val="0A0E662F"/>
    <w:rsid w:val="0A2F4825"/>
    <w:rsid w:val="0A3D22B7"/>
    <w:rsid w:val="0A552ADE"/>
    <w:rsid w:val="0A5EDD05"/>
    <w:rsid w:val="0A8CE50B"/>
    <w:rsid w:val="0AC09EDF"/>
    <w:rsid w:val="0AFB923B"/>
    <w:rsid w:val="0B4CE7BE"/>
    <w:rsid w:val="0BB8B19D"/>
    <w:rsid w:val="0BBC8046"/>
    <w:rsid w:val="0BCCCD89"/>
    <w:rsid w:val="0C224C80"/>
    <w:rsid w:val="0C2A0C26"/>
    <w:rsid w:val="0C48C109"/>
    <w:rsid w:val="0C6B14BC"/>
    <w:rsid w:val="0C70710C"/>
    <w:rsid w:val="0D05FFBC"/>
    <w:rsid w:val="0D1BCDA3"/>
    <w:rsid w:val="0D2CFC8A"/>
    <w:rsid w:val="0D3C4BD2"/>
    <w:rsid w:val="0D5F0C0E"/>
    <w:rsid w:val="0DA13547"/>
    <w:rsid w:val="0DDF1E0B"/>
    <w:rsid w:val="0E02568B"/>
    <w:rsid w:val="0E0F2E40"/>
    <w:rsid w:val="0E2AAE35"/>
    <w:rsid w:val="0E4C6F85"/>
    <w:rsid w:val="0E54BCA7"/>
    <w:rsid w:val="0E629DAA"/>
    <w:rsid w:val="0E6F7E13"/>
    <w:rsid w:val="0E7C5D54"/>
    <w:rsid w:val="0EA5DF47"/>
    <w:rsid w:val="0F5D5878"/>
    <w:rsid w:val="0F61FCC0"/>
    <w:rsid w:val="0F9BBC08"/>
    <w:rsid w:val="0FCA8B85"/>
    <w:rsid w:val="0FCE796F"/>
    <w:rsid w:val="1008DAAE"/>
    <w:rsid w:val="102582A8"/>
    <w:rsid w:val="1047BFC8"/>
    <w:rsid w:val="10681BB7"/>
    <w:rsid w:val="10839ACB"/>
    <w:rsid w:val="10A91697"/>
    <w:rsid w:val="10C70913"/>
    <w:rsid w:val="11210E59"/>
    <w:rsid w:val="113361CC"/>
    <w:rsid w:val="1134EC53"/>
    <w:rsid w:val="11532EEA"/>
    <w:rsid w:val="11A980DA"/>
    <w:rsid w:val="11BBA262"/>
    <w:rsid w:val="11C849EA"/>
    <w:rsid w:val="12199BDD"/>
    <w:rsid w:val="121C2097"/>
    <w:rsid w:val="130C97E7"/>
    <w:rsid w:val="132A660F"/>
    <w:rsid w:val="1355EA79"/>
    <w:rsid w:val="1377877B"/>
    <w:rsid w:val="1382320F"/>
    <w:rsid w:val="139460BF"/>
    <w:rsid w:val="13A954A0"/>
    <w:rsid w:val="1466F5CB"/>
    <w:rsid w:val="14817B61"/>
    <w:rsid w:val="149CECD8"/>
    <w:rsid w:val="14E76F70"/>
    <w:rsid w:val="14F29F50"/>
    <w:rsid w:val="14F70B42"/>
    <w:rsid w:val="1512EF45"/>
    <w:rsid w:val="15194E61"/>
    <w:rsid w:val="157CBA8B"/>
    <w:rsid w:val="15D32836"/>
    <w:rsid w:val="15FD274C"/>
    <w:rsid w:val="1605E431"/>
    <w:rsid w:val="163030AA"/>
    <w:rsid w:val="1631A054"/>
    <w:rsid w:val="166D0A01"/>
    <w:rsid w:val="16D923A1"/>
    <w:rsid w:val="16EF80EB"/>
    <w:rsid w:val="173009F2"/>
    <w:rsid w:val="1731C0A5"/>
    <w:rsid w:val="17439030"/>
    <w:rsid w:val="178070AA"/>
    <w:rsid w:val="17D59D6A"/>
    <w:rsid w:val="181EEA99"/>
    <w:rsid w:val="183A4C5F"/>
    <w:rsid w:val="18410AE0"/>
    <w:rsid w:val="186032AA"/>
    <w:rsid w:val="186213E1"/>
    <w:rsid w:val="18AD3FC3"/>
    <w:rsid w:val="18CB03D1"/>
    <w:rsid w:val="18DAF5C9"/>
    <w:rsid w:val="18EFCD9E"/>
    <w:rsid w:val="190F093E"/>
    <w:rsid w:val="19256349"/>
    <w:rsid w:val="196C3AFB"/>
    <w:rsid w:val="199B3A00"/>
    <w:rsid w:val="19D58020"/>
    <w:rsid w:val="19E50A4C"/>
    <w:rsid w:val="1A0C0CD8"/>
    <w:rsid w:val="1A574A01"/>
    <w:rsid w:val="1A77FA34"/>
    <w:rsid w:val="1A912771"/>
    <w:rsid w:val="1A96AE51"/>
    <w:rsid w:val="1AD08B64"/>
    <w:rsid w:val="1AD98B1C"/>
    <w:rsid w:val="1B26F859"/>
    <w:rsid w:val="1B3AE4C4"/>
    <w:rsid w:val="1B3B9C74"/>
    <w:rsid w:val="1B3E7E7C"/>
    <w:rsid w:val="1B41457A"/>
    <w:rsid w:val="1B612900"/>
    <w:rsid w:val="1B948706"/>
    <w:rsid w:val="1BAA9A01"/>
    <w:rsid w:val="1BE8E7F2"/>
    <w:rsid w:val="1BEB6497"/>
    <w:rsid w:val="1C0D711F"/>
    <w:rsid w:val="1C472A17"/>
    <w:rsid w:val="1C6882EB"/>
    <w:rsid w:val="1C7CED23"/>
    <w:rsid w:val="1C907E7B"/>
    <w:rsid w:val="1C94E89F"/>
    <w:rsid w:val="1CD76EA0"/>
    <w:rsid w:val="1D01945C"/>
    <w:rsid w:val="1D0B7F89"/>
    <w:rsid w:val="1D25D4B2"/>
    <w:rsid w:val="1D67A083"/>
    <w:rsid w:val="1D7151E9"/>
    <w:rsid w:val="1D7589E7"/>
    <w:rsid w:val="1D761099"/>
    <w:rsid w:val="1DDA7829"/>
    <w:rsid w:val="1DDFE0D2"/>
    <w:rsid w:val="1DE1FA45"/>
    <w:rsid w:val="1DE3839E"/>
    <w:rsid w:val="1DF87349"/>
    <w:rsid w:val="1E25B893"/>
    <w:rsid w:val="1E32CF51"/>
    <w:rsid w:val="1E7D22FA"/>
    <w:rsid w:val="1EE8CA0C"/>
    <w:rsid w:val="1F214EA5"/>
    <w:rsid w:val="1F35FAF8"/>
    <w:rsid w:val="1F405103"/>
    <w:rsid w:val="1F79E14D"/>
    <w:rsid w:val="1F7F5657"/>
    <w:rsid w:val="1FBCB8AE"/>
    <w:rsid w:val="1FC04D23"/>
    <w:rsid w:val="200C59F0"/>
    <w:rsid w:val="203F9A8D"/>
    <w:rsid w:val="204974A2"/>
    <w:rsid w:val="205C62D4"/>
    <w:rsid w:val="20A54947"/>
    <w:rsid w:val="20AD5AF0"/>
    <w:rsid w:val="21277147"/>
    <w:rsid w:val="213C7B76"/>
    <w:rsid w:val="21664DED"/>
    <w:rsid w:val="2178804A"/>
    <w:rsid w:val="21B2ED84"/>
    <w:rsid w:val="21CAFD58"/>
    <w:rsid w:val="21D4A2BB"/>
    <w:rsid w:val="2232308D"/>
    <w:rsid w:val="22470D88"/>
    <w:rsid w:val="22983240"/>
    <w:rsid w:val="22B5037A"/>
    <w:rsid w:val="22F909CB"/>
    <w:rsid w:val="23015511"/>
    <w:rsid w:val="2364C06E"/>
    <w:rsid w:val="237800A5"/>
    <w:rsid w:val="237992FA"/>
    <w:rsid w:val="2387992F"/>
    <w:rsid w:val="2389F678"/>
    <w:rsid w:val="2390D047"/>
    <w:rsid w:val="2392CB92"/>
    <w:rsid w:val="23B21CEE"/>
    <w:rsid w:val="23C9E33F"/>
    <w:rsid w:val="241D6A16"/>
    <w:rsid w:val="24594E65"/>
    <w:rsid w:val="246795E8"/>
    <w:rsid w:val="246F4412"/>
    <w:rsid w:val="24B0C1E4"/>
    <w:rsid w:val="24B28148"/>
    <w:rsid w:val="24CC1900"/>
    <w:rsid w:val="24F481A9"/>
    <w:rsid w:val="253DFB8E"/>
    <w:rsid w:val="257EE0F7"/>
    <w:rsid w:val="258EE246"/>
    <w:rsid w:val="25975091"/>
    <w:rsid w:val="25A85638"/>
    <w:rsid w:val="25AF1B29"/>
    <w:rsid w:val="25B54EAA"/>
    <w:rsid w:val="25C5B1C9"/>
    <w:rsid w:val="25DA7E62"/>
    <w:rsid w:val="2614EEB0"/>
    <w:rsid w:val="26203F58"/>
    <w:rsid w:val="26293490"/>
    <w:rsid w:val="268D0048"/>
    <w:rsid w:val="26F065DC"/>
    <w:rsid w:val="2726151B"/>
    <w:rsid w:val="272BD16B"/>
    <w:rsid w:val="27341601"/>
    <w:rsid w:val="277A7846"/>
    <w:rsid w:val="277FF2E6"/>
    <w:rsid w:val="27A959FB"/>
    <w:rsid w:val="27B7A075"/>
    <w:rsid w:val="27D77E7F"/>
    <w:rsid w:val="28018E97"/>
    <w:rsid w:val="280C67BB"/>
    <w:rsid w:val="284DD25C"/>
    <w:rsid w:val="2859DB6D"/>
    <w:rsid w:val="288AB26F"/>
    <w:rsid w:val="28A8F1AD"/>
    <w:rsid w:val="28AD7BD9"/>
    <w:rsid w:val="28E2F563"/>
    <w:rsid w:val="291E85CE"/>
    <w:rsid w:val="292F6870"/>
    <w:rsid w:val="295070E6"/>
    <w:rsid w:val="29C723AD"/>
    <w:rsid w:val="29FFDEFA"/>
    <w:rsid w:val="2A27F072"/>
    <w:rsid w:val="2A4F8216"/>
    <w:rsid w:val="2A5E4DE5"/>
    <w:rsid w:val="2A742CEA"/>
    <w:rsid w:val="2A994147"/>
    <w:rsid w:val="2A9B8856"/>
    <w:rsid w:val="2AF9FAE1"/>
    <w:rsid w:val="2AFE451E"/>
    <w:rsid w:val="2B00B657"/>
    <w:rsid w:val="2B513C12"/>
    <w:rsid w:val="2B650A18"/>
    <w:rsid w:val="2BBBCB0F"/>
    <w:rsid w:val="2BEA593D"/>
    <w:rsid w:val="2C0A4CC4"/>
    <w:rsid w:val="2C0A7065"/>
    <w:rsid w:val="2C42D77D"/>
    <w:rsid w:val="2C5A5570"/>
    <w:rsid w:val="2CA21D0F"/>
    <w:rsid w:val="2CAE7523"/>
    <w:rsid w:val="2CF084FC"/>
    <w:rsid w:val="2D36F601"/>
    <w:rsid w:val="2D67B418"/>
    <w:rsid w:val="2D7D3FF9"/>
    <w:rsid w:val="2D8D1A0A"/>
    <w:rsid w:val="2D924919"/>
    <w:rsid w:val="2DDB681E"/>
    <w:rsid w:val="2E0AE90B"/>
    <w:rsid w:val="2E1D3319"/>
    <w:rsid w:val="2E245817"/>
    <w:rsid w:val="2E2AF9EA"/>
    <w:rsid w:val="2E361D29"/>
    <w:rsid w:val="2E4C5797"/>
    <w:rsid w:val="2E8F013C"/>
    <w:rsid w:val="2E904550"/>
    <w:rsid w:val="2ECF2FFD"/>
    <w:rsid w:val="2FD935DB"/>
    <w:rsid w:val="2FE4B3C1"/>
    <w:rsid w:val="2FEA9AB1"/>
    <w:rsid w:val="30054FD6"/>
    <w:rsid w:val="300F4D9C"/>
    <w:rsid w:val="301A10B0"/>
    <w:rsid w:val="3052F2F4"/>
    <w:rsid w:val="307F782D"/>
    <w:rsid w:val="30BB61E8"/>
    <w:rsid w:val="30CE1ADE"/>
    <w:rsid w:val="30D2CE75"/>
    <w:rsid w:val="316E707E"/>
    <w:rsid w:val="317ECE21"/>
    <w:rsid w:val="319232FC"/>
    <w:rsid w:val="31AF4E8C"/>
    <w:rsid w:val="31B3F708"/>
    <w:rsid w:val="31BB8881"/>
    <w:rsid w:val="31D0E3A3"/>
    <w:rsid w:val="31D91409"/>
    <w:rsid w:val="31E71933"/>
    <w:rsid w:val="32135A79"/>
    <w:rsid w:val="325758EC"/>
    <w:rsid w:val="3258758B"/>
    <w:rsid w:val="32653113"/>
    <w:rsid w:val="326E2167"/>
    <w:rsid w:val="3278B7CB"/>
    <w:rsid w:val="32C264D5"/>
    <w:rsid w:val="32DFA1E6"/>
    <w:rsid w:val="32EE3386"/>
    <w:rsid w:val="32F44811"/>
    <w:rsid w:val="3322DE09"/>
    <w:rsid w:val="332396E1"/>
    <w:rsid w:val="3359FE1D"/>
    <w:rsid w:val="338214F0"/>
    <w:rsid w:val="3385742D"/>
    <w:rsid w:val="33915789"/>
    <w:rsid w:val="33D50381"/>
    <w:rsid w:val="34024FDB"/>
    <w:rsid w:val="34A597EC"/>
    <w:rsid w:val="34B7EFD4"/>
    <w:rsid w:val="34B85962"/>
    <w:rsid w:val="34D6C44E"/>
    <w:rsid w:val="34D7E7AB"/>
    <w:rsid w:val="352E7F88"/>
    <w:rsid w:val="35639B3A"/>
    <w:rsid w:val="35798B19"/>
    <w:rsid w:val="357E3A44"/>
    <w:rsid w:val="3584C609"/>
    <w:rsid w:val="358DCC33"/>
    <w:rsid w:val="35ED9467"/>
    <w:rsid w:val="35FA121D"/>
    <w:rsid w:val="36123C92"/>
    <w:rsid w:val="36127CE2"/>
    <w:rsid w:val="3628F9DA"/>
    <w:rsid w:val="365A4C18"/>
    <w:rsid w:val="3660B6DC"/>
    <w:rsid w:val="3672493C"/>
    <w:rsid w:val="3688EEF2"/>
    <w:rsid w:val="36A3E84F"/>
    <w:rsid w:val="36C61B45"/>
    <w:rsid w:val="371AD1AA"/>
    <w:rsid w:val="3763C514"/>
    <w:rsid w:val="37B69576"/>
    <w:rsid w:val="37B78C7D"/>
    <w:rsid w:val="37EFA265"/>
    <w:rsid w:val="37F4FFCD"/>
    <w:rsid w:val="37F825C4"/>
    <w:rsid w:val="38148B33"/>
    <w:rsid w:val="382967DD"/>
    <w:rsid w:val="383E0392"/>
    <w:rsid w:val="3840F5B1"/>
    <w:rsid w:val="385E3823"/>
    <w:rsid w:val="3877E3B5"/>
    <w:rsid w:val="388BBDB7"/>
    <w:rsid w:val="38C1895A"/>
    <w:rsid w:val="38C1F0D1"/>
    <w:rsid w:val="38CDFC14"/>
    <w:rsid w:val="3907092D"/>
    <w:rsid w:val="390D4674"/>
    <w:rsid w:val="390DED84"/>
    <w:rsid w:val="3910DFB1"/>
    <w:rsid w:val="39217049"/>
    <w:rsid w:val="392DEF5B"/>
    <w:rsid w:val="3939BFC3"/>
    <w:rsid w:val="3952E60D"/>
    <w:rsid w:val="39576753"/>
    <w:rsid w:val="395BB4F5"/>
    <w:rsid w:val="396078BB"/>
    <w:rsid w:val="399D2302"/>
    <w:rsid w:val="39E37E9E"/>
    <w:rsid w:val="3A260606"/>
    <w:rsid w:val="3A494A11"/>
    <w:rsid w:val="3A710EEB"/>
    <w:rsid w:val="3A8938DD"/>
    <w:rsid w:val="3A928C7E"/>
    <w:rsid w:val="3ADE9211"/>
    <w:rsid w:val="3AEB031C"/>
    <w:rsid w:val="3B0F4D66"/>
    <w:rsid w:val="3B1A69F4"/>
    <w:rsid w:val="3BCEEBFE"/>
    <w:rsid w:val="3BEA13D3"/>
    <w:rsid w:val="3C2CB040"/>
    <w:rsid w:val="3C736D97"/>
    <w:rsid w:val="3C73E7DE"/>
    <w:rsid w:val="3C99DF9C"/>
    <w:rsid w:val="3D0879C6"/>
    <w:rsid w:val="3D096B83"/>
    <w:rsid w:val="3D1F8850"/>
    <w:rsid w:val="3D8A4848"/>
    <w:rsid w:val="3D8AA4A6"/>
    <w:rsid w:val="3D901544"/>
    <w:rsid w:val="3D9BA056"/>
    <w:rsid w:val="3DA22DE8"/>
    <w:rsid w:val="3DAFB34E"/>
    <w:rsid w:val="3DF9C367"/>
    <w:rsid w:val="3E8E860D"/>
    <w:rsid w:val="3E9651AB"/>
    <w:rsid w:val="3E9DD91A"/>
    <w:rsid w:val="3EAD4849"/>
    <w:rsid w:val="3EB67D56"/>
    <w:rsid w:val="3EC59B37"/>
    <w:rsid w:val="3ECE6BB8"/>
    <w:rsid w:val="3F02A564"/>
    <w:rsid w:val="3F05D3AB"/>
    <w:rsid w:val="3F43A7EE"/>
    <w:rsid w:val="3F608B60"/>
    <w:rsid w:val="3F720004"/>
    <w:rsid w:val="3F819DB5"/>
    <w:rsid w:val="3FA48D2C"/>
    <w:rsid w:val="3FD92434"/>
    <w:rsid w:val="3FEF1187"/>
    <w:rsid w:val="4042AB39"/>
    <w:rsid w:val="41011E7D"/>
    <w:rsid w:val="413B87D7"/>
    <w:rsid w:val="4158A462"/>
    <w:rsid w:val="415EC380"/>
    <w:rsid w:val="4188E051"/>
    <w:rsid w:val="419248B2"/>
    <w:rsid w:val="41BA9A9E"/>
    <w:rsid w:val="420EFE42"/>
    <w:rsid w:val="421F14CA"/>
    <w:rsid w:val="422181B0"/>
    <w:rsid w:val="424A41F1"/>
    <w:rsid w:val="42B51E26"/>
    <w:rsid w:val="42BEC381"/>
    <w:rsid w:val="42DBEB06"/>
    <w:rsid w:val="42EE9ACD"/>
    <w:rsid w:val="437187F5"/>
    <w:rsid w:val="437BF6EF"/>
    <w:rsid w:val="43A7170D"/>
    <w:rsid w:val="43F3C73D"/>
    <w:rsid w:val="43FB3F67"/>
    <w:rsid w:val="446E79CA"/>
    <w:rsid w:val="44D59346"/>
    <w:rsid w:val="44F93559"/>
    <w:rsid w:val="4519617B"/>
    <w:rsid w:val="45B9FE5A"/>
    <w:rsid w:val="45D443C8"/>
    <w:rsid w:val="45F92471"/>
    <w:rsid w:val="46028579"/>
    <w:rsid w:val="4612DAF9"/>
    <w:rsid w:val="4613E2C4"/>
    <w:rsid w:val="4669596E"/>
    <w:rsid w:val="466C5C5F"/>
    <w:rsid w:val="4675F167"/>
    <w:rsid w:val="467BA314"/>
    <w:rsid w:val="4680B97B"/>
    <w:rsid w:val="468AAF2F"/>
    <w:rsid w:val="46D20127"/>
    <w:rsid w:val="46DA8192"/>
    <w:rsid w:val="472B64BE"/>
    <w:rsid w:val="473058DA"/>
    <w:rsid w:val="4753730F"/>
    <w:rsid w:val="4755BAD2"/>
    <w:rsid w:val="475E1D78"/>
    <w:rsid w:val="477E2965"/>
    <w:rsid w:val="47909C01"/>
    <w:rsid w:val="47927BA0"/>
    <w:rsid w:val="47C33688"/>
    <w:rsid w:val="47D465B9"/>
    <w:rsid w:val="47E3D508"/>
    <w:rsid w:val="4837D66F"/>
    <w:rsid w:val="485EBDE9"/>
    <w:rsid w:val="4881AB05"/>
    <w:rsid w:val="4881F117"/>
    <w:rsid w:val="48B5680C"/>
    <w:rsid w:val="48D45A3F"/>
    <w:rsid w:val="48DBA610"/>
    <w:rsid w:val="48DE249C"/>
    <w:rsid w:val="491907E4"/>
    <w:rsid w:val="4946FEEA"/>
    <w:rsid w:val="4975D2A6"/>
    <w:rsid w:val="49D5AEDB"/>
    <w:rsid w:val="49E056DA"/>
    <w:rsid w:val="4A0CD884"/>
    <w:rsid w:val="4A396C3B"/>
    <w:rsid w:val="4A408893"/>
    <w:rsid w:val="4A90A99C"/>
    <w:rsid w:val="4ABEE949"/>
    <w:rsid w:val="4ACF0176"/>
    <w:rsid w:val="4B244A37"/>
    <w:rsid w:val="4B5065BB"/>
    <w:rsid w:val="4B67A1A4"/>
    <w:rsid w:val="4BC10B6B"/>
    <w:rsid w:val="4BC8389A"/>
    <w:rsid w:val="4BDF1775"/>
    <w:rsid w:val="4BED0DCA"/>
    <w:rsid w:val="4BF770F5"/>
    <w:rsid w:val="4BF9657B"/>
    <w:rsid w:val="4C095A7B"/>
    <w:rsid w:val="4C470E5A"/>
    <w:rsid w:val="4C8C1492"/>
    <w:rsid w:val="4C948A7D"/>
    <w:rsid w:val="4CA2541C"/>
    <w:rsid w:val="4CC438BD"/>
    <w:rsid w:val="4CC6CF0F"/>
    <w:rsid w:val="4CC70CC4"/>
    <w:rsid w:val="4CF53BF3"/>
    <w:rsid w:val="4D2FC95A"/>
    <w:rsid w:val="4D6730F5"/>
    <w:rsid w:val="4D6748AF"/>
    <w:rsid w:val="4D697FAB"/>
    <w:rsid w:val="4D8CB199"/>
    <w:rsid w:val="4D948E10"/>
    <w:rsid w:val="4DCAFF36"/>
    <w:rsid w:val="4DDE4E63"/>
    <w:rsid w:val="4E05A8B3"/>
    <w:rsid w:val="4E08F7B5"/>
    <w:rsid w:val="4E14B021"/>
    <w:rsid w:val="4E2888F0"/>
    <w:rsid w:val="4E504766"/>
    <w:rsid w:val="4ED9F88D"/>
    <w:rsid w:val="4F22E551"/>
    <w:rsid w:val="4F54E24A"/>
    <w:rsid w:val="4F962AD3"/>
    <w:rsid w:val="4FF43B96"/>
    <w:rsid w:val="5042DF01"/>
    <w:rsid w:val="5048832B"/>
    <w:rsid w:val="504C26B8"/>
    <w:rsid w:val="5072316C"/>
    <w:rsid w:val="50786C12"/>
    <w:rsid w:val="507D9289"/>
    <w:rsid w:val="50ADDC71"/>
    <w:rsid w:val="50D38D3B"/>
    <w:rsid w:val="50D96103"/>
    <w:rsid w:val="50FA82EC"/>
    <w:rsid w:val="510FE704"/>
    <w:rsid w:val="51268F46"/>
    <w:rsid w:val="513C6508"/>
    <w:rsid w:val="5160B3C8"/>
    <w:rsid w:val="51772220"/>
    <w:rsid w:val="518C2815"/>
    <w:rsid w:val="519B139F"/>
    <w:rsid w:val="51ACC187"/>
    <w:rsid w:val="51B43B01"/>
    <w:rsid w:val="51C60598"/>
    <w:rsid w:val="51FCF1A1"/>
    <w:rsid w:val="520198D4"/>
    <w:rsid w:val="521D8F45"/>
    <w:rsid w:val="52614F27"/>
    <w:rsid w:val="527EBD2E"/>
    <w:rsid w:val="52C389F1"/>
    <w:rsid w:val="52FCE89B"/>
    <w:rsid w:val="52FE5FB4"/>
    <w:rsid w:val="5342812E"/>
    <w:rsid w:val="534C3F70"/>
    <w:rsid w:val="539211BA"/>
    <w:rsid w:val="539E2C66"/>
    <w:rsid w:val="53D53CE0"/>
    <w:rsid w:val="53FE6827"/>
    <w:rsid w:val="549A3B63"/>
    <w:rsid w:val="54CECAB2"/>
    <w:rsid w:val="54E19E47"/>
    <w:rsid w:val="5517E1AE"/>
    <w:rsid w:val="5557F3AE"/>
    <w:rsid w:val="5566BB72"/>
    <w:rsid w:val="557E0207"/>
    <w:rsid w:val="5590AAAF"/>
    <w:rsid w:val="55962471"/>
    <w:rsid w:val="55A4C05C"/>
    <w:rsid w:val="55E8BA31"/>
    <w:rsid w:val="5645BED3"/>
    <w:rsid w:val="56529917"/>
    <w:rsid w:val="56600C72"/>
    <w:rsid w:val="567C328D"/>
    <w:rsid w:val="569CD933"/>
    <w:rsid w:val="56A53537"/>
    <w:rsid w:val="56AD5D3A"/>
    <w:rsid w:val="56C4E959"/>
    <w:rsid w:val="56D0C436"/>
    <w:rsid w:val="56E2C55C"/>
    <w:rsid w:val="571825C7"/>
    <w:rsid w:val="571E59E9"/>
    <w:rsid w:val="5745E312"/>
    <w:rsid w:val="576CE7C2"/>
    <w:rsid w:val="5798F69B"/>
    <w:rsid w:val="57A666A9"/>
    <w:rsid w:val="57B6EA9D"/>
    <w:rsid w:val="57F66D5B"/>
    <w:rsid w:val="580383BC"/>
    <w:rsid w:val="5842CC00"/>
    <w:rsid w:val="584E0813"/>
    <w:rsid w:val="58579D44"/>
    <w:rsid w:val="587DAA5A"/>
    <w:rsid w:val="58C88528"/>
    <w:rsid w:val="58C97664"/>
    <w:rsid w:val="58F6849F"/>
    <w:rsid w:val="59483177"/>
    <w:rsid w:val="595BFD9C"/>
    <w:rsid w:val="59665ACA"/>
    <w:rsid w:val="5970A3FF"/>
    <w:rsid w:val="597CE6A8"/>
    <w:rsid w:val="59DE50E5"/>
    <w:rsid w:val="59E3F936"/>
    <w:rsid w:val="59E81706"/>
    <w:rsid w:val="5A06ABE0"/>
    <w:rsid w:val="5A7ADA9A"/>
    <w:rsid w:val="5A87F8E8"/>
    <w:rsid w:val="5B18B9DD"/>
    <w:rsid w:val="5B27FE6D"/>
    <w:rsid w:val="5B2B3B88"/>
    <w:rsid w:val="5B417046"/>
    <w:rsid w:val="5B4C32E1"/>
    <w:rsid w:val="5B6DA265"/>
    <w:rsid w:val="5B786F4B"/>
    <w:rsid w:val="5BA5D6AD"/>
    <w:rsid w:val="5BAC6841"/>
    <w:rsid w:val="5BC16687"/>
    <w:rsid w:val="5BE88732"/>
    <w:rsid w:val="5BFFA7EF"/>
    <w:rsid w:val="5C4C1E9A"/>
    <w:rsid w:val="5C9254C7"/>
    <w:rsid w:val="5C929D78"/>
    <w:rsid w:val="5CB849F0"/>
    <w:rsid w:val="5CC1D7CA"/>
    <w:rsid w:val="5CD0842C"/>
    <w:rsid w:val="5D1FB580"/>
    <w:rsid w:val="5D75C816"/>
    <w:rsid w:val="5E126032"/>
    <w:rsid w:val="5E1A8744"/>
    <w:rsid w:val="5E631E96"/>
    <w:rsid w:val="5E6B47E1"/>
    <w:rsid w:val="5E825227"/>
    <w:rsid w:val="5E8F7869"/>
    <w:rsid w:val="5F19D449"/>
    <w:rsid w:val="5F578B3C"/>
    <w:rsid w:val="5F6EB003"/>
    <w:rsid w:val="5FA06060"/>
    <w:rsid w:val="5FCED8CF"/>
    <w:rsid w:val="5FE536C5"/>
    <w:rsid w:val="600AB854"/>
    <w:rsid w:val="600FE7B8"/>
    <w:rsid w:val="6037FFE2"/>
    <w:rsid w:val="603B8CC5"/>
    <w:rsid w:val="604BB215"/>
    <w:rsid w:val="60563AA4"/>
    <w:rsid w:val="608A6DEE"/>
    <w:rsid w:val="608CA3EA"/>
    <w:rsid w:val="60977B67"/>
    <w:rsid w:val="60E62F0D"/>
    <w:rsid w:val="6139FD51"/>
    <w:rsid w:val="616E60F1"/>
    <w:rsid w:val="61B2A5CC"/>
    <w:rsid w:val="61B9EE3D"/>
    <w:rsid w:val="61D0790A"/>
    <w:rsid w:val="621F9A7E"/>
    <w:rsid w:val="622DBCA2"/>
    <w:rsid w:val="6270E028"/>
    <w:rsid w:val="62710492"/>
    <w:rsid w:val="6271DB80"/>
    <w:rsid w:val="627C6421"/>
    <w:rsid w:val="62B0B97B"/>
    <w:rsid w:val="62C2F271"/>
    <w:rsid w:val="62EB1F40"/>
    <w:rsid w:val="62EE3B22"/>
    <w:rsid w:val="63284993"/>
    <w:rsid w:val="63AD2F5D"/>
    <w:rsid w:val="63B60202"/>
    <w:rsid w:val="63C8A496"/>
    <w:rsid w:val="64013A07"/>
    <w:rsid w:val="6461D038"/>
    <w:rsid w:val="64693E3E"/>
    <w:rsid w:val="64830E65"/>
    <w:rsid w:val="64A760FD"/>
    <w:rsid w:val="64F2E20B"/>
    <w:rsid w:val="65074211"/>
    <w:rsid w:val="6512967D"/>
    <w:rsid w:val="6512D3CC"/>
    <w:rsid w:val="6524DADD"/>
    <w:rsid w:val="65255F72"/>
    <w:rsid w:val="65498F0F"/>
    <w:rsid w:val="6550E6D8"/>
    <w:rsid w:val="65579AD6"/>
    <w:rsid w:val="656EE254"/>
    <w:rsid w:val="6583F7A2"/>
    <w:rsid w:val="658C203C"/>
    <w:rsid w:val="65914763"/>
    <w:rsid w:val="65F898E6"/>
    <w:rsid w:val="662501A9"/>
    <w:rsid w:val="662BF4A2"/>
    <w:rsid w:val="66321423"/>
    <w:rsid w:val="6652630E"/>
    <w:rsid w:val="666F52F0"/>
    <w:rsid w:val="66927F11"/>
    <w:rsid w:val="672CFFB9"/>
    <w:rsid w:val="67B30C70"/>
    <w:rsid w:val="67BDF1CA"/>
    <w:rsid w:val="689ED226"/>
    <w:rsid w:val="68BA60A9"/>
    <w:rsid w:val="68D6682E"/>
    <w:rsid w:val="68F82E1C"/>
    <w:rsid w:val="691E864B"/>
    <w:rsid w:val="69251210"/>
    <w:rsid w:val="6944EB79"/>
    <w:rsid w:val="69724C09"/>
    <w:rsid w:val="6A8044E8"/>
    <w:rsid w:val="6A986CE3"/>
    <w:rsid w:val="6AD9ACD8"/>
    <w:rsid w:val="6AE4C478"/>
    <w:rsid w:val="6B063E07"/>
    <w:rsid w:val="6B82973D"/>
    <w:rsid w:val="6B995F08"/>
    <w:rsid w:val="6BA0ACB9"/>
    <w:rsid w:val="6BA2F490"/>
    <w:rsid w:val="6BC09A00"/>
    <w:rsid w:val="6BE1163C"/>
    <w:rsid w:val="6C05F8DA"/>
    <w:rsid w:val="6C1BE3A3"/>
    <w:rsid w:val="6CBF6961"/>
    <w:rsid w:val="6CC1EC4D"/>
    <w:rsid w:val="6CD0843A"/>
    <w:rsid w:val="6CF0C2E2"/>
    <w:rsid w:val="6D04A5B0"/>
    <w:rsid w:val="6D2E26D7"/>
    <w:rsid w:val="6D4A1BD6"/>
    <w:rsid w:val="6D88B74B"/>
    <w:rsid w:val="6D961A63"/>
    <w:rsid w:val="6DB2F9EC"/>
    <w:rsid w:val="6DCD904C"/>
    <w:rsid w:val="6E0F0BF3"/>
    <w:rsid w:val="6E11ABF2"/>
    <w:rsid w:val="6E4971FB"/>
    <w:rsid w:val="6E601D43"/>
    <w:rsid w:val="6E67BEEA"/>
    <w:rsid w:val="6E689683"/>
    <w:rsid w:val="6EB5300F"/>
    <w:rsid w:val="6EC006D2"/>
    <w:rsid w:val="6EC9895B"/>
    <w:rsid w:val="6ED3DCED"/>
    <w:rsid w:val="6EFA810D"/>
    <w:rsid w:val="6F631665"/>
    <w:rsid w:val="6F8C6BBD"/>
    <w:rsid w:val="6F942969"/>
    <w:rsid w:val="701423CB"/>
    <w:rsid w:val="7040A7B9"/>
    <w:rsid w:val="709DD0A6"/>
    <w:rsid w:val="70C5B6B3"/>
    <w:rsid w:val="71026F47"/>
    <w:rsid w:val="7108D83A"/>
    <w:rsid w:val="710C4771"/>
    <w:rsid w:val="711272AF"/>
    <w:rsid w:val="712FC274"/>
    <w:rsid w:val="714383C9"/>
    <w:rsid w:val="7143E2D4"/>
    <w:rsid w:val="7166D46A"/>
    <w:rsid w:val="71A5743C"/>
    <w:rsid w:val="71B7119F"/>
    <w:rsid w:val="71DBCE7F"/>
    <w:rsid w:val="71F71C1C"/>
    <w:rsid w:val="720DF1DB"/>
    <w:rsid w:val="721FA4F8"/>
    <w:rsid w:val="724C9D0A"/>
    <w:rsid w:val="725F89E2"/>
    <w:rsid w:val="7263F233"/>
    <w:rsid w:val="7265FC34"/>
    <w:rsid w:val="728F319C"/>
    <w:rsid w:val="72CEDC58"/>
    <w:rsid w:val="72D4866F"/>
    <w:rsid w:val="72E06AC6"/>
    <w:rsid w:val="72E63883"/>
    <w:rsid w:val="72EF96CE"/>
    <w:rsid w:val="733006F4"/>
    <w:rsid w:val="733ECC1A"/>
    <w:rsid w:val="735B40C3"/>
    <w:rsid w:val="7363A5D1"/>
    <w:rsid w:val="737DBF4F"/>
    <w:rsid w:val="738C1081"/>
    <w:rsid w:val="73AB8F25"/>
    <w:rsid w:val="73F98DF1"/>
    <w:rsid w:val="73FF6064"/>
    <w:rsid w:val="7431DED8"/>
    <w:rsid w:val="7438DF04"/>
    <w:rsid w:val="74430023"/>
    <w:rsid w:val="74454CCC"/>
    <w:rsid w:val="74792B24"/>
    <w:rsid w:val="74AEBE7C"/>
    <w:rsid w:val="7513DF6B"/>
    <w:rsid w:val="751B2347"/>
    <w:rsid w:val="755B8E23"/>
    <w:rsid w:val="7560CC5A"/>
    <w:rsid w:val="759E1F74"/>
    <w:rsid w:val="75A5DA73"/>
    <w:rsid w:val="7615FDE4"/>
    <w:rsid w:val="7625D15D"/>
    <w:rsid w:val="7635DA15"/>
    <w:rsid w:val="7641CA91"/>
    <w:rsid w:val="7654A677"/>
    <w:rsid w:val="76624223"/>
    <w:rsid w:val="7671BF79"/>
    <w:rsid w:val="76959CD4"/>
    <w:rsid w:val="76B34436"/>
    <w:rsid w:val="76B6E5F2"/>
    <w:rsid w:val="76CFC995"/>
    <w:rsid w:val="76FF4496"/>
    <w:rsid w:val="770472CE"/>
    <w:rsid w:val="77593F9A"/>
    <w:rsid w:val="7776FF7D"/>
    <w:rsid w:val="77CD5F4B"/>
    <w:rsid w:val="77EFEC1B"/>
    <w:rsid w:val="7813E60A"/>
    <w:rsid w:val="786B3CAF"/>
    <w:rsid w:val="7883E978"/>
    <w:rsid w:val="78901F8C"/>
    <w:rsid w:val="78C864F8"/>
    <w:rsid w:val="78CFECA5"/>
    <w:rsid w:val="78D130AA"/>
    <w:rsid w:val="78D310BF"/>
    <w:rsid w:val="79235ABA"/>
    <w:rsid w:val="7947B5EC"/>
    <w:rsid w:val="796A0EA4"/>
    <w:rsid w:val="79764705"/>
    <w:rsid w:val="79821891"/>
    <w:rsid w:val="798C1453"/>
    <w:rsid w:val="79A0A4B4"/>
    <w:rsid w:val="79A652E3"/>
    <w:rsid w:val="79B1B23F"/>
    <w:rsid w:val="79D17949"/>
    <w:rsid w:val="79E3AF9D"/>
    <w:rsid w:val="79ED2778"/>
    <w:rsid w:val="7A00604A"/>
    <w:rsid w:val="7A348778"/>
    <w:rsid w:val="7A46650F"/>
    <w:rsid w:val="7A73A3C0"/>
    <w:rsid w:val="7A7547E1"/>
    <w:rsid w:val="7AD2A48A"/>
    <w:rsid w:val="7AFDDC9F"/>
    <w:rsid w:val="7B36FED6"/>
    <w:rsid w:val="7B5030FC"/>
    <w:rsid w:val="7BB00B01"/>
    <w:rsid w:val="7BCC8E67"/>
    <w:rsid w:val="7BF3BE41"/>
    <w:rsid w:val="7C090187"/>
    <w:rsid w:val="7C0E6C49"/>
    <w:rsid w:val="7C39ADF7"/>
    <w:rsid w:val="7C7BAD83"/>
    <w:rsid w:val="7C801348"/>
    <w:rsid w:val="7CA6C48A"/>
    <w:rsid w:val="7CB3EDA4"/>
    <w:rsid w:val="7CCE59AE"/>
    <w:rsid w:val="7D216FCF"/>
    <w:rsid w:val="7D33BF2C"/>
    <w:rsid w:val="7D91DAD7"/>
    <w:rsid w:val="7DF8C480"/>
    <w:rsid w:val="7E1AD2EF"/>
    <w:rsid w:val="7E4442BE"/>
    <w:rsid w:val="7E50AB01"/>
    <w:rsid w:val="7E59DA7C"/>
    <w:rsid w:val="7E68A201"/>
    <w:rsid w:val="7E68F253"/>
    <w:rsid w:val="7E852362"/>
    <w:rsid w:val="7E8720D4"/>
    <w:rsid w:val="7F09C880"/>
    <w:rsid w:val="7F145FB1"/>
    <w:rsid w:val="7F195F48"/>
    <w:rsid w:val="7F458B43"/>
    <w:rsid w:val="7F6D05CA"/>
    <w:rsid w:val="7F922D69"/>
    <w:rsid w:val="7FA22E09"/>
    <w:rsid w:val="7FBFE01A"/>
    <w:rsid w:val="7FE9ECDB"/>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2B846A7"/>
  <w15:docId w15:val="{8CCD0CC2-E3F9-4486-B43B-910AF90B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495F"/>
    <w:pPr>
      <w:widowControl w:val="0"/>
      <w:spacing w:after="120" w:line="288" w:lineRule="auto"/>
    </w:pPr>
    <w:rPr>
      <w:sz w:val="22"/>
      <w:szCs w:val="22"/>
    </w:rPr>
  </w:style>
  <w:style w:type="paragraph" w:styleId="berschrift1">
    <w:name w:val="heading 1"/>
    <w:aliases w:val="...F2,..F2,..F5 Titel 1,Überschrift 0,....F5 Titel 1,VBS-Hauptitel"/>
    <w:basedOn w:val="Standard"/>
    <w:next w:val="Standard"/>
    <w:link w:val="berschrift1Zchn"/>
    <w:qFormat/>
    <w:rsid w:val="00103AD0"/>
    <w:pPr>
      <w:keepNext/>
      <w:keepLines/>
      <w:numPr>
        <w:numId w:val="1"/>
      </w:numPr>
      <w:spacing w:before="480" w:after="0" w:line="360" w:lineRule="auto"/>
      <w:ind w:left="431" w:hanging="431"/>
      <w:outlineLvl w:val="0"/>
    </w:pPr>
    <w:rPr>
      <w:rFonts w:eastAsiaTheme="majorEastAsia" w:cstheme="majorBidi"/>
      <w:b/>
      <w:bCs/>
      <w:color w:val="000000" w:themeColor="text1"/>
      <w:sz w:val="32"/>
      <w:szCs w:val="28"/>
    </w:rPr>
  </w:style>
  <w:style w:type="paragraph" w:styleId="berschrift2">
    <w:name w:val="heading 2"/>
    <w:aliases w:val="..F6 Titel 2,...F3,..F3,Reset numbering,Überschrift 0.1,Heading 2a,Abschnitt,....F6 Titel 2,Gliederung,VBS-Titel"/>
    <w:basedOn w:val="Standard"/>
    <w:next w:val="Standard"/>
    <w:link w:val="berschrift2Zchn"/>
    <w:unhideWhenUsed/>
    <w:qFormat/>
    <w:rsid w:val="00103AD0"/>
    <w:pPr>
      <w:keepNext/>
      <w:keepLines/>
      <w:numPr>
        <w:ilvl w:val="1"/>
        <w:numId w:val="1"/>
      </w:numPr>
      <w:spacing w:before="360" w:line="360" w:lineRule="auto"/>
      <w:outlineLvl w:val="1"/>
    </w:pPr>
    <w:rPr>
      <w:rFonts w:eastAsiaTheme="majorEastAsia" w:cstheme="majorBidi"/>
      <w:b/>
      <w:bCs/>
      <w:color w:val="000000" w:themeColor="text1"/>
      <w:sz w:val="24"/>
      <w:szCs w:val="26"/>
    </w:rPr>
  </w:style>
  <w:style w:type="paragraph" w:styleId="berschrift3">
    <w:name w:val="heading 3"/>
    <w:aliases w:val="...F4,..F4,..F7 Titel 3,Level 1 - 1,....F7 Titel 3,VBS-Untertitel"/>
    <w:basedOn w:val="Standard"/>
    <w:next w:val="Standard"/>
    <w:link w:val="berschrift3Zchn"/>
    <w:unhideWhenUsed/>
    <w:qFormat/>
    <w:rsid w:val="00103AD0"/>
    <w:pPr>
      <w:keepNext/>
      <w:keepLines/>
      <w:numPr>
        <w:ilvl w:val="2"/>
        <w:numId w:val="1"/>
      </w:numPr>
      <w:spacing w:before="240" w:after="0" w:line="360" w:lineRule="auto"/>
      <w:outlineLvl w:val="2"/>
    </w:pPr>
    <w:rPr>
      <w:rFonts w:eastAsiaTheme="majorEastAsia" w:cstheme="majorBidi"/>
      <w:b/>
      <w:bCs/>
      <w:color w:val="000000" w:themeColor="text1"/>
      <w:szCs w:val="20"/>
    </w:rPr>
  </w:style>
  <w:style w:type="paragraph" w:styleId="berschrift4">
    <w:name w:val="heading 4"/>
    <w:aliases w:val="..shift_F4,....F8 Titel 4"/>
    <w:basedOn w:val="Standard"/>
    <w:next w:val="Standard"/>
    <w:link w:val="berschrift4Zchn"/>
    <w:unhideWhenUsed/>
    <w:qFormat/>
    <w:rsid w:val="00103AD0"/>
    <w:pPr>
      <w:keepNext/>
      <w:keepLines/>
      <w:numPr>
        <w:ilvl w:val="3"/>
        <w:numId w:val="1"/>
      </w:numPr>
      <w:tabs>
        <w:tab w:val="left" w:pos="1276"/>
      </w:tabs>
      <w:spacing w:before="240" w:after="0" w:line="360" w:lineRule="auto"/>
      <w:ind w:left="862" w:hanging="862"/>
      <w:outlineLvl w:val="3"/>
    </w:pPr>
    <w:rPr>
      <w:rFonts w:eastAsia="Times New Roman" w:cs="Times New Roman"/>
      <w:b/>
      <w:bCs/>
      <w:color w:val="000000" w:themeColor="text1"/>
      <w:szCs w:val="28"/>
      <w:lang w:eastAsia="de-DE"/>
    </w:rPr>
  </w:style>
  <w:style w:type="paragraph" w:styleId="berschrift5">
    <w:name w:val="heading 5"/>
    <w:aliases w:val="Level 5 - i,....F9 Titel 5,Level 3 - i"/>
    <w:basedOn w:val="Standard"/>
    <w:next w:val="Standard"/>
    <w:link w:val="berschrift5Zchn"/>
    <w:unhideWhenUsed/>
    <w:qFormat/>
    <w:rsid w:val="00103AD0"/>
    <w:pPr>
      <w:keepNext/>
      <w:keepLines/>
      <w:numPr>
        <w:ilvl w:val="4"/>
        <w:numId w:val="1"/>
      </w:numPr>
      <w:tabs>
        <w:tab w:val="left" w:pos="1418"/>
        <w:tab w:val="left" w:pos="1559"/>
      </w:tabs>
      <w:spacing w:before="240" w:after="0" w:line="360" w:lineRule="auto"/>
      <w:ind w:left="1009" w:hanging="1009"/>
      <w:outlineLvl w:val="4"/>
    </w:pPr>
    <w:rPr>
      <w:rFonts w:eastAsia="Times New Roman" w:cs="Times New Roman"/>
      <w:b/>
      <w:bCs/>
      <w:iCs/>
      <w:szCs w:val="26"/>
      <w:lang w:eastAsia="de-DE"/>
    </w:rPr>
  </w:style>
  <w:style w:type="paragraph" w:styleId="berschrift6">
    <w:name w:val="heading 6"/>
    <w:aliases w:val="Legal Level 1."/>
    <w:basedOn w:val="Standard"/>
    <w:next w:val="Standard"/>
    <w:link w:val="berschrift6Zchn"/>
    <w:unhideWhenUsed/>
    <w:qFormat/>
    <w:rsid w:val="00103AD0"/>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aliases w:val="Legal Level 1.1."/>
    <w:basedOn w:val="Standard"/>
    <w:next w:val="Standard"/>
    <w:link w:val="berschrift7Zchn"/>
    <w:unhideWhenUsed/>
    <w:qFormat/>
    <w:rsid w:val="00103AD0"/>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aliases w:val="Legal Level 1.1.1."/>
    <w:basedOn w:val="Standard"/>
    <w:next w:val="Standard"/>
    <w:link w:val="berschrift8Zchn"/>
    <w:unhideWhenUsed/>
    <w:qFormat/>
    <w:rsid w:val="00103AD0"/>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aliases w:val="Legal Level 1.1.1.1.,Buchstabe"/>
    <w:basedOn w:val="Standard"/>
    <w:next w:val="Standard"/>
    <w:link w:val="berschrift9Zchn"/>
    <w:unhideWhenUsed/>
    <w:qFormat/>
    <w:rsid w:val="00103AD0"/>
    <w:pPr>
      <w:keepNext/>
      <w:keepLines/>
      <w:numPr>
        <w:ilvl w:val="8"/>
        <w:numId w:val="1"/>
      </w:numPr>
      <w:tabs>
        <w:tab w:val="left" w:pos="1985"/>
        <w:tab w:val="left" w:pos="2126"/>
        <w:tab w:val="left" w:pos="2268"/>
        <w:tab w:val="left" w:pos="2410"/>
        <w:tab w:val="left" w:pos="2552"/>
      </w:tabs>
      <w:spacing w:before="460" w:after="60"/>
      <w:ind w:left="1639" w:hanging="1639"/>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103AD0"/>
    <w:pPr>
      <w:suppressAutoHyphens/>
      <w:spacing w:line="200" w:lineRule="atLeast"/>
    </w:pPr>
    <w:rPr>
      <w:sz w:val="15"/>
    </w:rPr>
  </w:style>
  <w:style w:type="character" w:customStyle="1" w:styleId="KopfzeileZchn">
    <w:name w:val="Kopfzeile Zchn"/>
    <w:basedOn w:val="Absatz-Standardschriftart"/>
    <w:link w:val="Kopfzeile"/>
    <w:uiPriority w:val="99"/>
    <w:rsid w:val="00103AD0"/>
    <w:rPr>
      <w:sz w:val="15"/>
      <w:szCs w:val="22"/>
    </w:rPr>
  </w:style>
  <w:style w:type="paragraph" w:styleId="Fuzeile">
    <w:name w:val="footer"/>
    <w:basedOn w:val="Standard"/>
    <w:link w:val="FuzeileZchn"/>
    <w:autoRedefine/>
    <w:rsid w:val="00103AD0"/>
    <w:pPr>
      <w:pBdr>
        <w:top w:val="single" w:sz="4" w:space="1" w:color="auto"/>
      </w:pBdr>
      <w:tabs>
        <w:tab w:val="right" w:pos="9921"/>
      </w:tabs>
      <w:spacing w:after="0" w:line="360" w:lineRule="auto"/>
    </w:pPr>
    <w:rPr>
      <w:noProof/>
      <w:sz w:val="20"/>
    </w:rPr>
  </w:style>
  <w:style w:type="character" w:customStyle="1" w:styleId="FuzeileZchn">
    <w:name w:val="Fußzeile Zchn"/>
    <w:basedOn w:val="Absatz-Standardschriftart"/>
    <w:link w:val="Fuzeile"/>
    <w:rsid w:val="00103AD0"/>
    <w:rPr>
      <w:noProof/>
      <w:szCs w:val="22"/>
    </w:rPr>
  </w:style>
  <w:style w:type="table" w:styleId="Tabellenraster">
    <w:name w:val="Table Grid"/>
    <w:basedOn w:val="NormaleTabelle"/>
    <w:rsid w:val="00103AD0"/>
    <w:pPr>
      <w:widowControl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103AD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3AD0"/>
    <w:rPr>
      <w:rFonts w:ascii="Tahoma" w:hAnsi="Tahoma" w:cs="Tahoma"/>
      <w:sz w:val="16"/>
      <w:szCs w:val="16"/>
    </w:rPr>
  </w:style>
  <w:style w:type="paragraph" w:customStyle="1" w:styleId="KopfzeileDepartement">
    <w:name w:val="KopfzeileDepartement"/>
    <w:basedOn w:val="Kopfzeile"/>
    <w:next w:val="KopfzeileFett"/>
    <w:uiPriority w:val="3"/>
    <w:unhideWhenUsed/>
    <w:rsid w:val="00103AD0"/>
    <w:pPr>
      <w:spacing w:after="100"/>
      <w:contextualSpacing/>
    </w:pPr>
  </w:style>
  <w:style w:type="paragraph" w:customStyle="1" w:styleId="KopfzeileFett">
    <w:name w:val="KopfzeileFett"/>
    <w:basedOn w:val="Kopfzeile"/>
    <w:next w:val="Kopfzeile"/>
    <w:uiPriority w:val="3"/>
    <w:unhideWhenUsed/>
    <w:rsid w:val="00103AD0"/>
    <w:rPr>
      <w:b/>
    </w:rPr>
  </w:style>
  <w:style w:type="paragraph" w:customStyle="1" w:styleId="Klassifizierung">
    <w:name w:val="Klassifizierung"/>
    <w:basedOn w:val="Standard"/>
    <w:uiPriority w:val="2"/>
    <w:unhideWhenUsed/>
    <w:rsid w:val="00103AD0"/>
    <w:pPr>
      <w:jc w:val="right"/>
    </w:pPr>
    <w:rPr>
      <w:b/>
    </w:rPr>
  </w:style>
  <w:style w:type="paragraph" w:customStyle="1" w:styleId="Referenz">
    <w:name w:val="Referenz"/>
    <w:basedOn w:val="Standard"/>
    <w:uiPriority w:val="1"/>
    <w:rsid w:val="00103AD0"/>
    <w:pPr>
      <w:suppressAutoHyphens/>
      <w:spacing w:line="200" w:lineRule="atLeast"/>
    </w:pPr>
    <w:rPr>
      <w:sz w:val="15"/>
    </w:rPr>
  </w:style>
  <w:style w:type="paragraph" w:customStyle="1" w:styleId="PostAbs">
    <w:name w:val="PostAbs"/>
    <w:basedOn w:val="Standard"/>
    <w:uiPriority w:val="2"/>
    <w:semiHidden/>
    <w:unhideWhenUsed/>
    <w:rsid w:val="00103AD0"/>
    <w:pPr>
      <w:spacing w:line="240" w:lineRule="auto"/>
    </w:pPr>
    <w:rPr>
      <w:bCs/>
      <w:sz w:val="16"/>
    </w:rPr>
  </w:style>
  <w:style w:type="character" w:customStyle="1" w:styleId="A">
    <w:name w:val="A"/>
    <w:uiPriority w:val="2"/>
    <w:semiHidden/>
    <w:unhideWhenUsed/>
    <w:rsid w:val="00103AD0"/>
    <w:rPr>
      <w:rFonts w:ascii="Arial Narrow" w:hAnsi="Arial Narrow"/>
      <w:sz w:val="48"/>
    </w:rPr>
  </w:style>
  <w:style w:type="paragraph" w:customStyle="1" w:styleId="PRIORITY">
    <w:name w:val="PRIORITY"/>
    <w:basedOn w:val="PPA"/>
    <w:next w:val="Standard"/>
    <w:uiPriority w:val="2"/>
    <w:semiHidden/>
    <w:unhideWhenUsed/>
    <w:rsid w:val="00103AD0"/>
    <w:pPr>
      <w:jc w:val="right"/>
    </w:pPr>
    <w:rPr>
      <w:bCs w:val="0"/>
    </w:rPr>
  </w:style>
  <w:style w:type="paragraph" w:customStyle="1" w:styleId="PP">
    <w:name w:val="PP"/>
    <w:next w:val="Standard"/>
    <w:uiPriority w:val="2"/>
    <w:semiHidden/>
    <w:unhideWhenUsed/>
    <w:rsid w:val="00103AD0"/>
    <w:pPr>
      <w:spacing w:before="90" w:line="240" w:lineRule="auto"/>
    </w:pPr>
    <w:rPr>
      <w:rFonts w:ascii="Arial Narrow" w:eastAsia="Times New Roman" w:hAnsi="Arial Narrow" w:cs="Times New Roman"/>
      <w:b/>
      <w:bCs/>
      <w:caps/>
      <w:noProof/>
      <w:sz w:val="24"/>
    </w:rPr>
  </w:style>
  <w:style w:type="paragraph" w:styleId="Titel">
    <w:name w:val="Title"/>
    <w:basedOn w:val="Standard"/>
    <w:next w:val="Standard"/>
    <w:link w:val="TitelZchn"/>
    <w:qFormat/>
    <w:rsid w:val="00103AD0"/>
    <w:rPr>
      <w:rFonts w:eastAsiaTheme="majorEastAsia" w:cstheme="majorBidi"/>
      <w:b/>
      <w:color w:val="000000" w:themeColor="text1"/>
      <w:sz w:val="36"/>
      <w:szCs w:val="52"/>
    </w:rPr>
  </w:style>
  <w:style w:type="character" w:customStyle="1" w:styleId="TitelZchn">
    <w:name w:val="Titel Zchn"/>
    <w:basedOn w:val="Absatz-Standardschriftart"/>
    <w:link w:val="Titel"/>
    <w:rsid w:val="00103AD0"/>
    <w:rPr>
      <w:rFonts w:eastAsiaTheme="majorEastAsia" w:cstheme="majorBidi"/>
      <w:b/>
      <w:color w:val="000000" w:themeColor="text1"/>
      <w:sz w:val="36"/>
      <w:szCs w:val="52"/>
    </w:rPr>
  </w:style>
  <w:style w:type="paragraph" w:styleId="Untertitel">
    <w:name w:val="Subtitle"/>
    <w:basedOn w:val="Standard"/>
    <w:next w:val="Standard"/>
    <w:link w:val="UntertitelZchn"/>
    <w:qFormat/>
    <w:rsid w:val="00103AD0"/>
    <w:pPr>
      <w:numPr>
        <w:numId w:val="11"/>
      </w:numPr>
      <w:spacing w:before="240" w:line="360" w:lineRule="auto"/>
      <w:ind w:left="357" w:hanging="357"/>
    </w:pPr>
    <w:rPr>
      <w:b/>
    </w:rPr>
  </w:style>
  <w:style w:type="character" w:customStyle="1" w:styleId="UntertitelZchn">
    <w:name w:val="Untertitel Zchn"/>
    <w:basedOn w:val="Absatz-Standardschriftart"/>
    <w:link w:val="Untertitel"/>
    <w:rsid w:val="00103AD0"/>
    <w:rPr>
      <w:b/>
      <w:sz w:val="22"/>
      <w:szCs w:val="22"/>
    </w:rPr>
  </w:style>
  <w:style w:type="character" w:customStyle="1" w:styleId="berschrift1Zchn">
    <w:name w:val="Überschrift 1 Zchn"/>
    <w:aliases w:val="...F2 Zchn,..F2 Zchn,..F5 Titel 1 Zchn,Überschrift 0 Zchn,....F5 Titel 1 Zchn,VBS-Hauptitel Zchn"/>
    <w:basedOn w:val="Absatz-Standardschriftart"/>
    <w:link w:val="berschrift1"/>
    <w:rsid w:val="00103AD0"/>
    <w:rPr>
      <w:rFonts w:eastAsiaTheme="majorEastAsia" w:cstheme="majorBidi"/>
      <w:b/>
      <w:bCs/>
      <w:color w:val="000000" w:themeColor="text1"/>
      <w:sz w:val="32"/>
      <w:szCs w:val="28"/>
    </w:rPr>
  </w:style>
  <w:style w:type="character" w:customStyle="1" w:styleId="berschrift2Zchn">
    <w:name w:val="Überschrift 2 Zchn"/>
    <w:aliases w:val="..F6 Titel 2 Zchn,...F3 Zchn,..F3 Zchn,Reset numbering Zchn,Überschrift 0.1 Zchn,Heading 2a Zchn,Abschnitt Zchn,....F6 Titel 2 Zchn,Gliederung Zchn,VBS-Titel Zchn"/>
    <w:basedOn w:val="Absatz-Standardschriftart"/>
    <w:link w:val="berschrift2"/>
    <w:rsid w:val="00103AD0"/>
    <w:rPr>
      <w:rFonts w:eastAsiaTheme="majorEastAsia" w:cstheme="majorBidi"/>
      <w:b/>
      <w:bCs/>
      <w:color w:val="000000" w:themeColor="text1"/>
      <w:sz w:val="24"/>
      <w:szCs w:val="26"/>
    </w:rPr>
  </w:style>
  <w:style w:type="character" w:customStyle="1" w:styleId="berschrift3Zchn">
    <w:name w:val="Überschrift 3 Zchn"/>
    <w:aliases w:val="...F4 Zchn,..F4 Zchn,..F7 Titel 3 Zchn,Level 1 - 1 Zchn,....F7 Titel 3 Zchn,VBS-Untertitel Zchn"/>
    <w:basedOn w:val="Absatz-Standardschriftart"/>
    <w:link w:val="berschrift3"/>
    <w:rsid w:val="00103AD0"/>
    <w:rPr>
      <w:rFonts w:eastAsiaTheme="majorEastAsia" w:cstheme="majorBidi"/>
      <w:b/>
      <w:bCs/>
      <w:color w:val="000000" w:themeColor="text1"/>
      <w:sz w:val="22"/>
    </w:rPr>
  </w:style>
  <w:style w:type="table" w:customStyle="1" w:styleId="Tabelle">
    <w:name w:val="Tabelle"/>
    <w:basedOn w:val="NormaleTabelle"/>
    <w:uiPriority w:val="99"/>
    <w:rsid w:val="00103AD0"/>
    <w:pPr>
      <w:widowControl w:val="0"/>
    </w:p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character" w:customStyle="1" w:styleId="berschrift4Zchn">
    <w:name w:val="Überschrift 4 Zchn"/>
    <w:aliases w:val="..shift_F4 Zchn,....F8 Titel 4 Zchn"/>
    <w:basedOn w:val="Absatz-Standardschriftart"/>
    <w:link w:val="berschrift4"/>
    <w:rsid w:val="00103AD0"/>
    <w:rPr>
      <w:rFonts w:eastAsia="Times New Roman" w:cs="Times New Roman"/>
      <w:b/>
      <w:bCs/>
      <w:color w:val="000000" w:themeColor="text1"/>
      <w:sz w:val="22"/>
      <w:szCs w:val="28"/>
      <w:lang w:eastAsia="de-DE"/>
    </w:rPr>
  </w:style>
  <w:style w:type="character" w:customStyle="1" w:styleId="berschrift5Zchn">
    <w:name w:val="Überschrift 5 Zchn"/>
    <w:aliases w:val="Level 5 - i Zchn,....F9 Titel 5 Zchn,Level 3 - i Zchn"/>
    <w:basedOn w:val="Absatz-Standardschriftart"/>
    <w:link w:val="berschrift5"/>
    <w:semiHidden/>
    <w:rsid w:val="00103AD0"/>
    <w:rPr>
      <w:rFonts w:eastAsia="Times New Roman" w:cs="Times New Roman"/>
      <w:b/>
      <w:bCs/>
      <w:iCs/>
      <w:sz w:val="22"/>
      <w:szCs w:val="26"/>
      <w:lang w:eastAsia="de-DE"/>
    </w:rPr>
  </w:style>
  <w:style w:type="character" w:customStyle="1" w:styleId="berschrift6Zchn">
    <w:name w:val="Überschrift 6 Zchn"/>
    <w:aliases w:val="Legal Level 1. Zchn"/>
    <w:basedOn w:val="Absatz-Standardschriftart"/>
    <w:link w:val="berschrift6"/>
    <w:rsid w:val="00103AD0"/>
    <w:rPr>
      <w:rFonts w:eastAsia="Times New Roman" w:cs="Times New Roman"/>
      <w:bCs/>
      <w:sz w:val="22"/>
      <w:lang w:eastAsia="de-DE"/>
    </w:rPr>
  </w:style>
  <w:style w:type="character" w:customStyle="1" w:styleId="berschrift7Zchn">
    <w:name w:val="Überschrift 7 Zchn"/>
    <w:aliases w:val="Legal Level 1.1. Zchn"/>
    <w:basedOn w:val="Absatz-Standardschriftart"/>
    <w:link w:val="berschrift7"/>
    <w:rsid w:val="00103AD0"/>
    <w:rPr>
      <w:rFonts w:eastAsia="Times New Roman" w:cs="Times New Roman"/>
      <w:sz w:val="22"/>
      <w:szCs w:val="24"/>
      <w:lang w:eastAsia="de-DE"/>
    </w:rPr>
  </w:style>
  <w:style w:type="character" w:customStyle="1" w:styleId="berschrift8Zchn">
    <w:name w:val="Überschrift 8 Zchn"/>
    <w:aliases w:val="Legal Level 1.1.1. Zchn"/>
    <w:basedOn w:val="Absatz-Standardschriftart"/>
    <w:link w:val="berschrift8"/>
    <w:rsid w:val="00103AD0"/>
    <w:rPr>
      <w:rFonts w:eastAsia="Times New Roman" w:cs="Times New Roman"/>
      <w:iCs/>
      <w:sz w:val="22"/>
      <w:szCs w:val="24"/>
      <w:lang w:eastAsia="de-DE"/>
    </w:rPr>
  </w:style>
  <w:style w:type="character" w:customStyle="1" w:styleId="berschrift9Zchn">
    <w:name w:val="Überschrift 9 Zchn"/>
    <w:aliases w:val="Legal Level 1.1.1.1. Zchn,Buchstabe Zchn"/>
    <w:basedOn w:val="Absatz-Standardschriftart"/>
    <w:link w:val="berschrift9"/>
    <w:rsid w:val="00103AD0"/>
    <w:rPr>
      <w:rFonts w:eastAsia="Times New Roman" w:cs="Arial"/>
      <w:sz w:val="22"/>
      <w:lang w:eastAsia="de-DE"/>
    </w:rPr>
  </w:style>
  <w:style w:type="paragraph" w:styleId="Verzeichnis2">
    <w:name w:val="toc 2"/>
    <w:basedOn w:val="Standard"/>
    <w:next w:val="Standard"/>
    <w:autoRedefine/>
    <w:uiPriority w:val="39"/>
    <w:unhideWhenUsed/>
    <w:rsid w:val="00103AD0"/>
    <w:pPr>
      <w:tabs>
        <w:tab w:val="right" w:leader="dot" w:pos="9072"/>
      </w:tabs>
      <w:spacing w:before="120"/>
      <w:ind w:left="567" w:hanging="567"/>
    </w:pPr>
    <w:rPr>
      <w:b/>
      <w:szCs w:val="20"/>
    </w:rPr>
  </w:style>
  <w:style w:type="paragraph" w:styleId="Verzeichnis1">
    <w:name w:val="toc 1"/>
    <w:basedOn w:val="Standard"/>
    <w:next w:val="Standard"/>
    <w:autoRedefine/>
    <w:uiPriority w:val="39"/>
    <w:unhideWhenUsed/>
    <w:rsid w:val="00103AD0"/>
    <w:pPr>
      <w:widowControl/>
      <w:tabs>
        <w:tab w:val="right" w:leader="dot" w:pos="9072"/>
      </w:tabs>
      <w:spacing w:before="120"/>
      <w:ind w:left="567" w:hanging="567"/>
    </w:pPr>
    <w:rPr>
      <w:b/>
      <w:sz w:val="24"/>
      <w:szCs w:val="20"/>
    </w:rPr>
  </w:style>
  <w:style w:type="paragraph" w:styleId="Verzeichnis3">
    <w:name w:val="toc 3"/>
    <w:basedOn w:val="Standard"/>
    <w:next w:val="Standard"/>
    <w:autoRedefine/>
    <w:uiPriority w:val="39"/>
    <w:unhideWhenUsed/>
    <w:rsid w:val="00103AD0"/>
    <w:pPr>
      <w:widowControl/>
      <w:tabs>
        <w:tab w:val="right" w:leader="dot" w:pos="9072"/>
      </w:tabs>
      <w:ind w:left="851" w:hanging="851"/>
    </w:pPr>
    <w:rPr>
      <w:szCs w:val="20"/>
    </w:rPr>
  </w:style>
  <w:style w:type="paragraph" w:styleId="Verzeichnis4">
    <w:name w:val="toc 4"/>
    <w:basedOn w:val="Standard"/>
    <w:next w:val="Standard"/>
    <w:autoRedefine/>
    <w:uiPriority w:val="39"/>
    <w:unhideWhenUsed/>
    <w:rsid w:val="00103AD0"/>
    <w:pPr>
      <w:tabs>
        <w:tab w:val="right" w:leader="dot" w:pos="9072"/>
      </w:tabs>
      <w:ind w:left="992" w:hanging="992"/>
    </w:pPr>
    <w:rPr>
      <w:szCs w:val="20"/>
    </w:rPr>
  </w:style>
  <w:style w:type="paragraph" w:styleId="Verzeichnis5">
    <w:name w:val="toc 5"/>
    <w:basedOn w:val="Standard"/>
    <w:next w:val="Standard"/>
    <w:autoRedefine/>
    <w:uiPriority w:val="39"/>
    <w:unhideWhenUsed/>
    <w:rsid w:val="00103AD0"/>
    <w:pPr>
      <w:widowControl/>
      <w:tabs>
        <w:tab w:val="right" w:leader="dot" w:pos="9072"/>
      </w:tabs>
      <w:ind w:left="1134" w:hanging="1134"/>
    </w:pPr>
    <w:rPr>
      <w:szCs w:val="20"/>
    </w:rPr>
  </w:style>
  <w:style w:type="paragraph" w:styleId="Verzeichnis6">
    <w:name w:val="toc 6"/>
    <w:basedOn w:val="Standard"/>
    <w:next w:val="Standard"/>
    <w:uiPriority w:val="39"/>
    <w:unhideWhenUsed/>
    <w:rsid w:val="00103AD0"/>
    <w:pPr>
      <w:widowControl/>
      <w:tabs>
        <w:tab w:val="right" w:leader="dot" w:pos="9072"/>
      </w:tabs>
      <w:ind w:left="1418" w:hanging="1418"/>
    </w:pPr>
    <w:rPr>
      <w:szCs w:val="20"/>
    </w:rPr>
  </w:style>
  <w:style w:type="paragraph" w:styleId="Verzeichnis7">
    <w:name w:val="toc 7"/>
    <w:basedOn w:val="Standard"/>
    <w:next w:val="Standard"/>
    <w:uiPriority w:val="39"/>
    <w:unhideWhenUsed/>
    <w:rsid w:val="00103AD0"/>
    <w:pPr>
      <w:widowControl/>
      <w:tabs>
        <w:tab w:val="right" w:leader="dot" w:pos="9072"/>
      </w:tabs>
      <w:ind w:left="1559" w:hanging="1559"/>
    </w:pPr>
    <w:rPr>
      <w:szCs w:val="20"/>
    </w:rPr>
  </w:style>
  <w:style w:type="paragraph" w:styleId="Verzeichnis8">
    <w:name w:val="toc 8"/>
    <w:basedOn w:val="Standard"/>
    <w:next w:val="Standard"/>
    <w:uiPriority w:val="39"/>
    <w:unhideWhenUsed/>
    <w:rsid w:val="00103AD0"/>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unhideWhenUsed/>
    <w:rsid w:val="00103AD0"/>
    <w:pPr>
      <w:tabs>
        <w:tab w:val="right" w:leader="dot" w:pos="9072"/>
      </w:tabs>
      <w:ind w:left="1843" w:hanging="1843"/>
    </w:pPr>
    <w:rPr>
      <w:rFonts w:eastAsiaTheme="minorEastAsia"/>
      <w:lang w:eastAsia="de-CH"/>
    </w:rPr>
  </w:style>
  <w:style w:type="paragraph" w:styleId="Beschriftung">
    <w:name w:val="caption"/>
    <w:basedOn w:val="Standard"/>
    <w:next w:val="Standard"/>
    <w:link w:val="BeschriftungZchn"/>
    <w:autoRedefine/>
    <w:uiPriority w:val="35"/>
    <w:qFormat/>
    <w:rsid w:val="00001FB5"/>
    <w:pPr>
      <w:keepLines/>
      <w:spacing w:before="60" w:after="300" w:line="240" w:lineRule="auto"/>
    </w:pPr>
    <w:rPr>
      <w:sz w:val="18"/>
      <w:szCs w:val="18"/>
    </w:rPr>
  </w:style>
  <w:style w:type="paragraph" w:customStyle="1" w:styleId="Platzhalter">
    <w:name w:val="Platzhalter"/>
    <w:basedOn w:val="Standard"/>
    <w:next w:val="Standard"/>
    <w:uiPriority w:val="3"/>
    <w:semiHidden/>
    <w:unhideWhenUsed/>
    <w:rsid w:val="00103AD0"/>
    <w:pPr>
      <w:widowControl/>
      <w:spacing w:line="240" w:lineRule="auto"/>
    </w:pPr>
    <w:rPr>
      <w:sz w:val="2"/>
    </w:rPr>
  </w:style>
  <w:style w:type="paragraph" w:customStyle="1" w:styleId="ReferenzFormular">
    <w:name w:val="ReferenzFormular"/>
    <w:basedOn w:val="Standard"/>
    <w:uiPriority w:val="1"/>
    <w:semiHidden/>
    <w:unhideWhenUsed/>
    <w:rsid w:val="00103AD0"/>
    <w:pPr>
      <w:suppressAutoHyphens/>
      <w:contextualSpacing/>
    </w:pPr>
    <w:rPr>
      <w:sz w:val="15"/>
    </w:rPr>
  </w:style>
  <w:style w:type="paragraph" w:customStyle="1" w:styleId="TitelInhaltsverzeichnis">
    <w:name w:val="Titel Inhaltsverzeichnis"/>
    <w:basedOn w:val="Standard"/>
    <w:next w:val="Standard"/>
    <w:qFormat/>
    <w:rsid w:val="0045586D"/>
    <w:pPr>
      <w:spacing w:before="260" w:after="180"/>
    </w:pPr>
    <w:rPr>
      <w:b/>
      <w:sz w:val="32"/>
    </w:rPr>
  </w:style>
  <w:style w:type="paragraph" w:customStyle="1" w:styleId="Aufzhlung1CDB">
    <w:name w:val="Aufzählung 1_CDB"/>
    <w:basedOn w:val="Standard"/>
    <w:link w:val="Aufzhlung1CDBZchn"/>
    <w:uiPriority w:val="1"/>
    <w:rsid w:val="00103AD0"/>
    <w:pPr>
      <w:widowControl/>
      <w:numPr>
        <w:numId w:val="2"/>
      </w:numPr>
    </w:pPr>
    <w:rPr>
      <w:rFonts w:eastAsia="Times New Roman" w:cs="Times New Roman"/>
      <w:lang w:eastAsia="de-DE"/>
    </w:rPr>
  </w:style>
  <w:style w:type="paragraph" w:customStyle="1" w:styleId="Aufzhlung2CDB">
    <w:name w:val="Aufzählung 2_CDB"/>
    <w:basedOn w:val="Standard"/>
    <w:uiPriority w:val="1"/>
    <w:rsid w:val="00103AD0"/>
    <w:pPr>
      <w:widowControl/>
      <w:numPr>
        <w:numId w:val="3"/>
      </w:numPr>
    </w:pPr>
    <w:rPr>
      <w:rFonts w:eastAsia="Times New Roman" w:cs="Times New Roman"/>
      <w:lang w:eastAsia="de-DE"/>
    </w:rPr>
  </w:style>
  <w:style w:type="paragraph" w:customStyle="1" w:styleId="Aufzhlung3CDB">
    <w:name w:val="Aufzählung 3_CDB"/>
    <w:basedOn w:val="Standard"/>
    <w:link w:val="Aufzhlung3CDBZchn"/>
    <w:uiPriority w:val="1"/>
    <w:rsid w:val="00103AD0"/>
    <w:pPr>
      <w:widowControl/>
      <w:numPr>
        <w:numId w:val="4"/>
      </w:numPr>
    </w:pPr>
    <w:rPr>
      <w:rFonts w:eastAsia="Times New Roman" w:cs="Times New Roman"/>
      <w:lang w:eastAsia="de-DE"/>
    </w:rPr>
  </w:style>
  <w:style w:type="paragraph" w:customStyle="1" w:styleId="Aufzhlunga1CDB">
    <w:name w:val="Aufzählung a1_CDB"/>
    <w:basedOn w:val="Standard"/>
    <w:link w:val="Aufzhlunga1CDBZchn"/>
    <w:uiPriority w:val="1"/>
    <w:rsid w:val="00103AD0"/>
    <w:pPr>
      <w:widowControl/>
      <w:numPr>
        <w:numId w:val="5"/>
      </w:numPr>
    </w:pPr>
    <w:rPr>
      <w:rFonts w:eastAsia="Times New Roman" w:cs="Times New Roman"/>
      <w:lang w:eastAsia="de-DE"/>
    </w:rPr>
  </w:style>
  <w:style w:type="paragraph" w:customStyle="1" w:styleId="Aufzhlunga2CDB">
    <w:name w:val="Aufzählung a2_CDB"/>
    <w:basedOn w:val="Standard"/>
    <w:link w:val="Aufzhlunga2CDBZchn"/>
    <w:uiPriority w:val="1"/>
    <w:rsid w:val="00103AD0"/>
    <w:pPr>
      <w:widowControl/>
      <w:numPr>
        <w:numId w:val="6"/>
      </w:numPr>
    </w:pPr>
    <w:rPr>
      <w:rFonts w:eastAsia="Times New Roman" w:cs="Times New Roman"/>
      <w:lang w:eastAsia="de-DE"/>
    </w:rPr>
  </w:style>
  <w:style w:type="paragraph" w:customStyle="1" w:styleId="Aufzhlunga3CDB">
    <w:name w:val="Aufzählung a3_CDB"/>
    <w:basedOn w:val="Standard"/>
    <w:link w:val="Aufzhlunga3CDBZchn"/>
    <w:uiPriority w:val="1"/>
    <w:rsid w:val="00103AD0"/>
    <w:pPr>
      <w:widowControl/>
      <w:numPr>
        <w:numId w:val="7"/>
      </w:numPr>
    </w:pPr>
    <w:rPr>
      <w:rFonts w:eastAsia="Times New Roman" w:cs="Times New Roman"/>
      <w:lang w:eastAsia="de-DE"/>
    </w:rPr>
  </w:style>
  <w:style w:type="paragraph" w:customStyle="1" w:styleId="AufzhlungNumm1CDB">
    <w:name w:val="Aufzählung Numm 1_CDB"/>
    <w:basedOn w:val="Standard"/>
    <w:link w:val="AufzhlungNumm1CDBZchn"/>
    <w:uiPriority w:val="1"/>
    <w:rsid w:val="00103AD0"/>
    <w:pPr>
      <w:widowControl/>
      <w:numPr>
        <w:numId w:val="8"/>
      </w:numPr>
    </w:pPr>
    <w:rPr>
      <w:rFonts w:eastAsia="Times New Roman" w:cs="Times New Roman"/>
      <w:lang w:eastAsia="de-DE"/>
    </w:rPr>
  </w:style>
  <w:style w:type="paragraph" w:customStyle="1" w:styleId="AufzhlungNumm2CDB">
    <w:name w:val="Aufzählung Numm 2_CDB"/>
    <w:basedOn w:val="Standard"/>
    <w:link w:val="AufzhlungNumm2CDBZchn"/>
    <w:uiPriority w:val="1"/>
    <w:rsid w:val="00103AD0"/>
    <w:pPr>
      <w:widowControl/>
      <w:numPr>
        <w:numId w:val="9"/>
      </w:numPr>
    </w:pPr>
    <w:rPr>
      <w:rFonts w:eastAsia="Times New Roman" w:cs="Times New Roman"/>
      <w:lang w:eastAsia="de-DE"/>
    </w:rPr>
  </w:style>
  <w:style w:type="paragraph" w:customStyle="1" w:styleId="AufzhlungNumm3CDB">
    <w:name w:val="Aufzählung Numm 3_CDB"/>
    <w:basedOn w:val="Standard"/>
    <w:link w:val="AufzhlungNumm3CDBZchn"/>
    <w:uiPriority w:val="1"/>
    <w:rsid w:val="00103AD0"/>
    <w:pPr>
      <w:widowControl/>
      <w:numPr>
        <w:numId w:val="10"/>
      </w:numPr>
    </w:pPr>
    <w:rPr>
      <w:rFonts w:eastAsia="Times New Roman" w:cs="Times New Roman"/>
      <w:lang w:eastAsia="de-DE"/>
    </w:rPr>
  </w:style>
  <w:style w:type="paragraph" w:customStyle="1" w:styleId="Bericht">
    <w:name w:val="Bericht"/>
    <w:basedOn w:val="Standard"/>
    <w:next w:val="Titel"/>
    <w:rsid w:val="00103AD0"/>
    <w:rPr>
      <w:b/>
      <w:sz w:val="42"/>
    </w:rPr>
  </w:style>
  <w:style w:type="paragraph" w:customStyle="1" w:styleId="Kopfzeile2Departement">
    <w:name w:val="Kopfzeile2Departement"/>
    <w:basedOn w:val="KopfzeileDepartement"/>
    <w:next w:val="KopfzeileFett"/>
    <w:uiPriority w:val="3"/>
    <w:semiHidden/>
    <w:unhideWhenUsed/>
    <w:rsid w:val="00103AD0"/>
    <w:pPr>
      <w:spacing w:after="0"/>
      <w:contextualSpacing w:val="0"/>
    </w:pPr>
  </w:style>
  <w:style w:type="paragraph" w:customStyle="1" w:styleId="Tabellentext">
    <w:name w:val="Tabellentext"/>
    <w:basedOn w:val="Standard"/>
    <w:uiPriority w:val="1"/>
    <w:qFormat/>
    <w:rsid w:val="00103AD0"/>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103AD0"/>
    <w:pPr>
      <w:widowControl/>
      <w:spacing w:before="40" w:after="40"/>
    </w:pPr>
    <w:rPr>
      <w:rFonts w:eastAsia="Times New Roman" w:cs="Times New Roman"/>
      <w:b/>
      <w:szCs w:val="20"/>
      <w:lang w:eastAsia="de-DE"/>
    </w:rPr>
  </w:style>
  <w:style w:type="paragraph" w:customStyle="1" w:styleId="PPA">
    <w:name w:val="PPA"/>
    <w:basedOn w:val="PP"/>
    <w:next w:val="Standard"/>
    <w:uiPriority w:val="2"/>
    <w:semiHidden/>
    <w:unhideWhenUsed/>
    <w:rsid w:val="00103AD0"/>
    <w:pPr>
      <w:spacing w:before="0" w:line="540" w:lineRule="exact"/>
    </w:pPr>
  </w:style>
  <w:style w:type="paragraph" w:styleId="Endnotentext">
    <w:name w:val="endnote text"/>
    <w:basedOn w:val="Standard"/>
    <w:link w:val="EndnotentextZchn"/>
    <w:uiPriority w:val="99"/>
    <w:semiHidden/>
    <w:unhideWhenUsed/>
    <w:rsid w:val="00103AD0"/>
    <w:pPr>
      <w:spacing w:after="60" w:line="240" w:lineRule="auto"/>
      <w:ind w:left="119" w:hanging="119"/>
    </w:pPr>
    <w:rPr>
      <w:sz w:val="18"/>
      <w:szCs w:val="20"/>
    </w:rPr>
  </w:style>
  <w:style w:type="character" w:customStyle="1" w:styleId="EndnotentextZchn">
    <w:name w:val="Endnotentext Zchn"/>
    <w:basedOn w:val="Absatz-Standardschriftart"/>
    <w:link w:val="Endnotentext"/>
    <w:uiPriority w:val="99"/>
    <w:semiHidden/>
    <w:rsid w:val="00103AD0"/>
    <w:rPr>
      <w:sz w:val="18"/>
    </w:rPr>
  </w:style>
  <w:style w:type="paragraph" w:styleId="Funotentext">
    <w:name w:val="footnote text"/>
    <w:basedOn w:val="Standard"/>
    <w:link w:val="FunotentextZchn"/>
    <w:semiHidden/>
    <w:unhideWhenUsed/>
    <w:rsid w:val="00103AD0"/>
    <w:pPr>
      <w:spacing w:after="60" w:line="240" w:lineRule="auto"/>
      <w:ind w:firstLine="119"/>
    </w:pPr>
    <w:rPr>
      <w:sz w:val="18"/>
      <w:szCs w:val="20"/>
    </w:rPr>
  </w:style>
  <w:style w:type="character" w:customStyle="1" w:styleId="FunotentextZchn">
    <w:name w:val="Fußnotentext Zchn"/>
    <w:basedOn w:val="Absatz-Standardschriftart"/>
    <w:link w:val="Funotentext"/>
    <w:semiHidden/>
    <w:rsid w:val="00103AD0"/>
    <w:rPr>
      <w:sz w:val="18"/>
    </w:rPr>
  </w:style>
  <w:style w:type="paragraph" w:customStyle="1" w:styleId="KopfzeileDepartementFett">
    <w:name w:val="KopfzeileDepartementFett"/>
    <w:basedOn w:val="KopfzeileDepartement"/>
    <w:next w:val="Kopfzeile"/>
    <w:rsid w:val="00103AD0"/>
    <w:pPr>
      <w:widowControl/>
    </w:pPr>
    <w:rPr>
      <w:b/>
    </w:rPr>
  </w:style>
  <w:style w:type="paragraph" w:customStyle="1" w:styleId="Absatz1Punkt">
    <w:name w:val="Absatz1Punkt"/>
    <w:basedOn w:val="Standard"/>
    <w:link w:val="Absatz1PunktZchn"/>
    <w:rsid w:val="00103AD0"/>
    <w:pPr>
      <w:widowControl/>
      <w:spacing w:line="240" w:lineRule="auto"/>
    </w:pPr>
    <w:rPr>
      <w:rFonts w:eastAsia="Times New Roman" w:cs="Arial"/>
      <w:sz w:val="2"/>
      <w:szCs w:val="20"/>
      <w:lang w:val="fr-CH" w:eastAsia="de-CH"/>
    </w:rPr>
  </w:style>
  <w:style w:type="character" w:customStyle="1" w:styleId="Absatz1PunktZchn">
    <w:name w:val="Absatz1Punkt Zchn"/>
    <w:basedOn w:val="Absatz-Standardschriftart"/>
    <w:link w:val="Absatz1Punkt"/>
    <w:rsid w:val="00103AD0"/>
    <w:rPr>
      <w:rFonts w:eastAsia="Times New Roman" w:cs="Arial"/>
      <w:sz w:val="2"/>
      <w:lang w:val="fr-CH" w:eastAsia="de-CH"/>
    </w:rPr>
  </w:style>
  <w:style w:type="character" w:styleId="Hyperlink">
    <w:name w:val="Hyperlink"/>
    <w:aliases w:val="eCH Hyperlink"/>
    <w:uiPriority w:val="99"/>
    <w:qFormat/>
    <w:rsid w:val="00103AD0"/>
    <w:rPr>
      <w:rFonts w:ascii="Arial" w:hAnsi="Arial"/>
      <w:color w:val="D00D28"/>
      <w:sz w:val="22"/>
      <w:u w:val="single"/>
    </w:rPr>
  </w:style>
  <w:style w:type="paragraph" w:customStyle="1" w:styleId="Nebentitel">
    <w:name w:val="Nebentitel"/>
    <w:basedOn w:val="Titel"/>
    <w:rsid w:val="00103AD0"/>
    <w:pPr>
      <w:widowControl/>
      <w:spacing w:after="240" w:line="240" w:lineRule="auto"/>
    </w:pPr>
    <w:rPr>
      <w:rFonts w:eastAsia="Times New Roman" w:cs="Times New Roman"/>
      <w:sz w:val="32"/>
      <w:szCs w:val="20"/>
      <w:lang w:eastAsia="de-CH"/>
    </w:rPr>
  </w:style>
  <w:style w:type="paragraph" w:customStyle="1" w:styleId="Begriff">
    <w:name w:val="Begriff"/>
    <w:basedOn w:val="Textkrper"/>
    <w:rsid w:val="00103AD0"/>
    <w:pPr>
      <w:widowControl/>
      <w:spacing w:line="360" w:lineRule="auto"/>
    </w:pPr>
    <w:rPr>
      <w:rFonts w:eastAsia="Times New Roman" w:cs="Times New Roman"/>
      <w:b/>
      <w:szCs w:val="20"/>
      <w:lang w:eastAsia="de-CH"/>
    </w:rPr>
  </w:style>
  <w:style w:type="paragraph" w:styleId="Textkrper">
    <w:name w:val="Body Text"/>
    <w:basedOn w:val="Standard"/>
    <w:link w:val="TextkrperZchn"/>
    <w:uiPriority w:val="99"/>
    <w:semiHidden/>
    <w:unhideWhenUsed/>
    <w:rsid w:val="00103AD0"/>
  </w:style>
  <w:style w:type="character" w:customStyle="1" w:styleId="TextkrperZchn">
    <w:name w:val="Textkörper Zchn"/>
    <w:basedOn w:val="Absatz-Standardschriftart"/>
    <w:link w:val="Textkrper"/>
    <w:uiPriority w:val="99"/>
    <w:semiHidden/>
    <w:rsid w:val="00103AD0"/>
    <w:rPr>
      <w:sz w:val="22"/>
      <w:szCs w:val="22"/>
    </w:rPr>
  </w:style>
  <w:style w:type="paragraph" w:styleId="Abbildungsverzeichnis">
    <w:name w:val="table of figures"/>
    <w:basedOn w:val="Standard"/>
    <w:next w:val="Standard"/>
    <w:link w:val="AbbildungsverzeichnisZchn"/>
    <w:uiPriority w:val="99"/>
    <w:rsid w:val="00103AD0"/>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link w:val="ListenabsatzZchn"/>
    <w:uiPriority w:val="34"/>
    <w:qFormat/>
    <w:rsid w:val="00103AD0"/>
    <w:pPr>
      <w:ind w:left="720"/>
      <w:contextualSpacing/>
    </w:pPr>
  </w:style>
  <w:style w:type="paragraph" w:customStyle="1" w:styleId="berschrift-Anhang">
    <w:name w:val="Überschrift - Anhang"/>
    <w:basedOn w:val="berschrift1"/>
    <w:next w:val="Standard"/>
    <w:link w:val="berschrift-AnhangZchn"/>
    <w:qFormat/>
    <w:rsid w:val="006D59B0"/>
    <w:pPr>
      <w:numPr>
        <w:numId w:val="0"/>
      </w:numPr>
    </w:pPr>
  </w:style>
  <w:style w:type="paragraph" w:customStyle="1" w:styleId="AbbildungTabelleBeschriftung">
    <w:name w:val="Abbildung/Tabelle Beschriftung"/>
    <w:basedOn w:val="Beschriftung"/>
    <w:link w:val="AbbildungTabelleBeschriftungZchn"/>
    <w:rsid w:val="00103AD0"/>
  </w:style>
  <w:style w:type="character" w:customStyle="1" w:styleId="BeschriftungZchn">
    <w:name w:val="Beschriftung Zchn"/>
    <w:basedOn w:val="Absatz-Standardschriftart"/>
    <w:link w:val="Beschriftung"/>
    <w:uiPriority w:val="35"/>
    <w:rsid w:val="00001FB5"/>
    <w:rPr>
      <w:sz w:val="18"/>
      <w:szCs w:val="18"/>
    </w:rPr>
  </w:style>
  <w:style w:type="character" w:customStyle="1" w:styleId="AbbildungTabelleBeschriftungZchn">
    <w:name w:val="Abbildung/Tabelle Beschriftung Zchn"/>
    <w:basedOn w:val="BeschriftungZchn"/>
    <w:link w:val="AbbildungTabelleBeschriftung"/>
    <w:rsid w:val="00103AD0"/>
    <w:rPr>
      <w:sz w:val="18"/>
      <w:szCs w:val="18"/>
    </w:rPr>
  </w:style>
  <w:style w:type="paragraph" w:customStyle="1" w:styleId="Default">
    <w:name w:val="Default"/>
    <w:rsid w:val="00103AD0"/>
    <w:pPr>
      <w:autoSpaceDE w:val="0"/>
      <w:autoSpaceDN w:val="0"/>
      <w:adjustRightInd w:val="0"/>
      <w:spacing w:line="240" w:lineRule="auto"/>
    </w:pPr>
    <w:rPr>
      <w:rFonts w:cs="Arial"/>
      <w:color w:val="000000"/>
      <w:sz w:val="24"/>
      <w:szCs w:val="24"/>
      <w:lang w:val="de-DE"/>
    </w:rPr>
  </w:style>
  <w:style w:type="paragraph" w:customStyle="1" w:styleId="Zwischentitel">
    <w:name w:val="Zwischentitel"/>
    <w:basedOn w:val="Standard"/>
    <w:next w:val="Standard"/>
    <w:qFormat/>
    <w:rsid w:val="00103AD0"/>
    <w:pPr>
      <w:keepNext/>
      <w:keepLines/>
      <w:widowControl/>
      <w:spacing w:before="240"/>
      <w:jc w:val="both"/>
    </w:pPr>
    <w:rPr>
      <w:b/>
      <w:szCs w:val="20"/>
    </w:rPr>
  </w:style>
  <w:style w:type="table" w:customStyle="1" w:styleId="Tabellenraster3">
    <w:name w:val="Tabellenraster3"/>
    <w:basedOn w:val="NormaleTabelle"/>
    <w:next w:val="Tabellenraster"/>
    <w:uiPriority w:val="59"/>
    <w:rsid w:val="00103AD0"/>
    <w:pPr>
      <w:widowControl w:val="0"/>
    </w:pPr>
    <w:rPr>
      <w:rFonts w:eastAsia="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tzhaltertext">
    <w:name w:val="Placeholder Text"/>
    <w:basedOn w:val="Absatz-Standardschriftart"/>
    <w:uiPriority w:val="99"/>
    <w:semiHidden/>
    <w:rsid w:val="00103AD0"/>
    <w:rPr>
      <w:color w:val="808080"/>
    </w:rPr>
  </w:style>
  <w:style w:type="paragraph" w:customStyle="1" w:styleId="Liste">
    <w:name w:val="• Liste"/>
    <w:basedOn w:val="Liste0"/>
    <w:autoRedefine/>
    <w:qFormat/>
    <w:rsid w:val="00103AD0"/>
    <w:pPr>
      <w:numPr>
        <w:numId w:val="12"/>
      </w:numPr>
      <w:spacing w:before="120"/>
      <w:ind w:left="714" w:hanging="357"/>
    </w:pPr>
  </w:style>
  <w:style w:type="paragraph" w:customStyle="1" w:styleId="-Liste">
    <w:name w:val="- Liste"/>
    <w:basedOn w:val="Liste"/>
    <w:link w:val="-ListeZchn"/>
    <w:autoRedefine/>
    <w:qFormat/>
    <w:rsid w:val="00103AD0"/>
    <w:pPr>
      <w:numPr>
        <w:numId w:val="13"/>
      </w:numPr>
      <w:spacing w:line="240" w:lineRule="auto"/>
    </w:pPr>
  </w:style>
  <w:style w:type="character" w:customStyle="1" w:styleId="Aufzhlung1CDBZchn">
    <w:name w:val="Aufzählung 1_CDB Zchn"/>
    <w:basedOn w:val="Absatz-Standardschriftart"/>
    <w:link w:val="Aufzhlung1CDB"/>
    <w:uiPriority w:val="1"/>
    <w:rsid w:val="00103AD0"/>
    <w:rPr>
      <w:rFonts w:eastAsia="Times New Roman" w:cs="Times New Roman"/>
      <w:sz w:val="22"/>
      <w:szCs w:val="22"/>
      <w:lang w:eastAsia="de-DE"/>
    </w:rPr>
  </w:style>
  <w:style w:type="paragraph" w:customStyle="1" w:styleId="1Liste">
    <w:name w:val="1. Liste"/>
    <w:basedOn w:val="Listenabsatz"/>
    <w:link w:val="1ListeZchn"/>
    <w:qFormat/>
    <w:rsid w:val="00103AD0"/>
    <w:pPr>
      <w:numPr>
        <w:numId w:val="14"/>
      </w:numPr>
      <w:spacing w:before="120" w:line="240" w:lineRule="auto"/>
    </w:pPr>
  </w:style>
  <w:style w:type="character" w:customStyle="1" w:styleId="-ListeZchn">
    <w:name w:val="- Liste Zchn"/>
    <w:basedOn w:val="ListenabsatzZchn"/>
    <w:link w:val="-Liste"/>
    <w:rsid w:val="00103AD0"/>
    <w:rPr>
      <w:sz w:val="22"/>
      <w:szCs w:val="22"/>
    </w:rPr>
  </w:style>
  <w:style w:type="character" w:customStyle="1" w:styleId="Aufzhlung3CDBZchn">
    <w:name w:val="Aufzählung 3_CDB Zchn"/>
    <w:basedOn w:val="Absatz-Standardschriftart"/>
    <w:link w:val="Aufzhlung3CDB"/>
    <w:uiPriority w:val="1"/>
    <w:rsid w:val="00103AD0"/>
    <w:rPr>
      <w:rFonts w:eastAsia="Times New Roman" w:cs="Times New Roman"/>
      <w:sz w:val="22"/>
      <w:szCs w:val="22"/>
      <w:lang w:eastAsia="de-DE"/>
    </w:rPr>
  </w:style>
  <w:style w:type="paragraph" w:customStyle="1" w:styleId="aListe">
    <w:name w:val="a) Liste"/>
    <w:basedOn w:val="Listenabsatz"/>
    <w:link w:val="aListeZchn"/>
    <w:autoRedefine/>
    <w:qFormat/>
    <w:rsid w:val="00103AD0"/>
    <w:pPr>
      <w:numPr>
        <w:numId w:val="15"/>
      </w:numPr>
      <w:spacing w:before="120" w:line="240" w:lineRule="auto"/>
    </w:pPr>
  </w:style>
  <w:style w:type="character" w:customStyle="1" w:styleId="1ListeZchn">
    <w:name w:val="1. Liste Zchn"/>
    <w:basedOn w:val="ListenabsatzZchn"/>
    <w:link w:val="1Liste"/>
    <w:rsid w:val="00103AD0"/>
    <w:rPr>
      <w:sz w:val="22"/>
      <w:szCs w:val="22"/>
    </w:rPr>
  </w:style>
  <w:style w:type="character" w:customStyle="1" w:styleId="aListeZchn">
    <w:name w:val="a) Liste Zchn"/>
    <w:basedOn w:val="ListenabsatzZchn"/>
    <w:link w:val="aListe"/>
    <w:rsid w:val="00103AD0"/>
    <w:rPr>
      <w:sz w:val="22"/>
      <w:szCs w:val="22"/>
    </w:rPr>
  </w:style>
  <w:style w:type="character" w:customStyle="1" w:styleId="Aufzhlunga1CDBZchn">
    <w:name w:val="Aufzählung a1_CDB Zchn"/>
    <w:basedOn w:val="Absatz-Standardschriftart"/>
    <w:link w:val="Aufzhlunga1CDB"/>
    <w:uiPriority w:val="1"/>
    <w:rsid w:val="00103AD0"/>
    <w:rPr>
      <w:rFonts w:eastAsia="Times New Roman" w:cs="Times New Roman"/>
      <w:sz w:val="22"/>
      <w:szCs w:val="22"/>
      <w:lang w:eastAsia="de-DE"/>
    </w:rPr>
  </w:style>
  <w:style w:type="character" w:customStyle="1" w:styleId="Aufzhlunga2CDBZchn">
    <w:name w:val="Aufzählung a2_CDB Zchn"/>
    <w:basedOn w:val="Absatz-Standardschriftart"/>
    <w:link w:val="Aufzhlunga2CDB"/>
    <w:uiPriority w:val="1"/>
    <w:rsid w:val="00103AD0"/>
    <w:rPr>
      <w:rFonts w:eastAsia="Times New Roman" w:cs="Times New Roman"/>
      <w:sz w:val="22"/>
      <w:szCs w:val="22"/>
      <w:lang w:eastAsia="de-DE"/>
    </w:rPr>
  </w:style>
  <w:style w:type="character" w:customStyle="1" w:styleId="Aufzhlunga3CDBZchn">
    <w:name w:val="Aufzählung a3_CDB Zchn"/>
    <w:basedOn w:val="Absatz-Standardschriftart"/>
    <w:link w:val="Aufzhlunga3CDB"/>
    <w:uiPriority w:val="1"/>
    <w:rsid w:val="00103AD0"/>
    <w:rPr>
      <w:rFonts w:eastAsia="Times New Roman" w:cs="Times New Roman"/>
      <w:sz w:val="22"/>
      <w:szCs w:val="22"/>
      <w:lang w:eastAsia="de-DE"/>
    </w:rPr>
  </w:style>
  <w:style w:type="character" w:customStyle="1" w:styleId="AufzhlungNumm1CDBZchn">
    <w:name w:val="Aufzählung Numm 1_CDB Zchn"/>
    <w:basedOn w:val="Absatz-Standardschriftart"/>
    <w:link w:val="AufzhlungNumm1CDB"/>
    <w:uiPriority w:val="1"/>
    <w:rsid w:val="00103AD0"/>
    <w:rPr>
      <w:rFonts w:eastAsia="Times New Roman" w:cs="Times New Roman"/>
      <w:sz w:val="22"/>
      <w:szCs w:val="22"/>
      <w:lang w:eastAsia="de-DE"/>
    </w:rPr>
  </w:style>
  <w:style w:type="character" w:customStyle="1" w:styleId="AufzhlungNumm2CDBZchn">
    <w:name w:val="Aufzählung Numm 2_CDB Zchn"/>
    <w:basedOn w:val="Absatz-Standardschriftart"/>
    <w:link w:val="AufzhlungNumm2CDB"/>
    <w:uiPriority w:val="1"/>
    <w:rsid w:val="00103AD0"/>
    <w:rPr>
      <w:rFonts w:eastAsia="Times New Roman" w:cs="Times New Roman"/>
      <w:sz w:val="22"/>
      <w:szCs w:val="22"/>
      <w:lang w:eastAsia="de-DE"/>
    </w:rPr>
  </w:style>
  <w:style w:type="paragraph" w:customStyle="1" w:styleId="VerzeichnisAbbildungTabelle">
    <w:name w:val="Verzeichnis Abbildung &amp; Tabelle"/>
    <w:basedOn w:val="Abbildungsverzeichnis"/>
    <w:link w:val="VerzeichnisAbbildungTabelleZchn"/>
    <w:qFormat/>
    <w:rsid w:val="00103AD0"/>
    <w:rPr>
      <w:noProof/>
    </w:rPr>
  </w:style>
  <w:style w:type="character" w:customStyle="1" w:styleId="AufzhlungNumm3CDBZchn">
    <w:name w:val="Aufzählung Numm 3_CDB Zchn"/>
    <w:basedOn w:val="Absatz-Standardschriftart"/>
    <w:link w:val="AufzhlungNumm3CDB"/>
    <w:uiPriority w:val="1"/>
    <w:rsid w:val="00103AD0"/>
    <w:rPr>
      <w:rFonts w:eastAsia="Times New Roman" w:cs="Times New Roman"/>
      <w:sz w:val="22"/>
      <w:szCs w:val="22"/>
      <w:lang w:eastAsia="de-DE"/>
    </w:rPr>
  </w:style>
  <w:style w:type="character" w:customStyle="1" w:styleId="AbbildungsverzeichnisZchn">
    <w:name w:val="Abbildungsverzeichnis Zchn"/>
    <w:basedOn w:val="Absatz-Standardschriftart"/>
    <w:link w:val="Abbildungsverzeichnis"/>
    <w:uiPriority w:val="99"/>
    <w:rsid w:val="00103AD0"/>
    <w:rPr>
      <w:rFonts w:eastAsia="Times New Roman" w:cs="Times New Roman"/>
      <w:sz w:val="22"/>
      <w:lang w:eastAsia="de-CH"/>
    </w:rPr>
  </w:style>
  <w:style w:type="character" w:customStyle="1" w:styleId="VerzeichnisAbbildungTabelleZchn">
    <w:name w:val="Verzeichnis Abbildung &amp; Tabelle Zchn"/>
    <w:basedOn w:val="AbbildungsverzeichnisZchn"/>
    <w:link w:val="VerzeichnisAbbildungTabelle"/>
    <w:rsid w:val="00103AD0"/>
    <w:rPr>
      <w:rFonts w:eastAsia="Times New Roman" w:cs="Times New Roman"/>
      <w:noProof/>
      <w:sz w:val="22"/>
      <w:lang w:eastAsia="de-CH"/>
    </w:rPr>
  </w:style>
  <w:style w:type="character" w:customStyle="1" w:styleId="ListenabsatzZchn">
    <w:name w:val="Listenabsatz Zchn"/>
    <w:basedOn w:val="Absatz-Standardschriftart"/>
    <w:link w:val="Listenabsatz"/>
    <w:uiPriority w:val="34"/>
    <w:rsid w:val="00103AD0"/>
    <w:rPr>
      <w:sz w:val="22"/>
      <w:szCs w:val="22"/>
    </w:rPr>
  </w:style>
  <w:style w:type="paragraph" w:styleId="Standardeinzug">
    <w:name w:val="Normal Indent"/>
    <w:basedOn w:val="Standard"/>
    <w:uiPriority w:val="99"/>
    <w:semiHidden/>
    <w:unhideWhenUsed/>
    <w:rsid w:val="00103AD0"/>
    <w:pPr>
      <w:ind w:left="708"/>
    </w:pPr>
  </w:style>
  <w:style w:type="paragraph" w:styleId="Liste0">
    <w:name w:val="List"/>
    <w:basedOn w:val="Standard"/>
    <w:uiPriority w:val="99"/>
    <w:semiHidden/>
    <w:unhideWhenUsed/>
    <w:rsid w:val="00103AD0"/>
    <w:pPr>
      <w:ind w:left="283" w:hanging="283"/>
      <w:contextualSpacing/>
    </w:pPr>
  </w:style>
  <w:style w:type="character" w:styleId="BesuchterLink">
    <w:name w:val="FollowedHyperlink"/>
    <w:basedOn w:val="Absatz-Standardschriftart"/>
    <w:uiPriority w:val="99"/>
    <w:semiHidden/>
    <w:unhideWhenUsed/>
    <w:rsid w:val="00103AD0"/>
    <w:rPr>
      <w:color w:val="800080" w:themeColor="followedHyperlink"/>
      <w:u w:val="single"/>
    </w:rPr>
  </w:style>
  <w:style w:type="paragraph" w:customStyle="1" w:styleId="Hyperlinkb">
    <w:name w:val="Hyperlink_b"/>
    <w:aliases w:val="eCH Hyperlink besucht"/>
    <w:basedOn w:val="HTMLAdresse"/>
    <w:next w:val="Standard"/>
    <w:link w:val="HyperlinkbZchn"/>
    <w:rsid w:val="00103AD0"/>
    <w:pPr>
      <w:spacing w:before="120"/>
    </w:pPr>
    <w:rPr>
      <w:i w:val="0"/>
      <w:color w:val="D00D28"/>
      <w:u w:val="single"/>
    </w:rPr>
  </w:style>
  <w:style w:type="character" w:customStyle="1" w:styleId="HyperlinkbZchn">
    <w:name w:val="Hyperlink_b Zchn"/>
    <w:aliases w:val="eCH Hyperlink besucht Zchn"/>
    <w:basedOn w:val="Absatz-Standardschriftart"/>
    <w:link w:val="Hyperlinkb"/>
    <w:rsid w:val="00103AD0"/>
    <w:rPr>
      <w:iCs/>
      <w:color w:val="D00D28"/>
      <w:sz w:val="22"/>
      <w:szCs w:val="22"/>
      <w:u w:val="single"/>
    </w:rPr>
  </w:style>
  <w:style w:type="paragraph" w:customStyle="1" w:styleId="Verzeichnistitel">
    <w:name w:val="Verzeichnistitel"/>
    <w:basedOn w:val="Standard"/>
    <w:next w:val="Standard"/>
    <w:qFormat/>
    <w:rsid w:val="00103AD0"/>
    <w:pPr>
      <w:spacing w:before="260" w:after="180"/>
    </w:pPr>
    <w:rPr>
      <w:b/>
      <w:sz w:val="32"/>
    </w:rPr>
  </w:style>
  <w:style w:type="paragraph" w:customStyle="1" w:styleId="9D0BCDEE3A1345568C40208C061EDFCD">
    <w:name w:val="9D0BCDEE3A1345568C40208C061EDFCD"/>
    <w:rsid w:val="00103AD0"/>
    <w:pPr>
      <w:spacing w:after="200" w:line="276" w:lineRule="auto"/>
    </w:pPr>
    <w:rPr>
      <w:rFonts w:asciiTheme="minorHAnsi" w:eastAsiaTheme="minorEastAsia" w:hAnsiTheme="minorHAnsi"/>
      <w:sz w:val="22"/>
      <w:szCs w:val="22"/>
      <w:lang w:eastAsia="de-CH"/>
    </w:rPr>
  </w:style>
  <w:style w:type="paragraph" w:styleId="HTMLAdresse">
    <w:name w:val="HTML Address"/>
    <w:basedOn w:val="Standard"/>
    <w:link w:val="HTMLAdresseZchn"/>
    <w:uiPriority w:val="99"/>
    <w:semiHidden/>
    <w:unhideWhenUsed/>
    <w:rsid w:val="00103AD0"/>
    <w:pPr>
      <w:spacing w:after="0" w:line="240" w:lineRule="auto"/>
    </w:pPr>
    <w:rPr>
      <w:i/>
      <w:iCs/>
    </w:rPr>
  </w:style>
  <w:style w:type="character" w:customStyle="1" w:styleId="HTMLAdresseZchn">
    <w:name w:val="HTML Adresse Zchn"/>
    <w:basedOn w:val="Absatz-Standardschriftart"/>
    <w:link w:val="HTMLAdresse"/>
    <w:uiPriority w:val="99"/>
    <w:semiHidden/>
    <w:rsid w:val="00103AD0"/>
    <w:rPr>
      <w:i/>
      <w:iCs/>
      <w:sz w:val="22"/>
      <w:szCs w:val="22"/>
    </w:rPr>
  </w:style>
  <w:style w:type="character" w:customStyle="1" w:styleId="berschrift-AnhangZchn">
    <w:name w:val="Überschrift - Anhang Zchn"/>
    <w:basedOn w:val="berschrift1Zchn"/>
    <w:link w:val="berschrift-Anhang"/>
    <w:rsid w:val="006D59B0"/>
    <w:rPr>
      <w:rFonts w:eastAsiaTheme="majorEastAsia" w:cstheme="majorBidi"/>
      <w:b/>
      <w:bCs/>
      <w:color w:val="000000" w:themeColor="text1"/>
      <w:sz w:val="32"/>
      <w:szCs w:val="28"/>
    </w:rPr>
  </w:style>
  <w:style w:type="paragraph" w:customStyle="1" w:styleId="Table0Normal">
    <w:name w:val="Table 0 Normal"/>
    <w:basedOn w:val="Standard"/>
    <w:link w:val="Table0NormalZchn"/>
    <w:qFormat/>
    <w:rsid w:val="00917215"/>
    <w:pPr>
      <w:keepLines/>
      <w:widowControl/>
      <w:overflowPunct w:val="0"/>
      <w:autoSpaceDE w:val="0"/>
      <w:autoSpaceDN w:val="0"/>
      <w:adjustRightInd w:val="0"/>
      <w:spacing w:before="60" w:after="60" w:line="240" w:lineRule="auto"/>
      <w:textAlignment w:val="baseline"/>
    </w:pPr>
    <w:rPr>
      <w:rFonts w:eastAsia="Times New Roman" w:cs="Times New Roman"/>
      <w:sz w:val="18"/>
      <w:szCs w:val="24"/>
    </w:rPr>
  </w:style>
  <w:style w:type="character" w:customStyle="1" w:styleId="Table0NormalZchn">
    <w:name w:val="Table 0 Normal Zchn"/>
    <w:basedOn w:val="Absatz-Standardschriftart"/>
    <w:link w:val="Table0Normal"/>
    <w:rsid w:val="00917215"/>
    <w:rPr>
      <w:rFonts w:eastAsia="Times New Roman" w:cs="Times New Roman"/>
      <w:sz w:val="18"/>
      <w:szCs w:val="24"/>
    </w:rPr>
  </w:style>
  <w:style w:type="table" w:customStyle="1" w:styleId="AWK-Tabelle2mitEinzug">
    <w:name w:val="AWK-Tabelle 2 mit Einzug"/>
    <w:basedOn w:val="NormaleTabelle"/>
    <w:uiPriority w:val="99"/>
    <w:rsid w:val="00C8459C"/>
    <w:pPr>
      <w:keepLines/>
      <w:spacing w:line="240" w:lineRule="auto"/>
    </w:pPr>
    <w:rPr>
      <w:rFonts w:eastAsia="Times New Roman" w:cs="Times New Roman"/>
      <w:sz w:val="18"/>
      <w:szCs w:val="24"/>
      <w:lang w:eastAsia="de-CH"/>
    </w:rPr>
    <w:tblPr>
      <w:tblStyleRowBandSize w:val="1"/>
      <w:tblStyleColBandSize w:val="1"/>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tcPr>
      <w:shd w:val="clear" w:color="auto" w:fill="auto"/>
    </w:tcPr>
    <w:tblStylePr w:type="firstRow">
      <w:pPr>
        <w:jc w:val="left"/>
      </w:pPr>
      <w:rPr>
        <w:b/>
        <w:bCs/>
        <w:i w:val="0"/>
        <w:iCs w:val="0"/>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tblStylePr w:type="lastRow">
      <w:rPr>
        <w:b/>
        <w:bCs/>
        <w:i w:val="0"/>
        <w:iCs w:val="0"/>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2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style>
  <w:style w:type="character" w:styleId="Kommentarzeichen">
    <w:name w:val="annotation reference"/>
    <w:basedOn w:val="Absatz-Standardschriftart"/>
    <w:uiPriority w:val="99"/>
    <w:semiHidden/>
    <w:unhideWhenUsed/>
    <w:rsid w:val="00917215"/>
    <w:rPr>
      <w:sz w:val="16"/>
      <w:szCs w:val="16"/>
    </w:rPr>
  </w:style>
  <w:style w:type="paragraph" w:styleId="Kommentartext">
    <w:name w:val="annotation text"/>
    <w:basedOn w:val="Standard"/>
    <w:link w:val="KommentartextZchn"/>
    <w:uiPriority w:val="99"/>
    <w:unhideWhenUsed/>
    <w:rsid w:val="00917215"/>
    <w:pPr>
      <w:widowControl/>
      <w:overflowPunct w:val="0"/>
      <w:autoSpaceDE w:val="0"/>
      <w:autoSpaceDN w:val="0"/>
      <w:adjustRightInd w:val="0"/>
      <w:spacing w:after="0" w:line="240" w:lineRule="auto"/>
      <w:textAlignment w:val="baseline"/>
    </w:pPr>
    <w:rPr>
      <w:rFonts w:eastAsia="Times New Roman" w:cs="Times New Roman"/>
      <w:sz w:val="20"/>
      <w:szCs w:val="20"/>
    </w:rPr>
  </w:style>
  <w:style w:type="character" w:customStyle="1" w:styleId="KommentartextZchn">
    <w:name w:val="Kommentartext Zchn"/>
    <w:basedOn w:val="Absatz-Standardschriftart"/>
    <w:link w:val="Kommentartext"/>
    <w:uiPriority w:val="99"/>
    <w:rsid w:val="00917215"/>
    <w:rPr>
      <w:rFonts w:eastAsia="Times New Roman" w:cs="Times New Roman"/>
    </w:rPr>
  </w:style>
  <w:style w:type="paragraph" w:customStyle="1" w:styleId="Body1Bulleted">
    <w:name w:val="Body 1 Bulleted"/>
    <w:basedOn w:val="Standard"/>
    <w:qFormat/>
    <w:rsid w:val="002D4C4D"/>
    <w:pPr>
      <w:keepLines/>
      <w:widowControl/>
      <w:numPr>
        <w:numId w:val="18"/>
      </w:numPr>
      <w:tabs>
        <w:tab w:val="right" w:pos="9638"/>
      </w:tabs>
      <w:overflowPunct w:val="0"/>
      <w:autoSpaceDE w:val="0"/>
      <w:autoSpaceDN w:val="0"/>
      <w:adjustRightInd w:val="0"/>
      <w:spacing w:before="120" w:after="0" w:line="240" w:lineRule="auto"/>
      <w:textAlignment w:val="baseline"/>
    </w:pPr>
    <w:rPr>
      <w:rFonts w:eastAsia="Times New Roman" w:cs="Times New Roman"/>
      <w:szCs w:val="24"/>
    </w:rPr>
  </w:style>
  <w:style w:type="paragraph" w:customStyle="1" w:styleId="Standard0Normal">
    <w:name w:val="Standard 0 Normal"/>
    <w:basedOn w:val="Standard"/>
    <w:qFormat/>
    <w:rsid w:val="002D4C4D"/>
    <w:pPr>
      <w:widowControl/>
      <w:overflowPunct w:val="0"/>
      <w:autoSpaceDE w:val="0"/>
      <w:autoSpaceDN w:val="0"/>
      <w:adjustRightInd w:val="0"/>
      <w:spacing w:before="180" w:after="0" w:line="240" w:lineRule="auto"/>
      <w:ind w:left="907"/>
      <w:textAlignment w:val="baseline"/>
    </w:pPr>
    <w:rPr>
      <w:rFonts w:eastAsia="Times New Roman" w:cs="Times New Roman"/>
      <w:szCs w:val="24"/>
    </w:rPr>
  </w:style>
  <w:style w:type="paragraph" w:customStyle="1" w:styleId="Table1Bulleted">
    <w:name w:val="Table 1 Bulleted"/>
    <w:basedOn w:val="Table0Normal"/>
    <w:qFormat/>
    <w:rsid w:val="002D4C4D"/>
    <w:pPr>
      <w:numPr>
        <w:numId w:val="19"/>
      </w:numPr>
      <w:tabs>
        <w:tab w:val="clear" w:pos="360"/>
      </w:tabs>
    </w:pPr>
  </w:style>
  <w:style w:type="table" w:customStyle="1" w:styleId="AWK-Tabelle2">
    <w:name w:val="AWK-Tabelle 2"/>
    <w:basedOn w:val="NormaleTabelle"/>
    <w:uiPriority w:val="99"/>
    <w:rsid w:val="00830627"/>
    <w:pPr>
      <w:keepLines/>
      <w:spacing w:line="240" w:lineRule="auto"/>
    </w:pPr>
    <w:rPr>
      <w:rFonts w:eastAsia="Times New Roman" w:cs="Times New Roman"/>
      <w:sz w:val="18"/>
      <w:szCs w:val="24"/>
      <w:lang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85" w:type="dxa"/>
        <w:right w:w="85" w:type="dxa"/>
      </w:tblCellMar>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Gitternetztabelle5dunkelAkzent2">
    <w:name w:val="Grid Table 5 Dark Accent 2"/>
    <w:basedOn w:val="NormaleTabelle"/>
    <w:uiPriority w:val="50"/>
    <w:rsid w:val="002D4C4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Kommentarthema">
    <w:name w:val="annotation subject"/>
    <w:basedOn w:val="Kommentartext"/>
    <w:next w:val="Kommentartext"/>
    <w:link w:val="KommentarthemaZchn"/>
    <w:uiPriority w:val="99"/>
    <w:semiHidden/>
    <w:unhideWhenUsed/>
    <w:rsid w:val="002D4C4D"/>
    <w:pPr>
      <w:widowControl w:val="0"/>
      <w:overflowPunct/>
      <w:autoSpaceDE/>
      <w:autoSpaceDN/>
      <w:adjustRightInd/>
      <w:spacing w:after="120"/>
      <w:textAlignment w:val="auto"/>
    </w:pPr>
    <w:rPr>
      <w:rFonts w:eastAsiaTheme="minorHAnsi" w:cstheme="minorBidi"/>
      <w:b/>
      <w:bCs/>
    </w:rPr>
  </w:style>
  <w:style w:type="character" w:customStyle="1" w:styleId="KommentarthemaZchn">
    <w:name w:val="Kommentarthema Zchn"/>
    <w:basedOn w:val="KommentartextZchn"/>
    <w:link w:val="Kommentarthema"/>
    <w:uiPriority w:val="99"/>
    <w:semiHidden/>
    <w:rsid w:val="002D4C4D"/>
    <w:rPr>
      <w:rFonts w:eastAsia="Times New Roman" w:cs="Times New Roman"/>
      <w:b/>
      <w:bCs/>
    </w:rPr>
  </w:style>
  <w:style w:type="character" w:customStyle="1" w:styleId="NichtaufgelsteErwhnung1">
    <w:name w:val="Nicht aufgelöste Erwähnung1"/>
    <w:basedOn w:val="Absatz-Standardschriftart"/>
    <w:uiPriority w:val="99"/>
    <w:semiHidden/>
    <w:unhideWhenUsed/>
    <w:rsid w:val="002D4C4D"/>
    <w:rPr>
      <w:color w:val="605E5C"/>
      <w:shd w:val="clear" w:color="auto" w:fill="E1DFDD"/>
    </w:rPr>
  </w:style>
  <w:style w:type="character" w:customStyle="1" w:styleId="TabelleZchn">
    <w:name w:val="Tabelle Zchn"/>
    <w:locked/>
    <w:rsid w:val="004D063E"/>
    <w:rPr>
      <w:rFonts w:ascii="Arial" w:hAnsi="Arial" w:cs="Times New Roman"/>
      <w:sz w:val="16"/>
      <w:szCs w:val="16"/>
    </w:rPr>
  </w:style>
  <w:style w:type="table" w:customStyle="1" w:styleId="Datenelemente">
    <w:name w:val="Datenelemente"/>
    <w:basedOn w:val="AWK-Tabelle2"/>
    <w:uiPriority w:val="99"/>
    <w:rsid w:val="001845B1"/>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TabellemithellemGitternetz">
    <w:name w:val="Grid Table Light"/>
    <w:basedOn w:val="NormaleTabelle"/>
    <w:uiPriority w:val="40"/>
    <w:rsid w:val="007F49E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notenzeichen">
    <w:name w:val="footnote reference"/>
    <w:basedOn w:val="Absatz-Standardschriftart"/>
    <w:semiHidden/>
    <w:unhideWhenUsed/>
    <w:rsid w:val="002F5656"/>
    <w:rPr>
      <w:vertAlign w:val="superscript"/>
    </w:rPr>
  </w:style>
  <w:style w:type="paragraph" w:customStyle="1" w:styleId="Erklrungstext">
    <w:name w:val="Erklärungstext"/>
    <w:basedOn w:val="Standard"/>
    <w:uiPriority w:val="99"/>
    <w:rsid w:val="007C7586"/>
    <w:pPr>
      <w:widowControl/>
      <w:pBdr>
        <w:top w:val="double" w:sz="4" w:space="1" w:color="auto"/>
        <w:left w:val="double" w:sz="4" w:space="4" w:color="auto"/>
        <w:bottom w:val="double" w:sz="4" w:space="1" w:color="auto"/>
        <w:right w:val="double" w:sz="4" w:space="4" w:color="auto"/>
      </w:pBdr>
      <w:shd w:val="pct30" w:color="FFFF00" w:fill="auto"/>
      <w:spacing w:after="0" w:line="240" w:lineRule="auto"/>
    </w:pPr>
    <w:rPr>
      <w:rFonts w:eastAsia="Times New Roman" w:cs="Times New Roman"/>
      <w:sz w:val="20"/>
      <w:szCs w:val="20"/>
      <w:lang w:eastAsia="de-DE"/>
    </w:rPr>
  </w:style>
  <w:style w:type="paragraph" w:customStyle="1" w:styleId="ListePunkt">
    <w:name w:val="Liste Punkt"/>
    <w:basedOn w:val="Standard"/>
    <w:link w:val="ListePunktZchn"/>
    <w:uiPriority w:val="99"/>
    <w:rsid w:val="007C7586"/>
    <w:pPr>
      <w:widowControl/>
      <w:numPr>
        <w:numId w:val="24"/>
      </w:numPr>
      <w:spacing w:after="0" w:line="300" w:lineRule="exact"/>
    </w:pPr>
    <w:rPr>
      <w:rFonts w:eastAsia="Times New Roman" w:cs="Times New Roman"/>
      <w:szCs w:val="20"/>
      <w:lang w:val="x-none" w:eastAsia="x-none"/>
    </w:rPr>
  </w:style>
  <w:style w:type="character" w:customStyle="1" w:styleId="ListePunktZchn">
    <w:name w:val="Liste Punkt Zchn"/>
    <w:link w:val="ListePunkt"/>
    <w:uiPriority w:val="99"/>
    <w:locked/>
    <w:rsid w:val="007C7586"/>
    <w:rPr>
      <w:rFonts w:eastAsia="Times New Roman" w:cs="Times New Roman"/>
      <w:sz w:val="22"/>
      <w:lang w:val="x-none" w:eastAsia="x-none"/>
    </w:rPr>
  </w:style>
  <w:style w:type="paragraph" w:customStyle="1" w:styleId="Body0Normal">
    <w:name w:val="Body 0 Normal"/>
    <w:basedOn w:val="Standard"/>
    <w:link w:val="Body0NormalZchn"/>
    <w:qFormat/>
    <w:rsid w:val="005E7288"/>
    <w:pPr>
      <w:widowControl/>
      <w:overflowPunct w:val="0"/>
      <w:autoSpaceDE w:val="0"/>
      <w:autoSpaceDN w:val="0"/>
      <w:adjustRightInd w:val="0"/>
      <w:spacing w:before="180" w:after="0" w:line="240" w:lineRule="auto"/>
      <w:textAlignment w:val="baseline"/>
    </w:pPr>
    <w:rPr>
      <w:rFonts w:eastAsia="Times New Roman" w:cs="Times New Roman"/>
      <w:szCs w:val="24"/>
    </w:rPr>
  </w:style>
  <w:style w:type="character" w:customStyle="1" w:styleId="Body0NormalZchn">
    <w:name w:val="Body 0 Normal Zchn"/>
    <w:basedOn w:val="Absatz-Standardschriftart"/>
    <w:link w:val="Body0Normal"/>
    <w:rsid w:val="005E7288"/>
    <w:rPr>
      <w:rFonts w:eastAsia="Times New Roman" w:cs="Times New Roman"/>
      <w:sz w:val="22"/>
      <w:szCs w:val="24"/>
    </w:rPr>
  </w:style>
  <w:style w:type="character" w:customStyle="1" w:styleId="NichtaufgelsteErwhnung2">
    <w:name w:val="Nicht aufgelöste Erwähnung2"/>
    <w:basedOn w:val="Absatz-Standardschriftart"/>
    <w:uiPriority w:val="99"/>
    <w:semiHidden/>
    <w:unhideWhenUsed/>
    <w:rsid w:val="007D6FCE"/>
    <w:rPr>
      <w:color w:val="605E5C"/>
      <w:shd w:val="clear" w:color="auto" w:fill="E1DFDD"/>
    </w:rPr>
  </w:style>
  <w:style w:type="paragraph" w:styleId="berarbeitung">
    <w:name w:val="Revision"/>
    <w:hidden/>
    <w:uiPriority w:val="99"/>
    <w:semiHidden/>
    <w:rsid w:val="00971F00"/>
    <w:pPr>
      <w:spacing w:line="240" w:lineRule="auto"/>
    </w:pPr>
    <w:rPr>
      <w:sz w:val="22"/>
      <w:szCs w:val="22"/>
    </w:rPr>
  </w:style>
  <w:style w:type="character" w:customStyle="1" w:styleId="NichtaufgelsteErwhnung3">
    <w:name w:val="Nicht aufgelöste Erwähnung3"/>
    <w:basedOn w:val="Absatz-Standardschriftart"/>
    <w:uiPriority w:val="99"/>
    <w:semiHidden/>
    <w:unhideWhenUsed/>
    <w:rsid w:val="00566227"/>
    <w:rPr>
      <w:color w:val="605E5C"/>
      <w:shd w:val="clear" w:color="auto" w:fill="E1DFDD"/>
    </w:rPr>
  </w:style>
  <w:style w:type="character" w:customStyle="1" w:styleId="NichtaufgelsteErwhnung4">
    <w:name w:val="Nicht aufgelöste Erwähnung4"/>
    <w:basedOn w:val="Absatz-Standardschriftart"/>
    <w:uiPriority w:val="99"/>
    <w:semiHidden/>
    <w:unhideWhenUsed/>
    <w:rsid w:val="00A77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6512">
      <w:bodyDiv w:val="1"/>
      <w:marLeft w:val="0"/>
      <w:marRight w:val="0"/>
      <w:marTop w:val="0"/>
      <w:marBottom w:val="0"/>
      <w:divBdr>
        <w:top w:val="none" w:sz="0" w:space="0" w:color="auto"/>
        <w:left w:val="none" w:sz="0" w:space="0" w:color="auto"/>
        <w:bottom w:val="none" w:sz="0" w:space="0" w:color="auto"/>
        <w:right w:val="none" w:sz="0" w:space="0" w:color="auto"/>
      </w:divBdr>
    </w:div>
    <w:div w:id="140854032">
      <w:bodyDiv w:val="1"/>
      <w:marLeft w:val="0"/>
      <w:marRight w:val="0"/>
      <w:marTop w:val="0"/>
      <w:marBottom w:val="0"/>
      <w:divBdr>
        <w:top w:val="none" w:sz="0" w:space="0" w:color="auto"/>
        <w:left w:val="none" w:sz="0" w:space="0" w:color="auto"/>
        <w:bottom w:val="none" w:sz="0" w:space="0" w:color="auto"/>
        <w:right w:val="none" w:sz="0" w:space="0" w:color="auto"/>
      </w:divBdr>
    </w:div>
    <w:div w:id="291402700">
      <w:bodyDiv w:val="1"/>
      <w:marLeft w:val="0"/>
      <w:marRight w:val="0"/>
      <w:marTop w:val="0"/>
      <w:marBottom w:val="0"/>
      <w:divBdr>
        <w:top w:val="none" w:sz="0" w:space="0" w:color="auto"/>
        <w:left w:val="none" w:sz="0" w:space="0" w:color="auto"/>
        <w:bottom w:val="none" w:sz="0" w:space="0" w:color="auto"/>
        <w:right w:val="none" w:sz="0" w:space="0" w:color="auto"/>
      </w:divBdr>
    </w:div>
    <w:div w:id="317809823">
      <w:bodyDiv w:val="1"/>
      <w:marLeft w:val="0"/>
      <w:marRight w:val="0"/>
      <w:marTop w:val="0"/>
      <w:marBottom w:val="0"/>
      <w:divBdr>
        <w:top w:val="none" w:sz="0" w:space="0" w:color="auto"/>
        <w:left w:val="none" w:sz="0" w:space="0" w:color="auto"/>
        <w:bottom w:val="none" w:sz="0" w:space="0" w:color="auto"/>
        <w:right w:val="none" w:sz="0" w:space="0" w:color="auto"/>
      </w:divBdr>
    </w:div>
    <w:div w:id="335768686">
      <w:bodyDiv w:val="1"/>
      <w:marLeft w:val="0"/>
      <w:marRight w:val="0"/>
      <w:marTop w:val="0"/>
      <w:marBottom w:val="0"/>
      <w:divBdr>
        <w:top w:val="none" w:sz="0" w:space="0" w:color="auto"/>
        <w:left w:val="none" w:sz="0" w:space="0" w:color="auto"/>
        <w:bottom w:val="none" w:sz="0" w:space="0" w:color="auto"/>
        <w:right w:val="none" w:sz="0" w:space="0" w:color="auto"/>
      </w:divBdr>
    </w:div>
    <w:div w:id="418062790">
      <w:bodyDiv w:val="1"/>
      <w:marLeft w:val="0"/>
      <w:marRight w:val="0"/>
      <w:marTop w:val="0"/>
      <w:marBottom w:val="0"/>
      <w:divBdr>
        <w:top w:val="none" w:sz="0" w:space="0" w:color="auto"/>
        <w:left w:val="none" w:sz="0" w:space="0" w:color="auto"/>
        <w:bottom w:val="none" w:sz="0" w:space="0" w:color="auto"/>
        <w:right w:val="none" w:sz="0" w:space="0" w:color="auto"/>
      </w:divBdr>
    </w:div>
    <w:div w:id="553584406">
      <w:bodyDiv w:val="1"/>
      <w:marLeft w:val="0"/>
      <w:marRight w:val="0"/>
      <w:marTop w:val="0"/>
      <w:marBottom w:val="0"/>
      <w:divBdr>
        <w:top w:val="none" w:sz="0" w:space="0" w:color="auto"/>
        <w:left w:val="none" w:sz="0" w:space="0" w:color="auto"/>
        <w:bottom w:val="none" w:sz="0" w:space="0" w:color="auto"/>
        <w:right w:val="none" w:sz="0" w:space="0" w:color="auto"/>
      </w:divBdr>
    </w:div>
    <w:div w:id="614413081">
      <w:bodyDiv w:val="1"/>
      <w:marLeft w:val="0"/>
      <w:marRight w:val="0"/>
      <w:marTop w:val="0"/>
      <w:marBottom w:val="0"/>
      <w:divBdr>
        <w:top w:val="none" w:sz="0" w:space="0" w:color="auto"/>
        <w:left w:val="none" w:sz="0" w:space="0" w:color="auto"/>
        <w:bottom w:val="none" w:sz="0" w:space="0" w:color="auto"/>
        <w:right w:val="none" w:sz="0" w:space="0" w:color="auto"/>
      </w:divBdr>
    </w:div>
    <w:div w:id="666321871">
      <w:bodyDiv w:val="1"/>
      <w:marLeft w:val="0"/>
      <w:marRight w:val="0"/>
      <w:marTop w:val="0"/>
      <w:marBottom w:val="0"/>
      <w:divBdr>
        <w:top w:val="none" w:sz="0" w:space="0" w:color="auto"/>
        <w:left w:val="none" w:sz="0" w:space="0" w:color="auto"/>
        <w:bottom w:val="none" w:sz="0" w:space="0" w:color="auto"/>
        <w:right w:val="none" w:sz="0" w:space="0" w:color="auto"/>
      </w:divBdr>
    </w:div>
    <w:div w:id="784931493">
      <w:bodyDiv w:val="1"/>
      <w:marLeft w:val="0"/>
      <w:marRight w:val="0"/>
      <w:marTop w:val="0"/>
      <w:marBottom w:val="0"/>
      <w:divBdr>
        <w:top w:val="none" w:sz="0" w:space="0" w:color="auto"/>
        <w:left w:val="none" w:sz="0" w:space="0" w:color="auto"/>
        <w:bottom w:val="none" w:sz="0" w:space="0" w:color="auto"/>
        <w:right w:val="none" w:sz="0" w:space="0" w:color="auto"/>
      </w:divBdr>
    </w:div>
    <w:div w:id="792402646">
      <w:bodyDiv w:val="1"/>
      <w:marLeft w:val="0"/>
      <w:marRight w:val="0"/>
      <w:marTop w:val="0"/>
      <w:marBottom w:val="0"/>
      <w:divBdr>
        <w:top w:val="none" w:sz="0" w:space="0" w:color="auto"/>
        <w:left w:val="none" w:sz="0" w:space="0" w:color="auto"/>
        <w:bottom w:val="none" w:sz="0" w:space="0" w:color="auto"/>
        <w:right w:val="none" w:sz="0" w:space="0" w:color="auto"/>
      </w:divBdr>
    </w:div>
    <w:div w:id="890191339">
      <w:bodyDiv w:val="1"/>
      <w:marLeft w:val="0"/>
      <w:marRight w:val="0"/>
      <w:marTop w:val="0"/>
      <w:marBottom w:val="0"/>
      <w:divBdr>
        <w:top w:val="none" w:sz="0" w:space="0" w:color="auto"/>
        <w:left w:val="none" w:sz="0" w:space="0" w:color="auto"/>
        <w:bottom w:val="none" w:sz="0" w:space="0" w:color="auto"/>
        <w:right w:val="none" w:sz="0" w:space="0" w:color="auto"/>
      </w:divBdr>
    </w:div>
    <w:div w:id="1096513926">
      <w:bodyDiv w:val="1"/>
      <w:marLeft w:val="0"/>
      <w:marRight w:val="0"/>
      <w:marTop w:val="0"/>
      <w:marBottom w:val="0"/>
      <w:divBdr>
        <w:top w:val="none" w:sz="0" w:space="0" w:color="auto"/>
        <w:left w:val="none" w:sz="0" w:space="0" w:color="auto"/>
        <w:bottom w:val="none" w:sz="0" w:space="0" w:color="auto"/>
        <w:right w:val="none" w:sz="0" w:space="0" w:color="auto"/>
      </w:divBdr>
    </w:div>
    <w:div w:id="1223325256">
      <w:bodyDiv w:val="1"/>
      <w:marLeft w:val="0"/>
      <w:marRight w:val="0"/>
      <w:marTop w:val="0"/>
      <w:marBottom w:val="0"/>
      <w:divBdr>
        <w:top w:val="none" w:sz="0" w:space="0" w:color="auto"/>
        <w:left w:val="none" w:sz="0" w:space="0" w:color="auto"/>
        <w:bottom w:val="none" w:sz="0" w:space="0" w:color="auto"/>
        <w:right w:val="none" w:sz="0" w:space="0" w:color="auto"/>
      </w:divBdr>
    </w:div>
    <w:div w:id="1472357968">
      <w:bodyDiv w:val="1"/>
      <w:marLeft w:val="0"/>
      <w:marRight w:val="0"/>
      <w:marTop w:val="0"/>
      <w:marBottom w:val="0"/>
      <w:divBdr>
        <w:top w:val="none" w:sz="0" w:space="0" w:color="auto"/>
        <w:left w:val="none" w:sz="0" w:space="0" w:color="auto"/>
        <w:bottom w:val="none" w:sz="0" w:space="0" w:color="auto"/>
        <w:right w:val="none" w:sz="0" w:space="0" w:color="auto"/>
      </w:divBdr>
    </w:div>
    <w:div w:id="2060279535">
      <w:bodyDiv w:val="1"/>
      <w:marLeft w:val="0"/>
      <w:marRight w:val="0"/>
      <w:marTop w:val="0"/>
      <w:marBottom w:val="0"/>
      <w:divBdr>
        <w:top w:val="none" w:sz="0" w:space="0" w:color="auto"/>
        <w:left w:val="none" w:sz="0" w:space="0" w:color="auto"/>
        <w:bottom w:val="none" w:sz="0" w:space="0" w:color="auto"/>
        <w:right w:val="none" w:sz="0" w:space="0" w:color="auto"/>
      </w:divBdr>
    </w:div>
    <w:div w:id="206864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ech.ch" TargetMode="External"/><Relationship Id="rId18" Type="http://schemas.microsoft.com/office/2016/09/relationships/commentsIds" Target="commentsIds.xml"/><Relationship Id="rId26" Type="http://schemas.openxmlformats.org/officeDocument/2006/relationships/hyperlink" Target="https://www.ech.ch/de/ech/ech-0046/6.0.0" TargetMode="External"/><Relationship Id="rId39" Type="http://schemas.openxmlformats.org/officeDocument/2006/relationships/image" Target="media/image3.png"/><Relationship Id="rId21" Type="http://schemas.openxmlformats.org/officeDocument/2006/relationships/hyperlink" Target="https://www.ech.ch/de/ech/ech-0008/3.0" TargetMode="External"/><Relationship Id="rId34" Type="http://schemas.openxmlformats.org/officeDocument/2006/relationships/hyperlink" Target="https://www.e-service.admin.ch/competency-app/wicket/bookmarkable/ch.glue.suis.competency.app.pages.CivilRegistryLinks?0" TargetMode="External"/><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mments" Target="comments.xml"/><Relationship Id="rId29" Type="http://schemas.openxmlformats.org/officeDocument/2006/relationships/hyperlink" Target="https://www.sdbb.ch/da-bb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tenmanagement@sdbb.ch" TargetMode="External"/><Relationship Id="rId24" Type="http://schemas.openxmlformats.org/officeDocument/2006/relationships/hyperlink" Target="https://www.ech.ch/de/ech/ech-0021/8.0.0" TargetMode="External"/><Relationship Id="rId32" Type="http://schemas.openxmlformats.org/officeDocument/2006/relationships/hyperlink" Target="https://www.ech.ch/de/ech/ech-0011/9.0.0" TargetMode="External"/><Relationship Id="rId37" Type="http://schemas.openxmlformats.org/officeDocument/2006/relationships/hyperlink" Target="https://www.sdbb.ch/da-bbi" TargetMode="External"/><Relationship Id="rId40" Type="http://schemas.openxmlformats.org/officeDocument/2006/relationships/header" Target="header1.xml"/><Relationship Id="rId45"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profession.sdbbservices.ch/" TargetMode="External"/><Relationship Id="rId23" Type="http://schemas.openxmlformats.org/officeDocument/2006/relationships/hyperlink" Target="https://www.ech.ch/de/ech/ech-0011/9.0.0" TargetMode="External"/><Relationship Id="rId28" Type="http://schemas.openxmlformats.org/officeDocument/2006/relationships/hyperlink" Target="https://profession.sdbbservices.ch/" TargetMode="External"/><Relationship Id="rId36" Type="http://schemas.openxmlformats.org/officeDocument/2006/relationships/hyperlink" Target="https://www.bfs.admin.ch/bfs/de/home/statistiken/bildung-wissenschaft/erhebungen/sdl.html" TargetMode="Externa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hyperlink" Target="https://www.ech.ch/de/ech/ech-0008/3.0"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ech.ch/de/ech/ech-0010/8.0.0" TargetMode="External"/><Relationship Id="rId27" Type="http://schemas.openxmlformats.org/officeDocument/2006/relationships/hyperlink" Target="https://www.ech.ch/de/ech/ech-0108/6.0.0" TargetMode="External"/><Relationship Id="rId30" Type="http://schemas.openxmlformats.org/officeDocument/2006/relationships/hyperlink" Target="https://www.sdbb.ch/datenaustausch" TargetMode="External"/><Relationship Id="rId35" Type="http://schemas.openxmlformats.org/officeDocument/2006/relationships/hyperlink" Target="https://profession.sdbb.ch/" TargetMode="External"/><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ech.ch" TargetMode="External"/><Relationship Id="rId17" Type="http://schemas.microsoft.com/office/2011/relationships/commentsExtended" Target="commentsExtended.xml"/><Relationship Id="rId25" Type="http://schemas.openxmlformats.org/officeDocument/2006/relationships/hyperlink" Target="https://www.ech.ch/de/ech/ech-0044/4.1" TargetMode="External"/><Relationship Id="rId33" Type="http://schemas.openxmlformats.org/officeDocument/2006/relationships/hyperlink" Target="https://www.ech.ch/de/ech/ech-0021/8.0.0" TargetMode="External"/><Relationship Id="rId38" Type="http://schemas.openxmlformats.org/officeDocument/2006/relationships/image" Target="media/image2.png"/><Relationship Id="rId46" Type="http://schemas.openxmlformats.org/officeDocument/2006/relationships/glossaryDocument" Target="glossary/document.xml"/><Relationship Id="rId20" Type="http://schemas.openxmlformats.org/officeDocument/2006/relationships/hyperlink" Target="https://www.ech.ch/de/ech/ech-0007/6.0" TargetMode="External"/><Relationship Id="rId41"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s://www.ech.ch/"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v.berufsbildung.ch/dyn/1475.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64B723E343243D1961196A6CBACA0F6"/>
        <w:category>
          <w:name w:val="Allgemein"/>
          <w:gallery w:val="placeholder"/>
        </w:category>
        <w:types>
          <w:type w:val="bbPlcHdr"/>
        </w:types>
        <w:behaviors>
          <w:behavior w:val="content"/>
        </w:behaviors>
        <w:guid w:val="{679EF86D-AC60-417C-97F4-151E143695E4}"/>
      </w:docPartPr>
      <w:docPartBody>
        <w:p w:rsidR="00663334" w:rsidRDefault="00FF359D">
          <w:pPr>
            <w:pStyle w:val="364B723E343243D1961196A6CBACA0F6"/>
          </w:pPr>
          <w:r w:rsidRPr="00C62D92">
            <w:rPr>
              <w:rStyle w:val="Platzhaltertext"/>
            </w:rPr>
            <w:t>Klicken Sie hier, um Text einzugeben.</w:t>
          </w:r>
        </w:p>
      </w:docPartBody>
    </w:docPart>
    <w:docPart>
      <w:docPartPr>
        <w:name w:val="981977D112C84B7588D017A60395AB8B"/>
        <w:category>
          <w:name w:val="Allgemein"/>
          <w:gallery w:val="placeholder"/>
        </w:category>
        <w:types>
          <w:type w:val="bbPlcHdr"/>
        </w:types>
        <w:behaviors>
          <w:behavior w:val="content"/>
        </w:behaviors>
        <w:guid w:val="{756F91BA-751F-4290-9E0F-7C702EAA0C99}"/>
      </w:docPartPr>
      <w:docPartBody>
        <w:p w:rsidR="00663334" w:rsidRDefault="00FF359D">
          <w:pPr>
            <w:pStyle w:val="981977D112C84B7588D017A60395AB8B"/>
          </w:pPr>
          <w:r w:rsidRPr="00733EBB">
            <w:rPr>
              <w:rStyle w:val="Platzhaltertext"/>
              <w:color w:val="000000" w:themeColor="text1"/>
            </w:rPr>
            <w:t>&lt;ID&gt;</w:t>
          </w:r>
        </w:p>
      </w:docPartBody>
    </w:docPart>
    <w:docPart>
      <w:docPartPr>
        <w:name w:val="E7C0A056D4F6444F8674532BA641659A"/>
        <w:category>
          <w:name w:val="Allgemein"/>
          <w:gallery w:val="placeholder"/>
        </w:category>
        <w:types>
          <w:type w:val="bbPlcHdr"/>
        </w:types>
        <w:behaviors>
          <w:behavior w:val="content"/>
        </w:behaviors>
        <w:guid w:val="{428AC568-ADD0-46A3-B31B-97DC0C97072B}"/>
      </w:docPartPr>
      <w:docPartBody>
        <w:p w:rsidR="00663334" w:rsidRDefault="00FF359D">
          <w:pPr>
            <w:pStyle w:val="E7C0A056D4F6444F8674532BA641659A"/>
          </w:pPr>
          <w:r w:rsidRPr="00C62D92">
            <w:rPr>
              <w:rStyle w:val="Platzhaltertext"/>
            </w:rPr>
            <w:t>Klicken Sie hier, um Text einzugeben.</w:t>
          </w:r>
        </w:p>
      </w:docPartBody>
    </w:docPart>
    <w:docPart>
      <w:docPartPr>
        <w:name w:val="2BB6A83FBEE04CA6A8C3DAC1F245867D"/>
        <w:category>
          <w:name w:val="Allgemein"/>
          <w:gallery w:val="placeholder"/>
        </w:category>
        <w:types>
          <w:type w:val="bbPlcHdr"/>
        </w:types>
        <w:behaviors>
          <w:behavior w:val="content"/>
        </w:behaviors>
        <w:guid w:val="{6812E694-203E-4947-B1DE-70875CF1424E}"/>
      </w:docPartPr>
      <w:docPartBody>
        <w:p w:rsidR="00663334" w:rsidRDefault="00FF359D">
          <w:pPr>
            <w:pStyle w:val="2BB6A83FBEE04CA6A8C3DAC1F245867D"/>
          </w:pPr>
          <w:r w:rsidRPr="00C62D92">
            <w:rPr>
              <w:rStyle w:val="Platzhaltertext"/>
            </w:rPr>
            <w:t>Klicken Sie hier, um Text einzugeben.</w:t>
          </w:r>
        </w:p>
      </w:docPartBody>
    </w:docPart>
    <w:docPart>
      <w:docPartPr>
        <w:name w:val="9C60DBE8DE784D299C891F7A4A7FDAB5"/>
        <w:category>
          <w:name w:val="Allgemein"/>
          <w:gallery w:val="placeholder"/>
        </w:category>
        <w:types>
          <w:type w:val="bbPlcHdr"/>
        </w:types>
        <w:behaviors>
          <w:behavior w:val="content"/>
        </w:behaviors>
        <w:guid w:val="{D075FC76-3250-47B5-80EE-D2B7B4AC3FD5}"/>
      </w:docPartPr>
      <w:docPartBody>
        <w:p w:rsidR="004C3F26" w:rsidRDefault="00AA38A9" w:rsidP="00AA38A9">
          <w:pPr>
            <w:pStyle w:val="9C60DBE8DE784D299C891F7A4A7FDAB5"/>
          </w:pPr>
          <w:r w:rsidRPr="00733EBB">
            <w:rPr>
              <w:rStyle w:val="Platzhaltertext"/>
              <w:color w:val="000000" w:themeColor="text1"/>
            </w:rPr>
            <w:t>&lt;ID&gt;</w:t>
          </w:r>
        </w:p>
      </w:docPartBody>
    </w:docPart>
    <w:docPart>
      <w:docPartPr>
        <w:name w:val="FBE493E2136F468D882BC4806037B3D3"/>
        <w:category>
          <w:name w:val="Allgemein"/>
          <w:gallery w:val="placeholder"/>
        </w:category>
        <w:types>
          <w:type w:val="bbPlcHdr"/>
        </w:types>
        <w:behaviors>
          <w:behavior w:val="content"/>
        </w:behaviors>
        <w:guid w:val="{FF59D2B8-67A6-44C7-A533-0DB51AFE3387}"/>
      </w:docPartPr>
      <w:docPartBody>
        <w:p w:rsidR="00177B06" w:rsidRDefault="00E32DCB" w:rsidP="00E32DCB">
          <w:pPr>
            <w:pStyle w:val="FBE493E2136F468D882BC4806037B3D3"/>
          </w:pPr>
          <w:r w:rsidRPr="00781744">
            <w:rPr>
              <w:rStyle w:val="Platzhaltertext"/>
            </w:rPr>
            <w:t>Wählen Sie ein Element aus.</w:t>
          </w:r>
        </w:p>
      </w:docPartBody>
    </w:docPart>
    <w:docPart>
      <w:docPartPr>
        <w:name w:val="13A439D3CA254CFB9D10EA47DDFE3ECC"/>
        <w:category>
          <w:name w:val="Allgemein"/>
          <w:gallery w:val="placeholder"/>
        </w:category>
        <w:types>
          <w:type w:val="bbPlcHdr"/>
        </w:types>
        <w:behaviors>
          <w:behavior w:val="content"/>
        </w:behaviors>
        <w:guid w:val="{24815A82-64AD-4AD9-9336-1A2409106AF2}"/>
      </w:docPartPr>
      <w:docPartBody>
        <w:p w:rsidR="00177B06" w:rsidRDefault="00E32DCB" w:rsidP="00E32DCB">
          <w:pPr>
            <w:pStyle w:val="13A439D3CA254CFB9D10EA47DDFE3ECC"/>
          </w:pPr>
          <w:r w:rsidRPr="00781744">
            <w:rPr>
              <w:rStyle w:val="Platzhaltertext"/>
            </w:rPr>
            <w:t>Wählen Sie ein Element aus.</w:t>
          </w:r>
        </w:p>
      </w:docPartBody>
    </w:docPart>
    <w:docPart>
      <w:docPartPr>
        <w:name w:val="8398BBAF020943D7B07692BA2E4AFD76"/>
        <w:category>
          <w:name w:val="Allgemein"/>
          <w:gallery w:val="placeholder"/>
        </w:category>
        <w:types>
          <w:type w:val="bbPlcHdr"/>
        </w:types>
        <w:behaviors>
          <w:behavior w:val="content"/>
        </w:behaviors>
        <w:guid w:val="{86F5E34B-DCD3-4E42-AAD6-AE4EE525BB79}"/>
      </w:docPartPr>
      <w:docPartBody>
        <w:p w:rsidR="00177B06" w:rsidRDefault="00E32DCB" w:rsidP="00E32DCB">
          <w:pPr>
            <w:pStyle w:val="8398BBAF020943D7B07692BA2E4AFD76"/>
          </w:pPr>
          <w:r w:rsidRPr="00781744">
            <w:rPr>
              <w:rStyle w:val="Platzhaltertext"/>
            </w:rPr>
            <w:t>Wählen Sie ein Element aus.</w:t>
          </w:r>
        </w:p>
      </w:docPartBody>
    </w:docPart>
    <w:docPart>
      <w:docPartPr>
        <w:name w:val="2927F2A03CC94BE597750DFD29D0F88B"/>
        <w:category>
          <w:name w:val="Allgemein"/>
          <w:gallery w:val="placeholder"/>
        </w:category>
        <w:types>
          <w:type w:val="bbPlcHdr"/>
        </w:types>
        <w:behaviors>
          <w:behavior w:val="content"/>
        </w:behaviors>
        <w:guid w:val="{4654E54C-6BC1-431F-B4EC-DB482935F0A1}"/>
      </w:docPartPr>
      <w:docPartBody>
        <w:p w:rsidR="00E211B8" w:rsidRDefault="00CD26D5" w:rsidP="00CD26D5">
          <w:pPr>
            <w:pStyle w:val="2927F2A03CC94BE597750DFD29D0F88B"/>
          </w:pPr>
          <w:r w:rsidRPr="00781744">
            <w:rPr>
              <w:rStyle w:val="Platzhaltertext"/>
            </w:rPr>
            <w:t>Wählen Sie ein Element aus.</w:t>
          </w:r>
        </w:p>
      </w:docPartBody>
    </w:docPart>
    <w:docPart>
      <w:docPartPr>
        <w:name w:val="DF76025747044823AF4B69E338E77E34"/>
        <w:category>
          <w:name w:val="Allgemein"/>
          <w:gallery w:val="placeholder"/>
        </w:category>
        <w:types>
          <w:type w:val="bbPlcHdr"/>
        </w:types>
        <w:behaviors>
          <w:behavior w:val="content"/>
        </w:behaviors>
        <w:guid w:val="{D06616E9-FF3C-4070-97E2-B9F508799E1B}"/>
      </w:docPartPr>
      <w:docPartBody>
        <w:p w:rsidR="00DD6D77" w:rsidRDefault="00DD6D77" w:rsidP="00DD6D77">
          <w:pPr>
            <w:pStyle w:val="DF76025747044823AF4B69E338E77E34"/>
          </w:pPr>
          <w:r w:rsidRPr="00C62D92">
            <w:rPr>
              <w:rStyle w:val="Platzhaltertext"/>
            </w:rPr>
            <w:t>Klicken Sie hier, um Text einzugeben.</w:t>
          </w:r>
        </w:p>
      </w:docPartBody>
    </w:docPart>
    <w:docPart>
      <w:docPartPr>
        <w:name w:val="C37DD5DD9C3843A185B1F9E41724D975"/>
        <w:category>
          <w:name w:val="Allgemein"/>
          <w:gallery w:val="placeholder"/>
        </w:category>
        <w:types>
          <w:type w:val="bbPlcHdr"/>
        </w:types>
        <w:behaviors>
          <w:behavior w:val="content"/>
        </w:behaviors>
        <w:guid w:val="{5819F111-B974-4C91-ADA1-EFD2356C9703}"/>
      </w:docPartPr>
      <w:docPartBody>
        <w:p w:rsidR="00DD6D77" w:rsidRDefault="00DD6D77" w:rsidP="00DD6D77">
          <w:pPr>
            <w:pStyle w:val="C37DD5DD9C3843A185B1F9E41724D975"/>
          </w:pPr>
          <w:r w:rsidRPr="00C62D92">
            <w:rPr>
              <w:rStyle w:val="Platzhaltertext"/>
            </w:rPr>
            <w:t>Klicken Sie hier, um Text einzugeben.</w:t>
          </w:r>
        </w:p>
      </w:docPartBody>
    </w:docPart>
    <w:docPart>
      <w:docPartPr>
        <w:name w:val="EE1C21B76CB24CEDBA2063230A69405D"/>
        <w:category>
          <w:name w:val="Allgemein"/>
          <w:gallery w:val="placeholder"/>
        </w:category>
        <w:types>
          <w:type w:val="bbPlcHdr"/>
        </w:types>
        <w:behaviors>
          <w:behavior w:val="content"/>
        </w:behaviors>
        <w:guid w:val="{9CB44629-C6D0-45B2-96B9-C7772447FF88}"/>
      </w:docPartPr>
      <w:docPartBody>
        <w:p w:rsidR="00DD6D77" w:rsidRDefault="00DD6D77" w:rsidP="00DD6D77">
          <w:pPr>
            <w:pStyle w:val="EE1C21B76CB24CEDBA2063230A69405D"/>
          </w:pPr>
          <w:r w:rsidRPr="00781744">
            <w:rPr>
              <w:rStyle w:val="Platzhaltertext"/>
            </w:rPr>
            <w:t>Wählen Sie ein Element aus.</w:t>
          </w:r>
        </w:p>
      </w:docPartBody>
    </w:docPart>
    <w:docPart>
      <w:docPartPr>
        <w:name w:val="8AE2D1619E87412CAAAA1F254D17D9A1"/>
        <w:category>
          <w:name w:val="Allgemein"/>
          <w:gallery w:val="placeholder"/>
        </w:category>
        <w:types>
          <w:type w:val="bbPlcHdr"/>
        </w:types>
        <w:behaviors>
          <w:behavior w:val="content"/>
        </w:behaviors>
        <w:guid w:val="{C0AC9FCA-818E-4AF5-AC56-BCB61521E1B1}"/>
      </w:docPartPr>
      <w:docPartBody>
        <w:p w:rsidR="00DD6D77" w:rsidRDefault="00DD6D77" w:rsidP="00DD6D77">
          <w:pPr>
            <w:pStyle w:val="8AE2D1619E87412CAAAA1F254D17D9A1"/>
          </w:pPr>
          <w:r w:rsidRPr="00C62D92">
            <w:rPr>
              <w:rStyle w:val="Platzhaltertext"/>
            </w:rPr>
            <w:t>Klicken Sie hier, um Text einzugeben.</w:t>
          </w:r>
        </w:p>
      </w:docPartBody>
    </w:docPart>
    <w:docPart>
      <w:docPartPr>
        <w:name w:val="DD7C851316E84E58B22178AE63F91CE8"/>
        <w:category>
          <w:name w:val="Allgemein"/>
          <w:gallery w:val="placeholder"/>
        </w:category>
        <w:types>
          <w:type w:val="bbPlcHdr"/>
        </w:types>
        <w:behaviors>
          <w:behavior w:val="content"/>
        </w:behaviors>
        <w:guid w:val="{9532CCA8-D344-4989-A920-FE90680C944B}"/>
      </w:docPartPr>
      <w:docPartBody>
        <w:p w:rsidR="00DD6D77" w:rsidRDefault="00DD6D77" w:rsidP="00DD6D77">
          <w:pPr>
            <w:pStyle w:val="DD7C851316E84E58B22178AE63F91CE8"/>
          </w:pPr>
          <w:r w:rsidRPr="00733EBB">
            <w:rPr>
              <w:rStyle w:val="Platzhaltertext"/>
              <w:color w:val="000000" w:themeColor="text1"/>
            </w:rPr>
            <w:t>&lt;ID&gt;</w:t>
          </w:r>
        </w:p>
      </w:docPartBody>
    </w:docPart>
    <w:docPart>
      <w:docPartPr>
        <w:name w:val="3A1F86CC70194BCC8F4693673666A062"/>
        <w:category>
          <w:name w:val="Allgemein"/>
          <w:gallery w:val="placeholder"/>
        </w:category>
        <w:types>
          <w:type w:val="bbPlcHdr"/>
        </w:types>
        <w:behaviors>
          <w:behavior w:val="content"/>
        </w:behaviors>
        <w:guid w:val="{464B5B97-7C6E-45F0-8E96-42A6C5E6D62E}"/>
      </w:docPartPr>
      <w:docPartBody>
        <w:p w:rsidR="00DD6D77" w:rsidRDefault="00DD6D77" w:rsidP="00DD6D77">
          <w:pPr>
            <w:pStyle w:val="3A1F86CC70194BCC8F4693673666A062"/>
          </w:pPr>
          <w:r w:rsidRPr="00C62D92">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59D"/>
    <w:rsid w:val="00045825"/>
    <w:rsid w:val="0005265D"/>
    <w:rsid w:val="00110C55"/>
    <w:rsid w:val="00140740"/>
    <w:rsid w:val="001415C0"/>
    <w:rsid w:val="00177B06"/>
    <w:rsid w:val="00183DFC"/>
    <w:rsid w:val="001A7221"/>
    <w:rsid w:val="001B4B04"/>
    <w:rsid w:val="001C5613"/>
    <w:rsid w:val="001C686C"/>
    <w:rsid w:val="001F7495"/>
    <w:rsid w:val="00210F08"/>
    <w:rsid w:val="00224D15"/>
    <w:rsid w:val="00272C24"/>
    <w:rsid w:val="00284BBC"/>
    <w:rsid w:val="00305361"/>
    <w:rsid w:val="003353E0"/>
    <w:rsid w:val="003565BD"/>
    <w:rsid w:val="00387C58"/>
    <w:rsid w:val="00395C7D"/>
    <w:rsid w:val="003A36D1"/>
    <w:rsid w:val="003B18D4"/>
    <w:rsid w:val="003E3F7F"/>
    <w:rsid w:val="00433A85"/>
    <w:rsid w:val="004815B3"/>
    <w:rsid w:val="004C3F26"/>
    <w:rsid w:val="00502114"/>
    <w:rsid w:val="0054517A"/>
    <w:rsid w:val="005C12F9"/>
    <w:rsid w:val="00611AEA"/>
    <w:rsid w:val="00663334"/>
    <w:rsid w:val="0069269D"/>
    <w:rsid w:val="006B7A04"/>
    <w:rsid w:val="006D4645"/>
    <w:rsid w:val="006D46EE"/>
    <w:rsid w:val="00703E9C"/>
    <w:rsid w:val="00747F65"/>
    <w:rsid w:val="00753CD1"/>
    <w:rsid w:val="0079516D"/>
    <w:rsid w:val="007A11B6"/>
    <w:rsid w:val="007D3540"/>
    <w:rsid w:val="0084111B"/>
    <w:rsid w:val="00892742"/>
    <w:rsid w:val="008E4108"/>
    <w:rsid w:val="008F7DAD"/>
    <w:rsid w:val="00902C3F"/>
    <w:rsid w:val="00917864"/>
    <w:rsid w:val="00943076"/>
    <w:rsid w:val="0098713A"/>
    <w:rsid w:val="00995444"/>
    <w:rsid w:val="00A87A14"/>
    <w:rsid w:val="00A907F8"/>
    <w:rsid w:val="00AA348C"/>
    <w:rsid w:val="00AA38A9"/>
    <w:rsid w:val="00AB0057"/>
    <w:rsid w:val="00AD363F"/>
    <w:rsid w:val="00B200EB"/>
    <w:rsid w:val="00B212D7"/>
    <w:rsid w:val="00B21EA3"/>
    <w:rsid w:val="00B23929"/>
    <w:rsid w:val="00B40252"/>
    <w:rsid w:val="00B5792F"/>
    <w:rsid w:val="00BC112E"/>
    <w:rsid w:val="00BC26AF"/>
    <w:rsid w:val="00BC421A"/>
    <w:rsid w:val="00BD3BD6"/>
    <w:rsid w:val="00BD6F4B"/>
    <w:rsid w:val="00BE280F"/>
    <w:rsid w:val="00C216A7"/>
    <w:rsid w:val="00C33004"/>
    <w:rsid w:val="00C56E44"/>
    <w:rsid w:val="00C610AA"/>
    <w:rsid w:val="00C738B0"/>
    <w:rsid w:val="00CB287E"/>
    <w:rsid w:val="00CC16D3"/>
    <w:rsid w:val="00CD26D5"/>
    <w:rsid w:val="00CE41A4"/>
    <w:rsid w:val="00CF623A"/>
    <w:rsid w:val="00D27AA7"/>
    <w:rsid w:val="00D422B5"/>
    <w:rsid w:val="00D45979"/>
    <w:rsid w:val="00D6647B"/>
    <w:rsid w:val="00D871B4"/>
    <w:rsid w:val="00DB3917"/>
    <w:rsid w:val="00DB6574"/>
    <w:rsid w:val="00DD6D77"/>
    <w:rsid w:val="00DF115D"/>
    <w:rsid w:val="00E211B8"/>
    <w:rsid w:val="00E26743"/>
    <w:rsid w:val="00E27F52"/>
    <w:rsid w:val="00E32DCB"/>
    <w:rsid w:val="00E60A46"/>
    <w:rsid w:val="00E84F25"/>
    <w:rsid w:val="00E95E0A"/>
    <w:rsid w:val="00F21C34"/>
    <w:rsid w:val="00F64D88"/>
    <w:rsid w:val="00F93F6E"/>
    <w:rsid w:val="00FE1C2F"/>
    <w:rsid w:val="00FF359D"/>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6D77"/>
    <w:rPr>
      <w:color w:val="808080"/>
    </w:rPr>
  </w:style>
  <w:style w:type="paragraph" w:customStyle="1" w:styleId="364B723E343243D1961196A6CBACA0F6">
    <w:name w:val="364B723E343243D1961196A6CBACA0F6"/>
  </w:style>
  <w:style w:type="paragraph" w:customStyle="1" w:styleId="981977D112C84B7588D017A60395AB8B">
    <w:name w:val="981977D112C84B7588D017A60395AB8B"/>
  </w:style>
  <w:style w:type="paragraph" w:customStyle="1" w:styleId="E7C0A056D4F6444F8674532BA641659A">
    <w:name w:val="E7C0A056D4F6444F8674532BA641659A"/>
  </w:style>
  <w:style w:type="paragraph" w:customStyle="1" w:styleId="2BB6A83FBEE04CA6A8C3DAC1F245867D">
    <w:name w:val="2BB6A83FBEE04CA6A8C3DAC1F245867D"/>
  </w:style>
  <w:style w:type="paragraph" w:customStyle="1" w:styleId="9C60DBE8DE784D299C891F7A4A7FDAB5">
    <w:name w:val="9C60DBE8DE784D299C891F7A4A7FDAB5"/>
    <w:rsid w:val="00AA38A9"/>
  </w:style>
  <w:style w:type="paragraph" w:customStyle="1" w:styleId="FBE493E2136F468D882BC4806037B3D3">
    <w:name w:val="FBE493E2136F468D882BC4806037B3D3"/>
    <w:rsid w:val="00E32DCB"/>
  </w:style>
  <w:style w:type="paragraph" w:customStyle="1" w:styleId="13A439D3CA254CFB9D10EA47DDFE3ECC">
    <w:name w:val="13A439D3CA254CFB9D10EA47DDFE3ECC"/>
    <w:rsid w:val="00E32DCB"/>
  </w:style>
  <w:style w:type="paragraph" w:customStyle="1" w:styleId="8398BBAF020943D7B07692BA2E4AFD76">
    <w:name w:val="8398BBAF020943D7B07692BA2E4AFD76"/>
    <w:rsid w:val="00E32DCB"/>
  </w:style>
  <w:style w:type="paragraph" w:customStyle="1" w:styleId="2927F2A03CC94BE597750DFD29D0F88B">
    <w:name w:val="2927F2A03CC94BE597750DFD29D0F88B"/>
    <w:rsid w:val="00CD26D5"/>
  </w:style>
  <w:style w:type="paragraph" w:customStyle="1" w:styleId="DF76025747044823AF4B69E338E77E34">
    <w:name w:val="DF76025747044823AF4B69E338E77E34"/>
    <w:rsid w:val="00DD6D77"/>
    <w:pPr>
      <w:spacing w:line="278" w:lineRule="auto"/>
    </w:pPr>
    <w:rPr>
      <w:kern w:val="2"/>
      <w:sz w:val="24"/>
      <w:szCs w:val="24"/>
      <w14:ligatures w14:val="standardContextual"/>
    </w:rPr>
  </w:style>
  <w:style w:type="paragraph" w:customStyle="1" w:styleId="C37DD5DD9C3843A185B1F9E41724D975">
    <w:name w:val="C37DD5DD9C3843A185B1F9E41724D975"/>
    <w:rsid w:val="00DD6D77"/>
    <w:pPr>
      <w:spacing w:line="278" w:lineRule="auto"/>
    </w:pPr>
    <w:rPr>
      <w:kern w:val="2"/>
      <w:sz w:val="24"/>
      <w:szCs w:val="24"/>
      <w14:ligatures w14:val="standardContextual"/>
    </w:rPr>
  </w:style>
  <w:style w:type="paragraph" w:customStyle="1" w:styleId="EE1C21B76CB24CEDBA2063230A69405D">
    <w:name w:val="EE1C21B76CB24CEDBA2063230A69405D"/>
    <w:rsid w:val="00DD6D77"/>
    <w:pPr>
      <w:spacing w:line="278" w:lineRule="auto"/>
    </w:pPr>
    <w:rPr>
      <w:kern w:val="2"/>
      <w:sz w:val="24"/>
      <w:szCs w:val="24"/>
      <w14:ligatures w14:val="standardContextual"/>
    </w:rPr>
  </w:style>
  <w:style w:type="paragraph" w:customStyle="1" w:styleId="8AE2D1619E87412CAAAA1F254D17D9A1">
    <w:name w:val="8AE2D1619E87412CAAAA1F254D17D9A1"/>
    <w:rsid w:val="00DD6D77"/>
    <w:pPr>
      <w:spacing w:line="278" w:lineRule="auto"/>
    </w:pPr>
    <w:rPr>
      <w:kern w:val="2"/>
      <w:sz w:val="24"/>
      <w:szCs w:val="24"/>
      <w14:ligatures w14:val="standardContextual"/>
    </w:rPr>
  </w:style>
  <w:style w:type="paragraph" w:customStyle="1" w:styleId="DD7C851316E84E58B22178AE63F91CE8">
    <w:name w:val="DD7C851316E84E58B22178AE63F91CE8"/>
    <w:rsid w:val="00DD6D77"/>
    <w:pPr>
      <w:spacing w:line="278" w:lineRule="auto"/>
    </w:pPr>
    <w:rPr>
      <w:kern w:val="2"/>
      <w:sz w:val="24"/>
      <w:szCs w:val="24"/>
      <w14:ligatures w14:val="standardContextual"/>
    </w:rPr>
  </w:style>
  <w:style w:type="paragraph" w:customStyle="1" w:styleId="3A1F86CC70194BCC8F4693673666A062">
    <w:name w:val="3A1F86CC70194BCC8F4693673666A062"/>
    <w:rsid w:val="00DD6D77"/>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AC37D43E8C1974699A11A6480738825" ma:contentTypeVersion="13" ma:contentTypeDescription="Ein neues Dokument erstellen." ma:contentTypeScope="" ma:versionID="e7f5abe4d6e082e06db4b4ad0e8ef82b">
  <xsd:schema xmlns:xsd="http://www.w3.org/2001/XMLSchema" xmlns:xs="http://www.w3.org/2001/XMLSchema" xmlns:p="http://schemas.microsoft.com/office/2006/metadata/properties" xmlns:ns2="7a41a221-1262-4a84-95dc-8e13691d5989" xmlns:ns3="83bc9432-1016-41d0-bde2-462399f5e0d6" targetNamespace="http://schemas.microsoft.com/office/2006/metadata/properties" ma:root="true" ma:fieldsID="b855b037d38ef7b6d9b29723cab172c7" ns2:_="" ns3:_="">
    <xsd:import namespace="7a41a221-1262-4a84-95dc-8e13691d5989"/>
    <xsd:import namespace="83bc9432-1016-41d0-bde2-462399f5e0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1a221-1262-4a84-95dc-8e13691d5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b3c14ef7-5860-4fea-8cf0-8450e596dc5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bc9432-1016-41d0-bde2-462399f5e0d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878a89-1f87-4b8f-940e-b8b2e0b3ff06}" ma:internalName="TaxCatchAll" ma:showField="CatchAllData" ma:web="83bc9432-1016-41d0-bde2-462399f5e0d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3bc9432-1016-41d0-bde2-462399f5e0d6" xsi:nil="true"/>
    <lcf76f155ced4ddcb4097134ff3c332f xmlns="7a41a221-1262-4a84-95dc-8e13691d598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2843954-59DC-444C-A9DE-6BBB0EBEE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1a221-1262-4a84-95dc-8e13691d5989"/>
    <ds:schemaRef ds:uri="83bc9432-1016-41d0-bde2-462399f5e0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8575B1-06DB-4EF5-9DEA-ED96B2C9D470}">
  <ds:schemaRefs>
    <ds:schemaRef ds:uri="http://schemas.openxmlformats.org/officeDocument/2006/bibliography"/>
  </ds:schemaRefs>
</ds:datastoreItem>
</file>

<file path=customXml/itemProps3.xml><?xml version="1.0" encoding="utf-8"?>
<ds:datastoreItem xmlns:ds="http://schemas.openxmlformats.org/officeDocument/2006/customXml" ds:itemID="{7F2299C5-27C9-46CB-BE72-EBF61E17DC6D}">
  <ds:schemaRefs>
    <ds:schemaRef ds:uri="http://schemas.microsoft.com/sharepoint/v3/contenttype/forms"/>
  </ds:schemaRefs>
</ds:datastoreItem>
</file>

<file path=customXml/itemProps4.xml><?xml version="1.0" encoding="utf-8"?>
<ds:datastoreItem xmlns:ds="http://schemas.openxmlformats.org/officeDocument/2006/customXml" ds:itemID="{18B81E1D-1ACD-46D1-867F-75A86194432D}">
  <ds:schemaRefs>
    <ds:schemaRef ds:uri="http://schemas.microsoft.com/office/2006/metadata/properties"/>
    <ds:schemaRef ds:uri="http://schemas.microsoft.com/office/infopath/2007/PartnerControls"/>
    <ds:schemaRef ds:uri="83bc9432-1016-41d0-bde2-462399f5e0d6"/>
    <ds:schemaRef ds:uri="7a41a221-1262-4a84-95dc-8e13691d598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14396</Words>
  <Characters>90696</Characters>
  <Application>Microsoft Office Word</Application>
  <DocSecurity>0</DocSecurity>
  <Lines>755</Lines>
  <Paragraphs>209</Paragraphs>
  <ScaleCrop>false</ScaleCrop>
  <HeadingPairs>
    <vt:vector size="2" baseType="variant">
      <vt:variant>
        <vt:lpstr>Titel</vt:lpstr>
      </vt:variant>
      <vt:variant>
        <vt:i4>1</vt:i4>
      </vt:variant>
    </vt:vector>
  </HeadingPairs>
  <TitlesOfParts>
    <vt:vector size="1" baseType="lpstr">
      <vt:lpstr>eCH-0260 – Datenstandard Berufsbildung</vt:lpstr>
    </vt:vector>
  </TitlesOfParts>
  <Company>VRSG</Company>
  <LinksUpToDate>false</LinksUpToDate>
  <CharactersWithSpaces>104883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eCH-0260 – Datenstandard Berufsbildung</dc:title>
  <dc:subject/>
  <dc:creator>Manuela Ott</dc:creator>
  <cp:keywords/>
  <cp:lastModifiedBy>Lars Steffen</cp:lastModifiedBy>
  <cp:revision>272</cp:revision>
  <cp:lastPrinted>2024-05-08T06:53:00Z</cp:lastPrinted>
  <dcterms:created xsi:type="dcterms:W3CDTF">2024-03-28T06:48:00Z</dcterms:created>
  <dcterms:modified xsi:type="dcterms:W3CDTF">2024-11-13T09:40:00Z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Abk">
    <vt:lpwstr>ISB</vt:lpwstr>
  </property>
  <property fmtid="{D5CDD505-2E9C-101B-9397-08002B2CF9AE}" pid="4" name="AmtMail">
    <vt:lpwstr/>
  </property>
  <property fmtid="{D5CDD505-2E9C-101B-9397-08002B2CF9AE}" pid="5" name="DateLabel">
    <vt:lpwstr/>
  </property>
  <property fmtid="{D5CDD505-2E9C-101B-9397-08002B2CF9AE}" pid="6" name="DepAbk">
    <vt:lpwstr>EFD</vt:lpwstr>
  </property>
  <property fmtid="{D5CDD505-2E9C-101B-9397-08002B2CF9AE}" pid="7" name="DepName">
    <vt:lpwstr>Eidgenössisches Finanzdepartement</vt:lpwstr>
  </property>
  <property fmtid="{D5CDD505-2E9C-101B-9397-08002B2CF9AE}" pid="8" name="DocRef">
    <vt:lpwstr/>
  </property>
  <property fmtid="{D5CDD505-2E9C-101B-9397-08002B2CF9AE}" pid="9" name="DocRefLabel">
    <vt:lpwstr>Referenz/Aktenzeichen:</vt:lpwstr>
  </property>
  <property fmtid="{D5CDD505-2E9C-101B-9397-08002B2CF9AE}" pid="10" name="DocSpr">
    <vt:lpwstr>D</vt:lpwstr>
  </property>
  <property fmtid="{D5CDD505-2E9C-101B-9397-08002B2CF9AE}" pid="11" name="FaxLabel">
    <vt:lpwstr>Fax</vt:lpwstr>
  </property>
  <property fmtid="{D5CDD505-2E9C-101B-9397-08002B2CF9AE}" pid="12" name="Gruss">
    <vt:lpwstr>Freundliche Grüsse</vt:lpwstr>
  </property>
  <property fmtid="{D5CDD505-2E9C-101B-9397-08002B2CF9AE}" pid="13" name="Internet">
    <vt:lpwstr>www.isb.admin.ch</vt:lpwstr>
  </property>
  <property fmtid="{D5CDD505-2E9C-101B-9397-08002B2CF9AE}" pid="14" name="Klasse">
    <vt:lpwstr/>
  </property>
  <property fmtid="{D5CDD505-2E9C-101B-9397-08002B2CF9AE}" pid="15" name="KundenName">
    <vt:lpwstr>KundenName</vt:lpwstr>
  </property>
  <property fmtid="{D5CDD505-2E9C-101B-9397-08002B2CF9AE}" pid="16" name="Land">
    <vt:lpwstr>CH</vt:lpwstr>
  </property>
  <property fmtid="{D5CDD505-2E9C-101B-9397-08002B2CF9AE}" pid="17" name="LoginDisplayName">
    <vt:lpwstr>Mueller Willy ISB</vt:lpwstr>
  </property>
  <property fmtid="{D5CDD505-2E9C-101B-9397-08002B2CF9AE}" pid="18" name="LoginFax">
    <vt:lpwstr>+41 58 46 24566</vt:lpwstr>
  </property>
  <property fmtid="{D5CDD505-2E9C-101B-9397-08002B2CF9AE}" pid="19" name="LoginFunktion">
    <vt:lpwstr>Unternehmensarchitekt (Schwerpunkt Anwendungsarchitekturen)</vt:lpwstr>
  </property>
  <property fmtid="{D5CDD505-2E9C-101B-9397-08002B2CF9AE}" pid="20" name="LoginKuerzel">
    <vt:lpwstr>muw</vt:lpwstr>
  </property>
  <property fmtid="{D5CDD505-2E9C-101B-9397-08002B2CF9AE}" pid="21" name="LoginMailAdr">
    <vt:lpwstr>Willy.Mueller@ISB.admin.ch</vt:lpwstr>
  </property>
  <property fmtid="{D5CDD505-2E9C-101B-9397-08002B2CF9AE}" pid="22" name="LoginName">
    <vt:lpwstr>Müller</vt:lpwstr>
  </property>
  <property fmtid="{D5CDD505-2E9C-101B-9397-08002B2CF9AE}" pid="23" name="LoginTel">
    <vt:lpwstr>+41 58 46 59035</vt:lpwstr>
  </property>
  <property fmtid="{D5CDD505-2E9C-101B-9397-08002B2CF9AE}" pid="24" name="LoginTitle">
    <vt:lpwstr/>
  </property>
  <property fmtid="{D5CDD505-2E9C-101B-9397-08002B2CF9AE}" pid="25" name="LoginUID">
    <vt:lpwstr>U80707525</vt:lpwstr>
  </property>
  <property fmtid="{D5CDD505-2E9C-101B-9397-08002B2CF9AE}" pid="26" name="LoginVorname">
    <vt:lpwstr>Willy</vt:lpwstr>
  </property>
  <property fmtid="{D5CDD505-2E9C-101B-9397-08002B2CF9AE}" pid="27" name="OrgUnit1">
    <vt:lpwstr>IKT -Planung und -Steuerung</vt:lpwstr>
  </property>
  <property fmtid="{D5CDD505-2E9C-101B-9397-08002B2CF9AE}" pid="28" name="OrgUnit2">
    <vt:lpwstr/>
  </property>
  <property fmtid="{D5CDD505-2E9C-101B-9397-08002B2CF9AE}" pid="29" name="OrgUnit3">
    <vt:lpwstr/>
  </property>
  <property fmtid="{D5CDD505-2E9C-101B-9397-08002B2CF9AE}" pid="30" name="OrgUnitCode">
    <vt:lpwstr/>
  </property>
  <property fmtid="{D5CDD505-2E9C-101B-9397-08002B2CF9AE}" pid="31" name="OrgUnitFax">
    <vt:lpwstr>+41 31 322 45 66</vt:lpwstr>
  </property>
  <property fmtid="{D5CDD505-2E9C-101B-9397-08002B2CF9AE}" pid="32" name="OrgUnitID">
    <vt:lpwstr/>
  </property>
  <property fmtid="{D5CDD505-2E9C-101B-9397-08002B2CF9AE}" pid="33" name="OrgUnitMail">
    <vt:lpwstr>info@isb.admin.ch</vt:lpwstr>
  </property>
  <property fmtid="{D5CDD505-2E9C-101B-9397-08002B2CF9AE}" pid="34" name="OrgUnitSekr">
    <vt:lpwstr/>
  </property>
  <property fmtid="{D5CDD505-2E9C-101B-9397-08002B2CF9AE}" pid="35" name="OrgUnitTel">
    <vt:lpwstr>+41 31 322 45 38</vt:lpwstr>
  </property>
  <property fmtid="{D5CDD505-2E9C-101B-9397-08002B2CF9AE}" pid="36" name="OurRefLabel">
    <vt:lpwstr>Unser Zeichen:</vt:lpwstr>
  </property>
  <property fmtid="{D5CDD505-2E9C-101B-9397-08002B2CF9AE}" pid="37" name="PostAdr">
    <vt:lpwstr>Schwarztorstrasse 59</vt:lpwstr>
  </property>
  <property fmtid="{D5CDD505-2E9C-101B-9397-08002B2CF9AE}" pid="38" name="PostAdrLabel">
    <vt:lpwstr>Postadresse:</vt:lpwstr>
  </property>
  <property fmtid="{D5CDD505-2E9C-101B-9397-08002B2CF9AE}" pid="39" name="PostOrt">
    <vt:lpwstr>Bern</vt:lpwstr>
  </property>
  <property fmtid="{D5CDD505-2E9C-101B-9397-08002B2CF9AE}" pid="40" name="PostPLZ">
    <vt:lpwstr>3003</vt:lpwstr>
  </property>
  <property fmtid="{D5CDD505-2E9C-101B-9397-08002B2CF9AE}" pid="41" name="ProjectName">
    <vt:lpwstr>ProjectName</vt:lpwstr>
  </property>
  <property fmtid="{D5CDD505-2E9C-101B-9397-08002B2CF9AE}" pid="42" name="SBLabel">
    <vt:lpwstr>Sachbearbeiter/in:</vt:lpwstr>
  </property>
  <property fmtid="{D5CDD505-2E9C-101B-9397-08002B2CF9AE}" pid="43" name="Sig1Function">
    <vt:lpwstr/>
  </property>
  <property fmtid="{D5CDD505-2E9C-101B-9397-08002B2CF9AE}" pid="44" name="Sig1Name">
    <vt:lpwstr/>
  </property>
  <property fmtid="{D5CDD505-2E9C-101B-9397-08002B2CF9AE}" pid="45" name="Sig1OrgUnit1">
    <vt:lpwstr/>
  </property>
  <property fmtid="{D5CDD505-2E9C-101B-9397-08002B2CF9AE}" pid="46" name="Sig1OrgUnit2">
    <vt:lpwstr/>
  </property>
  <property fmtid="{D5CDD505-2E9C-101B-9397-08002B2CF9AE}" pid="47" name="Sig1OrgUnit3">
    <vt:lpwstr/>
  </property>
  <property fmtid="{D5CDD505-2E9C-101B-9397-08002B2CF9AE}" pid="48" name="Sig1OrgUnitSekr">
    <vt:lpwstr/>
  </property>
  <property fmtid="{D5CDD505-2E9C-101B-9397-08002B2CF9AE}" pid="49" name="Sig1Title">
    <vt:lpwstr/>
  </property>
  <property fmtid="{D5CDD505-2E9C-101B-9397-08002B2CF9AE}" pid="50" name="Sig1Vorname">
    <vt:lpwstr/>
  </property>
  <property fmtid="{D5CDD505-2E9C-101B-9397-08002B2CF9AE}" pid="51" name="Sig2Function">
    <vt:lpwstr/>
  </property>
  <property fmtid="{D5CDD505-2E9C-101B-9397-08002B2CF9AE}" pid="52" name="Sig2Name">
    <vt:lpwstr/>
  </property>
  <property fmtid="{D5CDD505-2E9C-101B-9397-08002B2CF9AE}" pid="53" name="Sig2OrgUnit1">
    <vt:lpwstr/>
  </property>
  <property fmtid="{D5CDD505-2E9C-101B-9397-08002B2CF9AE}" pid="54" name="Sig2OrgUnit2">
    <vt:lpwstr/>
  </property>
  <property fmtid="{D5CDD505-2E9C-101B-9397-08002B2CF9AE}" pid="55" name="Sig2OrgUnit3">
    <vt:lpwstr/>
  </property>
  <property fmtid="{D5CDD505-2E9C-101B-9397-08002B2CF9AE}" pid="56" name="Sig2OrgUnitSekr">
    <vt:lpwstr/>
  </property>
  <property fmtid="{D5CDD505-2E9C-101B-9397-08002B2CF9AE}" pid="57" name="Sig2Title">
    <vt:lpwstr/>
  </property>
  <property fmtid="{D5CDD505-2E9C-101B-9397-08002B2CF9AE}" pid="58" name="Sig2Vorname">
    <vt:lpwstr/>
  </property>
  <property fmtid="{D5CDD505-2E9C-101B-9397-08002B2CF9AE}" pid="59" name="StandortAdr">
    <vt:lpwstr>Schwarztorstrasse 59</vt:lpwstr>
  </property>
  <property fmtid="{D5CDD505-2E9C-101B-9397-08002B2CF9AE}" pid="60" name="StandortOrt">
    <vt:lpwstr>Bern</vt:lpwstr>
  </property>
  <property fmtid="{D5CDD505-2E9C-101B-9397-08002B2CF9AE}" pid="61" name="StandortPLZ">
    <vt:lpwstr>3003</vt:lpwstr>
  </property>
  <property fmtid="{D5CDD505-2E9C-101B-9397-08002B2CF9AE}" pid="62" name="TelLabel">
    <vt:lpwstr>Tel.</vt:lpwstr>
  </property>
  <property fmtid="{D5CDD505-2E9C-101B-9397-08002B2CF9AE}" pid="63" name="UserDisplayName">
    <vt:lpwstr>Mueller Willy ISB</vt:lpwstr>
  </property>
  <property fmtid="{D5CDD505-2E9C-101B-9397-08002B2CF9AE}" pid="64" name="UserFax">
    <vt:lpwstr>+41 58 46 24566</vt:lpwstr>
  </property>
  <property fmtid="{D5CDD505-2E9C-101B-9397-08002B2CF9AE}" pid="65" name="UserFunktion">
    <vt:lpwstr>Unternehmensarchitekt (Schwerpunkt Anwendungsarchitekturen)</vt:lpwstr>
  </property>
  <property fmtid="{D5CDD505-2E9C-101B-9397-08002B2CF9AE}" pid="66" name="UserKuerzel">
    <vt:lpwstr>muw</vt:lpwstr>
  </property>
  <property fmtid="{D5CDD505-2E9C-101B-9397-08002B2CF9AE}" pid="67" name="UserMailAdr">
    <vt:lpwstr>Willy.Mueller@ISB.admin.ch</vt:lpwstr>
  </property>
  <property fmtid="{D5CDD505-2E9C-101B-9397-08002B2CF9AE}" pid="68" name="UserName">
    <vt:lpwstr>Müller</vt:lpwstr>
  </property>
  <property fmtid="{D5CDD505-2E9C-101B-9397-08002B2CF9AE}" pid="69" name="UserTel">
    <vt:lpwstr>+41 58 46 59035</vt:lpwstr>
  </property>
  <property fmtid="{D5CDD505-2E9C-101B-9397-08002B2CF9AE}" pid="70" name="UserTitel">
    <vt:lpwstr/>
  </property>
  <property fmtid="{D5CDD505-2E9C-101B-9397-08002B2CF9AE}" pid="71" name="UserUID">
    <vt:lpwstr>U80707525</vt:lpwstr>
  </property>
  <property fmtid="{D5CDD505-2E9C-101B-9397-08002B2CF9AE}" pid="72" name="UserVorname">
    <vt:lpwstr>Willy</vt:lpwstr>
  </property>
  <property fmtid="{D5CDD505-2E9C-101B-9397-08002B2CF9AE}" pid="73" name="YourRefLabel">
    <vt:lpwstr>Ihr Zeichen:</vt:lpwstr>
  </property>
  <property fmtid="{D5CDD505-2E9C-101B-9397-08002B2CF9AE}" pid="74" name="Zustellart">
    <vt:lpwstr/>
  </property>
  <property fmtid="{D5CDD505-2E9C-101B-9397-08002B2CF9AE}" pid="75" name="EigTitel">
    <vt:lpwstr>a</vt:lpwstr>
  </property>
  <property fmtid="{D5CDD505-2E9C-101B-9397-08002B2CF9AE}" pid="76" name="EigUntertitel">
    <vt:lpwstr>a</vt:lpwstr>
  </property>
  <property fmtid="{D5CDD505-2E9C-101B-9397-08002B2CF9AE}" pid="77" name="Projektname">
    <vt:lpwstr>Projektname:</vt:lpwstr>
  </property>
  <property fmtid="{D5CDD505-2E9C-101B-9397-08002B2CF9AE}" pid="78" name="Projektnummer">
    <vt:lpwstr>Projektnummer:</vt:lpwstr>
  </property>
  <property fmtid="{D5CDD505-2E9C-101B-9397-08002B2CF9AE}" pid="79" name="Status">
    <vt:lpwstr>Status:</vt:lpwstr>
  </property>
  <property fmtid="{D5CDD505-2E9C-101B-9397-08002B2CF9AE}" pid="80" name="in_Arbeit">
    <vt:lpwstr>in Arbeit</vt:lpwstr>
  </property>
  <property fmtid="{D5CDD505-2E9C-101B-9397-08002B2CF9AE}" pid="81" name="in_Pruefung">
    <vt:lpwstr>in Prüfung</vt:lpwstr>
  </property>
  <property fmtid="{D5CDD505-2E9C-101B-9397-08002B2CF9AE}" pid="82" name="genehmigt">
    <vt:lpwstr>genehmigt zur Nutzung</vt:lpwstr>
  </property>
  <property fmtid="{D5CDD505-2E9C-101B-9397-08002B2CF9AE}" pid="83" name="Personenkreis">
    <vt:lpwstr>Beteiligter Personenkreis</vt:lpwstr>
  </property>
  <property fmtid="{D5CDD505-2E9C-101B-9397-08002B2CF9AE}" pid="84" name="Autor">
    <vt:lpwstr>Autor:</vt:lpwstr>
  </property>
  <property fmtid="{D5CDD505-2E9C-101B-9397-08002B2CF9AE}" pid="85" name="Bearbeitung">
    <vt:lpwstr>Bearbeitung:</vt:lpwstr>
  </property>
  <property fmtid="{D5CDD505-2E9C-101B-9397-08002B2CF9AE}" pid="86" name="Pruefung">
    <vt:lpwstr>Prüfung:</vt:lpwstr>
  </property>
  <property fmtid="{D5CDD505-2E9C-101B-9397-08002B2CF9AE}" pid="87" name="Genehmigung">
    <vt:lpwstr>Genehmigung:</vt:lpwstr>
  </property>
  <property fmtid="{D5CDD505-2E9C-101B-9397-08002B2CF9AE}" pid="88" name="Verteiler">
    <vt:lpwstr>Verteiler:</vt:lpwstr>
  </property>
  <property fmtid="{D5CDD505-2E9C-101B-9397-08002B2CF9AE}" pid="89" name="Kontrolle">
    <vt:lpwstr>Änderungskontrolle, Prüfung, Genehmigung</vt:lpwstr>
  </property>
  <property fmtid="{D5CDD505-2E9C-101B-9397-08002B2CF9AE}" pid="90" name="Wann">
    <vt:lpwstr>Wann:</vt:lpwstr>
  </property>
  <property fmtid="{D5CDD505-2E9C-101B-9397-08002B2CF9AE}" pid="91" name="Wer">
    <vt:lpwstr>Wer:</vt:lpwstr>
  </property>
  <property fmtid="{D5CDD505-2E9C-101B-9397-08002B2CF9AE}" pid="92" name="Beschreibung">
    <vt:lpwstr>Beschreibung:</vt:lpwstr>
  </property>
  <property fmtid="{D5CDD505-2E9C-101B-9397-08002B2CF9AE}" pid="93" name="Inhaltsverzeichnis">
    <vt:lpwstr>Inhaltsverzeichnis</vt:lpwstr>
  </property>
  <property fmtid="{D5CDD505-2E9C-101B-9397-08002B2CF9AE}" pid="94" name="Version">
    <vt:lpwstr>Version:</vt:lpwstr>
  </property>
  <property fmtid="{D5CDD505-2E9C-101B-9397-08002B2CF9AE}" pid="95" name="BITVM">
    <vt:lpwstr>BITVM</vt:lpwstr>
  </property>
  <property fmtid="{D5CDD505-2E9C-101B-9397-08002B2CF9AE}" pid="96" name="Amt2">
    <vt:lpwstr/>
  </property>
  <property fmtid="{D5CDD505-2E9C-101B-9397-08002B2CF9AE}" pid="97" name="Amt2Abk">
    <vt:lpwstr/>
  </property>
  <property fmtid="{D5CDD505-2E9C-101B-9397-08002B2CF9AE}" pid="98" name="Dep2Name">
    <vt:lpwstr/>
  </property>
  <property fmtid="{D5CDD505-2E9C-101B-9397-08002B2CF9AE}" pid="99" name="Dep2Abk">
    <vt:lpwstr/>
  </property>
  <property fmtid="{D5CDD505-2E9C-101B-9397-08002B2CF9AE}" pid="100" name="Amtbis">
    <vt:lpwstr/>
  </property>
  <property fmtid="{D5CDD505-2E9C-101B-9397-08002B2CF9AE}" pid="101" name="Amt2bis">
    <vt:lpwstr/>
  </property>
  <property fmtid="{D5CDD505-2E9C-101B-9397-08002B2CF9AE}" pid="102" name="DepNamebis">
    <vt:lpwstr/>
  </property>
  <property fmtid="{D5CDD505-2E9C-101B-9397-08002B2CF9AE}" pid="103" name="Dep2Namebis">
    <vt:lpwstr/>
  </property>
  <property fmtid="{D5CDD505-2E9C-101B-9397-08002B2CF9AE}" pid="104" name="SourceApplication">
    <vt:lpwstr>BITVM</vt:lpwstr>
  </property>
  <property fmtid="{D5CDD505-2E9C-101B-9397-08002B2CF9AE}" pid="105" name="Anrede">
    <vt:lpwstr/>
  </property>
  <property fmtid="{D5CDD505-2E9C-101B-9397-08002B2CF9AE}" pid="106" name="Begleitblatt">
    <vt:lpwstr>Begleitblatt</vt:lpwstr>
  </property>
  <property fmtid="{D5CDD505-2E9C-101B-9397-08002B2CF9AE}" pid="107" name="Begleitnotiz">
    <vt:lpwstr>Begleitnotiz</vt:lpwstr>
  </property>
  <property fmtid="{D5CDD505-2E9C-101B-9397-08002B2CF9AE}" pid="108" name="BeilagenLabel">
    <vt:lpwstr>Beilagen:</vt:lpwstr>
  </property>
  <property fmtid="{D5CDD505-2E9C-101B-9397-08002B2CF9AE}" pid="109" name="DocVersion">
    <vt:lpwstr/>
  </property>
  <property fmtid="{D5CDD505-2E9C-101B-9397-08002B2CF9AE}" pid="110" name="DocVersionLabel">
    <vt:lpwstr>Version</vt:lpwstr>
  </property>
  <property fmtid="{D5CDD505-2E9C-101B-9397-08002B2CF9AE}" pid="111" name="EigAdr1">
    <vt:lpwstr/>
  </property>
  <property fmtid="{D5CDD505-2E9C-101B-9397-08002B2CF9AE}" pid="112" name="EigAdr2">
    <vt:lpwstr/>
  </property>
  <property fmtid="{D5CDD505-2E9C-101B-9397-08002B2CF9AE}" pid="113" name="EigAdr3">
    <vt:lpwstr/>
  </property>
  <property fmtid="{D5CDD505-2E9C-101B-9397-08002B2CF9AE}" pid="114" name="EigAdr4">
    <vt:lpwstr/>
  </property>
  <property fmtid="{D5CDD505-2E9C-101B-9397-08002B2CF9AE}" pid="115" name="EigAdr5">
    <vt:lpwstr/>
  </property>
  <property fmtid="{D5CDD505-2E9C-101B-9397-08002B2CF9AE}" pid="116" name="EigBetreff">
    <vt:lpwstr/>
  </property>
  <property fmtid="{D5CDD505-2E9C-101B-9397-08002B2CF9AE}" pid="117" name="EigBriefDate">
    <vt:lpwstr/>
  </property>
  <property fmtid="{D5CDD505-2E9C-101B-9397-08002B2CF9AE}" pid="118" name="EigEmpfFirma">
    <vt:lpwstr/>
  </property>
  <property fmtid="{D5CDD505-2E9C-101B-9397-08002B2CF9AE}" pid="119" name="EigEmpfName">
    <vt:lpwstr/>
  </property>
  <property fmtid="{D5CDD505-2E9C-101B-9397-08002B2CF9AE}" pid="120" name="EigEmpfTitel">
    <vt:lpwstr/>
  </property>
  <property fmtid="{D5CDD505-2E9C-101B-9397-08002B2CF9AE}" pid="121" name="EigEmpfVorname">
    <vt:lpwstr/>
  </property>
  <property fmtid="{D5CDD505-2E9C-101B-9397-08002B2CF9AE}" pid="122" name="EigKopie">
    <vt:lpwstr/>
  </property>
  <property fmtid="{D5CDD505-2E9C-101B-9397-08002B2CF9AE}" pid="123" name="EigName">
    <vt:lpwstr/>
  </property>
  <property fmtid="{D5CDD505-2E9C-101B-9397-08002B2CF9AE}" pid="124" name="EigProjektname">
    <vt:lpwstr/>
  </property>
  <property fmtid="{D5CDD505-2E9C-101B-9397-08002B2CF9AE}" pid="125" name="EmpfAnrede">
    <vt:lpwstr/>
  </property>
  <property fmtid="{D5CDD505-2E9C-101B-9397-08002B2CF9AE}" pid="126" name="ErgebnisnameLabel">
    <vt:lpwstr>Ergebnisname:</vt:lpwstr>
  </property>
  <property fmtid="{D5CDD505-2E9C-101B-9397-08002B2CF9AE}" pid="127" name="HermesText_1">
    <vt:lpwstr>«Die Projektführungsmethode HERMES ist ein offener Standard der schweizerischen Bundesverwaltung.</vt:lpwstr>
  </property>
  <property fmtid="{D5CDD505-2E9C-101B-9397-08002B2CF9AE}" pid="128" name="HermesText_2">
    <vt:lpwstr>HERMES wird vom Informatikstrategieorgan Bund (ISB) herausgegeben.</vt:lpwstr>
  </property>
  <property fmtid="{D5CDD505-2E9C-101B-9397-08002B2CF9AE}" pid="129" name="HermesText_3">
    <vt:lpwstr>Inhaberin der Urheberrechte an HERMES und der Markenrechte am HERMES-Logo ist die Schweizerische Eidgenossenschaft, vertreten durch das ISB.»</vt:lpwstr>
  </property>
  <property fmtid="{D5CDD505-2E9C-101B-9397-08002B2CF9AE}" pid="130" name="Information">
    <vt:lpwstr>Auskunft:</vt:lpwstr>
  </property>
  <property fmtid="{D5CDD505-2E9C-101B-9397-08002B2CF9AE}" pid="131" name="Internet_F">
    <vt:lpwstr>www.upic.admin.ch</vt:lpwstr>
  </property>
  <property fmtid="{D5CDD505-2E9C-101B-9397-08002B2CF9AE}" pid="132" name="KopieLabel">
    <vt:lpwstr>Kopie an:</vt:lpwstr>
  </property>
  <property fmtid="{D5CDD505-2E9C-101B-9397-08002B2CF9AE}" pid="133" name="LandText">
    <vt:lpwstr>Schweiz</vt:lpwstr>
  </property>
  <property fmtid="{D5CDD505-2E9C-101B-9397-08002B2CF9AE}" pid="134" name="Med_sp1_1">
    <vt:lpwstr>Datum</vt:lpwstr>
  </property>
  <property fmtid="{D5CDD505-2E9C-101B-9397-08002B2CF9AE}" pid="135" name="Med_sp1_2">
    <vt:lpwstr>Sperrfrist</vt:lpwstr>
  </property>
  <property fmtid="{D5CDD505-2E9C-101B-9397-08002B2CF9AE}" pid="136" name="MedienAnrede">
    <vt:lpwstr>Sehr geehrte Damen und Herren</vt:lpwstr>
  </property>
  <property fmtid="{D5CDD505-2E9C-101B-9397-08002B2CF9AE}" pid="137" name="Medieneinladung">
    <vt:lpwstr>Einladung an die Medien</vt:lpwstr>
  </property>
  <property fmtid="{D5CDD505-2E9C-101B-9397-08002B2CF9AE}" pid="138" name="Medienmitteilung">
    <vt:lpwstr>Medienmitteilung</vt:lpwstr>
  </property>
  <property fmtid="{D5CDD505-2E9C-101B-9397-08002B2CF9AE}" pid="139" name="MedienText">
    <vt:lpwstr>Texte français au verso</vt:lpwstr>
  </property>
  <property fmtid="{D5CDD505-2E9C-101B-9397-08002B2CF9AE}" pid="140" name="MedienText2">
    <vt:lpwstr>Folgende Beilage(n) finden Sie als Dateianhang dieser Mitteilung auf www.efd.admin.ch/aktuell:</vt:lpwstr>
  </property>
  <property fmtid="{D5CDD505-2E9C-101B-9397-08002B2CF9AE}" pid="141" name="Personal">
    <vt:lpwstr/>
  </property>
  <property fmtid="{D5CDD505-2E9C-101B-9397-08002B2CF9AE}" pid="142" name="PrintdateLabel">
    <vt:lpwstr>Druckdatum</vt:lpwstr>
  </property>
  <property fmtid="{D5CDD505-2E9C-101B-9397-08002B2CF9AE}" pid="143" name="ProjektnameLabel">
    <vt:lpwstr>Projektname:</vt:lpwstr>
  </property>
  <property fmtid="{D5CDD505-2E9C-101B-9397-08002B2CF9AE}" pid="144" name="Protokoll">
    <vt:lpwstr>Protokoll</vt:lpwstr>
  </property>
  <property fmtid="{D5CDD505-2E9C-101B-9397-08002B2CF9AE}" pid="145" name="Rohstoff">
    <vt:lpwstr>Rohstoff</vt:lpwstr>
  </property>
  <property fmtid="{D5CDD505-2E9C-101B-9397-08002B2CF9AE}" pid="146" name="StandortAdrLabel">
    <vt:lpwstr/>
  </property>
  <property fmtid="{D5CDD505-2E9C-101B-9397-08002B2CF9AE}" pid="147" name="VersionLabel">
    <vt:lpwstr>Version:</vt:lpwstr>
  </property>
  <property fmtid="{D5CDD505-2E9C-101B-9397-08002B2CF9AE}" pid="148" name="CoPTopic">
    <vt:lpwstr/>
  </property>
  <property fmtid="{D5CDD505-2E9C-101B-9397-08002B2CF9AE}" pid="149" name="ContentTypeId">
    <vt:lpwstr>0x0101004AC37D43E8C1974699A11A6480738825</vt:lpwstr>
  </property>
  <property fmtid="{D5CDD505-2E9C-101B-9397-08002B2CF9AE}" pid="150" name="MediaServiceImageTags">
    <vt:lpwstr/>
  </property>
  <property fmtid="{D5CDD505-2E9C-101B-9397-08002B2CF9AE}" pid="151" name="MSIP_Label_defa4170-0d19-0005-0004-bc88714345d2_Enabled">
    <vt:lpwstr>true</vt:lpwstr>
  </property>
  <property fmtid="{D5CDD505-2E9C-101B-9397-08002B2CF9AE}" pid="152" name="MSIP_Label_defa4170-0d19-0005-0004-bc88714345d2_SetDate">
    <vt:lpwstr>2023-10-17T08:36:04Z</vt:lpwstr>
  </property>
  <property fmtid="{D5CDD505-2E9C-101B-9397-08002B2CF9AE}" pid="153" name="MSIP_Label_defa4170-0d19-0005-0004-bc88714345d2_Method">
    <vt:lpwstr>Standard</vt:lpwstr>
  </property>
  <property fmtid="{D5CDD505-2E9C-101B-9397-08002B2CF9AE}" pid="154" name="MSIP_Label_defa4170-0d19-0005-0004-bc88714345d2_Name">
    <vt:lpwstr>defa4170-0d19-0005-0004-bc88714345d2</vt:lpwstr>
  </property>
  <property fmtid="{D5CDD505-2E9C-101B-9397-08002B2CF9AE}" pid="155" name="MSIP_Label_defa4170-0d19-0005-0004-bc88714345d2_SiteId">
    <vt:lpwstr>213a6ca3-4808-4047-8aca-814d2cde4474</vt:lpwstr>
  </property>
  <property fmtid="{D5CDD505-2E9C-101B-9397-08002B2CF9AE}" pid="156" name="MSIP_Label_defa4170-0d19-0005-0004-bc88714345d2_ActionId">
    <vt:lpwstr>661f8836-222f-456b-aad1-f457d710c05a</vt:lpwstr>
  </property>
  <property fmtid="{D5CDD505-2E9C-101B-9397-08002B2CF9AE}" pid="157" name="MSIP_Label_defa4170-0d19-0005-0004-bc88714345d2_ContentBits">
    <vt:lpwstr>0</vt:lpwstr>
  </property>
</Properties>
</file>