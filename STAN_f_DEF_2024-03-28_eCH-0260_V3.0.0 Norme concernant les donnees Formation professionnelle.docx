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16FE" w14:textId="125D02BA" w:rsidR="00ED1474" w:rsidRPr="000C5010" w:rsidRDefault="008C1923" w:rsidP="0092097F">
      <w:pPr>
        <w:pStyle w:val="Titel"/>
      </w:pPr>
      <w:fldSimple w:instr="REF  eCHNummer  \* MERGEFORMAT">
        <w:sdt>
          <w:sdtPr>
            <w:id w:val="2119568802"/>
            <w:placeholder>
              <w:docPart w:val="6EFDE75D33E948EAB5720E95C1553D65"/>
            </w:placeholder>
          </w:sdtPr>
          <w:sdtEndPr/>
          <w:sdtContent>
            <w:r w:rsidR="003E2164" w:rsidRPr="003E2164">
              <w:rPr>
                <w:rFonts w:eastAsia="Arial" w:cs="Times New Roman"/>
                <w:bCs/>
                <w:color w:val="000000"/>
                <w:szCs w:val="36"/>
              </w:rPr>
              <w:t>eCH-0260</w:t>
            </w:r>
          </w:sdtContent>
        </w:sdt>
      </w:fldSimple>
      <w:sdt>
        <w:sdtPr>
          <w:rPr>
            <w:bCs/>
          </w:rPr>
          <w:id w:val="-1496567444"/>
          <w:placeholder>
            <w:docPart w:val="9C60DBE8DE784D299C891F7A4A7FDAB5"/>
          </w:placeholder>
        </w:sdtPr>
        <w:sdtEndPr/>
        <w:sdtContent>
          <w:r w:rsidR="00193346" w:rsidRPr="000C5010">
            <w:t xml:space="preserve"> – </w:t>
          </w:r>
          <w:r w:rsidR="0005329F">
            <w:fldChar w:fldCharType="begin"/>
          </w:r>
          <w:r w:rsidR="0005329F">
            <w:instrText>REF  eCHName  \* MERGEFORMAT</w:instrText>
          </w:r>
          <w:r w:rsidR="0005329F">
            <w:fldChar w:fldCharType="separate"/>
          </w:r>
          <w:sdt>
            <w:sdtPr>
              <w:id w:val="-1711031782"/>
              <w:lock w:val="sdtLocked"/>
              <w:placeholder>
                <w:docPart w:val="C57A23E771F7478884A5C09A17537226"/>
              </w:placeholder>
            </w:sdtPr>
            <w:sdtEndPr/>
            <w:sdtContent>
              <w:r w:rsidR="003E2164" w:rsidRPr="003E2164">
                <w:rPr>
                  <w:rFonts w:eastAsia="Arial" w:cs="Times New Roman"/>
                  <w:bCs/>
                  <w:color w:val="000000"/>
                  <w:szCs w:val="36"/>
                </w:rPr>
                <w:t>Norme concernant les données Formation professionnelle</w:t>
              </w:r>
            </w:sdtContent>
          </w:sdt>
          <w:r w:rsidR="0005329F">
            <w:fldChar w:fldCharType="end"/>
          </w:r>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0"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 w:name="eCHNummer" w:displacedByCustomXml="next"/>
          <w:sdt>
            <w:sdtPr>
              <w:id w:val="-1905292656"/>
              <w:placeholder>
                <w:docPart w:val="981977D112C84B7588D017A60395AB8B"/>
              </w:placeholder>
            </w:sdtPr>
            <w:sdtEnd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End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End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3D943074" w14:textId="6989DD76" w:rsidR="00ED1474" w:rsidRPr="000C5010" w:rsidRDefault="00991FC2" w:rsidP="008F28C8">
                <w:pPr>
                  <w:spacing w:before="120" w:line="240" w:lineRule="auto"/>
                </w:pPr>
                <w:r>
                  <w:rPr>
                    <w:rFonts w:eastAsia="Arial" w:cs="Times New Roman"/>
                  </w:rPr>
                  <w:t>2</w:t>
                </w:r>
                <w:r w:rsidR="00193346" w:rsidRPr="000C5010">
                  <w:rPr>
                    <w:rFonts w:eastAsia="Arial" w:cs="Times New Roman"/>
                  </w:rPr>
                  <w:t>.0.0</w:t>
                </w:r>
              </w:p>
            </w:sdtContent>
          </w:sdt>
          <w:bookmarkEnd w:id="2"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bookmarkStart w:id="3" w:name="Status" w:displacedByCustomXml="next"/>
        <w:sdt>
          <w:sdtPr>
            <w:alias w:val="Statut"/>
            <w:tag w:val="Status"/>
            <w:id w:val="-867521677"/>
            <w:placeholder>
              <w:docPart w:val="8398BBAF020943D7B07692BA2E4AFD7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tc>
              <w:tcPr>
                <w:tcW w:w="6589" w:type="dxa"/>
                <w:vAlign w:val="center"/>
              </w:tcPr>
              <w:p w14:paraId="2FE62556" w14:textId="7376BDC3" w:rsidR="008656C2" w:rsidRPr="000C5010" w:rsidRDefault="0048258D" w:rsidP="00A0571B">
                <w:pPr>
                  <w:spacing w:before="120" w:line="240" w:lineRule="auto"/>
                  <w:rPr>
                    <w:rFonts w:eastAsia="Arial" w:cs="Times New Roman"/>
                  </w:rPr>
                </w:pPr>
                <w:r>
                  <w:t>Approuvé</w:t>
                </w:r>
              </w:p>
            </w:tc>
          </w:sdtContent>
        </w:sdt>
        <w:bookmarkEnd w:id="3" w:displacedByCustomXml="prev"/>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3CEBDDFB" w:rsidR="00ED1474" w:rsidRPr="000C5010" w:rsidRDefault="0048258D" w:rsidP="002158E3">
            <w:pPr>
              <w:spacing w:before="120" w:line="240" w:lineRule="auto"/>
            </w:pPr>
            <w:r>
              <w:rPr>
                <w:rFonts w:eastAsia="Arial" w:cs="Times New Roman"/>
              </w:rPr>
              <w:t>2024-0</w:t>
            </w:r>
            <w:r w:rsidR="002158E3">
              <w:rPr>
                <w:rFonts w:eastAsia="Arial" w:cs="Times New Roman"/>
              </w:rPr>
              <w:t>5</w:t>
            </w:r>
            <w:r>
              <w:rPr>
                <w:rFonts w:eastAsia="Arial" w:cs="Times New Roman"/>
              </w:rPr>
              <w:t>-0</w:t>
            </w:r>
            <w:r w:rsidR="002158E3">
              <w:rPr>
                <w:rFonts w:eastAsia="Arial" w:cs="Times New Roman"/>
              </w:rPr>
              <w:t>2</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2C07ACF6" w14:textId="638E6B8F" w:rsidR="00C750D2" w:rsidRPr="000C5010" w:rsidRDefault="00574EF4" w:rsidP="009F35FA">
                <w:pPr>
                  <w:spacing w:before="120" w:line="240" w:lineRule="auto"/>
                </w:pPr>
                <w:r>
                  <w:rPr>
                    <w:rFonts w:eastAsia="Arial" w:cs="Times New Roman"/>
                  </w:rPr>
                  <w:t>2024-03-28</w:t>
                </w:r>
              </w:p>
            </w:sdtContent>
          </w:sdt>
          <w:bookmarkEnd w:id="4"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36002F89" w:rsidR="00C750D2" w:rsidRPr="000C5010" w:rsidRDefault="00DB06EA" w:rsidP="009658A7">
            <w:pPr>
              <w:spacing w:before="120" w:line="240" w:lineRule="auto"/>
            </w:pPr>
            <w:r>
              <w:t>1.0.0</w:t>
            </w:r>
          </w:p>
        </w:tc>
      </w:tr>
      <w:tr w:rsidR="008656C2" w:rsidRPr="0057357C"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Schéma XML: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734DDAFA" w:rsidR="004B7C15" w:rsidRPr="00284BAD" w:rsidRDefault="0005329F" w:rsidP="002158E3">
            <w:pPr>
              <w:spacing w:before="120" w:after="80" w:line="240" w:lineRule="auto"/>
              <w:rPr>
                <w:lang w:val="fr-CH"/>
              </w:rPr>
            </w:pPr>
            <w:hyperlink r:id="rId11" w:history="1">
              <w:r w:rsidR="00193346"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57357C"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2105699A" w:rsidR="00C750D2" w:rsidRPr="00BF0AB3" w:rsidRDefault="0005329F" w:rsidP="008F28C8">
            <w:pPr>
              <w:spacing w:before="120" w:line="240" w:lineRule="auto"/>
              <w:rPr>
                <w:lang w:val="de-CH"/>
              </w:rPr>
            </w:pPr>
            <w:r>
              <w:fldChar w:fldCharType="begin"/>
            </w:r>
            <w:r w:rsidRPr="0057357C">
              <w:rPr>
                <w:lang w:val="de-CH"/>
                <w:rPrChange w:id="5" w:author="Lars Steffen" w:date="2024-09-09T10:34:00Z" w16du:dateUtc="2024-09-09T08:34:00Z">
                  <w:rPr/>
                </w:rPrChange>
              </w:rPr>
              <w:instrText>HYPERLINK "http://www.ech.ch"</w:instrText>
            </w:r>
            <w:r>
              <w:fldChar w:fldCharType="separate"/>
            </w:r>
            <w:r w:rsidR="00193346" w:rsidRPr="00BF0AB3">
              <w:rPr>
                <w:rFonts w:eastAsia="Arial" w:cs="Times New Roman"/>
                <w:color w:val="D00D28"/>
                <w:u w:val="single"/>
                <w:lang w:val="de-CH"/>
              </w:rPr>
              <w:t>www.ech.ch</w:t>
            </w:r>
            <w:r>
              <w:rPr>
                <w:rFonts w:eastAsia="Arial" w:cs="Times New Roman"/>
                <w:color w:val="D00D28"/>
                <w:u w:val="single"/>
                <w:lang w:val="de-CH"/>
              </w:rPr>
              <w:fldChar w:fldCharType="end"/>
            </w:r>
            <w:r w:rsidR="00193346" w:rsidRPr="00BF0AB3">
              <w:rPr>
                <w:rFonts w:eastAsia="Arial" w:cs="Times New Roman"/>
                <w:lang w:val="de-CH"/>
              </w:rPr>
              <w:t xml:space="preserve"> / </w:t>
            </w:r>
            <w:r>
              <w:fldChar w:fldCharType="begin"/>
            </w:r>
            <w:r w:rsidRPr="0057357C">
              <w:rPr>
                <w:lang w:val="de-CH"/>
                <w:rPrChange w:id="6" w:author="Lars Steffen" w:date="2024-09-09T10:34:00Z" w16du:dateUtc="2024-09-09T08:34:00Z">
                  <w:rPr/>
                </w:rPrChange>
              </w:rPr>
              <w:instrText>HYPERLINK "mailto:info@ech.ch"</w:instrText>
            </w:r>
            <w:r>
              <w:fldChar w:fldCharType="separate"/>
            </w:r>
            <w:r w:rsidR="00193346" w:rsidRPr="00BF0AB3">
              <w:rPr>
                <w:rFonts w:eastAsia="Arial" w:cs="Times New Roman"/>
                <w:color w:val="D00D28"/>
                <w:u w:val="single"/>
                <w:lang w:val="de-CH"/>
              </w:rPr>
              <w:t>info@ech.ch</w:t>
            </w:r>
            <w:r>
              <w:rPr>
                <w:rFonts w:eastAsia="Arial" w:cs="Times New Roman"/>
                <w:color w:val="D00D28"/>
                <w:u w:val="single"/>
                <w:lang w:val="de-CH"/>
              </w:rPr>
              <w:fldChar w:fldCharType="end"/>
            </w:r>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0DCB5D84" w14:textId="52761F2D" w:rsidR="00EC0167" w:rsidRDefault="00193346">
      <w:pPr>
        <w:pStyle w:val="Verzeichnis1"/>
        <w:rPr>
          <w:rFonts w:asciiTheme="minorHAnsi" w:eastAsiaTheme="minorEastAsia" w:hAnsiTheme="minorHAnsi"/>
          <w:b w:val="0"/>
          <w:noProof/>
          <w:sz w:val="22"/>
          <w:szCs w:val="22"/>
          <w:lang w:val="de-CH" w:eastAsia="de-CH"/>
        </w:rPr>
      </w:pPr>
      <w:r w:rsidRPr="000C5010">
        <w:rPr>
          <w:rFonts w:cs="Arial"/>
        </w:rPr>
        <w:fldChar w:fldCharType="begin"/>
      </w:r>
      <w:r w:rsidRPr="000C5010">
        <w:rPr>
          <w:rFonts w:cs="Arial"/>
        </w:rPr>
        <w:instrText xml:space="preserve"> TOC \o "1-5" \h \z \u </w:instrText>
      </w:r>
      <w:r w:rsidRPr="000C5010">
        <w:rPr>
          <w:rFonts w:cs="Arial"/>
        </w:rPr>
        <w:fldChar w:fldCharType="separate"/>
      </w:r>
      <w:hyperlink w:anchor="_Toc166050471" w:history="1">
        <w:r w:rsidR="00EC0167" w:rsidRPr="000F1BC5">
          <w:rPr>
            <w:rStyle w:val="Hyperlink"/>
            <w:noProof/>
          </w:rPr>
          <w:t>1</w:t>
        </w:r>
        <w:r w:rsidR="00EC0167">
          <w:rPr>
            <w:rFonts w:asciiTheme="minorHAnsi" w:eastAsiaTheme="minorEastAsia" w:hAnsiTheme="minorHAnsi"/>
            <w:b w:val="0"/>
            <w:noProof/>
            <w:sz w:val="22"/>
            <w:szCs w:val="22"/>
            <w:lang w:val="de-CH" w:eastAsia="de-CH"/>
          </w:rPr>
          <w:tab/>
        </w:r>
        <w:r w:rsidR="00EC0167" w:rsidRPr="000F1BC5">
          <w:rPr>
            <w:rStyle w:val="Hyperlink"/>
            <w:rFonts w:eastAsia="Arial"/>
            <w:noProof/>
          </w:rPr>
          <w:t>Introduction</w:t>
        </w:r>
        <w:r w:rsidR="00EC0167">
          <w:rPr>
            <w:noProof/>
            <w:webHidden/>
          </w:rPr>
          <w:tab/>
        </w:r>
        <w:r w:rsidR="00EC0167">
          <w:rPr>
            <w:noProof/>
            <w:webHidden/>
          </w:rPr>
          <w:fldChar w:fldCharType="begin"/>
        </w:r>
        <w:r w:rsidR="00EC0167">
          <w:rPr>
            <w:noProof/>
            <w:webHidden/>
          </w:rPr>
          <w:instrText xml:space="preserve"> PAGEREF _Toc166050471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DCF53A4" w14:textId="6F7D456F" w:rsidR="00EC0167" w:rsidRDefault="0005329F">
      <w:pPr>
        <w:pStyle w:val="Verzeichnis2"/>
        <w:rPr>
          <w:rFonts w:asciiTheme="minorHAnsi" w:eastAsiaTheme="minorEastAsia" w:hAnsiTheme="minorHAnsi"/>
          <w:b w:val="0"/>
          <w:noProof/>
          <w:szCs w:val="22"/>
          <w:lang w:val="de-CH" w:eastAsia="de-CH"/>
        </w:rPr>
      </w:pPr>
      <w:hyperlink w:anchor="_Toc166050472" w:history="1">
        <w:r w:rsidR="00EC0167" w:rsidRPr="000F1BC5">
          <w:rPr>
            <w:rStyle w:val="Hyperlink"/>
            <w:noProof/>
          </w:rPr>
          <w:t>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Statut</w:t>
        </w:r>
        <w:r w:rsidR="00EC0167">
          <w:rPr>
            <w:noProof/>
            <w:webHidden/>
          </w:rPr>
          <w:tab/>
        </w:r>
        <w:r w:rsidR="00EC0167">
          <w:rPr>
            <w:noProof/>
            <w:webHidden/>
          </w:rPr>
          <w:fldChar w:fldCharType="begin"/>
        </w:r>
        <w:r w:rsidR="00EC0167">
          <w:rPr>
            <w:noProof/>
            <w:webHidden/>
          </w:rPr>
          <w:instrText xml:space="preserve"> PAGEREF _Toc166050472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25C88762" w14:textId="5823B77C" w:rsidR="00EC0167" w:rsidRDefault="0005329F">
      <w:pPr>
        <w:pStyle w:val="Verzeichnis2"/>
        <w:rPr>
          <w:rFonts w:asciiTheme="minorHAnsi" w:eastAsiaTheme="minorEastAsia" w:hAnsiTheme="minorHAnsi"/>
          <w:b w:val="0"/>
          <w:noProof/>
          <w:szCs w:val="22"/>
          <w:lang w:val="de-CH" w:eastAsia="de-CH"/>
        </w:rPr>
      </w:pPr>
      <w:hyperlink w:anchor="_Toc166050473" w:history="1">
        <w:r w:rsidR="00EC0167" w:rsidRPr="000F1BC5">
          <w:rPr>
            <w:rStyle w:val="Hyperlink"/>
            <w:noProof/>
          </w:rPr>
          <w:t>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Champ d’application</w:t>
        </w:r>
        <w:r w:rsidR="00EC0167">
          <w:rPr>
            <w:noProof/>
            <w:webHidden/>
          </w:rPr>
          <w:tab/>
        </w:r>
        <w:r w:rsidR="00EC0167">
          <w:rPr>
            <w:noProof/>
            <w:webHidden/>
          </w:rPr>
          <w:fldChar w:fldCharType="begin"/>
        </w:r>
        <w:r w:rsidR="00EC0167">
          <w:rPr>
            <w:noProof/>
            <w:webHidden/>
          </w:rPr>
          <w:instrText xml:space="preserve"> PAGEREF _Toc166050473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18FE750C" w14:textId="3A08272A" w:rsidR="00EC0167" w:rsidRDefault="0005329F">
      <w:pPr>
        <w:pStyle w:val="Verzeichnis1"/>
        <w:rPr>
          <w:rFonts w:asciiTheme="minorHAnsi" w:eastAsiaTheme="minorEastAsia" w:hAnsiTheme="minorHAnsi"/>
          <w:b w:val="0"/>
          <w:noProof/>
          <w:sz w:val="22"/>
          <w:szCs w:val="22"/>
          <w:lang w:val="de-CH" w:eastAsia="de-CH"/>
        </w:rPr>
      </w:pPr>
      <w:hyperlink w:anchor="_Toc166050474" w:history="1">
        <w:r w:rsidR="00EC0167" w:rsidRPr="000F1BC5">
          <w:rPr>
            <w:rStyle w:val="Hyperlink"/>
            <w:noProof/>
          </w:rPr>
          <w:t>2</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Remarques concernant l’utilisation</w:t>
        </w:r>
        <w:r w:rsidR="00EC0167">
          <w:rPr>
            <w:noProof/>
            <w:webHidden/>
          </w:rPr>
          <w:tab/>
        </w:r>
        <w:r w:rsidR="00EC0167">
          <w:rPr>
            <w:noProof/>
            <w:webHidden/>
          </w:rPr>
          <w:fldChar w:fldCharType="begin"/>
        </w:r>
        <w:r w:rsidR="00EC0167">
          <w:rPr>
            <w:noProof/>
            <w:webHidden/>
          </w:rPr>
          <w:instrText xml:space="preserve"> PAGEREF _Toc166050474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4DD1AE8" w14:textId="7697E20B" w:rsidR="00EC0167" w:rsidRDefault="0005329F">
      <w:pPr>
        <w:pStyle w:val="Verzeichnis2"/>
        <w:rPr>
          <w:rFonts w:asciiTheme="minorHAnsi" w:eastAsiaTheme="minorEastAsia" w:hAnsiTheme="minorHAnsi"/>
          <w:b w:val="0"/>
          <w:noProof/>
          <w:szCs w:val="22"/>
          <w:lang w:val="de-CH" w:eastAsia="de-CH"/>
        </w:rPr>
      </w:pPr>
      <w:hyperlink w:anchor="_Toc166050475" w:history="1">
        <w:r w:rsidR="00EC0167" w:rsidRPr="000F1BC5">
          <w:rPr>
            <w:rStyle w:val="Hyperlink"/>
            <w:noProof/>
          </w:rPr>
          <w:t>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Structure de données</w:t>
        </w:r>
        <w:r w:rsidR="00EC0167">
          <w:rPr>
            <w:noProof/>
            <w:webHidden/>
          </w:rPr>
          <w:tab/>
        </w:r>
        <w:r w:rsidR="00EC0167">
          <w:rPr>
            <w:noProof/>
            <w:webHidden/>
          </w:rPr>
          <w:fldChar w:fldCharType="begin"/>
        </w:r>
        <w:r w:rsidR="00EC0167">
          <w:rPr>
            <w:noProof/>
            <w:webHidden/>
          </w:rPr>
          <w:instrText xml:space="preserve"> PAGEREF _Toc166050475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615E3668" w14:textId="79813222" w:rsidR="00EC0167" w:rsidRDefault="0005329F">
      <w:pPr>
        <w:pStyle w:val="Verzeichnis3"/>
        <w:rPr>
          <w:rFonts w:asciiTheme="minorHAnsi" w:eastAsiaTheme="minorEastAsia" w:hAnsiTheme="minorHAnsi"/>
          <w:noProof/>
          <w:szCs w:val="22"/>
          <w:lang w:val="de-CH" w:eastAsia="de-CH"/>
        </w:rPr>
      </w:pPr>
      <w:hyperlink w:anchor="_Toc166050476" w:history="1">
        <w:r w:rsidR="00EC0167" w:rsidRPr="000F1BC5">
          <w:rPr>
            <w:rStyle w:val="Hyperlink"/>
            <w:noProof/>
          </w:rPr>
          <w:t>2.1.1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Remarques concernant la forme</w:t>
        </w:r>
        <w:r w:rsidR="00EC0167">
          <w:rPr>
            <w:noProof/>
            <w:webHidden/>
          </w:rPr>
          <w:tab/>
        </w:r>
        <w:r w:rsidR="00EC0167">
          <w:rPr>
            <w:noProof/>
            <w:webHidden/>
          </w:rPr>
          <w:fldChar w:fldCharType="begin"/>
        </w:r>
        <w:r w:rsidR="00EC0167">
          <w:rPr>
            <w:noProof/>
            <w:webHidden/>
          </w:rPr>
          <w:instrText xml:space="preserve"> PAGEREF _Toc166050476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65A24FF" w14:textId="35154520" w:rsidR="00EC0167" w:rsidRDefault="0005329F">
      <w:pPr>
        <w:pStyle w:val="Verzeichnis3"/>
        <w:rPr>
          <w:rFonts w:asciiTheme="minorHAnsi" w:eastAsiaTheme="minorEastAsia" w:hAnsiTheme="minorHAnsi"/>
          <w:noProof/>
          <w:szCs w:val="22"/>
          <w:lang w:val="de-CH" w:eastAsia="de-CH"/>
        </w:rPr>
      </w:pPr>
      <w:hyperlink w:anchor="_Toc166050477" w:history="1">
        <w:r w:rsidR="00EC0167" w:rsidRPr="000F1BC5">
          <w:rPr>
            <w:rStyle w:val="Hyperlink"/>
            <w:noProof/>
          </w:rPr>
          <w:t>2.1.2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Espaces de nom et historique des versions</w:t>
        </w:r>
        <w:r w:rsidR="00EC0167">
          <w:rPr>
            <w:noProof/>
            <w:webHidden/>
          </w:rPr>
          <w:tab/>
        </w:r>
        <w:r w:rsidR="00EC0167">
          <w:rPr>
            <w:noProof/>
            <w:webHidden/>
          </w:rPr>
          <w:fldChar w:fldCharType="begin"/>
        </w:r>
        <w:r w:rsidR="00EC0167">
          <w:rPr>
            <w:noProof/>
            <w:webHidden/>
          </w:rPr>
          <w:instrText xml:space="preserve"> PAGEREF _Toc166050477 \h </w:instrText>
        </w:r>
        <w:r w:rsidR="00EC0167">
          <w:rPr>
            <w:noProof/>
            <w:webHidden/>
          </w:rPr>
        </w:r>
        <w:r w:rsidR="00EC0167">
          <w:rPr>
            <w:noProof/>
            <w:webHidden/>
          </w:rPr>
          <w:fldChar w:fldCharType="separate"/>
        </w:r>
        <w:r w:rsidR="003E2164">
          <w:rPr>
            <w:noProof/>
            <w:webHidden/>
          </w:rPr>
          <w:t>8</w:t>
        </w:r>
        <w:r w:rsidR="00EC0167">
          <w:rPr>
            <w:noProof/>
            <w:webHidden/>
          </w:rPr>
          <w:fldChar w:fldCharType="end"/>
        </w:r>
      </w:hyperlink>
    </w:p>
    <w:p w14:paraId="7B4A3615" w14:textId="6C11403F" w:rsidR="00EC0167" w:rsidRDefault="0005329F">
      <w:pPr>
        <w:pStyle w:val="Verzeichnis3"/>
        <w:rPr>
          <w:rFonts w:asciiTheme="minorHAnsi" w:eastAsiaTheme="minorEastAsia" w:hAnsiTheme="minorHAnsi"/>
          <w:noProof/>
          <w:szCs w:val="22"/>
          <w:lang w:val="de-CH" w:eastAsia="de-CH"/>
        </w:rPr>
      </w:pPr>
      <w:hyperlink w:anchor="_Toc166050478" w:history="1">
        <w:r w:rsidR="00EC0167" w:rsidRPr="000F1BC5">
          <w:rPr>
            <w:rStyle w:val="Hyperlink"/>
            <w:noProof/>
          </w:rPr>
          <w:t>2.1.3</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Notations</w:t>
        </w:r>
        <w:r w:rsidR="00EC0167">
          <w:rPr>
            <w:noProof/>
            <w:webHidden/>
          </w:rPr>
          <w:tab/>
        </w:r>
        <w:r w:rsidR="00EC0167">
          <w:rPr>
            <w:noProof/>
            <w:webHidden/>
          </w:rPr>
          <w:fldChar w:fldCharType="begin"/>
        </w:r>
        <w:r w:rsidR="00EC0167">
          <w:rPr>
            <w:noProof/>
            <w:webHidden/>
          </w:rPr>
          <w:instrText xml:space="preserve"> PAGEREF _Toc166050478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6909AFC0" w14:textId="17BB0B4D" w:rsidR="00EC0167" w:rsidRDefault="0005329F">
      <w:pPr>
        <w:pStyle w:val="Verzeichnis2"/>
        <w:rPr>
          <w:rFonts w:asciiTheme="minorHAnsi" w:eastAsiaTheme="minorEastAsia" w:hAnsiTheme="minorHAnsi"/>
          <w:b w:val="0"/>
          <w:noProof/>
          <w:szCs w:val="22"/>
          <w:lang w:val="de-CH" w:eastAsia="de-CH"/>
        </w:rPr>
      </w:pPr>
      <w:hyperlink w:anchor="_Toc166050479" w:history="1">
        <w:r w:rsidR="00EC0167" w:rsidRPr="000F1BC5">
          <w:rPr>
            <w:rStyle w:val="Hyperlink"/>
            <w:noProof/>
          </w:rPr>
          <w:t>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Lieu d’origine</w:t>
        </w:r>
        <w:r w:rsidR="00EC0167">
          <w:rPr>
            <w:noProof/>
            <w:webHidden/>
          </w:rPr>
          <w:tab/>
        </w:r>
        <w:r w:rsidR="00EC0167">
          <w:rPr>
            <w:noProof/>
            <w:webHidden/>
          </w:rPr>
          <w:fldChar w:fldCharType="begin"/>
        </w:r>
        <w:r w:rsidR="00EC0167">
          <w:rPr>
            <w:noProof/>
            <w:webHidden/>
          </w:rPr>
          <w:instrText xml:space="preserve"> PAGEREF _Toc166050479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33A836C9" w14:textId="7CE5F790" w:rsidR="00EC0167" w:rsidRDefault="0005329F">
      <w:pPr>
        <w:pStyle w:val="Verzeichnis2"/>
        <w:rPr>
          <w:rFonts w:asciiTheme="minorHAnsi" w:eastAsiaTheme="minorEastAsia" w:hAnsiTheme="minorHAnsi"/>
          <w:b w:val="0"/>
          <w:noProof/>
          <w:szCs w:val="22"/>
          <w:lang w:val="de-CH" w:eastAsia="de-CH"/>
        </w:rPr>
      </w:pPr>
      <w:hyperlink w:anchor="_Toc166050480" w:history="1">
        <w:r w:rsidR="00EC0167" w:rsidRPr="000F1BC5">
          <w:rPr>
            <w:rStyle w:val="Hyperlink"/>
            <w:noProof/>
          </w:rPr>
          <w:t>2.3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Demi-jours d’école</w:t>
        </w:r>
        <w:r w:rsidR="00EC0167">
          <w:rPr>
            <w:noProof/>
            <w:webHidden/>
          </w:rPr>
          <w:tab/>
        </w:r>
        <w:r w:rsidR="00EC0167">
          <w:rPr>
            <w:noProof/>
            <w:webHidden/>
          </w:rPr>
          <w:fldChar w:fldCharType="begin"/>
        </w:r>
        <w:r w:rsidR="00EC0167">
          <w:rPr>
            <w:noProof/>
            <w:webHidden/>
          </w:rPr>
          <w:instrText xml:space="preserve"> PAGEREF _Toc166050480 \h </w:instrText>
        </w:r>
        <w:r w:rsidR="00EC0167">
          <w:rPr>
            <w:noProof/>
            <w:webHidden/>
          </w:rPr>
        </w:r>
        <w:r w:rsidR="00EC0167">
          <w:rPr>
            <w:noProof/>
            <w:webHidden/>
          </w:rPr>
          <w:fldChar w:fldCharType="separate"/>
        </w:r>
        <w:r w:rsidR="003E2164">
          <w:rPr>
            <w:noProof/>
            <w:webHidden/>
          </w:rPr>
          <w:t>9</w:t>
        </w:r>
        <w:r w:rsidR="00EC0167">
          <w:rPr>
            <w:noProof/>
            <w:webHidden/>
          </w:rPr>
          <w:fldChar w:fldCharType="end"/>
        </w:r>
      </w:hyperlink>
    </w:p>
    <w:p w14:paraId="574A9549" w14:textId="38AC570C" w:rsidR="00EC0167" w:rsidRDefault="0005329F">
      <w:pPr>
        <w:pStyle w:val="Verzeichnis2"/>
        <w:rPr>
          <w:rFonts w:asciiTheme="minorHAnsi" w:eastAsiaTheme="minorEastAsia" w:hAnsiTheme="minorHAnsi"/>
          <w:b w:val="0"/>
          <w:noProof/>
          <w:szCs w:val="22"/>
          <w:lang w:val="de-CH" w:eastAsia="de-CH"/>
        </w:rPr>
      </w:pPr>
      <w:hyperlink w:anchor="_Toc166050481" w:history="1">
        <w:r w:rsidR="00EC0167" w:rsidRPr="000F1BC5">
          <w:rPr>
            <w:rStyle w:val="Hyperlink"/>
            <w:noProof/>
          </w:rPr>
          <w:t>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Représentation légale /</w:t>
        </w:r>
        <w:r w:rsidR="00EC0167" w:rsidRPr="000F1BC5">
          <w:rPr>
            <w:rStyle w:val="Hyperlink"/>
            <w:noProof/>
          </w:rPr>
          <w:t xml:space="preserve"> Personnes de contact</w:t>
        </w:r>
        <w:r w:rsidR="00EC0167">
          <w:rPr>
            <w:noProof/>
            <w:webHidden/>
          </w:rPr>
          <w:tab/>
        </w:r>
        <w:r w:rsidR="00EC0167">
          <w:rPr>
            <w:noProof/>
            <w:webHidden/>
          </w:rPr>
          <w:fldChar w:fldCharType="begin"/>
        </w:r>
        <w:r w:rsidR="00EC0167">
          <w:rPr>
            <w:noProof/>
            <w:webHidden/>
          </w:rPr>
          <w:instrText xml:space="preserve"> PAGEREF _Toc166050481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634DEA4F" w14:textId="3F3A42D9" w:rsidR="00EC0167" w:rsidRDefault="0005329F">
      <w:pPr>
        <w:pStyle w:val="Verzeichnis2"/>
        <w:rPr>
          <w:rFonts w:asciiTheme="minorHAnsi" w:eastAsiaTheme="minorEastAsia" w:hAnsiTheme="minorHAnsi"/>
          <w:b w:val="0"/>
          <w:noProof/>
          <w:szCs w:val="22"/>
          <w:lang w:val="de-CH" w:eastAsia="de-CH"/>
        </w:rPr>
      </w:pPr>
      <w:hyperlink w:anchor="_Toc166050482" w:history="1">
        <w:r w:rsidR="00EC0167" w:rsidRPr="000F1BC5">
          <w:rPr>
            <w:rStyle w:val="Hyperlink"/>
            <w:noProof/>
          </w:rPr>
          <w:t>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Première langue</w:t>
        </w:r>
        <w:r w:rsidR="00EC0167">
          <w:rPr>
            <w:noProof/>
            <w:webHidden/>
          </w:rPr>
          <w:tab/>
        </w:r>
        <w:r w:rsidR="00EC0167">
          <w:rPr>
            <w:noProof/>
            <w:webHidden/>
          </w:rPr>
          <w:fldChar w:fldCharType="begin"/>
        </w:r>
        <w:r w:rsidR="00EC0167">
          <w:rPr>
            <w:noProof/>
            <w:webHidden/>
          </w:rPr>
          <w:instrText xml:space="preserve"> PAGEREF _Toc166050482 \h </w:instrText>
        </w:r>
        <w:r w:rsidR="00EC0167">
          <w:rPr>
            <w:noProof/>
            <w:webHidden/>
          </w:rPr>
        </w:r>
        <w:r w:rsidR="00EC0167">
          <w:rPr>
            <w:noProof/>
            <w:webHidden/>
          </w:rPr>
          <w:fldChar w:fldCharType="separate"/>
        </w:r>
        <w:r w:rsidR="003E2164">
          <w:rPr>
            <w:noProof/>
            <w:webHidden/>
          </w:rPr>
          <w:t>10</w:t>
        </w:r>
        <w:r w:rsidR="00EC0167">
          <w:rPr>
            <w:noProof/>
            <w:webHidden/>
          </w:rPr>
          <w:fldChar w:fldCharType="end"/>
        </w:r>
      </w:hyperlink>
    </w:p>
    <w:p w14:paraId="3F22BBE8" w14:textId="1BF97110" w:rsidR="00EC0167" w:rsidRDefault="0005329F">
      <w:pPr>
        <w:pStyle w:val="Verzeichnis2"/>
        <w:rPr>
          <w:rFonts w:asciiTheme="minorHAnsi" w:eastAsiaTheme="minorEastAsia" w:hAnsiTheme="minorHAnsi"/>
          <w:b w:val="0"/>
          <w:noProof/>
          <w:szCs w:val="22"/>
          <w:lang w:val="de-CH" w:eastAsia="de-CH"/>
        </w:rPr>
      </w:pPr>
      <w:hyperlink w:anchor="_Toc166050483" w:history="1">
        <w:r w:rsidR="00EC0167" w:rsidRPr="000F1BC5">
          <w:rPr>
            <w:rStyle w:val="Hyperlink"/>
            <w:noProof/>
          </w:rPr>
          <w:t>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Langues</w:t>
        </w:r>
        <w:r w:rsidR="00EC0167">
          <w:rPr>
            <w:noProof/>
            <w:webHidden/>
          </w:rPr>
          <w:tab/>
        </w:r>
        <w:r w:rsidR="00EC0167">
          <w:rPr>
            <w:noProof/>
            <w:webHidden/>
          </w:rPr>
          <w:fldChar w:fldCharType="begin"/>
        </w:r>
        <w:r w:rsidR="00EC0167">
          <w:rPr>
            <w:noProof/>
            <w:webHidden/>
          </w:rPr>
          <w:instrText xml:space="preserve"> PAGEREF _Toc166050483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328F79A4" w14:textId="1FD2258B" w:rsidR="00EC0167" w:rsidRDefault="0005329F">
      <w:pPr>
        <w:pStyle w:val="Verzeichnis2"/>
        <w:rPr>
          <w:rFonts w:asciiTheme="minorHAnsi" w:eastAsiaTheme="minorEastAsia" w:hAnsiTheme="minorHAnsi"/>
          <w:b w:val="0"/>
          <w:noProof/>
          <w:szCs w:val="22"/>
          <w:lang w:val="de-CH" w:eastAsia="de-CH"/>
        </w:rPr>
      </w:pPr>
      <w:hyperlink w:anchor="_Toc166050484" w:history="1">
        <w:r w:rsidR="00EC0167" w:rsidRPr="000F1BC5">
          <w:rPr>
            <w:rStyle w:val="Hyperlink"/>
            <w:noProof/>
          </w:rPr>
          <w:t>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Numéro de profession et variantes de profession</w:t>
        </w:r>
        <w:r w:rsidR="00EC0167">
          <w:rPr>
            <w:noProof/>
            <w:webHidden/>
          </w:rPr>
          <w:tab/>
        </w:r>
        <w:r w:rsidR="00EC0167">
          <w:rPr>
            <w:noProof/>
            <w:webHidden/>
          </w:rPr>
          <w:fldChar w:fldCharType="begin"/>
        </w:r>
        <w:r w:rsidR="00EC0167">
          <w:rPr>
            <w:noProof/>
            <w:webHidden/>
          </w:rPr>
          <w:instrText xml:space="preserve"> PAGEREF _Toc166050484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453A518F" w14:textId="2E4F87E5" w:rsidR="00EC0167" w:rsidRDefault="0005329F">
      <w:pPr>
        <w:pStyle w:val="Verzeichnis2"/>
        <w:rPr>
          <w:rFonts w:asciiTheme="minorHAnsi" w:eastAsiaTheme="minorEastAsia" w:hAnsiTheme="minorHAnsi"/>
          <w:b w:val="0"/>
          <w:noProof/>
          <w:szCs w:val="22"/>
          <w:lang w:val="de-CH" w:eastAsia="de-CH"/>
        </w:rPr>
      </w:pPr>
      <w:hyperlink w:anchor="_Toc166050485" w:history="1">
        <w:r w:rsidR="00EC0167" w:rsidRPr="000F1BC5">
          <w:rPr>
            <w:rStyle w:val="Hyperlink"/>
            <w:noProof/>
          </w:rPr>
          <w:t>2.8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Publication de places d’apprentissage</w:t>
        </w:r>
        <w:r w:rsidR="00EC0167">
          <w:rPr>
            <w:noProof/>
            <w:webHidden/>
          </w:rPr>
          <w:tab/>
        </w:r>
        <w:r w:rsidR="00EC0167">
          <w:rPr>
            <w:noProof/>
            <w:webHidden/>
          </w:rPr>
          <w:fldChar w:fldCharType="begin"/>
        </w:r>
        <w:r w:rsidR="00EC0167">
          <w:rPr>
            <w:noProof/>
            <w:webHidden/>
          </w:rPr>
          <w:instrText xml:space="preserve"> PAGEREF _Toc166050485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957B1A4" w14:textId="46C5CD0E" w:rsidR="00EC0167" w:rsidRDefault="0005329F">
      <w:pPr>
        <w:pStyle w:val="Verzeichnis2"/>
        <w:rPr>
          <w:rFonts w:asciiTheme="minorHAnsi" w:eastAsiaTheme="minorEastAsia" w:hAnsiTheme="minorHAnsi"/>
          <w:b w:val="0"/>
          <w:noProof/>
          <w:szCs w:val="22"/>
          <w:lang w:val="de-CH" w:eastAsia="de-CH"/>
        </w:rPr>
      </w:pPr>
      <w:hyperlink w:anchor="_Toc166050486" w:history="1">
        <w:r w:rsidR="00EC0167" w:rsidRPr="000F1BC5">
          <w:rPr>
            <w:rStyle w:val="Hyperlink"/>
            <w:noProof/>
          </w:rPr>
          <w:t>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Options Autorisation de former</w:t>
        </w:r>
        <w:r w:rsidR="00EC0167">
          <w:rPr>
            <w:noProof/>
            <w:webHidden/>
          </w:rPr>
          <w:tab/>
        </w:r>
        <w:r w:rsidR="00EC0167">
          <w:rPr>
            <w:noProof/>
            <w:webHidden/>
          </w:rPr>
          <w:fldChar w:fldCharType="begin"/>
        </w:r>
        <w:r w:rsidR="00EC0167">
          <w:rPr>
            <w:noProof/>
            <w:webHidden/>
          </w:rPr>
          <w:instrText xml:space="preserve"> PAGEREF _Toc166050486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6446C07C" w14:textId="32682955" w:rsidR="00EC0167" w:rsidRDefault="0005329F">
      <w:pPr>
        <w:pStyle w:val="Verzeichnis2"/>
        <w:rPr>
          <w:rFonts w:asciiTheme="minorHAnsi" w:eastAsiaTheme="minorEastAsia" w:hAnsiTheme="minorHAnsi"/>
          <w:b w:val="0"/>
          <w:noProof/>
          <w:szCs w:val="22"/>
          <w:lang w:val="de-CH" w:eastAsia="de-CH"/>
        </w:rPr>
      </w:pPr>
      <w:hyperlink w:anchor="_Toc166050487" w:history="1">
        <w:r w:rsidR="00EC0167" w:rsidRPr="000F1BC5">
          <w:rPr>
            <w:rStyle w:val="Hyperlink"/>
            <w:noProof/>
          </w:rPr>
          <w:t>2.10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Orientation de l'enseignement menant à la maturité professionnelle</w:t>
        </w:r>
        <w:r w:rsidR="00EC0167">
          <w:rPr>
            <w:noProof/>
            <w:webHidden/>
          </w:rPr>
          <w:tab/>
        </w:r>
        <w:r w:rsidR="00EC0167">
          <w:rPr>
            <w:noProof/>
            <w:webHidden/>
          </w:rPr>
          <w:fldChar w:fldCharType="begin"/>
        </w:r>
        <w:r w:rsidR="00EC0167">
          <w:rPr>
            <w:noProof/>
            <w:webHidden/>
          </w:rPr>
          <w:instrText xml:space="preserve"> PAGEREF _Toc166050487 \h </w:instrText>
        </w:r>
        <w:r w:rsidR="00EC0167">
          <w:rPr>
            <w:noProof/>
            <w:webHidden/>
          </w:rPr>
        </w:r>
        <w:r w:rsidR="00EC0167">
          <w:rPr>
            <w:noProof/>
            <w:webHidden/>
          </w:rPr>
          <w:fldChar w:fldCharType="separate"/>
        </w:r>
        <w:r w:rsidR="003E2164">
          <w:rPr>
            <w:noProof/>
            <w:webHidden/>
          </w:rPr>
          <w:t>11</w:t>
        </w:r>
        <w:r w:rsidR="00EC0167">
          <w:rPr>
            <w:noProof/>
            <w:webHidden/>
          </w:rPr>
          <w:fldChar w:fldCharType="end"/>
        </w:r>
      </w:hyperlink>
    </w:p>
    <w:p w14:paraId="09534212" w14:textId="5129AEFD" w:rsidR="00EC0167" w:rsidRDefault="0005329F">
      <w:pPr>
        <w:pStyle w:val="Verzeichnis2"/>
        <w:rPr>
          <w:rFonts w:asciiTheme="minorHAnsi" w:eastAsiaTheme="minorEastAsia" w:hAnsiTheme="minorHAnsi"/>
          <w:b w:val="0"/>
          <w:noProof/>
          <w:szCs w:val="22"/>
          <w:lang w:val="de-CH" w:eastAsia="de-CH"/>
        </w:rPr>
      </w:pPr>
      <w:hyperlink w:anchor="_Toc166050488" w:history="1">
        <w:r w:rsidR="00EC0167" w:rsidRPr="000F1BC5">
          <w:rPr>
            <w:rStyle w:val="Hyperlink"/>
            <w:rFonts w:cs="Arial"/>
            <w:noProof/>
          </w:rPr>
          <w:t>2.11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Type de formation</w:t>
        </w:r>
        <w:r w:rsidR="00EC0167">
          <w:rPr>
            <w:noProof/>
            <w:webHidden/>
          </w:rPr>
          <w:tab/>
        </w:r>
        <w:r w:rsidR="00EC0167">
          <w:rPr>
            <w:noProof/>
            <w:webHidden/>
          </w:rPr>
          <w:fldChar w:fldCharType="begin"/>
        </w:r>
        <w:r w:rsidR="00EC0167">
          <w:rPr>
            <w:noProof/>
            <w:webHidden/>
          </w:rPr>
          <w:instrText xml:space="preserve"> PAGEREF _Toc166050488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5A1A6B07" w14:textId="580C5D4A" w:rsidR="00EC0167" w:rsidRDefault="0005329F">
      <w:pPr>
        <w:pStyle w:val="Verzeichnis2"/>
        <w:rPr>
          <w:rFonts w:asciiTheme="minorHAnsi" w:eastAsiaTheme="minorEastAsia" w:hAnsiTheme="minorHAnsi"/>
          <w:b w:val="0"/>
          <w:noProof/>
          <w:szCs w:val="22"/>
          <w:lang w:val="de-CH" w:eastAsia="de-CH"/>
        </w:rPr>
      </w:pPr>
      <w:hyperlink w:anchor="_Toc166050489" w:history="1">
        <w:r w:rsidR="00EC0167" w:rsidRPr="000F1BC5">
          <w:rPr>
            <w:rStyle w:val="Hyperlink"/>
            <w:noProof/>
          </w:rPr>
          <w:t>2.12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Eléments d’examen</w:t>
        </w:r>
        <w:r w:rsidR="00EC0167">
          <w:rPr>
            <w:noProof/>
            <w:webHidden/>
          </w:rPr>
          <w:tab/>
        </w:r>
        <w:r w:rsidR="00EC0167">
          <w:rPr>
            <w:noProof/>
            <w:webHidden/>
          </w:rPr>
          <w:fldChar w:fldCharType="begin"/>
        </w:r>
        <w:r w:rsidR="00EC0167">
          <w:rPr>
            <w:noProof/>
            <w:webHidden/>
          </w:rPr>
          <w:instrText xml:space="preserve"> PAGEREF _Toc166050489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4288D81D" w14:textId="2842C413" w:rsidR="00EC0167" w:rsidRDefault="0005329F">
      <w:pPr>
        <w:pStyle w:val="Verzeichnis2"/>
        <w:rPr>
          <w:rFonts w:asciiTheme="minorHAnsi" w:eastAsiaTheme="minorEastAsia" w:hAnsiTheme="minorHAnsi"/>
          <w:b w:val="0"/>
          <w:noProof/>
          <w:szCs w:val="22"/>
          <w:lang w:val="de-CH" w:eastAsia="de-CH"/>
        </w:rPr>
      </w:pPr>
      <w:hyperlink w:anchor="_Toc166050490" w:history="1">
        <w:r w:rsidR="00EC0167" w:rsidRPr="000F1BC5">
          <w:rPr>
            <w:rStyle w:val="Hyperlink"/>
            <w:noProof/>
          </w:rPr>
          <w:t>2.13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Pays</w:t>
        </w:r>
        <w:r w:rsidR="00EC0167">
          <w:rPr>
            <w:noProof/>
            <w:webHidden/>
          </w:rPr>
          <w:tab/>
        </w:r>
        <w:r w:rsidR="00EC0167">
          <w:rPr>
            <w:noProof/>
            <w:webHidden/>
          </w:rPr>
          <w:fldChar w:fldCharType="begin"/>
        </w:r>
        <w:r w:rsidR="00EC0167">
          <w:rPr>
            <w:noProof/>
            <w:webHidden/>
          </w:rPr>
          <w:instrText xml:space="preserve"> PAGEREF _Toc166050490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16D7B1F2" w14:textId="66CD9FAD" w:rsidR="00EC0167" w:rsidRDefault="0005329F">
      <w:pPr>
        <w:pStyle w:val="Verzeichnis2"/>
        <w:rPr>
          <w:rFonts w:asciiTheme="minorHAnsi" w:eastAsiaTheme="minorEastAsia" w:hAnsiTheme="minorHAnsi"/>
          <w:b w:val="0"/>
          <w:noProof/>
          <w:szCs w:val="22"/>
          <w:lang w:val="de-CH" w:eastAsia="de-CH"/>
        </w:rPr>
      </w:pPr>
      <w:hyperlink w:anchor="_Toc166050491" w:history="1">
        <w:r w:rsidR="00EC0167" w:rsidRPr="000F1BC5">
          <w:rPr>
            <w:rStyle w:val="Hyperlink"/>
            <w:noProof/>
          </w:rPr>
          <w:t>2.14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Identification des personnes, organisations et autres objets</w:t>
        </w:r>
        <w:r w:rsidR="00EC0167">
          <w:rPr>
            <w:noProof/>
            <w:webHidden/>
          </w:rPr>
          <w:tab/>
        </w:r>
        <w:r w:rsidR="00EC0167">
          <w:rPr>
            <w:noProof/>
            <w:webHidden/>
          </w:rPr>
          <w:fldChar w:fldCharType="begin"/>
        </w:r>
        <w:r w:rsidR="00EC0167">
          <w:rPr>
            <w:noProof/>
            <w:webHidden/>
          </w:rPr>
          <w:instrText xml:space="preserve"> PAGEREF _Toc166050491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6BD2497C" w14:textId="64FF425C" w:rsidR="00EC0167" w:rsidRDefault="0005329F">
      <w:pPr>
        <w:pStyle w:val="Verzeichnis3"/>
        <w:rPr>
          <w:rFonts w:asciiTheme="minorHAnsi" w:eastAsiaTheme="minorEastAsia" w:hAnsiTheme="minorHAnsi"/>
          <w:noProof/>
          <w:szCs w:val="22"/>
          <w:lang w:val="de-CH" w:eastAsia="de-CH"/>
        </w:rPr>
      </w:pPr>
      <w:hyperlink w:anchor="_Toc166050492" w:history="1">
        <w:r w:rsidR="00EC0167" w:rsidRPr="000F1BC5">
          <w:rPr>
            <w:rStyle w:val="Hyperlink"/>
            <w:noProof/>
          </w:rPr>
          <w:t>2.14.1</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Vue d’ensemble</w:t>
        </w:r>
        <w:r w:rsidR="00EC0167">
          <w:rPr>
            <w:noProof/>
            <w:webHidden/>
          </w:rPr>
          <w:tab/>
        </w:r>
        <w:r w:rsidR="00EC0167">
          <w:rPr>
            <w:noProof/>
            <w:webHidden/>
          </w:rPr>
          <w:fldChar w:fldCharType="begin"/>
        </w:r>
        <w:r w:rsidR="00EC0167">
          <w:rPr>
            <w:noProof/>
            <w:webHidden/>
          </w:rPr>
          <w:instrText xml:space="preserve"> PAGEREF _Toc166050492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D59F934" w14:textId="6984BDB2" w:rsidR="00EC0167" w:rsidRDefault="0005329F">
      <w:pPr>
        <w:pStyle w:val="Verzeichnis3"/>
        <w:rPr>
          <w:rFonts w:asciiTheme="minorHAnsi" w:eastAsiaTheme="minorEastAsia" w:hAnsiTheme="minorHAnsi"/>
          <w:noProof/>
          <w:szCs w:val="22"/>
          <w:lang w:val="de-CH" w:eastAsia="de-CH"/>
        </w:rPr>
      </w:pPr>
      <w:hyperlink w:anchor="_Toc166050493" w:history="1">
        <w:r w:rsidR="00EC0167" w:rsidRPr="000F1BC5">
          <w:rPr>
            <w:rStyle w:val="Hyperlink"/>
            <w:noProof/>
          </w:rPr>
          <w:t>2.14.2</w:t>
        </w:r>
        <w:r w:rsidR="00EC0167">
          <w:rPr>
            <w:rFonts w:asciiTheme="minorHAnsi" w:eastAsiaTheme="minorEastAsia" w:hAnsiTheme="minorHAnsi"/>
            <w:noProof/>
            <w:szCs w:val="22"/>
            <w:lang w:val="de-CH" w:eastAsia="de-CH"/>
          </w:rPr>
          <w:tab/>
        </w:r>
        <w:r w:rsidR="00EC0167" w:rsidRPr="000F1BC5">
          <w:rPr>
            <w:rStyle w:val="Hyperlink"/>
            <w:rFonts w:eastAsia="Arial" w:cs="Times New Roman"/>
            <w:noProof/>
          </w:rPr>
          <w:t>Référencement de la formation professionnelle initiale</w:t>
        </w:r>
        <w:r w:rsidR="00EC0167">
          <w:rPr>
            <w:noProof/>
            <w:webHidden/>
          </w:rPr>
          <w:tab/>
        </w:r>
        <w:r w:rsidR="00EC0167">
          <w:rPr>
            <w:noProof/>
            <w:webHidden/>
          </w:rPr>
          <w:fldChar w:fldCharType="begin"/>
        </w:r>
        <w:r w:rsidR="00EC0167">
          <w:rPr>
            <w:noProof/>
            <w:webHidden/>
          </w:rPr>
          <w:instrText xml:space="preserve"> PAGEREF _Toc166050493 \h </w:instrText>
        </w:r>
        <w:r w:rsidR="00EC0167">
          <w:rPr>
            <w:noProof/>
            <w:webHidden/>
          </w:rPr>
        </w:r>
        <w:r w:rsidR="00EC0167">
          <w:rPr>
            <w:noProof/>
            <w:webHidden/>
          </w:rPr>
          <w:fldChar w:fldCharType="separate"/>
        </w:r>
        <w:r w:rsidR="003E2164">
          <w:rPr>
            <w:noProof/>
            <w:webHidden/>
          </w:rPr>
          <w:t>12</w:t>
        </w:r>
        <w:r w:rsidR="00EC0167">
          <w:rPr>
            <w:noProof/>
            <w:webHidden/>
          </w:rPr>
          <w:fldChar w:fldCharType="end"/>
        </w:r>
      </w:hyperlink>
    </w:p>
    <w:p w14:paraId="7FBA341A" w14:textId="3409E38D" w:rsidR="00EC0167" w:rsidRDefault="0005329F">
      <w:pPr>
        <w:pStyle w:val="Verzeichnis4"/>
        <w:rPr>
          <w:rFonts w:asciiTheme="minorHAnsi" w:eastAsiaTheme="minorEastAsia" w:hAnsiTheme="minorHAnsi"/>
          <w:noProof/>
          <w:szCs w:val="22"/>
          <w:lang w:val="de-CH" w:eastAsia="de-CH"/>
        </w:rPr>
      </w:pPr>
      <w:hyperlink w:anchor="_Toc166050494" w:history="1">
        <w:r w:rsidR="00EC0167" w:rsidRPr="000F1BC5">
          <w:rPr>
            <w:rStyle w:val="Hyperlink"/>
            <w:noProof/>
          </w:rPr>
          <w:t>2.14.2.1</w:t>
        </w:r>
        <w:r w:rsidR="00EC0167">
          <w:rPr>
            <w:rFonts w:asciiTheme="minorHAnsi" w:eastAsiaTheme="minorEastAsia" w:hAnsiTheme="minorHAnsi"/>
            <w:noProof/>
            <w:szCs w:val="22"/>
            <w:lang w:val="de-CH" w:eastAsia="de-CH"/>
          </w:rPr>
          <w:tab/>
        </w:r>
        <w:r w:rsidR="00EC0167" w:rsidRPr="000F1BC5">
          <w:rPr>
            <w:rStyle w:val="Hyperlink"/>
            <w:rFonts w:eastAsia="Arial"/>
            <w:noProof/>
          </w:rPr>
          <w:t>Structure des identificateurs</w:t>
        </w:r>
        <w:r w:rsidR="00EC0167">
          <w:rPr>
            <w:noProof/>
            <w:webHidden/>
          </w:rPr>
          <w:tab/>
        </w:r>
        <w:r w:rsidR="00EC0167">
          <w:rPr>
            <w:noProof/>
            <w:webHidden/>
          </w:rPr>
          <w:fldChar w:fldCharType="begin"/>
        </w:r>
        <w:r w:rsidR="00EC0167">
          <w:rPr>
            <w:noProof/>
            <w:webHidden/>
          </w:rPr>
          <w:instrText xml:space="preserve"> PAGEREF _Toc166050494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256DBF29" w14:textId="05713398" w:rsidR="00EC0167" w:rsidRDefault="0005329F">
      <w:pPr>
        <w:pStyle w:val="Verzeichnis4"/>
        <w:rPr>
          <w:rFonts w:asciiTheme="minorHAnsi" w:eastAsiaTheme="minorEastAsia" w:hAnsiTheme="minorHAnsi"/>
          <w:noProof/>
          <w:szCs w:val="22"/>
          <w:lang w:val="de-CH" w:eastAsia="de-CH"/>
        </w:rPr>
      </w:pPr>
      <w:hyperlink w:anchor="_Toc166050495" w:history="1">
        <w:r w:rsidR="00EC0167" w:rsidRPr="000F1BC5">
          <w:rPr>
            <w:rStyle w:val="Hyperlink"/>
            <w:noProof/>
          </w:rPr>
          <w:t>2.14.2.2</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utilisés</w:t>
        </w:r>
        <w:r w:rsidR="00EC0167">
          <w:rPr>
            <w:noProof/>
            <w:webHidden/>
          </w:rPr>
          <w:tab/>
        </w:r>
        <w:r w:rsidR="00EC0167">
          <w:rPr>
            <w:noProof/>
            <w:webHidden/>
          </w:rPr>
          <w:fldChar w:fldCharType="begin"/>
        </w:r>
        <w:r w:rsidR="00EC0167">
          <w:rPr>
            <w:noProof/>
            <w:webHidden/>
          </w:rPr>
          <w:instrText xml:space="preserve"> PAGEREF _Toc166050495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7E4B4927" w14:textId="20DCD945" w:rsidR="00EC0167" w:rsidRDefault="0005329F">
      <w:pPr>
        <w:pStyle w:val="Verzeichnis4"/>
        <w:rPr>
          <w:rFonts w:asciiTheme="minorHAnsi" w:eastAsiaTheme="minorEastAsia" w:hAnsiTheme="minorHAnsi"/>
          <w:noProof/>
          <w:szCs w:val="22"/>
          <w:lang w:val="de-CH" w:eastAsia="de-CH"/>
        </w:rPr>
      </w:pPr>
      <w:hyperlink w:anchor="_Toc166050496" w:history="1">
        <w:r w:rsidR="00EC0167" w:rsidRPr="000F1BC5">
          <w:rPr>
            <w:rStyle w:val="Hyperlink"/>
            <w:noProof/>
          </w:rPr>
          <w:t>2.14.2.3</w:t>
        </w:r>
        <w:r w:rsidR="00EC0167">
          <w:rPr>
            <w:rFonts w:asciiTheme="minorHAnsi" w:eastAsiaTheme="minorEastAsia" w:hAnsiTheme="minorHAnsi"/>
            <w:noProof/>
            <w:szCs w:val="22"/>
            <w:lang w:val="de-CH" w:eastAsia="de-CH"/>
          </w:rPr>
          <w:tab/>
        </w:r>
        <w:r w:rsidR="00EC0167" w:rsidRPr="000F1BC5">
          <w:rPr>
            <w:rStyle w:val="Hyperlink"/>
            <w:rFonts w:eastAsia="Arial"/>
            <w:noProof/>
          </w:rPr>
          <w:t>Responsabilité des organismes adjudicateurs</w:t>
        </w:r>
        <w:r w:rsidR="00EC0167">
          <w:rPr>
            <w:noProof/>
            <w:webHidden/>
          </w:rPr>
          <w:tab/>
        </w:r>
        <w:r w:rsidR="00EC0167">
          <w:rPr>
            <w:noProof/>
            <w:webHidden/>
          </w:rPr>
          <w:fldChar w:fldCharType="begin"/>
        </w:r>
        <w:r w:rsidR="00EC0167">
          <w:rPr>
            <w:noProof/>
            <w:webHidden/>
          </w:rPr>
          <w:instrText xml:space="preserve"> PAGEREF _Toc166050496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29426564" w14:textId="20245753" w:rsidR="00EC0167" w:rsidRDefault="0005329F">
      <w:pPr>
        <w:pStyle w:val="Verzeichnis4"/>
        <w:rPr>
          <w:rFonts w:asciiTheme="minorHAnsi" w:eastAsiaTheme="minorEastAsia" w:hAnsiTheme="minorHAnsi"/>
          <w:noProof/>
          <w:szCs w:val="22"/>
          <w:lang w:val="de-CH" w:eastAsia="de-CH"/>
        </w:rPr>
      </w:pPr>
      <w:hyperlink w:anchor="_Toc166050497" w:history="1">
        <w:r w:rsidR="00EC0167" w:rsidRPr="000F1BC5">
          <w:rPr>
            <w:rStyle w:val="Hyperlink"/>
            <w:noProof/>
          </w:rPr>
          <w:t>2.14.2.4</w:t>
        </w:r>
        <w:r w:rsidR="00EC0167">
          <w:rPr>
            <w:rFonts w:asciiTheme="minorHAnsi" w:eastAsiaTheme="minorEastAsia" w:hAnsiTheme="minorHAnsi"/>
            <w:noProof/>
            <w:szCs w:val="22"/>
            <w:lang w:val="de-CH" w:eastAsia="de-CH"/>
          </w:rPr>
          <w:tab/>
        </w:r>
        <w:r w:rsidR="00EC0167" w:rsidRPr="000F1BC5">
          <w:rPr>
            <w:rStyle w:val="Hyperlink"/>
            <w:rFonts w:eastAsia="Arial"/>
            <w:noProof/>
          </w:rPr>
          <w:t>Identificateurs cantonaux et Identificateurs attribués au niveau central</w:t>
        </w:r>
        <w:r w:rsidR="00EC0167">
          <w:rPr>
            <w:noProof/>
            <w:webHidden/>
          </w:rPr>
          <w:tab/>
        </w:r>
        <w:r w:rsidR="00EC0167">
          <w:rPr>
            <w:noProof/>
            <w:webHidden/>
          </w:rPr>
          <w:fldChar w:fldCharType="begin"/>
        </w:r>
        <w:r w:rsidR="00EC0167">
          <w:rPr>
            <w:noProof/>
            <w:webHidden/>
          </w:rPr>
          <w:instrText xml:space="preserve"> PAGEREF _Toc166050497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338697E" w14:textId="292D6D4C" w:rsidR="00EC0167" w:rsidRDefault="0005329F">
      <w:pPr>
        <w:pStyle w:val="Verzeichnis2"/>
        <w:rPr>
          <w:rFonts w:asciiTheme="minorHAnsi" w:eastAsiaTheme="minorEastAsia" w:hAnsiTheme="minorHAnsi"/>
          <w:b w:val="0"/>
          <w:noProof/>
          <w:szCs w:val="22"/>
          <w:lang w:val="de-CH" w:eastAsia="de-CH"/>
        </w:rPr>
      </w:pPr>
      <w:hyperlink w:anchor="_Toc166050498" w:history="1">
        <w:r w:rsidR="00EC0167" w:rsidRPr="000F1BC5">
          <w:rPr>
            <w:rStyle w:val="Hyperlink"/>
            <w:noProof/>
          </w:rPr>
          <w:t>2.15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Motifs de mutation de contrat de formation</w:t>
        </w:r>
        <w:r w:rsidR="00EC0167">
          <w:rPr>
            <w:noProof/>
            <w:webHidden/>
          </w:rPr>
          <w:tab/>
        </w:r>
        <w:r w:rsidR="00EC0167">
          <w:rPr>
            <w:noProof/>
            <w:webHidden/>
          </w:rPr>
          <w:fldChar w:fldCharType="begin"/>
        </w:r>
        <w:r w:rsidR="00EC0167">
          <w:rPr>
            <w:noProof/>
            <w:webHidden/>
          </w:rPr>
          <w:instrText xml:space="preserve"> PAGEREF _Toc166050498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6340181" w14:textId="3CEA0DC7" w:rsidR="00EC0167" w:rsidRDefault="0005329F">
      <w:pPr>
        <w:pStyle w:val="Verzeichnis2"/>
        <w:rPr>
          <w:rFonts w:asciiTheme="minorHAnsi" w:eastAsiaTheme="minorEastAsia" w:hAnsiTheme="minorHAnsi"/>
          <w:b w:val="0"/>
          <w:noProof/>
          <w:szCs w:val="22"/>
          <w:lang w:val="de-CH" w:eastAsia="de-CH"/>
        </w:rPr>
      </w:pPr>
      <w:hyperlink w:anchor="_Toc166050499" w:history="1">
        <w:r w:rsidR="00EC0167" w:rsidRPr="000F1BC5">
          <w:rPr>
            <w:rStyle w:val="Hyperlink"/>
            <w:noProof/>
          </w:rPr>
          <w:t>2.16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Normes eCH utilisées</w:t>
        </w:r>
        <w:r w:rsidR="00EC0167">
          <w:rPr>
            <w:noProof/>
            <w:webHidden/>
          </w:rPr>
          <w:tab/>
        </w:r>
        <w:r w:rsidR="00EC0167">
          <w:rPr>
            <w:noProof/>
            <w:webHidden/>
          </w:rPr>
          <w:fldChar w:fldCharType="begin"/>
        </w:r>
        <w:r w:rsidR="00EC0167">
          <w:rPr>
            <w:noProof/>
            <w:webHidden/>
          </w:rPr>
          <w:instrText xml:space="preserve"> PAGEREF _Toc166050499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242AA016" w14:textId="2104A033" w:rsidR="00EC0167" w:rsidRDefault="0005329F">
      <w:pPr>
        <w:pStyle w:val="Verzeichnis1"/>
        <w:rPr>
          <w:rFonts w:asciiTheme="minorHAnsi" w:eastAsiaTheme="minorEastAsia" w:hAnsiTheme="minorHAnsi"/>
          <w:b w:val="0"/>
          <w:noProof/>
          <w:sz w:val="22"/>
          <w:szCs w:val="22"/>
          <w:lang w:val="de-CH" w:eastAsia="de-CH"/>
        </w:rPr>
      </w:pPr>
      <w:hyperlink w:anchor="_Toc166050500" w:history="1">
        <w:r w:rsidR="00EC0167" w:rsidRPr="000F1BC5">
          <w:rPr>
            <w:rStyle w:val="Hyperlink"/>
            <w:noProof/>
          </w:rPr>
          <w:t>3</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principaux types de données</w:t>
        </w:r>
        <w:r w:rsidR="00EC0167">
          <w:rPr>
            <w:noProof/>
            <w:webHidden/>
          </w:rPr>
          <w:tab/>
        </w:r>
        <w:r w:rsidR="00EC0167">
          <w:rPr>
            <w:noProof/>
            <w:webHidden/>
          </w:rPr>
          <w:fldChar w:fldCharType="begin"/>
        </w:r>
        <w:r w:rsidR="00EC0167">
          <w:rPr>
            <w:noProof/>
            <w:webHidden/>
          </w:rPr>
          <w:instrText xml:space="preserve"> PAGEREF _Toc166050500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124C26E4" w14:textId="2EEBFCE5" w:rsidR="00EC0167" w:rsidRDefault="0005329F">
      <w:pPr>
        <w:pStyle w:val="Verzeichnis2"/>
        <w:rPr>
          <w:rFonts w:asciiTheme="minorHAnsi" w:eastAsiaTheme="minorEastAsia" w:hAnsiTheme="minorHAnsi"/>
          <w:b w:val="0"/>
          <w:noProof/>
          <w:szCs w:val="22"/>
          <w:lang w:val="de-CH" w:eastAsia="de-CH"/>
        </w:rPr>
      </w:pPr>
      <w:hyperlink w:anchor="_Toc166050501" w:history="1">
        <w:r w:rsidR="00EC0167" w:rsidRPr="000F1BC5">
          <w:rPr>
            <w:rStyle w:val="Hyperlink"/>
            <w:noProof/>
          </w:rPr>
          <w:t>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apprenticeshipPlaceType (</w:t>
        </w:r>
        <w:r w:rsidR="00EC0167" w:rsidRPr="000F1BC5">
          <w:rPr>
            <w:rStyle w:val="Hyperlink"/>
            <w:noProof/>
            <w:lang w:val="fr-CH"/>
          </w:rPr>
          <w:t>données sur les places d'apprentissage vacantes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_Toc166050501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E7CA377" w14:textId="106BB9A2" w:rsidR="00EC0167" w:rsidRDefault="0005329F">
      <w:pPr>
        <w:pStyle w:val="Verzeichnis2"/>
        <w:rPr>
          <w:rFonts w:asciiTheme="minorHAnsi" w:eastAsiaTheme="minorEastAsia" w:hAnsiTheme="minorHAnsi"/>
          <w:b w:val="0"/>
          <w:noProof/>
          <w:szCs w:val="22"/>
          <w:lang w:val="de-CH" w:eastAsia="de-CH"/>
        </w:rPr>
      </w:pPr>
      <w:hyperlink w:anchor="_Toc166050502" w:history="1">
        <w:r w:rsidR="00EC0167" w:rsidRPr="000F1BC5">
          <w:rPr>
            <w:rStyle w:val="Hyperlink"/>
            <w:noProof/>
          </w:rPr>
          <w:t>3.2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VETaccreditationType (</w:t>
        </w:r>
        <w:r w:rsidR="00EC0167" w:rsidRPr="000F1BC5">
          <w:rPr>
            <w:rStyle w:val="Hyperlink"/>
            <w:noProof/>
            <w:lang w:val="fr-CH"/>
          </w:rPr>
          <w:t>données relatives à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_Toc166050502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97CD44" w14:textId="68127815" w:rsidR="00EC0167" w:rsidRDefault="0005329F">
      <w:pPr>
        <w:pStyle w:val="Verzeichnis2"/>
        <w:rPr>
          <w:rFonts w:asciiTheme="minorHAnsi" w:eastAsiaTheme="minorEastAsia" w:hAnsiTheme="minorHAnsi"/>
          <w:b w:val="0"/>
          <w:noProof/>
          <w:szCs w:val="22"/>
          <w:lang w:val="de-CH" w:eastAsia="de-CH"/>
        </w:rPr>
      </w:pPr>
      <w:hyperlink w:anchor="_Toc166050503" w:history="1">
        <w:r w:rsidR="00EC0167" w:rsidRPr="000F1BC5">
          <w:rPr>
            <w:rStyle w:val="Hyperlink"/>
            <w:noProof/>
          </w:rPr>
          <w:t>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VETaccreditationTerminationType (</w:t>
        </w:r>
        <w:r w:rsidR="00EC0167" w:rsidRPr="000F1BC5">
          <w:rPr>
            <w:rStyle w:val="Hyperlink"/>
            <w:noProof/>
            <w:lang w:val="fr-CH"/>
          </w:rPr>
          <w:t>résiliation de l'autorisation de former</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_Toc166050503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00AA9D06" w14:textId="333C4D1C" w:rsidR="00EC0167" w:rsidRDefault="0005329F">
      <w:pPr>
        <w:pStyle w:val="Verzeichnis2"/>
        <w:rPr>
          <w:rFonts w:asciiTheme="minorHAnsi" w:eastAsiaTheme="minorEastAsia" w:hAnsiTheme="minorHAnsi"/>
          <w:b w:val="0"/>
          <w:noProof/>
          <w:szCs w:val="22"/>
          <w:lang w:val="de-CH" w:eastAsia="de-CH"/>
        </w:rPr>
      </w:pPr>
      <w:hyperlink w:anchor="_Toc166050504" w:history="1">
        <w:r w:rsidR="00EC0167" w:rsidRPr="000F1BC5">
          <w:rPr>
            <w:rStyle w:val="Hyperlink"/>
            <w:noProof/>
          </w:rPr>
          <w:t>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educationRelationType (contrat de formation)</w:t>
        </w:r>
        <w:r w:rsidR="00EC0167">
          <w:rPr>
            <w:noProof/>
            <w:webHidden/>
          </w:rPr>
          <w:tab/>
        </w:r>
        <w:r w:rsidR="00EC0167">
          <w:rPr>
            <w:noProof/>
            <w:webHidden/>
          </w:rPr>
          <w:fldChar w:fldCharType="begin"/>
        </w:r>
        <w:r w:rsidR="00EC0167">
          <w:rPr>
            <w:noProof/>
            <w:webHidden/>
          </w:rPr>
          <w:instrText xml:space="preserve"> PAGEREF _Toc166050504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C569133" w14:textId="26F0BB87" w:rsidR="00EC0167" w:rsidRDefault="0005329F">
      <w:pPr>
        <w:pStyle w:val="Verzeichnis2"/>
        <w:rPr>
          <w:rFonts w:asciiTheme="minorHAnsi" w:eastAsiaTheme="minorEastAsia" w:hAnsiTheme="minorHAnsi"/>
          <w:b w:val="0"/>
          <w:noProof/>
          <w:szCs w:val="22"/>
          <w:lang w:val="de-CH" w:eastAsia="de-CH"/>
        </w:rPr>
      </w:pPr>
      <w:hyperlink w:anchor="_Toc166050505" w:history="1">
        <w:r w:rsidR="00EC0167" w:rsidRPr="000F1BC5">
          <w:rPr>
            <w:rStyle w:val="Hyperlink"/>
            <w:noProof/>
          </w:rPr>
          <w:t>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extendedEducationRelationType (contrat de formation étendu)</w:t>
        </w:r>
        <w:r w:rsidR="00EC0167">
          <w:rPr>
            <w:noProof/>
            <w:webHidden/>
          </w:rPr>
          <w:tab/>
        </w:r>
        <w:r w:rsidR="00EC0167">
          <w:rPr>
            <w:noProof/>
            <w:webHidden/>
          </w:rPr>
          <w:fldChar w:fldCharType="begin"/>
        </w:r>
        <w:r w:rsidR="00EC0167">
          <w:rPr>
            <w:noProof/>
            <w:webHidden/>
          </w:rPr>
          <w:instrText xml:space="preserve"> PAGEREF _Toc166050505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100D16D7" w14:textId="2D883174" w:rsidR="00EC0167" w:rsidRDefault="0005329F">
      <w:pPr>
        <w:pStyle w:val="Verzeichnis2"/>
        <w:rPr>
          <w:rFonts w:asciiTheme="minorHAnsi" w:eastAsiaTheme="minorEastAsia" w:hAnsiTheme="minorHAnsi"/>
          <w:b w:val="0"/>
          <w:noProof/>
          <w:szCs w:val="22"/>
          <w:lang w:val="de-CH" w:eastAsia="de-CH"/>
        </w:rPr>
      </w:pPr>
      <w:hyperlink w:anchor="_Toc166050506" w:history="1">
        <w:r w:rsidR="00EC0167" w:rsidRPr="000F1BC5">
          <w:rPr>
            <w:rStyle w:val="Hyperlink"/>
            <w:noProof/>
          </w:rPr>
          <w:t>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examAssignmentType (</w:t>
        </w:r>
        <w:r w:rsidR="00EC0167" w:rsidRPr="000F1BC5">
          <w:rPr>
            <w:rStyle w:val="Hyperlink"/>
            <w:noProof/>
            <w:lang w:val="fr-CH"/>
          </w:rPr>
          <w:t>inscription à l'examen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_Toc166050506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6131F5C1" w14:textId="49CF7C1A" w:rsidR="00EC0167" w:rsidRDefault="0005329F">
      <w:pPr>
        <w:pStyle w:val="Verzeichnis2"/>
        <w:rPr>
          <w:rFonts w:asciiTheme="minorHAnsi" w:eastAsiaTheme="minorEastAsia" w:hAnsiTheme="minorHAnsi"/>
          <w:b w:val="0"/>
          <w:noProof/>
          <w:szCs w:val="22"/>
          <w:lang w:val="de-CH" w:eastAsia="de-CH"/>
        </w:rPr>
      </w:pPr>
      <w:hyperlink w:anchor="_Toc166050507" w:history="1">
        <w:r w:rsidR="00EC0167" w:rsidRPr="000F1BC5">
          <w:rPr>
            <w:rStyle w:val="Hyperlink"/>
            <w:noProof/>
          </w:rPr>
          <w:t>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schoolAttendanceType (</w:t>
        </w:r>
        <w:r w:rsidR="00EC0167" w:rsidRPr="000F1BC5">
          <w:rPr>
            <w:rStyle w:val="Hyperlink"/>
            <w:noProof/>
            <w:lang w:val="fr-CH"/>
          </w:rPr>
          <w:t>données sur la fréquentation scolaire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_Toc166050507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54ADE5C9" w14:textId="128E461C" w:rsidR="00EC0167" w:rsidRDefault="0005329F">
      <w:pPr>
        <w:pStyle w:val="Verzeichnis2"/>
        <w:rPr>
          <w:rFonts w:asciiTheme="minorHAnsi" w:eastAsiaTheme="minorEastAsia" w:hAnsiTheme="minorHAnsi"/>
          <w:b w:val="0"/>
          <w:noProof/>
          <w:szCs w:val="22"/>
          <w:lang w:val="de-CH" w:eastAsia="de-CH"/>
        </w:rPr>
      </w:pPr>
      <w:hyperlink w:anchor="_Toc166050508" w:history="1">
        <w:r w:rsidR="00EC0167" w:rsidRPr="000F1BC5">
          <w:rPr>
            <w:rStyle w:val="Hyperlink"/>
            <w:noProof/>
          </w:rPr>
          <w:t>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mutationPersonType (</w:t>
        </w:r>
        <w:r w:rsidR="00EC0167" w:rsidRPr="000F1BC5">
          <w:rPr>
            <w:rStyle w:val="Hyperlink"/>
            <w:noProof/>
            <w:lang w:val="fr-CH"/>
          </w:rPr>
          <w:t>mutation des données personnelles</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_Toc166050508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2E552B22" w14:textId="48115452" w:rsidR="00EC0167" w:rsidRDefault="0005329F">
      <w:pPr>
        <w:pStyle w:val="Verzeichnis2"/>
        <w:rPr>
          <w:rFonts w:asciiTheme="minorHAnsi" w:eastAsiaTheme="minorEastAsia" w:hAnsiTheme="minorHAnsi"/>
          <w:b w:val="0"/>
          <w:noProof/>
          <w:szCs w:val="22"/>
          <w:lang w:val="de-CH" w:eastAsia="de-CH"/>
        </w:rPr>
      </w:pPr>
      <w:hyperlink w:anchor="_Toc166050509" w:history="1">
        <w:r w:rsidR="00EC0167" w:rsidRPr="000F1BC5">
          <w:rPr>
            <w:rStyle w:val="Hyperlink"/>
            <w:noProof/>
          </w:rPr>
          <w:t>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mutationEducationRelationType (mutation de contrat de formation)</w:t>
        </w:r>
        <w:r w:rsidR="00EC0167">
          <w:rPr>
            <w:noProof/>
            <w:webHidden/>
          </w:rPr>
          <w:tab/>
        </w:r>
        <w:r w:rsidR="00EC0167">
          <w:rPr>
            <w:noProof/>
            <w:webHidden/>
          </w:rPr>
          <w:fldChar w:fldCharType="begin"/>
        </w:r>
        <w:r w:rsidR="00EC0167">
          <w:rPr>
            <w:noProof/>
            <w:webHidden/>
          </w:rPr>
          <w:instrText xml:space="preserve"> PAGEREF _Toc166050509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14648C66" w14:textId="3BCF94E2" w:rsidR="00EC0167" w:rsidRDefault="0005329F">
      <w:pPr>
        <w:pStyle w:val="Verzeichnis2"/>
        <w:rPr>
          <w:rFonts w:asciiTheme="minorHAnsi" w:eastAsiaTheme="minorEastAsia" w:hAnsiTheme="minorHAnsi"/>
          <w:b w:val="0"/>
          <w:noProof/>
          <w:szCs w:val="22"/>
          <w:lang w:val="de-CH" w:eastAsia="de-CH"/>
        </w:rPr>
      </w:pPr>
      <w:hyperlink w:anchor="_Toc166050510" w:history="1">
        <w:r w:rsidR="00EC0167" w:rsidRPr="000F1BC5">
          <w:rPr>
            <w:rStyle w:val="Hyperlink"/>
            <w:rFonts w:eastAsia="Arial" w:cs="Times New Roman"/>
            <w:noProof/>
          </w:rPr>
          <w:t>3.10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deregistrationFromOrganisationType (désinscription d’une organisation)</w:t>
        </w:r>
        <w:r w:rsidR="00EC0167">
          <w:rPr>
            <w:noProof/>
            <w:webHidden/>
          </w:rPr>
          <w:tab/>
        </w:r>
        <w:r w:rsidR="00EC0167">
          <w:rPr>
            <w:noProof/>
            <w:webHidden/>
          </w:rPr>
          <w:fldChar w:fldCharType="begin"/>
        </w:r>
        <w:r w:rsidR="00EC0167">
          <w:rPr>
            <w:noProof/>
            <w:webHidden/>
          </w:rPr>
          <w:instrText xml:space="preserve"> PAGEREF _Toc166050510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706ADEBF" w14:textId="0D3956BA" w:rsidR="00EC0167" w:rsidRDefault="0005329F">
      <w:pPr>
        <w:pStyle w:val="Verzeichnis2"/>
        <w:rPr>
          <w:rFonts w:asciiTheme="minorHAnsi" w:eastAsiaTheme="minorEastAsia" w:hAnsiTheme="minorHAnsi"/>
          <w:b w:val="0"/>
          <w:noProof/>
          <w:szCs w:val="22"/>
          <w:lang w:val="de-CH" w:eastAsia="de-CH"/>
        </w:rPr>
      </w:pPr>
      <w:hyperlink w:anchor="_Toc166050511" w:history="1">
        <w:r w:rsidR="00EC0167" w:rsidRPr="000F1BC5">
          <w:rPr>
            <w:rStyle w:val="Hyperlink"/>
            <w:noProof/>
          </w:rPr>
          <w:t>3.11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terminationEducationRelationType (résiliation du contrat de formation / contrat d’apprentissage)</w:t>
        </w:r>
        <w:r w:rsidR="00EC0167">
          <w:rPr>
            <w:noProof/>
            <w:webHidden/>
          </w:rPr>
          <w:tab/>
        </w:r>
        <w:r w:rsidR="00EC0167">
          <w:rPr>
            <w:noProof/>
            <w:webHidden/>
          </w:rPr>
          <w:fldChar w:fldCharType="begin"/>
        </w:r>
        <w:r w:rsidR="00EC0167">
          <w:rPr>
            <w:noProof/>
            <w:webHidden/>
          </w:rPr>
          <w:instrText xml:space="preserve"> PAGEREF _Toc166050511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4EF04058" w14:textId="5DBC1B11" w:rsidR="00EC0167" w:rsidRDefault="0005329F">
      <w:pPr>
        <w:pStyle w:val="Verzeichnis2"/>
        <w:rPr>
          <w:rFonts w:asciiTheme="minorHAnsi" w:eastAsiaTheme="minorEastAsia" w:hAnsiTheme="minorHAnsi"/>
          <w:b w:val="0"/>
          <w:noProof/>
          <w:szCs w:val="22"/>
          <w:lang w:val="de-CH" w:eastAsia="de-CH"/>
        </w:rPr>
      </w:pPr>
      <w:hyperlink w:anchor="_Toc166050512" w:history="1">
        <w:r w:rsidR="00EC0167" w:rsidRPr="000F1BC5">
          <w:rPr>
            <w:rStyle w:val="Hyperlink"/>
            <w:noProof/>
          </w:rPr>
          <w:t>3.12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QPgradesType (</w:t>
        </w:r>
        <w:r w:rsidR="00EC0167" w:rsidRPr="000F1BC5">
          <w:rPr>
            <w:rStyle w:val="Hyperlink"/>
            <w:noProof/>
            <w:lang w:val="fr-CH"/>
          </w:rPr>
          <w:t>notes de la procédure de qualification</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_Toc166050512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71E14CA7" w14:textId="5835976F" w:rsidR="00EC0167" w:rsidRDefault="0005329F">
      <w:pPr>
        <w:pStyle w:val="Verzeichnis2"/>
        <w:rPr>
          <w:rFonts w:asciiTheme="minorHAnsi" w:eastAsiaTheme="minorEastAsia" w:hAnsiTheme="minorHAnsi"/>
          <w:b w:val="0"/>
          <w:noProof/>
          <w:szCs w:val="22"/>
          <w:lang w:val="de-CH" w:eastAsia="de-CH"/>
        </w:rPr>
      </w:pPr>
      <w:hyperlink w:anchor="_Toc166050513" w:history="1">
        <w:r w:rsidR="00EC0167" w:rsidRPr="000F1BC5">
          <w:rPr>
            <w:rStyle w:val="Hyperlink"/>
            <w:noProof/>
            <w:lang w:val="fr-CH"/>
          </w:rPr>
          <w:t>3.13</w:t>
        </w:r>
        <w:r w:rsidR="00EC0167">
          <w:rPr>
            <w:rFonts w:asciiTheme="minorHAnsi" w:eastAsiaTheme="minorEastAsia" w:hAnsiTheme="minorHAnsi"/>
            <w:b w:val="0"/>
            <w:noProof/>
            <w:szCs w:val="22"/>
            <w:lang w:val="de-CH" w:eastAsia="de-CH"/>
          </w:rPr>
          <w:tab/>
        </w:r>
        <w:r w:rsidR="00EC0167" w:rsidRPr="000F1BC5">
          <w:rPr>
            <w:rStyle w:val="Hyperlink"/>
            <w:noProof/>
            <w:lang w:val="fr-CH"/>
          </w:rPr>
          <w:t>QPgradesResponseType (Réponse aux notes de la PQ)</w:t>
        </w:r>
        <w:r w:rsidR="00EC0167">
          <w:rPr>
            <w:noProof/>
            <w:webHidden/>
          </w:rPr>
          <w:tab/>
        </w:r>
        <w:r w:rsidR="00EC0167">
          <w:rPr>
            <w:noProof/>
            <w:webHidden/>
          </w:rPr>
          <w:fldChar w:fldCharType="begin"/>
        </w:r>
        <w:r w:rsidR="00EC0167">
          <w:rPr>
            <w:noProof/>
            <w:webHidden/>
          </w:rPr>
          <w:instrText xml:space="preserve"> PAGEREF _Toc166050513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6B4696F4" w14:textId="4F9A851F" w:rsidR="00EC0167" w:rsidRDefault="0005329F">
      <w:pPr>
        <w:pStyle w:val="Verzeichnis2"/>
        <w:rPr>
          <w:rFonts w:asciiTheme="minorHAnsi" w:eastAsiaTheme="minorEastAsia" w:hAnsiTheme="minorHAnsi"/>
          <w:b w:val="0"/>
          <w:noProof/>
          <w:szCs w:val="22"/>
          <w:lang w:val="de-CH" w:eastAsia="de-CH"/>
        </w:rPr>
      </w:pPr>
      <w:hyperlink w:anchor="_Toc166050514" w:history="1">
        <w:r w:rsidR="00EC0167" w:rsidRPr="000F1BC5">
          <w:rPr>
            <w:rStyle w:val="Hyperlink"/>
            <w:noProof/>
          </w:rPr>
          <w:t>3.14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dbResponseExamOrganisationType (</w:t>
        </w:r>
        <w:r w:rsidR="00EC0167" w:rsidRPr="000F1BC5">
          <w:rPr>
            <w:rStyle w:val="Hyperlink"/>
            <w:noProof/>
            <w:lang w:val="fr-CH"/>
          </w:rPr>
          <w:t>données relatives à l'organisation des examens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_Toc166050514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0E1A0B40" w14:textId="5878CABD" w:rsidR="00EC0167" w:rsidRDefault="0005329F">
      <w:pPr>
        <w:pStyle w:val="Verzeichnis2"/>
        <w:rPr>
          <w:rFonts w:asciiTheme="minorHAnsi" w:eastAsiaTheme="minorEastAsia" w:hAnsiTheme="minorHAnsi"/>
          <w:b w:val="0"/>
          <w:noProof/>
          <w:szCs w:val="22"/>
          <w:lang w:val="de-CH" w:eastAsia="de-CH"/>
        </w:rPr>
      </w:pPr>
      <w:hyperlink w:anchor="_Toc166050515" w:history="1">
        <w:r w:rsidR="00EC0167" w:rsidRPr="000F1BC5">
          <w:rPr>
            <w:rStyle w:val="Hyperlink"/>
            <w:noProof/>
          </w:rPr>
          <w:t>3.15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dbResponseCourseOrganisationType (</w:t>
        </w:r>
        <w:r w:rsidR="00EC0167" w:rsidRPr="000F1BC5">
          <w:rPr>
            <w:rStyle w:val="Hyperlink"/>
            <w:noProof/>
            <w:lang w:val="fr-CH"/>
          </w:rPr>
          <w:t>données relatives à l'organisation des CIE provenant de la base de données centrale</w:t>
        </w:r>
        <w:r w:rsidR="00EC0167" w:rsidRPr="000F1BC5">
          <w:rPr>
            <w:rStyle w:val="Hyperlink"/>
            <w:rFonts w:eastAsia="Arial" w:cs="Times New Roman"/>
            <w:noProof/>
          </w:rPr>
          <w:t>)</w:t>
        </w:r>
        <w:r w:rsidR="00EC0167">
          <w:rPr>
            <w:noProof/>
            <w:webHidden/>
          </w:rPr>
          <w:tab/>
        </w:r>
        <w:r w:rsidR="00EC0167">
          <w:rPr>
            <w:noProof/>
            <w:webHidden/>
          </w:rPr>
          <w:fldChar w:fldCharType="begin"/>
        </w:r>
        <w:r w:rsidR="00EC0167">
          <w:rPr>
            <w:noProof/>
            <w:webHidden/>
          </w:rPr>
          <w:instrText xml:space="preserve"> PAGEREF _Toc166050515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182E4C6D" w14:textId="6F95962B" w:rsidR="00EC0167" w:rsidRDefault="0005329F">
      <w:pPr>
        <w:pStyle w:val="Verzeichnis1"/>
        <w:rPr>
          <w:rFonts w:asciiTheme="minorHAnsi" w:eastAsiaTheme="minorEastAsia" w:hAnsiTheme="minorHAnsi"/>
          <w:b w:val="0"/>
          <w:noProof/>
          <w:sz w:val="22"/>
          <w:szCs w:val="22"/>
          <w:lang w:val="de-CH" w:eastAsia="de-CH"/>
        </w:rPr>
      </w:pPr>
      <w:hyperlink w:anchor="_Toc166050516" w:history="1">
        <w:r w:rsidR="00EC0167" w:rsidRPr="000F1BC5">
          <w:rPr>
            <w:rStyle w:val="Hyperlink"/>
            <w:noProof/>
          </w:rPr>
          <w:t>4</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Spécification type de données auxiliaires</w:t>
        </w:r>
        <w:r w:rsidR="00EC0167">
          <w:rPr>
            <w:noProof/>
            <w:webHidden/>
          </w:rPr>
          <w:tab/>
        </w:r>
        <w:r w:rsidR="00EC0167">
          <w:rPr>
            <w:noProof/>
            <w:webHidden/>
          </w:rPr>
          <w:fldChar w:fldCharType="begin"/>
        </w:r>
        <w:r w:rsidR="00EC0167">
          <w:rPr>
            <w:noProof/>
            <w:webHidden/>
          </w:rPr>
          <w:instrText xml:space="preserve"> PAGEREF _Toc166050516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336B196" w14:textId="4A22042D" w:rsidR="00EC0167" w:rsidRDefault="0005329F">
      <w:pPr>
        <w:pStyle w:val="Verzeichnis2"/>
        <w:rPr>
          <w:rFonts w:asciiTheme="minorHAnsi" w:eastAsiaTheme="minorEastAsia" w:hAnsiTheme="minorHAnsi"/>
          <w:b w:val="0"/>
          <w:noProof/>
          <w:szCs w:val="22"/>
          <w:lang w:val="de-CH" w:eastAsia="de-CH"/>
        </w:rPr>
      </w:pPr>
      <w:hyperlink w:anchor="_Toc166050517" w:history="1">
        <w:r w:rsidR="00EC0167" w:rsidRPr="000F1BC5">
          <w:rPr>
            <w:rStyle w:val="Hyperlink"/>
            <w:noProof/>
          </w:rPr>
          <w:t>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additionalEducationRelationshipType (relations supplémentaires de formation)</w:t>
        </w:r>
        <w:r w:rsidR="00EC0167">
          <w:rPr>
            <w:noProof/>
            <w:webHidden/>
          </w:rPr>
          <w:tab/>
        </w:r>
        <w:r w:rsidR="00EC0167">
          <w:rPr>
            <w:noProof/>
            <w:webHidden/>
          </w:rPr>
          <w:fldChar w:fldCharType="begin"/>
        </w:r>
        <w:r w:rsidR="00EC0167">
          <w:rPr>
            <w:noProof/>
            <w:webHidden/>
          </w:rPr>
          <w:instrText xml:space="preserve"> PAGEREF _Toc166050517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2447A5FB" w14:textId="265A4B66" w:rsidR="00EC0167" w:rsidRDefault="0005329F">
      <w:pPr>
        <w:pStyle w:val="Verzeichnis2"/>
        <w:rPr>
          <w:rFonts w:asciiTheme="minorHAnsi" w:eastAsiaTheme="minorEastAsia" w:hAnsiTheme="minorHAnsi"/>
          <w:b w:val="0"/>
          <w:noProof/>
          <w:szCs w:val="22"/>
          <w:lang w:val="de-CH" w:eastAsia="de-CH"/>
        </w:rPr>
      </w:pPr>
      <w:hyperlink w:anchor="_Toc166050518" w:history="1">
        <w:r w:rsidR="00EC0167" w:rsidRPr="000F1BC5">
          <w:rPr>
            <w:rStyle w:val="Hyperlink"/>
            <w:noProof/>
            <w:lang w:val="fr-CH"/>
          </w:rPr>
          <w:t>4.2</w:t>
        </w:r>
        <w:r w:rsidR="00EC0167">
          <w:rPr>
            <w:rFonts w:asciiTheme="minorHAnsi" w:eastAsiaTheme="minorEastAsia" w:hAnsiTheme="minorHAnsi"/>
            <w:b w:val="0"/>
            <w:noProof/>
            <w:szCs w:val="22"/>
            <w:lang w:val="de-CH" w:eastAsia="de-CH"/>
          </w:rPr>
          <w:tab/>
        </w:r>
        <w:r w:rsidR="00EC0167" w:rsidRPr="000F1BC5">
          <w:rPr>
            <w:rStyle w:val="Hyperlink"/>
            <w:noProof/>
            <w:lang w:val="fr-CH"/>
          </w:rPr>
          <w:t>trialOrPreApprenticeshipContactType (Coordonnées pour préapprentissage ou stage d'orientation)</w:t>
        </w:r>
        <w:r w:rsidR="00EC0167">
          <w:rPr>
            <w:noProof/>
            <w:webHidden/>
          </w:rPr>
          <w:tab/>
        </w:r>
        <w:r w:rsidR="00EC0167">
          <w:rPr>
            <w:noProof/>
            <w:webHidden/>
          </w:rPr>
          <w:fldChar w:fldCharType="begin"/>
        </w:r>
        <w:r w:rsidR="00EC0167">
          <w:rPr>
            <w:noProof/>
            <w:webHidden/>
          </w:rPr>
          <w:instrText xml:space="preserve"> PAGEREF _Toc166050518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BB74388" w14:textId="58143546" w:rsidR="00EC0167" w:rsidRDefault="0005329F">
      <w:pPr>
        <w:pStyle w:val="Verzeichnis2"/>
        <w:rPr>
          <w:rFonts w:asciiTheme="minorHAnsi" w:eastAsiaTheme="minorEastAsia" w:hAnsiTheme="minorHAnsi"/>
          <w:b w:val="0"/>
          <w:noProof/>
          <w:szCs w:val="22"/>
          <w:lang w:val="de-CH" w:eastAsia="de-CH"/>
        </w:rPr>
      </w:pPr>
      <w:hyperlink w:anchor="_Toc166050519" w:history="1">
        <w:r w:rsidR="00EC0167" w:rsidRPr="000F1BC5">
          <w:rPr>
            <w:rStyle w:val="Hyperlink"/>
            <w:noProof/>
          </w:rPr>
          <w:t>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applicationContactType (contact pour la candidature)</w:t>
        </w:r>
        <w:r w:rsidR="00EC0167">
          <w:rPr>
            <w:noProof/>
            <w:webHidden/>
          </w:rPr>
          <w:tab/>
        </w:r>
        <w:r w:rsidR="00EC0167">
          <w:rPr>
            <w:noProof/>
            <w:webHidden/>
          </w:rPr>
          <w:fldChar w:fldCharType="begin"/>
        </w:r>
        <w:r w:rsidR="00EC0167">
          <w:rPr>
            <w:noProof/>
            <w:webHidden/>
          </w:rPr>
          <w:instrText xml:space="preserve"> PAGEREF _Toc166050519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70A69ED5" w14:textId="09858934" w:rsidR="00EC0167" w:rsidRDefault="0005329F">
      <w:pPr>
        <w:pStyle w:val="Verzeichnis2"/>
        <w:rPr>
          <w:rFonts w:asciiTheme="minorHAnsi" w:eastAsiaTheme="minorEastAsia" w:hAnsiTheme="minorHAnsi"/>
          <w:b w:val="0"/>
          <w:noProof/>
          <w:szCs w:val="22"/>
          <w:lang w:val="de-CH" w:eastAsia="de-CH"/>
        </w:rPr>
      </w:pPr>
      <w:hyperlink w:anchor="_Toc166050520" w:history="1">
        <w:r w:rsidR="00EC0167" w:rsidRPr="000F1BC5">
          <w:rPr>
            <w:rStyle w:val="Hyperlink"/>
            <w:noProof/>
          </w:rPr>
          <w:t>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apprenticeType (personne en formation)</w:t>
        </w:r>
        <w:r w:rsidR="00EC0167">
          <w:rPr>
            <w:noProof/>
            <w:webHidden/>
          </w:rPr>
          <w:tab/>
        </w:r>
        <w:r w:rsidR="00EC0167">
          <w:rPr>
            <w:noProof/>
            <w:webHidden/>
          </w:rPr>
          <w:fldChar w:fldCharType="begin"/>
        </w:r>
        <w:r w:rsidR="00EC0167">
          <w:rPr>
            <w:noProof/>
            <w:webHidden/>
          </w:rPr>
          <w:instrText xml:space="preserve"> PAGEREF _Toc166050520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432836E8" w14:textId="45C221DA" w:rsidR="00EC0167" w:rsidRDefault="0005329F">
      <w:pPr>
        <w:pStyle w:val="Verzeichnis2"/>
        <w:rPr>
          <w:rFonts w:asciiTheme="minorHAnsi" w:eastAsiaTheme="minorEastAsia" w:hAnsiTheme="minorHAnsi"/>
          <w:b w:val="0"/>
          <w:noProof/>
          <w:szCs w:val="22"/>
          <w:lang w:val="de-CH" w:eastAsia="de-CH"/>
        </w:rPr>
      </w:pPr>
      <w:hyperlink w:anchor="_Toc166050521" w:history="1">
        <w:r w:rsidR="00EC0167" w:rsidRPr="000F1BC5">
          <w:rPr>
            <w:rStyle w:val="Hyperlink"/>
            <w:noProof/>
          </w:rPr>
          <w:t>4.5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apprenticeLightType (personne en formation sans représentation légale)</w:t>
        </w:r>
        <w:r w:rsidR="00EC0167">
          <w:rPr>
            <w:noProof/>
            <w:webHidden/>
          </w:rPr>
          <w:tab/>
        </w:r>
        <w:r w:rsidR="00EC0167">
          <w:rPr>
            <w:noProof/>
            <w:webHidden/>
          </w:rPr>
          <w:fldChar w:fldCharType="begin"/>
        </w:r>
        <w:r w:rsidR="00EC0167">
          <w:rPr>
            <w:noProof/>
            <w:webHidden/>
          </w:rPr>
          <w:instrText xml:space="preserve"> PAGEREF _Toc166050521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78CF40EA" w14:textId="72B129DA" w:rsidR="00EC0167" w:rsidRDefault="0005329F">
      <w:pPr>
        <w:pStyle w:val="Verzeichnis2"/>
        <w:rPr>
          <w:rFonts w:asciiTheme="minorHAnsi" w:eastAsiaTheme="minorEastAsia" w:hAnsiTheme="minorHAnsi"/>
          <w:b w:val="0"/>
          <w:noProof/>
          <w:szCs w:val="22"/>
          <w:lang w:val="de-CH" w:eastAsia="de-CH"/>
        </w:rPr>
      </w:pPr>
      <w:hyperlink w:anchor="_Toc166050522" w:history="1">
        <w:r w:rsidR="00EC0167" w:rsidRPr="000F1BC5">
          <w:rPr>
            <w:rStyle w:val="Hyperlink"/>
            <w:noProof/>
          </w:rPr>
          <w:t>4.6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apprenticeshipType (place d’apprentissage)</w:t>
        </w:r>
        <w:r w:rsidR="00EC0167">
          <w:rPr>
            <w:noProof/>
            <w:webHidden/>
          </w:rPr>
          <w:tab/>
        </w:r>
        <w:r w:rsidR="00EC0167">
          <w:rPr>
            <w:noProof/>
            <w:webHidden/>
          </w:rPr>
          <w:fldChar w:fldCharType="begin"/>
        </w:r>
        <w:r w:rsidR="00EC0167">
          <w:rPr>
            <w:noProof/>
            <w:webHidden/>
          </w:rPr>
          <w:instrText xml:space="preserve"> PAGEREF _Toc166050522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1FA3AA8" w14:textId="31DAE626" w:rsidR="00EC0167" w:rsidRDefault="0005329F">
      <w:pPr>
        <w:pStyle w:val="Verzeichnis2"/>
        <w:rPr>
          <w:rFonts w:asciiTheme="minorHAnsi" w:eastAsiaTheme="minorEastAsia" w:hAnsiTheme="minorHAnsi"/>
          <w:b w:val="0"/>
          <w:noProof/>
          <w:szCs w:val="22"/>
          <w:lang w:val="de-CH" w:eastAsia="de-CH"/>
        </w:rPr>
      </w:pPr>
      <w:hyperlink w:anchor="_Toc166050523" w:history="1">
        <w:r w:rsidR="00EC0167" w:rsidRPr="000F1BC5">
          <w:rPr>
            <w:rStyle w:val="Hyperlink"/>
            <w:noProof/>
          </w:rPr>
          <w:t>4.7</w:t>
        </w:r>
        <w:r w:rsidR="00EC0167">
          <w:rPr>
            <w:rFonts w:asciiTheme="minorHAnsi" w:eastAsiaTheme="minorEastAsia" w:hAnsiTheme="minorHAnsi"/>
            <w:b w:val="0"/>
            <w:noProof/>
            <w:szCs w:val="22"/>
            <w:lang w:val="de-CH" w:eastAsia="de-CH"/>
          </w:rPr>
          <w:tab/>
        </w:r>
        <w:r w:rsidR="00EC0167" w:rsidRPr="000F1BC5">
          <w:rPr>
            <w:rStyle w:val="Hyperlink"/>
            <w:noProof/>
          </w:rPr>
          <w:t>apprenticeshipPlaceOptionsType (Options pour la mise au concours de places d’apprentissage)</w:t>
        </w:r>
        <w:r w:rsidR="00EC0167">
          <w:rPr>
            <w:noProof/>
            <w:webHidden/>
          </w:rPr>
          <w:tab/>
        </w:r>
        <w:r w:rsidR="00EC0167">
          <w:rPr>
            <w:noProof/>
            <w:webHidden/>
          </w:rPr>
          <w:fldChar w:fldCharType="begin"/>
        </w:r>
        <w:r w:rsidR="00EC0167">
          <w:rPr>
            <w:noProof/>
            <w:webHidden/>
          </w:rPr>
          <w:instrText xml:space="preserve"> PAGEREF _Toc166050523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37A91D5E" w14:textId="082E6EC9" w:rsidR="00EC0167" w:rsidRDefault="0005329F">
      <w:pPr>
        <w:pStyle w:val="Verzeichnis2"/>
        <w:rPr>
          <w:rFonts w:asciiTheme="minorHAnsi" w:eastAsiaTheme="minorEastAsia" w:hAnsiTheme="minorHAnsi"/>
          <w:b w:val="0"/>
          <w:noProof/>
          <w:szCs w:val="22"/>
          <w:lang w:val="de-CH" w:eastAsia="de-CH"/>
        </w:rPr>
      </w:pPr>
      <w:hyperlink w:anchor="_Toc166050524" w:history="1">
        <w:r w:rsidR="00EC0167" w:rsidRPr="000F1BC5">
          <w:rPr>
            <w:rStyle w:val="Hyperlink"/>
            <w:noProof/>
          </w:rPr>
          <w:t>4.8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bmTypeIdType (orientation de maturité professionnelle)</w:t>
        </w:r>
        <w:r w:rsidR="00EC0167">
          <w:rPr>
            <w:noProof/>
            <w:webHidden/>
          </w:rPr>
          <w:tab/>
        </w:r>
        <w:r w:rsidR="00EC0167">
          <w:rPr>
            <w:noProof/>
            <w:webHidden/>
          </w:rPr>
          <w:fldChar w:fldCharType="begin"/>
        </w:r>
        <w:r w:rsidR="00EC0167">
          <w:rPr>
            <w:noProof/>
            <w:webHidden/>
          </w:rPr>
          <w:instrText xml:space="preserve"> PAGEREF _Toc166050524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6DD86CEC" w14:textId="1C75CB70" w:rsidR="00EC0167" w:rsidRDefault="0005329F">
      <w:pPr>
        <w:pStyle w:val="Verzeichnis2"/>
        <w:rPr>
          <w:rFonts w:asciiTheme="minorHAnsi" w:eastAsiaTheme="minorEastAsia" w:hAnsiTheme="minorHAnsi"/>
          <w:b w:val="0"/>
          <w:noProof/>
          <w:szCs w:val="22"/>
          <w:lang w:val="de-CH" w:eastAsia="de-CH"/>
        </w:rPr>
      </w:pPr>
      <w:hyperlink w:anchor="_Toc166050525" w:history="1">
        <w:r w:rsidR="00EC0167" w:rsidRPr="000F1BC5">
          <w:rPr>
            <w:rStyle w:val="Hyperlink"/>
            <w:noProof/>
          </w:rPr>
          <w:t>4.9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branchCoursesOrganisationIdType (organisation de CIE)</w:t>
        </w:r>
        <w:r w:rsidR="00EC0167">
          <w:rPr>
            <w:noProof/>
            <w:webHidden/>
          </w:rPr>
          <w:tab/>
        </w:r>
        <w:r w:rsidR="00EC0167">
          <w:rPr>
            <w:noProof/>
            <w:webHidden/>
          </w:rPr>
          <w:fldChar w:fldCharType="begin"/>
        </w:r>
        <w:r w:rsidR="00EC0167">
          <w:rPr>
            <w:noProof/>
            <w:webHidden/>
          </w:rPr>
          <w:instrText xml:space="preserve"> PAGEREF _Toc166050525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2D78868" w14:textId="1BE27108" w:rsidR="00EC0167" w:rsidRDefault="0005329F">
      <w:pPr>
        <w:pStyle w:val="Verzeichnis2"/>
        <w:rPr>
          <w:rFonts w:asciiTheme="minorHAnsi" w:eastAsiaTheme="minorEastAsia" w:hAnsiTheme="minorHAnsi"/>
          <w:b w:val="0"/>
          <w:noProof/>
          <w:szCs w:val="22"/>
          <w:lang w:val="de-CH" w:eastAsia="de-CH"/>
        </w:rPr>
      </w:pPr>
      <w:hyperlink w:anchor="_Toc166050526" w:history="1">
        <w:r w:rsidR="00EC0167" w:rsidRPr="000F1BC5">
          <w:rPr>
            <w:rStyle w:val="Hyperlink"/>
            <w:rFonts w:cs="Times New Roman"/>
            <w:noProof/>
          </w:rPr>
          <w:t>4.10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commentType (champ de commentaire texte libre)</w:t>
        </w:r>
        <w:r w:rsidR="00EC0167">
          <w:rPr>
            <w:noProof/>
            <w:webHidden/>
          </w:rPr>
          <w:tab/>
        </w:r>
        <w:r w:rsidR="00EC0167">
          <w:rPr>
            <w:noProof/>
            <w:webHidden/>
          </w:rPr>
          <w:fldChar w:fldCharType="begin"/>
        </w:r>
        <w:r w:rsidR="00EC0167">
          <w:rPr>
            <w:noProof/>
            <w:webHidden/>
          </w:rPr>
          <w:instrText xml:space="preserve"> PAGEREF _Toc166050526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4198BC32" w14:textId="643E1D56" w:rsidR="00EC0167" w:rsidRDefault="0005329F">
      <w:pPr>
        <w:pStyle w:val="Verzeichnis2"/>
        <w:rPr>
          <w:rFonts w:asciiTheme="minorHAnsi" w:eastAsiaTheme="minorEastAsia" w:hAnsiTheme="minorHAnsi"/>
          <w:b w:val="0"/>
          <w:noProof/>
          <w:szCs w:val="22"/>
          <w:lang w:val="de-CH" w:eastAsia="de-CH"/>
        </w:rPr>
      </w:pPr>
      <w:hyperlink w:anchor="_Toc166050527" w:history="1">
        <w:r w:rsidR="00EC0167" w:rsidRPr="000F1BC5">
          <w:rPr>
            <w:rStyle w:val="Hyperlink"/>
            <w:rFonts w:cs="Times New Roman"/>
            <w:noProof/>
          </w:rPr>
          <w:t>4.11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contractPartType (contrat partiel)</w:t>
        </w:r>
        <w:r w:rsidR="00EC0167">
          <w:rPr>
            <w:noProof/>
            <w:webHidden/>
          </w:rPr>
          <w:tab/>
        </w:r>
        <w:r w:rsidR="00EC0167">
          <w:rPr>
            <w:noProof/>
            <w:webHidden/>
          </w:rPr>
          <w:fldChar w:fldCharType="begin"/>
        </w:r>
        <w:r w:rsidR="00EC0167">
          <w:rPr>
            <w:noProof/>
            <w:webHidden/>
          </w:rPr>
          <w:instrText xml:space="preserve"> PAGEREF _Toc166050527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1B78AFC5" w14:textId="7A828FD4" w:rsidR="00EC0167" w:rsidRDefault="0005329F">
      <w:pPr>
        <w:pStyle w:val="Verzeichnis2"/>
        <w:rPr>
          <w:rFonts w:asciiTheme="minorHAnsi" w:eastAsiaTheme="minorEastAsia" w:hAnsiTheme="minorHAnsi"/>
          <w:b w:val="0"/>
          <w:noProof/>
          <w:szCs w:val="22"/>
          <w:lang w:val="de-CH" w:eastAsia="de-CH"/>
        </w:rPr>
      </w:pPr>
      <w:hyperlink w:anchor="_Toc166050528" w:history="1">
        <w:r w:rsidR="00EC0167" w:rsidRPr="000F1BC5">
          <w:rPr>
            <w:rStyle w:val="Hyperlink"/>
            <w:noProof/>
          </w:rPr>
          <w:t>4.12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contractPartIdType (identificateur du contrat partiel)</w:t>
        </w:r>
        <w:r w:rsidR="00EC0167">
          <w:rPr>
            <w:noProof/>
            <w:webHidden/>
          </w:rPr>
          <w:tab/>
        </w:r>
        <w:r w:rsidR="00EC0167">
          <w:rPr>
            <w:noProof/>
            <w:webHidden/>
          </w:rPr>
          <w:fldChar w:fldCharType="begin"/>
        </w:r>
        <w:r w:rsidR="00EC0167">
          <w:rPr>
            <w:noProof/>
            <w:webHidden/>
          </w:rPr>
          <w:instrText xml:space="preserve"> PAGEREF _Toc166050528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FFBD7BA" w14:textId="659203BE" w:rsidR="00EC0167" w:rsidRDefault="0005329F">
      <w:pPr>
        <w:pStyle w:val="Verzeichnis2"/>
        <w:rPr>
          <w:rFonts w:asciiTheme="minorHAnsi" w:eastAsiaTheme="minorEastAsia" w:hAnsiTheme="minorHAnsi"/>
          <w:b w:val="0"/>
          <w:noProof/>
          <w:szCs w:val="22"/>
          <w:lang w:val="de-CH" w:eastAsia="de-CH"/>
        </w:rPr>
      </w:pPr>
      <w:hyperlink w:anchor="_Toc166050529" w:history="1">
        <w:r w:rsidR="00EC0167" w:rsidRPr="000F1BC5">
          <w:rPr>
            <w:rStyle w:val="Hyperlink"/>
            <w:noProof/>
          </w:rPr>
          <w:t>4.13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dispensationType (dispense)</w:t>
        </w:r>
        <w:r w:rsidR="00EC0167">
          <w:rPr>
            <w:noProof/>
            <w:webHidden/>
          </w:rPr>
          <w:tab/>
        </w:r>
        <w:r w:rsidR="00EC0167">
          <w:rPr>
            <w:noProof/>
            <w:webHidden/>
          </w:rPr>
          <w:fldChar w:fldCharType="begin"/>
        </w:r>
        <w:r w:rsidR="00EC0167">
          <w:rPr>
            <w:noProof/>
            <w:webHidden/>
          </w:rPr>
          <w:instrText xml:space="preserve"> PAGEREF _Toc166050529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B8FFF7D" w14:textId="678AEEAD" w:rsidR="00EC0167" w:rsidRDefault="0005329F">
      <w:pPr>
        <w:pStyle w:val="Verzeichnis2"/>
        <w:rPr>
          <w:rFonts w:asciiTheme="minorHAnsi" w:eastAsiaTheme="minorEastAsia" w:hAnsiTheme="minorHAnsi"/>
          <w:b w:val="0"/>
          <w:noProof/>
          <w:szCs w:val="22"/>
          <w:lang w:val="de-CH" w:eastAsia="de-CH"/>
        </w:rPr>
      </w:pPr>
      <w:hyperlink w:anchor="_Toc166050530" w:history="1">
        <w:r w:rsidR="00EC0167" w:rsidRPr="000F1BC5">
          <w:rPr>
            <w:rStyle w:val="Hyperlink"/>
            <w:noProof/>
          </w:rPr>
          <w:t>4.14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educationContractType (contrat de formation)</w:t>
        </w:r>
        <w:r w:rsidR="00EC0167">
          <w:rPr>
            <w:noProof/>
            <w:webHidden/>
          </w:rPr>
          <w:tab/>
        </w:r>
        <w:r w:rsidR="00EC0167">
          <w:rPr>
            <w:noProof/>
            <w:webHidden/>
          </w:rPr>
          <w:fldChar w:fldCharType="begin"/>
        </w:r>
        <w:r w:rsidR="00EC0167">
          <w:rPr>
            <w:noProof/>
            <w:webHidden/>
          </w:rPr>
          <w:instrText xml:space="preserve"> PAGEREF _Toc166050530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E49679A" w14:textId="2A85B0F0" w:rsidR="00EC0167" w:rsidRDefault="0005329F">
      <w:pPr>
        <w:pStyle w:val="Verzeichnis2"/>
        <w:rPr>
          <w:rFonts w:asciiTheme="minorHAnsi" w:eastAsiaTheme="minorEastAsia" w:hAnsiTheme="minorHAnsi"/>
          <w:b w:val="0"/>
          <w:noProof/>
          <w:szCs w:val="22"/>
          <w:lang w:val="de-CH" w:eastAsia="de-CH"/>
        </w:rPr>
      </w:pPr>
      <w:hyperlink w:anchor="_Toc166050531" w:history="1">
        <w:r w:rsidR="00EC0167" w:rsidRPr="000F1BC5">
          <w:rPr>
            <w:rStyle w:val="Hyperlink"/>
            <w:rFonts w:cs="Times New Roman"/>
            <w:noProof/>
          </w:rPr>
          <w:t>4.15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educationDetailsType (détails de la formation)</w:t>
        </w:r>
        <w:r w:rsidR="00EC0167">
          <w:rPr>
            <w:noProof/>
            <w:webHidden/>
          </w:rPr>
          <w:tab/>
        </w:r>
        <w:r w:rsidR="00EC0167">
          <w:rPr>
            <w:noProof/>
            <w:webHidden/>
          </w:rPr>
          <w:fldChar w:fldCharType="begin"/>
        </w:r>
        <w:r w:rsidR="00EC0167">
          <w:rPr>
            <w:noProof/>
            <w:webHidden/>
          </w:rPr>
          <w:instrText xml:space="preserve"> PAGEREF _Toc166050531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41186F43" w14:textId="1D9D9EE9" w:rsidR="00EC0167" w:rsidRDefault="0005329F">
      <w:pPr>
        <w:pStyle w:val="Verzeichnis2"/>
        <w:rPr>
          <w:rFonts w:asciiTheme="minorHAnsi" w:eastAsiaTheme="minorEastAsia" w:hAnsiTheme="minorHAnsi"/>
          <w:b w:val="0"/>
          <w:noProof/>
          <w:szCs w:val="22"/>
          <w:lang w:val="de-CH" w:eastAsia="de-CH"/>
        </w:rPr>
      </w:pPr>
      <w:hyperlink w:anchor="_Toc166050532" w:history="1">
        <w:r w:rsidR="00EC0167" w:rsidRPr="000F1BC5">
          <w:rPr>
            <w:rStyle w:val="Hyperlink"/>
            <w:noProof/>
          </w:rPr>
          <w:t>4.16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educationMutationReasonType (motif de mutation)</w:t>
        </w:r>
        <w:r w:rsidR="00EC0167">
          <w:rPr>
            <w:noProof/>
            <w:webHidden/>
          </w:rPr>
          <w:tab/>
        </w:r>
        <w:r w:rsidR="00EC0167">
          <w:rPr>
            <w:noProof/>
            <w:webHidden/>
          </w:rPr>
          <w:fldChar w:fldCharType="begin"/>
        </w:r>
        <w:r w:rsidR="00EC0167">
          <w:rPr>
            <w:noProof/>
            <w:webHidden/>
          </w:rPr>
          <w:instrText xml:space="preserve"> PAGEREF _Toc166050532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617141E4" w14:textId="10E200C7" w:rsidR="00EC0167" w:rsidRDefault="0005329F">
      <w:pPr>
        <w:pStyle w:val="Verzeichnis2"/>
        <w:rPr>
          <w:rFonts w:asciiTheme="minorHAnsi" w:eastAsiaTheme="minorEastAsia" w:hAnsiTheme="minorHAnsi"/>
          <w:b w:val="0"/>
          <w:noProof/>
          <w:szCs w:val="22"/>
          <w:lang w:val="de-CH" w:eastAsia="de-CH"/>
        </w:rPr>
      </w:pPr>
      <w:hyperlink w:anchor="_Toc166050533" w:history="1">
        <w:r w:rsidR="00EC0167" w:rsidRPr="000F1BC5">
          <w:rPr>
            <w:rStyle w:val="Hyperlink"/>
            <w:noProof/>
          </w:rPr>
          <w:t>4.17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educationRelationIdType (identificateur de contrat de formation)</w:t>
        </w:r>
        <w:r w:rsidR="00EC0167">
          <w:rPr>
            <w:noProof/>
            <w:webHidden/>
          </w:rPr>
          <w:tab/>
        </w:r>
        <w:r w:rsidR="00EC0167">
          <w:rPr>
            <w:noProof/>
            <w:webHidden/>
          </w:rPr>
          <w:fldChar w:fldCharType="begin"/>
        </w:r>
        <w:r w:rsidR="00EC0167">
          <w:rPr>
            <w:noProof/>
            <w:webHidden/>
          </w:rPr>
          <w:instrText xml:space="preserve"> PAGEREF _Toc166050533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50F9BEE3" w14:textId="649EAA4E" w:rsidR="00EC0167" w:rsidRDefault="0005329F">
      <w:pPr>
        <w:pStyle w:val="Verzeichnis2"/>
        <w:rPr>
          <w:rFonts w:asciiTheme="minorHAnsi" w:eastAsiaTheme="minorEastAsia" w:hAnsiTheme="minorHAnsi"/>
          <w:b w:val="0"/>
          <w:noProof/>
          <w:szCs w:val="22"/>
          <w:lang w:val="de-CH" w:eastAsia="de-CH"/>
        </w:rPr>
      </w:pPr>
      <w:hyperlink w:anchor="_Toc166050534" w:history="1">
        <w:r w:rsidR="00EC0167" w:rsidRPr="000F1BC5">
          <w:rPr>
            <w:rStyle w:val="Hyperlink"/>
            <w:noProof/>
          </w:rPr>
          <w:t>4.18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eduSpecificationsType (autres spécifications relatives à la formation)</w:t>
        </w:r>
        <w:r w:rsidR="00EC0167">
          <w:rPr>
            <w:noProof/>
            <w:webHidden/>
          </w:rPr>
          <w:tab/>
        </w:r>
        <w:r w:rsidR="00EC0167">
          <w:rPr>
            <w:noProof/>
            <w:webHidden/>
          </w:rPr>
          <w:fldChar w:fldCharType="begin"/>
        </w:r>
        <w:r w:rsidR="00EC0167">
          <w:rPr>
            <w:noProof/>
            <w:webHidden/>
          </w:rPr>
          <w:instrText xml:space="preserve"> PAGEREF _Toc166050534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181CFC5C" w14:textId="159FBD35" w:rsidR="00EC0167" w:rsidRDefault="0005329F">
      <w:pPr>
        <w:pStyle w:val="Verzeichnis2"/>
        <w:rPr>
          <w:rFonts w:asciiTheme="minorHAnsi" w:eastAsiaTheme="minorEastAsia" w:hAnsiTheme="minorHAnsi"/>
          <w:b w:val="0"/>
          <w:noProof/>
          <w:szCs w:val="22"/>
          <w:lang w:val="de-CH" w:eastAsia="de-CH"/>
        </w:rPr>
      </w:pPr>
      <w:hyperlink w:anchor="_Toc166050535" w:history="1">
        <w:r w:rsidR="00EC0167" w:rsidRPr="000F1BC5">
          <w:rPr>
            <w:rStyle w:val="Hyperlink"/>
            <w:noProof/>
          </w:rPr>
          <w:t>4.19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emailContactType (adresse e-mail)</w:t>
        </w:r>
        <w:r w:rsidR="00EC0167">
          <w:rPr>
            <w:noProof/>
            <w:webHidden/>
          </w:rPr>
          <w:tab/>
        </w:r>
        <w:r w:rsidR="00EC0167">
          <w:rPr>
            <w:noProof/>
            <w:webHidden/>
          </w:rPr>
          <w:fldChar w:fldCharType="begin"/>
        </w:r>
        <w:r w:rsidR="00EC0167">
          <w:rPr>
            <w:noProof/>
            <w:webHidden/>
          </w:rPr>
          <w:instrText xml:space="preserve"> PAGEREF _Toc166050535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2B0A0C7F" w14:textId="6E8A49E1" w:rsidR="00EC0167" w:rsidRDefault="0005329F">
      <w:pPr>
        <w:pStyle w:val="Verzeichnis2"/>
        <w:rPr>
          <w:rFonts w:asciiTheme="minorHAnsi" w:eastAsiaTheme="minorEastAsia" w:hAnsiTheme="minorHAnsi"/>
          <w:b w:val="0"/>
          <w:noProof/>
          <w:szCs w:val="22"/>
          <w:lang w:val="de-CH" w:eastAsia="de-CH"/>
        </w:rPr>
      </w:pPr>
      <w:hyperlink w:anchor="_Toc166050536" w:history="1">
        <w:r w:rsidR="00EC0167" w:rsidRPr="000F1BC5">
          <w:rPr>
            <w:rStyle w:val="Hyperlink"/>
            <w:noProof/>
          </w:rPr>
          <w:t>4.20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examAssignmentKindType (type d’attribution d’examen)</w:t>
        </w:r>
        <w:r w:rsidR="00EC0167">
          <w:rPr>
            <w:noProof/>
            <w:webHidden/>
          </w:rPr>
          <w:tab/>
        </w:r>
        <w:r w:rsidR="00EC0167">
          <w:rPr>
            <w:noProof/>
            <w:webHidden/>
          </w:rPr>
          <w:fldChar w:fldCharType="begin"/>
        </w:r>
        <w:r w:rsidR="00EC0167">
          <w:rPr>
            <w:noProof/>
            <w:webHidden/>
          </w:rPr>
          <w:instrText xml:space="preserve"> PAGEREF _Toc166050536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3B8E2B05" w14:textId="405C22DF" w:rsidR="00EC0167" w:rsidRDefault="0005329F">
      <w:pPr>
        <w:pStyle w:val="Verzeichnis2"/>
        <w:rPr>
          <w:rFonts w:asciiTheme="minorHAnsi" w:eastAsiaTheme="minorEastAsia" w:hAnsiTheme="minorHAnsi"/>
          <w:b w:val="0"/>
          <w:noProof/>
          <w:szCs w:val="22"/>
          <w:lang w:val="de-CH" w:eastAsia="de-CH"/>
        </w:rPr>
      </w:pPr>
      <w:hyperlink w:anchor="_Toc166050537" w:history="1">
        <w:r w:rsidR="00EC0167" w:rsidRPr="000F1BC5">
          <w:rPr>
            <w:rStyle w:val="Hyperlink"/>
            <w:noProof/>
          </w:rPr>
          <w:t>4.21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examCommissionIdType (identificateur de commission d’examen)</w:t>
        </w:r>
        <w:r w:rsidR="00EC0167">
          <w:rPr>
            <w:noProof/>
            <w:webHidden/>
          </w:rPr>
          <w:tab/>
        </w:r>
        <w:r w:rsidR="00EC0167">
          <w:rPr>
            <w:noProof/>
            <w:webHidden/>
          </w:rPr>
          <w:fldChar w:fldCharType="begin"/>
        </w:r>
        <w:r w:rsidR="00EC0167">
          <w:rPr>
            <w:noProof/>
            <w:webHidden/>
          </w:rPr>
          <w:instrText xml:space="preserve"> PAGEREF _Toc166050537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58153236" w14:textId="44C14027" w:rsidR="00EC0167" w:rsidRDefault="0005329F">
      <w:pPr>
        <w:pStyle w:val="Verzeichnis2"/>
        <w:rPr>
          <w:rFonts w:asciiTheme="minorHAnsi" w:eastAsiaTheme="minorEastAsia" w:hAnsiTheme="minorHAnsi"/>
          <w:b w:val="0"/>
          <w:noProof/>
          <w:szCs w:val="22"/>
          <w:lang w:val="de-CH" w:eastAsia="de-CH"/>
        </w:rPr>
      </w:pPr>
      <w:hyperlink w:anchor="_Toc166050538" w:history="1">
        <w:r w:rsidR="00EC0167" w:rsidRPr="000F1BC5">
          <w:rPr>
            <w:rStyle w:val="Hyperlink"/>
            <w:noProof/>
          </w:rPr>
          <w:t>4.22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examElementFinalType (élément d’examen final)</w:t>
        </w:r>
        <w:r w:rsidR="00EC0167">
          <w:rPr>
            <w:noProof/>
            <w:webHidden/>
          </w:rPr>
          <w:tab/>
        </w:r>
        <w:r w:rsidR="00EC0167">
          <w:rPr>
            <w:noProof/>
            <w:webHidden/>
          </w:rPr>
          <w:fldChar w:fldCharType="begin"/>
        </w:r>
        <w:r w:rsidR="00EC0167">
          <w:rPr>
            <w:noProof/>
            <w:webHidden/>
          </w:rPr>
          <w:instrText xml:space="preserve"> PAGEREF _Toc166050538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403421D3" w14:textId="1DB53A1E" w:rsidR="00EC0167" w:rsidRDefault="0005329F">
      <w:pPr>
        <w:pStyle w:val="Verzeichnis2"/>
        <w:rPr>
          <w:rFonts w:asciiTheme="minorHAnsi" w:eastAsiaTheme="minorEastAsia" w:hAnsiTheme="minorHAnsi"/>
          <w:b w:val="0"/>
          <w:noProof/>
          <w:szCs w:val="22"/>
          <w:lang w:val="de-CH" w:eastAsia="de-CH"/>
        </w:rPr>
      </w:pPr>
      <w:hyperlink w:anchor="_Toc166050539" w:history="1">
        <w:r w:rsidR="00EC0167" w:rsidRPr="000F1BC5">
          <w:rPr>
            <w:rStyle w:val="Hyperlink"/>
            <w:noProof/>
          </w:rPr>
          <w:t>4.23</w:t>
        </w:r>
        <w:r w:rsidR="00EC0167">
          <w:rPr>
            <w:rFonts w:asciiTheme="minorHAnsi" w:eastAsiaTheme="minorEastAsia" w:hAnsiTheme="minorHAnsi"/>
            <w:b w:val="0"/>
            <w:noProof/>
            <w:szCs w:val="22"/>
            <w:lang w:val="de-CH" w:eastAsia="de-CH"/>
          </w:rPr>
          <w:tab/>
        </w:r>
        <w:r w:rsidR="00EC0167" w:rsidRPr="000F1BC5">
          <w:rPr>
            <w:rStyle w:val="Hyperlink"/>
            <w:noProof/>
          </w:rPr>
          <w:t>examElementFinalResponseType (Antwort Prüfungselement Final)</w:t>
        </w:r>
        <w:r w:rsidR="00EC0167">
          <w:rPr>
            <w:noProof/>
            <w:webHidden/>
          </w:rPr>
          <w:tab/>
        </w:r>
        <w:r w:rsidR="00EC0167">
          <w:rPr>
            <w:noProof/>
            <w:webHidden/>
          </w:rPr>
          <w:fldChar w:fldCharType="begin"/>
        </w:r>
        <w:r w:rsidR="00EC0167">
          <w:rPr>
            <w:noProof/>
            <w:webHidden/>
          </w:rPr>
          <w:instrText xml:space="preserve"> PAGEREF _Toc166050539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2B027E2F" w14:textId="66F099DC" w:rsidR="00EC0167" w:rsidRDefault="0005329F">
      <w:pPr>
        <w:pStyle w:val="Verzeichnis2"/>
        <w:rPr>
          <w:rFonts w:asciiTheme="minorHAnsi" w:eastAsiaTheme="minorEastAsia" w:hAnsiTheme="minorHAnsi"/>
          <w:b w:val="0"/>
          <w:noProof/>
          <w:szCs w:val="22"/>
          <w:lang w:val="de-CH" w:eastAsia="de-CH"/>
        </w:rPr>
      </w:pPr>
      <w:hyperlink w:anchor="_Toc166050540" w:history="1">
        <w:r w:rsidR="00EC0167" w:rsidRPr="000F1BC5">
          <w:rPr>
            <w:rStyle w:val="Hyperlink"/>
            <w:noProof/>
          </w:rPr>
          <w:t>4.24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examElementInitialType (élément d’examen initial)</w:t>
        </w:r>
        <w:r w:rsidR="00EC0167">
          <w:rPr>
            <w:noProof/>
            <w:webHidden/>
          </w:rPr>
          <w:tab/>
        </w:r>
        <w:r w:rsidR="00EC0167">
          <w:rPr>
            <w:noProof/>
            <w:webHidden/>
          </w:rPr>
          <w:fldChar w:fldCharType="begin"/>
        </w:r>
        <w:r w:rsidR="00EC0167">
          <w:rPr>
            <w:noProof/>
            <w:webHidden/>
          </w:rPr>
          <w:instrText xml:space="preserve"> PAGEREF _Toc166050540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19AFA572" w14:textId="63E5AAAC" w:rsidR="00EC0167" w:rsidRDefault="0005329F">
      <w:pPr>
        <w:pStyle w:val="Verzeichnis2"/>
        <w:rPr>
          <w:rFonts w:asciiTheme="minorHAnsi" w:eastAsiaTheme="minorEastAsia" w:hAnsiTheme="minorHAnsi"/>
          <w:b w:val="0"/>
          <w:noProof/>
          <w:szCs w:val="22"/>
          <w:lang w:val="de-CH" w:eastAsia="de-CH"/>
        </w:rPr>
      </w:pPr>
      <w:hyperlink w:anchor="_Toc166050541" w:history="1">
        <w:r w:rsidR="00EC0167" w:rsidRPr="000F1BC5">
          <w:rPr>
            <w:rStyle w:val="Hyperlink"/>
            <w:noProof/>
          </w:rPr>
          <w:t>4.25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hostCompanyCategoryType (type d’entreprise/catégorie)</w:t>
        </w:r>
        <w:r w:rsidR="00EC0167">
          <w:rPr>
            <w:noProof/>
            <w:webHidden/>
          </w:rPr>
          <w:tab/>
        </w:r>
        <w:r w:rsidR="00EC0167">
          <w:rPr>
            <w:noProof/>
            <w:webHidden/>
          </w:rPr>
          <w:fldChar w:fldCharType="begin"/>
        </w:r>
        <w:r w:rsidR="00EC0167">
          <w:rPr>
            <w:noProof/>
            <w:webHidden/>
          </w:rPr>
          <w:instrText xml:space="preserve"> PAGEREF _Toc166050541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026ACE20" w14:textId="0A8D1B1C" w:rsidR="00EC0167" w:rsidRDefault="0005329F">
      <w:pPr>
        <w:pStyle w:val="Verzeichnis2"/>
        <w:rPr>
          <w:rFonts w:asciiTheme="minorHAnsi" w:eastAsiaTheme="minorEastAsia" w:hAnsiTheme="minorHAnsi"/>
          <w:b w:val="0"/>
          <w:noProof/>
          <w:szCs w:val="22"/>
          <w:lang w:val="de-CH" w:eastAsia="de-CH"/>
        </w:rPr>
      </w:pPr>
      <w:hyperlink w:anchor="_Toc166050542" w:history="1">
        <w:r w:rsidR="00EC0167" w:rsidRPr="000F1BC5">
          <w:rPr>
            <w:rStyle w:val="Hyperlink"/>
            <w:noProof/>
          </w:rPr>
          <w:t>4.26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hostCompanyIdType (identificateur lieu de formation)</w:t>
        </w:r>
        <w:r w:rsidR="00EC0167">
          <w:rPr>
            <w:noProof/>
            <w:webHidden/>
          </w:rPr>
          <w:tab/>
        </w:r>
        <w:r w:rsidR="00EC0167">
          <w:rPr>
            <w:noProof/>
            <w:webHidden/>
          </w:rPr>
          <w:fldChar w:fldCharType="begin"/>
        </w:r>
        <w:r w:rsidR="00EC0167">
          <w:rPr>
            <w:noProof/>
            <w:webHidden/>
          </w:rPr>
          <w:instrText xml:space="preserve"> PAGEREF _Toc166050542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56724E95" w14:textId="0BEC2265" w:rsidR="00EC0167" w:rsidRDefault="0005329F">
      <w:pPr>
        <w:pStyle w:val="Verzeichnis2"/>
        <w:rPr>
          <w:rFonts w:asciiTheme="minorHAnsi" w:eastAsiaTheme="minorEastAsia" w:hAnsiTheme="minorHAnsi"/>
          <w:b w:val="0"/>
          <w:noProof/>
          <w:szCs w:val="22"/>
          <w:lang w:val="de-CH" w:eastAsia="de-CH"/>
        </w:rPr>
      </w:pPr>
      <w:hyperlink w:anchor="_Toc166050543" w:history="1">
        <w:r w:rsidR="00EC0167" w:rsidRPr="000F1BC5">
          <w:rPr>
            <w:rStyle w:val="Hyperlink"/>
            <w:noProof/>
          </w:rPr>
          <w:t>4.27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hostCompanyType (lieu de formation)</w:t>
        </w:r>
        <w:r w:rsidR="00EC0167">
          <w:rPr>
            <w:noProof/>
            <w:webHidden/>
          </w:rPr>
          <w:tab/>
        </w:r>
        <w:r w:rsidR="00EC0167">
          <w:rPr>
            <w:noProof/>
            <w:webHidden/>
          </w:rPr>
          <w:fldChar w:fldCharType="begin"/>
        </w:r>
        <w:r w:rsidR="00EC0167">
          <w:rPr>
            <w:noProof/>
            <w:webHidden/>
          </w:rPr>
          <w:instrText xml:space="preserve"> PAGEREF _Toc166050543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7A3D835E" w14:textId="272F5F61" w:rsidR="00EC0167" w:rsidRDefault="0005329F">
      <w:pPr>
        <w:pStyle w:val="Verzeichnis2"/>
        <w:rPr>
          <w:rFonts w:asciiTheme="minorHAnsi" w:eastAsiaTheme="minorEastAsia" w:hAnsiTheme="minorHAnsi"/>
          <w:b w:val="0"/>
          <w:noProof/>
          <w:szCs w:val="22"/>
          <w:lang w:val="de-CH" w:eastAsia="de-CH"/>
        </w:rPr>
      </w:pPr>
      <w:hyperlink w:anchor="_Toc166050544" w:history="1">
        <w:r w:rsidR="00EC0167" w:rsidRPr="000F1BC5">
          <w:rPr>
            <w:rStyle w:val="Hyperlink"/>
            <w:noProof/>
          </w:rPr>
          <w:t>4.28</w:t>
        </w:r>
        <w:r w:rsidR="00EC0167">
          <w:rPr>
            <w:rFonts w:asciiTheme="minorHAnsi" w:eastAsiaTheme="minorEastAsia" w:hAnsiTheme="minorHAnsi"/>
            <w:b w:val="0"/>
            <w:noProof/>
            <w:szCs w:val="22"/>
            <w:lang w:val="de-CH" w:eastAsia="de-CH"/>
          </w:rPr>
          <w:tab/>
        </w:r>
        <w:r w:rsidR="00EC0167" w:rsidRPr="000F1BC5">
          <w:rPr>
            <w:rStyle w:val="Hyperlink"/>
            <w:noProof/>
          </w:rPr>
          <w:t>legalUnitType (Entreprise (unité légale))</w:t>
        </w:r>
        <w:r w:rsidR="00EC0167">
          <w:rPr>
            <w:noProof/>
            <w:webHidden/>
          </w:rPr>
          <w:tab/>
        </w:r>
        <w:r w:rsidR="00EC0167">
          <w:rPr>
            <w:noProof/>
            <w:webHidden/>
          </w:rPr>
          <w:fldChar w:fldCharType="begin"/>
        </w:r>
        <w:r w:rsidR="00EC0167">
          <w:rPr>
            <w:noProof/>
            <w:webHidden/>
          </w:rPr>
          <w:instrText xml:space="preserve"> PAGEREF _Toc166050544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24E5AACE" w14:textId="1FD903AB" w:rsidR="00EC0167" w:rsidRDefault="0005329F">
      <w:pPr>
        <w:pStyle w:val="Verzeichnis2"/>
        <w:rPr>
          <w:rFonts w:asciiTheme="minorHAnsi" w:eastAsiaTheme="minorEastAsia" w:hAnsiTheme="minorHAnsi"/>
          <w:b w:val="0"/>
          <w:noProof/>
          <w:szCs w:val="22"/>
          <w:lang w:val="de-CH" w:eastAsia="de-CH"/>
        </w:rPr>
      </w:pPr>
      <w:hyperlink w:anchor="_Toc166050545" w:history="1">
        <w:r w:rsidR="00EC0167" w:rsidRPr="000F1BC5">
          <w:rPr>
            <w:rStyle w:val="Hyperlink"/>
            <w:noProof/>
          </w:rPr>
          <w:t>4.29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onlineApplicationsType (candidature en ligne)</w:t>
        </w:r>
        <w:r w:rsidR="00EC0167">
          <w:rPr>
            <w:noProof/>
            <w:webHidden/>
          </w:rPr>
          <w:tab/>
        </w:r>
        <w:r w:rsidR="00EC0167">
          <w:rPr>
            <w:noProof/>
            <w:webHidden/>
          </w:rPr>
          <w:fldChar w:fldCharType="begin"/>
        </w:r>
        <w:r w:rsidR="00EC0167">
          <w:rPr>
            <w:noProof/>
            <w:webHidden/>
          </w:rPr>
          <w:instrText xml:space="preserve"> PAGEREF _Toc166050545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9D66BD8" w14:textId="20D66068" w:rsidR="00EC0167" w:rsidRDefault="0005329F">
      <w:pPr>
        <w:pStyle w:val="Verzeichnis2"/>
        <w:rPr>
          <w:rFonts w:asciiTheme="minorHAnsi" w:eastAsiaTheme="minorEastAsia" w:hAnsiTheme="minorHAnsi"/>
          <w:b w:val="0"/>
          <w:noProof/>
          <w:szCs w:val="22"/>
          <w:lang w:val="de-CH" w:eastAsia="de-CH"/>
        </w:rPr>
      </w:pPr>
      <w:hyperlink w:anchor="_Toc166050546" w:history="1">
        <w:r w:rsidR="00EC0167" w:rsidRPr="000F1BC5">
          <w:rPr>
            <w:rStyle w:val="Hyperlink"/>
            <w:noProof/>
          </w:rPr>
          <w:t>4.30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personIdType (identificateur de personne)</w:t>
        </w:r>
        <w:r w:rsidR="00EC0167">
          <w:rPr>
            <w:noProof/>
            <w:webHidden/>
          </w:rPr>
          <w:tab/>
        </w:r>
        <w:r w:rsidR="00EC0167">
          <w:rPr>
            <w:noProof/>
            <w:webHidden/>
          </w:rPr>
          <w:fldChar w:fldCharType="begin"/>
        </w:r>
        <w:r w:rsidR="00EC0167">
          <w:rPr>
            <w:noProof/>
            <w:webHidden/>
          </w:rPr>
          <w:instrText xml:space="preserve"> PAGEREF _Toc166050546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51F3EA20" w14:textId="586F6C17" w:rsidR="00EC0167" w:rsidRDefault="0005329F">
      <w:pPr>
        <w:pStyle w:val="Verzeichnis2"/>
        <w:rPr>
          <w:rFonts w:asciiTheme="minorHAnsi" w:eastAsiaTheme="minorEastAsia" w:hAnsiTheme="minorHAnsi"/>
          <w:b w:val="0"/>
          <w:noProof/>
          <w:szCs w:val="22"/>
          <w:lang w:val="de-CH" w:eastAsia="de-CH"/>
        </w:rPr>
      </w:pPr>
      <w:hyperlink w:anchor="_Toc166050547" w:history="1">
        <w:r w:rsidR="00EC0167" w:rsidRPr="000F1BC5">
          <w:rPr>
            <w:rStyle w:val="Hyperlink"/>
            <w:noProof/>
          </w:rPr>
          <w:t>4.31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phoneContactType (numéro de téléphone)</w:t>
        </w:r>
        <w:r w:rsidR="00EC0167">
          <w:rPr>
            <w:noProof/>
            <w:webHidden/>
          </w:rPr>
          <w:tab/>
        </w:r>
        <w:r w:rsidR="00EC0167">
          <w:rPr>
            <w:noProof/>
            <w:webHidden/>
          </w:rPr>
          <w:fldChar w:fldCharType="begin"/>
        </w:r>
        <w:r w:rsidR="00EC0167">
          <w:rPr>
            <w:noProof/>
            <w:webHidden/>
          </w:rPr>
          <w:instrText xml:space="preserve"> PAGEREF _Toc166050547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569B15C" w14:textId="235162E3" w:rsidR="00EC0167" w:rsidRDefault="0005329F">
      <w:pPr>
        <w:pStyle w:val="Verzeichnis2"/>
        <w:rPr>
          <w:rFonts w:asciiTheme="minorHAnsi" w:eastAsiaTheme="minorEastAsia" w:hAnsiTheme="minorHAnsi"/>
          <w:b w:val="0"/>
          <w:noProof/>
          <w:szCs w:val="22"/>
          <w:lang w:val="de-CH" w:eastAsia="de-CH"/>
        </w:rPr>
      </w:pPr>
      <w:hyperlink w:anchor="_Toc166050548" w:history="1">
        <w:r w:rsidR="00EC0167" w:rsidRPr="000F1BC5">
          <w:rPr>
            <w:rStyle w:val="Hyperlink"/>
            <w:noProof/>
          </w:rPr>
          <w:t>4.32</w:t>
        </w:r>
        <w:r w:rsidR="00EC0167">
          <w:rPr>
            <w:rFonts w:asciiTheme="minorHAnsi" w:eastAsiaTheme="minorEastAsia" w:hAnsiTheme="minorHAnsi"/>
            <w:b w:val="0"/>
            <w:noProof/>
            <w:szCs w:val="22"/>
            <w:lang w:val="de-CH" w:eastAsia="de-CH"/>
          </w:rPr>
          <w:tab/>
        </w:r>
        <w:r w:rsidR="00EC0167" w:rsidRPr="000F1BC5">
          <w:rPr>
            <w:rStyle w:val="Hyperlink"/>
            <w:noProof/>
          </w:rPr>
          <w:t>postOfficeBoxType (Case postale)</w:t>
        </w:r>
        <w:r w:rsidR="00EC0167">
          <w:rPr>
            <w:noProof/>
            <w:webHidden/>
          </w:rPr>
          <w:tab/>
        </w:r>
        <w:r w:rsidR="00EC0167">
          <w:rPr>
            <w:noProof/>
            <w:webHidden/>
          </w:rPr>
          <w:fldChar w:fldCharType="begin"/>
        </w:r>
        <w:r w:rsidR="00EC0167">
          <w:rPr>
            <w:noProof/>
            <w:webHidden/>
          </w:rPr>
          <w:instrText xml:space="preserve"> PAGEREF _Toc166050548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2C5C0D6" w14:textId="5BF1B56C" w:rsidR="00EC0167" w:rsidRDefault="0005329F">
      <w:pPr>
        <w:pStyle w:val="Verzeichnis2"/>
        <w:rPr>
          <w:rFonts w:asciiTheme="minorHAnsi" w:eastAsiaTheme="minorEastAsia" w:hAnsiTheme="minorHAnsi"/>
          <w:b w:val="0"/>
          <w:noProof/>
          <w:szCs w:val="22"/>
          <w:lang w:val="de-CH" w:eastAsia="de-CH"/>
        </w:rPr>
      </w:pPr>
      <w:hyperlink w:anchor="_Toc166050549" w:history="1">
        <w:r w:rsidR="00EC0167" w:rsidRPr="000F1BC5">
          <w:rPr>
            <w:rStyle w:val="Hyperlink"/>
            <w:noProof/>
          </w:rPr>
          <w:t>4.33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professionType (profession)</w:t>
        </w:r>
        <w:r w:rsidR="00EC0167">
          <w:rPr>
            <w:noProof/>
            <w:webHidden/>
          </w:rPr>
          <w:tab/>
        </w:r>
        <w:r w:rsidR="00EC0167">
          <w:rPr>
            <w:noProof/>
            <w:webHidden/>
          </w:rPr>
          <w:fldChar w:fldCharType="begin"/>
        </w:r>
        <w:r w:rsidR="00EC0167">
          <w:rPr>
            <w:noProof/>
            <w:webHidden/>
          </w:rPr>
          <w:instrText xml:space="preserve"> PAGEREF _Toc166050549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47837DE0" w14:textId="76BB1A22" w:rsidR="00EC0167" w:rsidRDefault="0005329F">
      <w:pPr>
        <w:pStyle w:val="Verzeichnis2"/>
        <w:rPr>
          <w:rFonts w:asciiTheme="minorHAnsi" w:eastAsiaTheme="minorEastAsia" w:hAnsiTheme="minorHAnsi"/>
          <w:b w:val="0"/>
          <w:noProof/>
          <w:szCs w:val="22"/>
          <w:lang w:val="de-CH" w:eastAsia="de-CH"/>
        </w:rPr>
      </w:pPr>
      <w:hyperlink w:anchor="_Toc166050550" w:history="1">
        <w:r w:rsidR="00EC0167" w:rsidRPr="000F1BC5">
          <w:rPr>
            <w:rStyle w:val="Hyperlink"/>
            <w:noProof/>
          </w:rPr>
          <w:t>4.34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professionIdType (numéro professionnel)</w:t>
        </w:r>
        <w:r w:rsidR="00EC0167">
          <w:rPr>
            <w:noProof/>
            <w:webHidden/>
          </w:rPr>
          <w:tab/>
        </w:r>
        <w:r w:rsidR="00EC0167">
          <w:rPr>
            <w:noProof/>
            <w:webHidden/>
          </w:rPr>
          <w:fldChar w:fldCharType="begin"/>
        </w:r>
        <w:r w:rsidR="00EC0167">
          <w:rPr>
            <w:noProof/>
            <w:webHidden/>
          </w:rPr>
          <w:instrText xml:space="preserve"> PAGEREF _Toc166050550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80D3B1" w14:textId="61E83520" w:rsidR="00EC0167" w:rsidRDefault="0005329F">
      <w:pPr>
        <w:pStyle w:val="Verzeichnis2"/>
        <w:rPr>
          <w:rFonts w:asciiTheme="minorHAnsi" w:eastAsiaTheme="minorEastAsia" w:hAnsiTheme="minorHAnsi"/>
          <w:b w:val="0"/>
          <w:noProof/>
          <w:szCs w:val="22"/>
          <w:lang w:val="de-CH" w:eastAsia="de-CH"/>
        </w:rPr>
      </w:pPr>
      <w:hyperlink w:anchor="_Toc166050551" w:history="1">
        <w:r w:rsidR="00EC0167" w:rsidRPr="000F1BC5">
          <w:rPr>
            <w:rStyle w:val="Hyperlink"/>
            <w:noProof/>
          </w:rPr>
          <w:t>4.35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professionVariantType (variante de profession)</w:t>
        </w:r>
        <w:r w:rsidR="00EC0167">
          <w:rPr>
            <w:noProof/>
            <w:webHidden/>
          </w:rPr>
          <w:tab/>
        </w:r>
        <w:r w:rsidR="00EC0167">
          <w:rPr>
            <w:noProof/>
            <w:webHidden/>
          </w:rPr>
          <w:fldChar w:fldCharType="begin"/>
        </w:r>
        <w:r w:rsidR="00EC0167">
          <w:rPr>
            <w:noProof/>
            <w:webHidden/>
          </w:rPr>
          <w:instrText xml:space="preserve"> PAGEREF _Toc166050551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5B45F48E" w14:textId="688C6AFF" w:rsidR="00EC0167" w:rsidRDefault="0005329F">
      <w:pPr>
        <w:pStyle w:val="Verzeichnis2"/>
        <w:rPr>
          <w:rFonts w:asciiTheme="minorHAnsi" w:eastAsiaTheme="minorEastAsia" w:hAnsiTheme="minorHAnsi"/>
          <w:b w:val="0"/>
          <w:noProof/>
          <w:szCs w:val="22"/>
          <w:lang w:val="de-CH" w:eastAsia="de-CH"/>
        </w:rPr>
      </w:pPr>
      <w:hyperlink w:anchor="_Toc166050552" w:history="1">
        <w:r w:rsidR="00EC0167" w:rsidRPr="000F1BC5">
          <w:rPr>
            <w:rStyle w:val="Hyperlink"/>
            <w:rFonts w:cs="Times New Roman"/>
            <w:noProof/>
          </w:rPr>
          <w:t>4.36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representativeType (représentation légale ou personne de contact)</w:t>
        </w:r>
        <w:r w:rsidR="00EC0167">
          <w:rPr>
            <w:noProof/>
            <w:webHidden/>
          </w:rPr>
          <w:tab/>
        </w:r>
        <w:r w:rsidR="00EC0167">
          <w:rPr>
            <w:noProof/>
            <w:webHidden/>
          </w:rPr>
          <w:fldChar w:fldCharType="begin"/>
        </w:r>
        <w:r w:rsidR="00EC0167">
          <w:rPr>
            <w:noProof/>
            <w:webHidden/>
          </w:rPr>
          <w:instrText xml:space="preserve"> PAGEREF _Toc166050552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25C3E1D3" w14:textId="6D4CE1C6" w:rsidR="00EC0167" w:rsidRDefault="0005329F">
      <w:pPr>
        <w:pStyle w:val="Verzeichnis2"/>
        <w:rPr>
          <w:rFonts w:asciiTheme="minorHAnsi" w:eastAsiaTheme="minorEastAsia" w:hAnsiTheme="minorHAnsi"/>
          <w:b w:val="0"/>
          <w:noProof/>
          <w:szCs w:val="22"/>
          <w:lang w:val="de-CH" w:eastAsia="de-CH"/>
        </w:rPr>
      </w:pPr>
      <w:hyperlink w:anchor="_Toc166050553" w:history="1">
        <w:r w:rsidR="00EC0167" w:rsidRPr="000F1BC5">
          <w:rPr>
            <w:rStyle w:val="Hyperlink"/>
            <w:noProof/>
          </w:rPr>
          <w:t>4.37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schoolIdType (identificateur de l’école professionnelle)</w:t>
        </w:r>
        <w:r w:rsidR="00EC0167">
          <w:rPr>
            <w:noProof/>
            <w:webHidden/>
          </w:rPr>
          <w:tab/>
        </w:r>
        <w:r w:rsidR="00EC0167">
          <w:rPr>
            <w:noProof/>
            <w:webHidden/>
          </w:rPr>
          <w:fldChar w:fldCharType="begin"/>
        </w:r>
        <w:r w:rsidR="00EC0167">
          <w:rPr>
            <w:noProof/>
            <w:webHidden/>
          </w:rPr>
          <w:instrText xml:space="preserve"> PAGEREF _Toc166050553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66BB2741" w14:textId="41888F9E" w:rsidR="00EC0167" w:rsidRDefault="0005329F">
      <w:pPr>
        <w:pStyle w:val="Verzeichnis2"/>
        <w:rPr>
          <w:rFonts w:asciiTheme="minorHAnsi" w:eastAsiaTheme="minorEastAsia" w:hAnsiTheme="minorHAnsi"/>
          <w:b w:val="0"/>
          <w:noProof/>
          <w:szCs w:val="22"/>
          <w:lang w:val="de-CH" w:eastAsia="de-CH"/>
        </w:rPr>
      </w:pPr>
      <w:hyperlink w:anchor="_Toc166050554" w:history="1">
        <w:r w:rsidR="00EC0167" w:rsidRPr="000F1BC5">
          <w:rPr>
            <w:rStyle w:val="Hyperlink"/>
            <w:noProof/>
          </w:rPr>
          <w:t>4.38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schoolKindType (type d’école professionnelle)</w:t>
        </w:r>
        <w:r w:rsidR="00EC0167">
          <w:rPr>
            <w:noProof/>
            <w:webHidden/>
          </w:rPr>
          <w:tab/>
        </w:r>
        <w:r w:rsidR="00EC0167">
          <w:rPr>
            <w:noProof/>
            <w:webHidden/>
          </w:rPr>
          <w:fldChar w:fldCharType="begin"/>
        </w:r>
        <w:r w:rsidR="00EC0167">
          <w:rPr>
            <w:noProof/>
            <w:webHidden/>
          </w:rPr>
          <w:instrText xml:space="preserve"> PAGEREF _Toc166050554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4DDCD05" w14:textId="57E30258" w:rsidR="00EC0167" w:rsidRDefault="0005329F">
      <w:pPr>
        <w:pStyle w:val="Verzeichnis2"/>
        <w:rPr>
          <w:rFonts w:asciiTheme="minorHAnsi" w:eastAsiaTheme="minorEastAsia" w:hAnsiTheme="minorHAnsi"/>
          <w:b w:val="0"/>
          <w:noProof/>
          <w:szCs w:val="22"/>
          <w:lang w:val="de-CH" w:eastAsia="de-CH"/>
        </w:rPr>
      </w:pPr>
      <w:hyperlink w:anchor="_Toc166050555" w:history="1">
        <w:r w:rsidR="00EC0167" w:rsidRPr="000F1BC5">
          <w:rPr>
            <w:rStyle w:val="Hyperlink"/>
            <w:noProof/>
          </w:rPr>
          <w:t>4.39</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schoolType (école)</w:t>
        </w:r>
        <w:r w:rsidR="00EC0167">
          <w:rPr>
            <w:noProof/>
            <w:webHidden/>
          </w:rPr>
          <w:tab/>
        </w:r>
        <w:r w:rsidR="00EC0167">
          <w:rPr>
            <w:noProof/>
            <w:webHidden/>
          </w:rPr>
          <w:fldChar w:fldCharType="begin"/>
        </w:r>
        <w:r w:rsidR="00EC0167">
          <w:rPr>
            <w:noProof/>
            <w:webHidden/>
          </w:rPr>
          <w:instrText xml:space="preserve"> PAGEREF _Toc166050555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3C0EFB94" w14:textId="68BC0D39" w:rsidR="00EC0167" w:rsidRDefault="0005329F">
      <w:pPr>
        <w:pStyle w:val="Verzeichnis2"/>
        <w:rPr>
          <w:rFonts w:asciiTheme="minorHAnsi" w:eastAsiaTheme="minorEastAsia" w:hAnsiTheme="minorHAnsi"/>
          <w:b w:val="0"/>
          <w:noProof/>
          <w:szCs w:val="22"/>
          <w:lang w:val="de-CH" w:eastAsia="de-CH"/>
        </w:rPr>
      </w:pPr>
      <w:hyperlink w:anchor="_Toc166050556" w:history="1">
        <w:r w:rsidR="00EC0167" w:rsidRPr="000F1BC5">
          <w:rPr>
            <w:rStyle w:val="Hyperlink"/>
            <w:noProof/>
          </w:rPr>
          <w:t>4.40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schoolHalfDaysType (demi-jours d’école)</w:t>
        </w:r>
        <w:r w:rsidR="00EC0167">
          <w:rPr>
            <w:noProof/>
            <w:webHidden/>
          </w:rPr>
          <w:tab/>
        </w:r>
        <w:r w:rsidR="00EC0167">
          <w:rPr>
            <w:noProof/>
            <w:webHidden/>
          </w:rPr>
          <w:fldChar w:fldCharType="begin"/>
        </w:r>
        <w:r w:rsidR="00EC0167">
          <w:rPr>
            <w:noProof/>
            <w:webHidden/>
          </w:rPr>
          <w:instrText xml:space="preserve"> PAGEREF _Toc166050556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5D6308A" w14:textId="659657A8" w:rsidR="00EC0167" w:rsidRDefault="0005329F">
      <w:pPr>
        <w:pStyle w:val="Verzeichnis2"/>
        <w:rPr>
          <w:rFonts w:asciiTheme="minorHAnsi" w:eastAsiaTheme="minorEastAsia" w:hAnsiTheme="minorHAnsi"/>
          <w:b w:val="0"/>
          <w:noProof/>
          <w:szCs w:val="22"/>
          <w:lang w:val="de-CH" w:eastAsia="de-CH"/>
        </w:rPr>
      </w:pPr>
      <w:hyperlink w:anchor="_Toc166050557" w:history="1">
        <w:r w:rsidR="00EC0167" w:rsidRPr="000F1BC5">
          <w:rPr>
            <w:rStyle w:val="Hyperlink"/>
            <w:noProof/>
          </w:rPr>
          <w:t>4.41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schoolYearType (année scolaire)</w:t>
        </w:r>
        <w:r w:rsidR="00EC0167">
          <w:rPr>
            <w:noProof/>
            <w:webHidden/>
          </w:rPr>
          <w:tab/>
        </w:r>
        <w:r w:rsidR="00EC0167">
          <w:rPr>
            <w:noProof/>
            <w:webHidden/>
          </w:rPr>
          <w:fldChar w:fldCharType="begin"/>
        </w:r>
        <w:r w:rsidR="00EC0167">
          <w:rPr>
            <w:noProof/>
            <w:webHidden/>
          </w:rPr>
          <w:instrText xml:space="preserve"> PAGEREF _Toc166050557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510D475" w14:textId="48278E2C" w:rsidR="00EC0167" w:rsidRDefault="0005329F">
      <w:pPr>
        <w:pStyle w:val="Verzeichnis2"/>
        <w:rPr>
          <w:rFonts w:asciiTheme="minorHAnsi" w:eastAsiaTheme="minorEastAsia" w:hAnsiTheme="minorHAnsi"/>
          <w:b w:val="0"/>
          <w:noProof/>
          <w:szCs w:val="22"/>
          <w:lang w:val="de-CH" w:eastAsia="de-CH"/>
        </w:rPr>
      </w:pPr>
      <w:hyperlink w:anchor="_Toc166050558" w:history="1">
        <w:r w:rsidR="00EC0167" w:rsidRPr="000F1BC5">
          <w:rPr>
            <w:rStyle w:val="Hyperlink"/>
            <w:noProof/>
          </w:rPr>
          <w:t>4.42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schoolYearDetailsType (détails sur l’année scolaire)</w:t>
        </w:r>
        <w:r w:rsidR="00EC0167">
          <w:rPr>
            <w:noProof/>
            <w:webHidden/>
          </w:rPr>
          <w:tab/>
        </w:r>
        <w:r w:rsidR="00EC0167">
          <w:rPr>
            <w:noProof/>
            <w:webHidden/>
          </w:rPr>
          <w:fldChar w:fldCharType="begin"/>
        </w:r>
        <w:r w:rsidR="00EC0167">
          <w:rPr>
            <w:noProof/>
            <w:webHidden/>
          </w:rPr>
          <w:instrText xml:space="preserve"> PAGEREF _Toc166050558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11B35A6F" w14:textId="235C7F01" w:rsidR="00EC0167" w:rsidRDefault="0005329F">
      <w:pPr>
        <w:pStyle w:val="Verzeichnis2"/>
        <w:rPr>
          <w:rFonts w:asciiTheme="minorHAnsi" w:eastAsiaTheme="minorEastAsia" w:hAnsiTheme="minorHAnsi"/>
          <w:b w:val="0"/>
          <w:noProof/>
          <w:szCs w:val="22"/>
          <w:lang w:val="de-CH" w:eastAsia="de-CH"/>
        </w:rPr>
      </w:pPr>
      <w:hyperlink w:anchor="_Toc166050559" w:history="1">
        <w:r w:rsidR="00EC0167" w:rsidRPr="000F1BC5">
          <w:rPr>
            <w:rStyle w:val="Hyperlink"/>
            <w:noProof/>
          </w:rPr>
          <w:t>4.43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VETaccreditationOptionsType (options pour l’autorisation de former)</w:t>
        </w:r>
        <w:r w:rsidR="00EC0167">
          <w:rPr>
            <w:noProof/>
            <w:webHidden/>
          </w:rPr>
          <w:tab/>
        </w:r>
        <w:r w:rsidR="00EC0167">
          <w:rPr>
            <w:noProof/>
            <w:webHidden/>
          </w:rPr>
          <w:fldChar w:fldCharType="begin"/>
        </w:r>
        <w:r w:rsidR="00EC0167">
          <w:rPr>
            <w:noProof/>
            <w:webHidden/>
          </w:rPr>
          <w:instrText xml:space="preserve"> PAGEREF _Toc166050559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28A10435" w14:textId="2819D721" w:rsidR="00EC0167" w:rsidRDefault="0005329F">
      <w:pPr>
        <w:pStyle w:val="Verzeichnis2"/>
        <w:rPr>
          <w:rFonts w:asciiTheme="minorHAnsi" w:eastAsiaTheme="minorEastAsia" w:hAnsiTheme="minorHAnsi"/>
          <w:b w:val="0"/>
          <w:noProof/>
          <w:szCs w:val="22"/>
          <w:lang w:val="de-CH" w:eastAsia="de-CH"/>
        </w:rPr>
      </w:pPr>
      <w:hyperlink w:anchor="_Toc166050560" w:history="1">
        <w:r w:rsidR="00EC0167" w:rsidRPr="000F1BC5">
          <w:rPr>
            <w:rStyle w:val="Hyperlink"/>
            <w:noProof/>
          </w:rPr>
          <w:t>4.44</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VETtrainerType (formateur)</w:t>
        </w:r>
        <w:r w:rsidR="00EC0167">
          <w:rPr>
            <w:noProof/>
            <w:webHidden/>
          </w:rPr>
          <w:tab/>
        </w:r>
        <w:r w:rsidR="00EC0167">
          <w:rPr>
            <w:noProof/>
            <w:webHidden/>
          </w:rPr>
          <w:fldChar w:fldCharType="begin"/>
        </w:r>
        <w:r w:rsidR="00EC0167">
          <w:rPr>
            <w:noProof/>
            <w:webHidden/>
          </w:rPr>
          <w:instrText xml:space="preserve"> PAGEREF _Toc166050560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442B1B5A" w14:textId="0B1563DC" w:rsidR="00EC0167" w:rsidRDefault="0005329F">
      <w:pPr>
        <w:pStyle w:val="Verzeichnis1"/>
        <w:rPr>
          <w:rFonts w:asciiTheme="minorHAnsi" w:eastAsiaTheme="minorEastAsia" w:hAnsiTheme="minorHAnsi"/>
          <w:b w:val="0"/>
          <w:noProof/>
          <w:sz w:val="22"/>
          <w:szCs w:val="22"/>
          <w:lang w:val="de-CH" w:eastAsia="de-CH"/>
        </w:rPr>
      </w:pPr>
      <w:hyperlink w:anchor="_Toc166050561" w:history="1">
        <w:r w:rsidR="00EC0167" w:rsidRPr="000F1BC5">
          <w:rPr>
            <w:rStyle w:val="Hyperlink"/>
            <w:noProof/>
          </w:rPr>
          <w:t>5</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Formulaire de contrat d’apprentissage</w:t>
        </w:r>
        <w:r w:rsidR="00EC0167">
          <w:rPr>
            <w:noProof/>
            <w:webHidden/>
          </w:rPr>
          <w:tab/>
        </w:r>
        <w:r w:rsidR="00EC0167">
          <w:rPr>
            <w:noProof/>
            <w:webHidden/>
          </w:rPr>
          <w:fldChar w:fldCharType="begin"/>
        </w:r>
        <w:r w:rsidR="00EC0167">
          <w:rPr>
            <w:noProof/>
            <w:webHidden/>
          </w:rPr>
          <w:instrText xml:space="preserve"> PAGEREF _Toc166050561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44C52B14" w14:textId="1C41F3DF" w:rsidR="00EC0167" w:rsidRDefault="0005329F">
      <w:pPr>
        <w:pStyle w:val="Verzeichnis2"/>
        <w:rPr>
          <w:rFonts w:asciiTheme="minorHAnsi" w:eastAsiaTheme="minorEastAsia" w:hAnsiTheme="minorHAnsi"/>
          <w:b w:val="0"/>
          <w:noProof/>
          <w:szCs w:val="22"/>
          <w:lang w:val="de-CH" w:eastAsia="de-CH"/>
        </w:rPr>
      </w:pPr>
      <w:hyperlink w:anchor="_Toc166050562" w:history="1">
        <w:r w:rsidR="00EC0167" w:rsidRPr="000F1BC5">
          <w:rPr>
            <w:rStyle w:val="Hyperlink"/>
            <w:noProof/>
          </w:rPr>
          <w:t>5.1</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contractFormType (formulaire de contrat d’apprentissage)</w:t>
        </w:r>
        <w:r w:rsidR="00EC0167">
          <w:rPr>
            <w:noProof/>
            <w:webHidden/>
          </w:rPr>
          <w:tab/>
        </w:r>
        <w:r w:rsidR="00EC0167">
          <w:rPr>
            <w:noProof/>
            <w:webHidden/>
          </w:rPr>
          <w:fldChar w:fldCharType="begin"/>
        </w:r>
        <w:r w:rsidR="00EC0167">
          <w:rPr>
            <w:noProof/>
            <w:webHidden/>
          </w:rPr>
          <w:instrText xml:space="preserve"> PAGEREF _Toc166050562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5B1280DF" w14:textId="01357611" w:rsidR="00EC0167" w:rsidRDefault="0005329F">
      <w:pPr>
        <w:pStyle w:val="Verzeichnis2"/>
        <w:rPr>
          <w:rFonts w:asciiTheme="minorHAnsi" w:eastAsiaTheme="minorEastAsia" w:hAnsiTheme="minorHAnsi"/>
          <w:b w:val="0"/>
          <w:noProof/>
          <w:szCs w:val="22"/>
          <w:lang w:val="de-CH" w:eastAsia="de-CH"/>
        </w:rPr>
      </w:pPr>
      <w:hyperlink w:anchor="_Toc166050563" w:history="1">
        <w:r w:rsidR="00EC0167" w:rsidRPr="000F1BC5">
          <w:rPr>
            <w:rStyle w:val="Hyperlink"/>
            <w:noProof/>
          </w:rPr>
          <w:t>5.2</w:t>
        </w:r>
        <w:r w:rsidR="00EC0167">
          <w:rPr>
            <w:rFonts w:asciiTheme="minorHAnsi" w:eastAsiaTheme="minorEastAsia" w:hAnsiTheme="minorHAnsi"/>
            <w:b w:val="0"/>
            <w:noProof/>
            <w:szCs w:val="22"/>
            <w:lang w:val="de-CH" w:eastAsia="de-CH"/>
          </w:rPr>
          <w:tab/>
        </w:r>
        <w:r w:rsidR="00EC0167" w:rsidRPr="000F1BC5">
          <w:rPr>
            <w:rStyle w:val="Hyperlink"/>
            <w:noProof/>
          </w:rPr>
          <w:t>attachmentType (annexes)</w:t>
        </w:r>
        <w:r w:rsidR="00EC0167">
          <w:rPr>
            <w:noProof/>
            <w:webHidden/>
          </w:rPr>
          <w:tab/>
        </w:r>
        <w:r w:rsidR="00EC0167">
          <w:rPr>
            <w:noProof/>
            <w:webHidden/>
          </w:rPr>
          <w:fldChar w:fldCharType="begin"/>
        </w:r>
        <w:r w:rsidR="00EC0167">
          <w:rPr>
            <w:noProof/>
            <w:webHidden/>
          </w:rPr>
          <w:instrText xml:space="preserve"> PAGEREF _Toc166050563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6FE6C659" w14:textId="2A044B9E" w:rsidR="00EC0167" w:rsidRDefault="0005329F">
      <w:pPr>
        <w:pStyle w:val="Verzeichnis2"/>
        <w:rPr>
          <w:rFonts w:asciiTheme="minorHAnsi" w:eastAsiaTheme="minorEastAsia" w:hAnsiTheme="minorHAnsi"/>
          <w:b w:val="0"/>
          <w:noProof/>
          <w:szCs w:val="22"/>
          <w:lang w:val="de-CH" w:eastAsia="de-CH"/>
        </w:rPr>
      </w:pPr>
      <w:hyperlink w:anchor="_Toc166050564" w:history="1">
        <w:r w:rsidR="00EC0167" w:rsidRPr="000F1BC5">
          <w:rPr>
            <w:rStyle w:val="Hyperlink"/>
            <w:noProof/>
          </w:rPr>
          <w:t>5.3</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baseEducationType</w:t>
        </w:r>
        <w:r w:rsidR="00EC0167" w:rsidRPr="000F1BC5">
          <w:rPr>
            <w:rStyle w:val="Hyperlink"/>
            <w:rFonts w:eastAsia="Arial" w:cs="Times New Roman"/>
            <w:noProof/>
          </w:rPr>
          <w:t xml:space="preserve"> (formation professionnelle initiale)</w:t>
        </w:r>
        <w:r w:rsidR="00EC0167">
          <w:rPr>
            <w:noProof/>
            <w:webHidden/>
          </w:rPr>
          <w:tab/>
        </w:r>
        <w:r w:rsidR="00EC0167">
          <w:rPr>
            <w:noProof/>
            <w:webHidden/>
          </w:rPr>
          <w:fldChar w:fldCharType="begin"/>
        </w:r>
        <w:r w:rsidR="00EC0167">
          <w:rPr>
            <w:noProof/>
            <w:webHidden/>
          </w:rPr>
          <w:instrText xml:space="preserve"> PAGEREF _Toc166050564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3542E49" w14:textId="7CC79602" w:rsidR="00EC0167" w:rsidRDefault="0005329F">
      <w:pPr>
        <w:pStyle w:val="Verzeichnis2"/>
        <w:rPr>
          <w:rFonts w:asciiTheme="minorHAnsi" w:eastAsiaTheme="minorEastAsia" w:hAnsiTheme="minorHAnsi"/>
          <w:b w:val="0"/>
          <w:noProof/>
          <w:szCs w:val="22"/>
          <w:lang w:val="de-CH" w:eastAsia="de-CH"/>
        </w:rPr>
      </w:pPr>
      <w:hyperlink w:anchor="_Toc166050565" w:history="1">
        <w:r w:rsidR="00EC0167" w:rsidRPr="000F1BC5">
          <w:rPr>
            <w:rStyle w:val="Hyperlink"/>
            <w:noProof/>
          </w:rPr>
          <w:t>5.4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commentContractFormType</w:t>
        </w:r>
        <w:r w:rsidR="00EC0167" w:rsidRPr="000F1BC5">
          <w:rPr>
            <w:rStyle w:val="Hyperlink"/>
            <w:rFonts w:eastAsia="Arial" w:cs="Times New Roman"/>
            <w:noProof/>
          </w:rPr>
          <w:t xml:space="preserve"> (champ de commentaire formulaire de contrat d’apprentissage)</w:t>
        </w:r>
        <w:r w:rsidR="00EC0167">
          <w:rPr>
            <w:noProof/>
            <w:webHidden/>
          </w:rPr>
          <w:tab/>
        </w:r>
        <w:r w:rsidR="00EC0167">
          <w:rPr>
            <w:noProof/>
            <w:webHidden/>
          </w:rPr>
          <w:fldChar w:fldCharType="begin"/>
        </w:r>
        <w:r w:rsidR="00EC0167">
          <w:rPr>
            <w:noProof/>
            <w:webHidden/>
          </w:rPr>
          <w:instrText xml:space="preserve"> PAGEREF _Toc166050565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4F805400" w14:textId="22D74B20" w:rsidR="00EC0167" w:rsidRDefault="0005329F">
      <w:pPr>
        <w:pStyle w:val="Verzeichnis2"/>
        <w:rPr>
          <w:rFonts w:asciiTheme="minorHAnsi" w:eastAsiaTheme="minorEastAsia" w:hAnsiTheme="minorHAnsi"/>
          <w:b w:val="0"/>
          <w:noProof/>
          <w:szCs w:val="22"/>
          <w:lang w:val="de-CH" w:eastAsia="de-CH"/>
        </w:rPr>
      </w:pPr>
      <w:hyperlink w:anchor="_Toc166050566" w:history="1">
        <w:r w:rsidR="00EC0167" w:rsidRPr="000F1BC5">
          <w:rPr>
            <w:rStyle w:val="Hyperlink"/>
            <w:noProof/>
          </w:rPr>
          <w:t>5.5</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hostCompanyContractFormType (entreprise formatrice)</w:t>
        </w:r>
        <w:r w:rsidR="00EC0167">
          <w:rPr>
            <w:noProof/>
            <w:webHidden/>
          </w:rPr>
          <w:tab/>
        </w:r>
        <w:r w:rsidR="00EC0167">
          <w:rPr>
            <w:noProof/>
            <w:webHidden/>
          </w:rPr>
          <w:fldChar w:fldCharType="begin"/>
        </w:r>
        <w:r w:rsidR="00EC0167">
          <w:rPr>
            <w:noProof/>
            <w:webHidden/>
          </w:rPr>
          <w:instrText xml:space="preserve"> PAGEREF _Toc166050566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092367A9" w14:textId="4BC2DC36" w:rsidR="00EC0167" w:rsidRDefault="0005329F">
      <w:pPr>
        <w:pStyle w:val="Verzeichnis2"/>
        <w:rPr>
          <w:rFonts w:asciiTheme="minorHAnsi" w:eastAsiaTheme="minorEastAsia" w:hAnsiTheme="minorHAnsi"/>
          <w:b w:val="0"/>
          <w:noProof/>
          <w:szCs w:val="22"/>
          <w:lang w:val="de-CH" w:eastAsia="de-CH"/>
        </w:rPr>
      </w:pPr>
      <w:hyperlink w:anchor="_Toc166050567" w:history="1">
        <w:r w:rsidR="00EC0167" w:rsidRPr="000F1BC5">
          <w:rPr>
            <w:rStyle w:val="Hyperlink"/>
            <w:noProof/>
          </w:rPr>
          <w:t>5.6</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apprenticeContractFormType (personne en formation)</w:t>
        </w:r>
        <w:r w:rsidR="00EC0167">
          <w:rPr>
            <w:noProof/>
            <w:webHidden/>
          </w:rPr>
          <w:tab/>
        </w:r>
        <w:r w:rsidR="00EC0167">
          <w:rPr>
            <w:noProof/>
            <w:webHidden/>
          </w:rPr>
          <w:fldChar w:fldCharType="begin"/>
        </w:r>
        <w:r w:rsidR="00EC0167">
          <w:rPr>
            <w:noProof/>
            <w:webHidden/>
          </w:rPr>
          <w:instrText xml:space="preserve"> PAGEREF _Toc166050567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E4C78D7" w14:textId="0B467388" w:rsidR="00EC0167" w:rsidRDefault="0005329F">
      <w:pPr>
        <w:pStyle w:val="Verzeichnis2"/>
        <w:rPr>
          <w:rFonts w:asciiTheme="minorHAnsi" w:eastAsiaTheme="minorEastAsia" w:hAnsiTheme="minorHAnsi"/>
          <w:b w:val="0"/>
          <w:noProof/>
          <w:szCs w:val="22"/>
          <w:lang w:val="de-CH" w:eastAsia="de-CH"/>
        </w:rPr>
      </w:pPr>
      <w:hyperlink w:anchor="_Toc166050568" w:history="1">
        <w:r w:rsidR="00EC0167" w:rsidRPr="000F1BC5">
          <w:rPr>
            <w:rStyle w:val="Hyperlink"/>
            <w:noProof/>
          </w:rPr>
          <w:t>5.7</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representativeContractFormType (représentation légale)</w:t>
        </w:r>
        <w:r w:rsidR="00EC0167">
          <w:rPr>
            <w:noProof/>
            <w:webHidden/>
          </w:rPr>
          <w:tab/>
        </w:r>
        <w:r w:rsidR="00EC0167">
          <w:rPr>
            <w:noProof/>
            <w:webHidden/>
          </w:rPr>
          <w:fldChar w:fldCharType="begin"/>
        </w:r>
        <w:r w:rsidR="00EC0167">
          <w:rPr>
            <w:noProof/>
            <w:webHidden/>
          </w:rPr>
          <w:instrText xml:space="preserve"> PAGEREF _Toc166050568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46C49DA8" w14:textId="0953DF6C" w:rsidR="00EC0167" w:rsidRDefault="0005329F">
      <w:pPr>
        <w:pStyle w:val="Verzeichnis2"/>
        <w:rPr>
          <w:rFonts w:asciiTheme="minorHAnsi" w:eastAsiaTheme="minorEastAsia" w:hAnsiTheme="minorHAnsi"/>
          <w:b w:val="0"/>
          <w:noProof/>
          <w:szCs w:val="22"/>
          <w:lang w:val="de-CH" w:eastAsia="de-CH"/>
        </w:rPr>
      </w:pPr>
      <w:hyperlink w:anchor="_Toc166050569" w:history="1">
        <w:r w:rsidR="00EC0167" w:rsidRPr="000F1BC5">
          <w:rPr>
            <w:rStyle w:val="Hyperlink"/>
            <w:noProof/>
          </w:rPr>
          <w:t>5.8</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professionDetailsType (détails de la profession)</w:t>
        </w:r>
        <w:r w:rsidR="00EC0167">
          <w:rPr>
            <w:noProof/>
            <w:webHidden/>
          </w:rPr>
          <w:tab/>
        </w:r>
        <w:r w:rsidR="00EC0167">
          <w:rPr>
            <w:noProof/>
            <w:webHidden/>
          </w:rPr>
          <w:fldChar w:fldCharType="begin"/>
        </w:r>
        <w:r w:rsidR="00EC0167">
          <w:rPr>
            <w:noProof/>
            <w:webHidden/>
          </w:rPr>
          <w:instrText xml:space="preserve"> PAGEREF _Toc166050569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FE10FCB" w14:textId="60B48600" w:rsidR="00EC0167" w:rsidRDefault="0005329F">
      <w:pPr>
        <w:pStyle w:val="Verzeichnis2"/>
        <w:rPr>
          <w:rFonts w:asciiTheme="minorHAnsi" w:eastAsiaTheme="minorEastAsia" w:hAnsiTheme="minorHAnsi"/>
          <w:b w:val="0"/>
          <w:noProof/>
          <w:szCs w:val="22"/>
          <w:lang w:val="de-CH" w:eastAsia="de-CH"/>
        </w:rPr>
      </w:pPr>
      <w:hyperlink w:anchor="_Toc166050570" w:history="1">
        <w:r w:rsidR="00EC0167" w:rsidRPr="000F1BC5">
          <w:rPr>
            <w:rStyle w:val="Hyperlink"/>
            <w:noProof/>
          </w:rPr>
          <w:t>5.9</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otherProfessionDetailsType</w:t>
        </w:r>
        <w:r w:rsidR="00EC0167" w:rsidRPr="000F1BC5">
          <w:rPr>
            <w:rStyle w:val="Hyperlink"/>
            <w:rFonts w:eastAsia="Arial" w:cs="Times New Roman"/>
            <w:noProof/>
          </w:rPr>
          <w:t xml:space="preserve"> (renseignements supplémentaires concernant l’entreprise formatrice)</w:t>
        </w:r>
        <w:r w:rsidR="00EC0167">
          <w:rPr>
            <w:noProof/>
            <w:webHidden/>
          </w:rPr>
          <w:tab/>
        </w:r>
        <w:r w:rsidR="00EC0167">
          <w:rPr>
            <w:noProof/>
            <w:webHidden/>
          </w:rPr>
          <w:fldChar w:fldCharType="begin"/>
        </w:r>
        <w:r w:rsidR="00EC0167">
          <w:rPr>
            <w:noProof/>
            <w:webHidden/>
          </w:rPr>
          <w:instrText xml:space="preserve"> PAGEREF _Toc166050570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827CFCF" w14:textId="06430E93" w:rsidR="00EC0167" w:rsidRDefault="0005329F">
      <w:pPr>
        <w:pStyle w:val="Verzeichnis2"/>
        <w:rPr>
          <w:rFonts w:asciiTheme="minorHAnsi" w:eastAsiaTheme="minorEastAsia" w:hAnsiTheme="minorHAnsi"/>
          <w:b w:val="0"/>
          <w:noProof/>
          <w:szCs w:val="22"/>
          <w:lang w:val="de-CH" w:eastAsia="de-CH"/>
        </w:rPr>
      </w:pPr>
      <w:hyperlink w:anchor="_Toc166050571" w:history="1">
        <w:r w:rsidR="00EC0167" w:rsidRPr="000F1BC5">
          <w:rPr>
            <w:rStyle w:val="Hyperlink"/>
            <w:noProof/>
          </w:rPr>
          <w:t>5.10</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professionEducationType (école et CIE)</w:t>
        </w:r>
        <w:r w:rsidR="00EC0167">
          <w:rPr>
            <w:noProof/>
            <w:webHidden/>
          </w:rPr>
          <w:tab/>
        </w:r>
        <w:r w:rsidR="00EC0167">
          <w:rPr>
            <w:noProof/>
            <w:webHidden/>
          </w:rPr>
          <w:fldChar w:fldCharType="begin"/>
        </w:r>
        <w:r w:rsidR="00EC0167">
          <w:rPr>
            <w:noProof/>
            <w:webHidden/>
          </w:rPr>
          <w:instrText xml:space="preserve"> PAGEREF _Toc166050571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A5C3C26" w14:textId="7B6CE487" w:rsidR="00EC0167" w:rsidRDefault="0005329F">
      <w:pPr>
        <w:pStyle w:val="Verzeichnis2"/>
        <w:rPr>
          <w:rFonts w:asciiTheme="minorHAnsi" w:eastAsiaTheme="minorEastAsia" w:hAnsiTheme="minorHAnsi"/>
          <w:b w:val="0"/>
          <w:noProof/>
          <w:szCs w:val="22"/>
          <w:lang w:val="de-CH" w:eastAsia="de-CH"/>
        </w:rPr>
      </w:pPr>
      <w:hyperlink w:anchor="_Toc166050572" w:history="1">
        <w:r w:rsidR="00EC0167" w:rsidRPr="000F1BC5">
          <w:rPr>
            <w:rStyle w:val="Hyperlink"/>
            <w:noProof/>
          </w:rPr>
          <w:t>5.11</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salaryType</w:t>
        </w:r>
        <w:r w:rsidR="00EC0167" w:rsidRPr="000F1BC5">
          <w:rPr>
            <w:rStyle w:val="Hyperlink"/>
            <w:rFonts w:eastAsia="Arial" w:cs="Times New Roman"/>
            <w:noProof/>
          </w:rPr>
          <w:t xml:space="preserve"> (allocation)</w:t>
        </w:r>
        <w:r w:rsidR="00EC0167">
          <w:rPr>
            <w:noProof/>
            <w:webHidden/>
          </w:rPr>
          <w:tab/>
        </w:r>
        <w:r w:rsidR="00EC0167">
          <w:rPr>
            <w:noProof/>
            <w:webHidden/>
          </w:rPr>
          <w:fldChar w:fldCharType="begin"/>
        </w:r>
        <w:r w:rsidR="00EC0167">
          <w:rPr>
            <w:noProof/>
            <w:webHidden/>
          </w:rPr>
          <w:instrText xml:space="preserve"> PAGEREF _Toc166050572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2F7C52B3" w14:textId="4F0B26A2" w:rsidR="00EC0167" w:rsidRDefault="0005329F">
      <w:pPr>
        <w:pStyle w:val="Verzeichnis2"/>
        <w:rPr>
          <w:rFonts w:asciiTheme="minorHAnsi" w:eastAsiaTheme="minorEastAsia" w:hAnsiTheme="minorHAnsi"/>
          <w:b w:val="0"/>
          <w:noProof/>
          <w:szCs w:val="22"/>
          <w:lang w:val="de-CH" w:eastAsia="de-CH"/>
        </w:rPr>
      </w:pPr>
      <w:hyperlink w:anchor="_Toc166050573" w:history="1">
        <w:r w:rsidR="00EC0167" w:rsidRPr="000F1BC5">
          <w:rPr>
            <w:rStyle w:val="Hyperlink"/>
            <w:noProof/>
          </w:rPr>
          <w:t>5.12</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workingHoursType (horaires de travail)</w:t>
        </w:r>
        <w:r w:rsidR="00EC0167">
          <w:rPr>
            <w:noProof/>
            <w:webHidden/>
          </w:rPr>
          <w:tab/>
        </w:r>
        <w:r w:rsidR="00EC0167">
          <w:rPr>
            <w:noProof/>
            <w:webHidden/>
          </w:rPr>
          <w:fldChar w:fldCharType="begin"/>
        </w:r>
        <w:r w:rsidR="00EC0167">
          <w:rPr>
            <w:noProof/>
            <w:webHidden/>
          </w:rPr>
          <w:instrText xml:space="preserve"> PAGEREF _Toc166050573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4F7D6F26" w14:textId="1D86813F" w:rsidR="00EC0167" w:rsidRDefault="0005329F">
      <w:pPr>
        <w:pStyle w:val="Verzeichnis2"/>
        <w:rPr>
          <w:rFonts w:asciiTheme="minorHAnsi" w:eastAsiaTheme="minorEastAsia" w:hAnsiTheme="minorHAnsi"/>
          <w:b w:val="0"/>
          <w:noProof/>
          <w:szCs w:val="22"/>
          <w:lang w:val="de-CH" w:eastAsia="de-CH"/>
        </w:rPr>
      </w:pPr>
      <w:hyperlink w:anchor="_Toc166050574" w:history="1">
        <w:r w:rsidR="00EC0167" w:rsidRPr="000F1BC5">
          <w:rPr>
            <w:rStyle w:val="Hyperlink"/>
            <w:noProof/>
          </w:rPr>
          <w:t>5.13</w:t>
        </w:r>
        <w:r w:rsidR="00EC0167">
          <w:rPr>
            <w:rFonts w:asciiTheme="minorHAnsi" w:eastAsiaTheme="minorEastAsia" w:hAnsiTheme="minorHAnsi"/>
            <w:b w:val="0"/>
            <w:noProof/>
            <w:szCs w:val="22"/>
            <w:lang w:val="de-CH" w:eastAsia="de-CH"/>
          </w:rPr>
          <w:tab/>
        </w:r>
        <w:r w:rsidR="00EC0167" w:rsidRPr="000F1BC5">
          <w:rPr>
            <w:rStyle w:val="Hyperlink"/>
            <w:rFonts w:eastAsia="Arial" w:cs="Times New Roman"/>
            <w:noProof/>
          </w:rPr>
          <w:t>holidaysType (vacances)</w:t>
        </w:r>
        <w:r w:rsidR="00EC0167">
          <w:rPr>
            <w:noProof/>
            <w:webHidden/>
          </w:rPr>
          <w:tab/>
        </w:r>
        <w:r w:rsidR="00EC0167">
          <w:rPr>
            <w:noProof/>
            <w:webHidden/>
          </w:rPr>
          <w:fldChar w:fldCharType="begin"/>
        </w:r>
        <w:r w:rsidR="00EC0167">
          <w:rPr>
            <w:noProof/>
            <w:webHidden/>
          </w:rPr>
          <w:instrText xml:space="preserve"> PAGEREF _Toc166050574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1A1DE1A5" w14:textId="76505EB6" w:rsidR="00EC0167" w:rsidRDefault="0005329F">
      <w:pPr>
        <w:pStyle w:val="Verzeichnis2"/>
        <w:rPr>
          <w:rFonts w:asciiTheme="minorHAnsi" w:eastAsiaTheme="minorEastAsia" w:hAnsiTheme="minorHAnsi"/>
          <w:b w:val="0"/>
          <w:noProof/>
          <w:szCs w:val="22"/>
          <w:lang w:val="de-CH" w:eastAsia="de-CH"/>
        </w:rPr>
      </w:pPr>
      <w:hyperlink w:anchor="_Toc166050575" w:history="1">
        <w:r w:rsidR="00EC0167" w:rsidRPr="000F1BC5">
          <w:rPr>
            <w:rStyle w:val="Hyperlink"/>
            <w:noProof/>
          </w:rPr>
          <w:t>5.14</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expensesType</w:t>
        </w:r>
        <w:r w:rsidR="00EC0167" w:rsidRPr="000F1BC5">
          <w:rPr>
            <w:rStyle w:val="Hyperlink"/>
            <w:rFonts w:eastAsia="Arial" w:cs="Times New Roman"/>
            <w:noProof/>
          </w:rPr>
          <w:t xml:space="preserve"> (acquisitions)</w:t>
        </w:r>
        <w:r w:rsidR="00EC0167">
          <w:rPr>
            <w:noProof/>
            <w:webHidden/>
          </w:rPr>
          <w:tab/>
        </w:r>
        <w:r w:rsidR="00EC0167">
          <w:rPr>
            <w:noProof/>
            <w:webHidden/>
          </w:rPr>
          <w:fldChar w:fldCharType="begin"/>
        </w:r>
        <w:r w:rsidR="00EC0167">
          <w:rPr>
            <w:noProof/>
            <w:webHidden/>
          </w:rPr>
          <w:instrText xml:space="preserve"> PAGEREF _Toc166050575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07662C72" w14:textId="50C94A16" w:rsidR="00EC0167" w:rsidRDefault="0005329F">
      <w:pPr>
        <w:pStyle w:val="Verzeichnis2"/>
        <w:rPr>
          <w:rFonts w:asciiTheme="minorHAnsi" w:eastAsiaTheme="minorEastAsia" w:hAnsiTheme="minorHAnsi"/>
          <w:b w:val="0"/>
          <w:noProof/>
          <w:szCs w:val="22"/>
          <w:lang w:val="de-CH" w:eastAsia="de-CH"/>
        </w:rPr>
      </w:pPr>
      <w:hyperlink w:anchor="_Toc166050576" w:history="1">
        <w:r w:rsidR="00EC0167" w:rsidRPr="000F1BC5">
          <w:rPr>
            <w:rStyle w:val="Hyperlink"/>
            <w:noProof/>
          </w:rPr>
          <w:t>5.15</w:t>
        </w:r>
        <w:r w:rsidR="00EC0167">
          <w:rPr>
            <w:rFonts w:asciiTheme="minorHAnsi" w:eastAsiaTheme="minorEastAsia" w:hAnsiTheme="minorHAnsi"/>
            <w:b w:val="0"/>
            <w:noProof/>
            <w:szCs w:val="22"/>
            <w:lang w:val="de-CH" w:eastAsia="de-CH"/>
          </w:rPr>
          <w:tab/>
        </w:r>
        <w:r w:rsidR="00EC0167" w:rsidRPr="000F1BC5">
          <w:rPr>
            <w:rStyle w:val="Hyperlink"/>
            <w:rFonts w:eastAsia="Arial" w:cs="Arial"/>
            <w:noProof/>
          </w:rPr>
          <w:t>insurancesType</w:t>
        </w:r>
        <w:r w:rsidR="00EC0167" w:rsidRPr="000F1BC5">
          <w:rPr>
            <w:rStyle w:val="Hyperlink"/>
            <w:rFonts w:eastAsia="Arial" w:cs="Times New Roman"/>
            <w:noProof/>
          </w:rPr>
          <w:t xml:space="preserve"> (assurances)</w:t>
        </w:r>
        <w:r w:rsidR="00EC0167">
          <w:rPr>
            <w:noProof/>
            <w:webHidden/>
          </w:rPr>
          <w:tab/>
        </w:r>
        <w:r w:rsidR="00EC0167">
          <w:rPr>
            <w:noProof/>
            <w:webHidden/>
          </w:rPr>
          <w:fldChar w:fldCharType="begin"/>
        </w:r>
        <w:r w:rsidR="00EC0167">
          <w:rPr>
            <w:noProof/>
            <w:webHidden/>
          </w:rPr>
          <w:instrText xml:space="preserve"> PAGEREF _Toc166050576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5C3B90C" w14:textId="1532682F" w:rsidR="00EC0167" w:rsidRDefault="0005329F">
      <w:pPr>
        <w:pStyle w:val="Verzeichnis2"/>
        <w:rPr>
          <w:rFonts w:asciiTheme="minorHAnsi" w:eastAsiaTheme="minorEastAsia" w:hAnsiTheme="minorHAnsi"/>
          <w:b w:val="0"/>
          <w:noProof/>
          <w:szCs w:val="22"/>
          <w:lang w:val="de-CH" w:eastAsia="de-CH"/>
        </w:rPr>
      </w:pPr>
      <w:hyperlink w:anchor="_Toc166050577" w:history="1">
        <w:r w:rsidR="00EC0167" w:rsidRPr="000F1BC5">
          <w:rPr>
            <w:rStyle w:val="Hyperlink"/>
            <w:noProof/>
          </w:rPr>
          <w:t>5.16</w:t>
        </w:r>
        <w:r w:rsidR="00EC0167">
          <w:rPr>
            <w:rFonts w:asciiTheme="minorHAnsi" w:eastAsiaTheme="minorEastAsia" w:hAnsiTheme="minorHAnsi"/>
            <w:b w:val="0"/>
            <w:noProof/>
            <w:szCs w:val="22"/>
            <w:lang w:val="de-CH" w:eastAsia="de-CH"/>
          </w:rPr>
          <w:tab/>
        </w:r>
        <w:r w:rsidR="00EC0167" w:rsidRPr="000F1BC5">
          <w:rPr>
            <w:rStyle w:val="Hyperlink"/>
            <w:rFonts w:cs="Arial"/>
            <w:noProof/>
          </w:rPr>
          <w:t>signaturesType</w:t>
        </w:r>
        <w:r w:rsidR="00EC0167" w:rsidRPr="000F1BC5">
          <w:rPr>
            <w:rStyle w:val="Hyperlink"/>
            <w:noProof/>
          </w:rPr>
          <w:t xml:space="preserve"> (signatures)</w:t>
        </w:r>
        <w:r w:rsidR="00EC0167">
          <w:rPr>
            <w:noProof/>
            <w:webHidden/>
          </w:rPr>
          <w:tab/>
        </w:r>
        <w:r w:rsidR="00EC0167">
          <w:rPr>
            <w:noProof/>
            <w:webHidden/>
          </w:rPr>
          <w:fldChar w:fldCharType="begin"/>
        </w:r>
        <w:r w:rsidR="00EC0167">
          <w:rPr>
            <w:noProof/>
            <w:webHidden/>
          </w:rPr>
          <w:instrText xml:space="preserve"> PAGEREF _Toc166050577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709F04EE" w14:textId="536A7A8F" w:rsidR="00EC0167" w:rsidRDefault="0005329F">
      <w:pPr>
        <w:pStyle w:val="Verzeichnis1"/>
        <w:rPr>
          <w:rFonts w:asciiTheme="minorHAnsi" w:eastAsiaTheme="minorEastAsia" w:hAnsiTheme="minorHAnsi"/>
          <w:b w:val="0"/>
          <w:noProof/>
          <w:sz w:val="22"/>
          <w:szCs w:val="22"/>
          <w:lang w:val="de-CH" w:eastAsia="de-CH"/>
        </w:rPr>
      </w:pPr>
      <w:hyperlink w:anchor="_Toc166050578" w:history="1">
        <w:r w:rsidR="00EC0167" w:rsidRPr="000F1BC5">
          <w:rPr>
            <w:rStyle w:val="Hyperlink"/>
            <w:noProof/>
            <w:lang w:val="fr-CH"/>
          </w:rPr>
          <w:t>6</w:t>
        </w:r>
        <w:r w:rsidR="00EC0167">
          <w:rPr>
            <w:rFonts w:asciiTheme="minorHAnsi" w:eastAsiaTheme="minorEastAsia" w:hAnsiTheme="minorHAnsi"/>
            <w:b w:val="0"/>
            <w:noProof/>
            <w:sz w:val="22"/>
            <w:szCs w:val="22"/>
            <w:lang w:val="de-CH" w:eastAsia="de-CH"/>
          </w:rPr>
          <w:tab/>
        </w:r>
        <w:r w:rsidR="00EC0167" w:rsidRPr="000F1BC5">
          <w:rPr>
            <w:rStyle w:val="Hyperlink"/>
            <w:noProof/>
            <w:lang w:val="fr-CH"/>
          </w:rPr>
          <w:t>Réaction au formulaire de contrat d'apprentissage</w:t>
        </w:r>
        <w:r w:rsidR="00EC0167">
          <w:rPr>
            <w:noProof/>
            <w:webHidden/>
          </w:rPr>
          <w:tab/>
        </w:r>
        <w:r w:rsidR="00EC0167">
          <w:rPr>
            <w:noProof/>
            <w:webHidden/>
          </w:rPr>
          <w:fldChar w:fldCharType="begin"/>
        </w:r>
        <w:r w:rsidR="00EC0167">
          <w:rPr>
            <w:noProof/>
            <w:webHidden/>
          </w:rPr>
          <w:instrText xml:space="preserve"> PAGEREF _Toc166050578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1F8D1D2B" w14:textId="2C3F5E4B" w:rsidR="00EC0167" w:rsidRDefault="0005329F">
      <w:pPr>
        <w:pStyle w:val="Verzeichnis2"/>
        <w:rPr>
          <w:rFonts w:asciiTheme="minorHAnsi" w:eastAsiaTheme="minorEastAsia" w:hAnsiTheme="minorHAnsi"/>
          <w:b w:val="0"/>
          <w:noProof/>
          <w:szCs w:val="22"/>
          <w:lang w:val="de-CH" w:eastAsia="de-CH"/>
        </w:rPr>
      </w:pPr>
      <w:hyperlink w:anchor="_Toc166050579" w:history="1">
        <w:r w:rsidR="00EC0167" w:rsidRPr="000F1BC5">
          <w:rPr>
            <w:rStyle w:val="Hyperlink"/>
            <w:noProof/>
          </w:rPr>
          <w:t>6.1</w:t>
        </w:r>
        <w:r w:rsidR="00EC0167">
          <w:rPr>
            <w:rFonts w:asciiTheme="minorHAnsi" w:eastAsiaTheme="minorEastAsia" w:hAnsiTheme="minorHAnsi"/>
            <w:b w:val="0"/>
            <w:noProof/>
            <w:szCs w:val="22"/>
            <w:lang w:val="de-CH" w:eastAsia="de-CH"/>
          </w:rPr>
          <w:tab/>
        </w:r>
        <w:r w:rsidR="00EC0167" w:rsidRPr="000F1BC5">
          <w:rPr>
            <w:rStyle w:val="Hyperlink"/>
            <w:noProof/>
          </w:rPr>
          <w:t>contractConfirmationStatusType (Statut approbation du contrat d'apprentissage)</w:t>
        </w:r>
        <w:r w:rsidR="00EC0167">
          <w:rPr>
            <w:noProof/>
            <w:webHidden/>
          </w:rPr>
          <w:tab/>
        </w:r>
        <w:r w:rsidR="00EC0167">
          <w:rPr>
            <w:noProof/>
            <w:webHidden/>
          </w:rPr>
          <w:fldChar w:fldCharType="begin"/>
        </w:r>
        <w:r w:rsidR="00EC0167">
          <w:rPr>
            <w:noProof/>
            <w:webHidden/>
          </w:rPr>
          <w:instrText xml:space="preserve"> PAGEREF _Toc166050579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3A4B418" w14:textId="2967DFF5" w:rsidR="00EC0167" w:rsidRDefault="0005329F">
      <w:pPr>
        <w:pStyle w:val="Verzeichnis1"/>
        <w:rPr>
          <w:rFonts w:asciiTheme="minorHAnsi" w:eastAsiaTheme="minorEastAsia" w:hAnsiTheme="minorHAnsi"/>
          <w:b w:val="0"/>
          <w:noProof/>
          <w:sz w:val="22"/>
          <w:szCs w:val="22"/>
          <w:lang w:val="de-CH" w:eastAsia="de-CH"/>
        </w:rPr>
      </w:pPr>
      <w:hyperlink w:anchor="_Toc166050580" w:history="1">
        <w:r w:rsidR="00EC0167" w:rsidRPr="000F1BC5">
          <w:rPr>
            <w:rStyle w:val="Hyperlink"/>
            <w:noProof/>
          </w:rPr>
          <w:t>7</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Exclusion de responsabilité - droits de tiers</w:t>
        </w:r>
        <w:r w:rsidR="00EC0167">
          <w:rPr>
            <w:noProof/>
            <w:webHidden/>
          </w:rPr>
          <w:tab/>
        </w:r>
        <w:r w:rsidR="00EC0167">
          <w:rPr>
            <w:noProof/>
            <w:webHidden/>
          </w:rPr>
          <w:fldChar w:fldCharType="begin"/>
        </w:r>
        <w:r w:rsidR="00EC0167">
          <w:rPr>
            <w:noProof/>
            <w:webHidden/>
          </w:rPr>
          <w:instrText xml:space="preserve"> PAGEREF _Toc166050580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609DBC68" w14:textId="684FD334" w:rsidR="00EC0167" w:rsidRDefault="0005329F">
      <w:pPr>
        <w:pStyle w:val="Verzeichnis1"/>
        <w:rPr>
          <w:rFonts w:asciiTheme="minorHAnsi" w:eastAsiaTheme="minorEastAsia" w:hAnsiTheme="minorHAnsi"/>
          <w:b w:val="0"/>
          <w:noProof/>
          <w:sz w:val="22"/>
          <w:szCs w:val="22"/>
          <w:lang w:val="de-CH" w:eastAsia="de-CH"/>
        </w:rPr>
      </w:pPr>
      <w:hyperlink w:anchor="_Toc166050581" w:history="1">
        <w:r w:rsidR="00EC0167" w:rsidRPr="000F1BC5">
          <w:rPr>
            <w:rStyle w:val="Hyperlink"/>
            <w:noProof/>
          </w:rPr>
          <w:t>8</w:t>
        </w:r>
        <w:r w:rsidR="00EC0167">
          <w:rPr>
            <w:rFonts w:asciiTheme="minorHAnsi" w:eastAsiaTheme="minorEastAsia" w:hAnsiTheme="minorHAnsi"/>
            <w:b w:val="0"/>
            <w:noProof/>
            <w:sz w:val="22"/>
            <w:szCs w:val="22"/>
            <w:lang w:val="de-CH" w:eastAsia="de-CH"/>
          </w:rPr>
          <w:tab/>
        </w:r>
        <w:r w:rsidR="00EC0167" w:rsidRPr="000F1BC5">
          <w:rPr>
            <w:rStyle w:val="Hyperlink"/>
            <w:rFonts w:eastAsia="Arial" w:cs="Times New Roman"/>
            <w:noProof/>
          </w:rPr>
          <w:t>Droits d’auteur</w:t>
        </w:r>
        <w:r w:rsidR="00EC0167">
          <w:rPr>
            <w:noProof/>
            <w:webHidden/>
          </w:rPr>
          <w:tab/>
        </w:r>
        <w:r w:rsidR="00EC0167">
          <w:rPr>
            <w:noProof/>
            <w:webHidden/>
          </w:rPr>
          <w:fldChar w:fldCharType="begin"/>
        </w:r>
        <w:r w:rsidR="00EC0167">
          <w:rPr>
            <w:noProof/>
            <w:webHidden/>
          </w:rPr>
          <w:instrText xml:space="preserve"> PAGEREF _Toc166050581 \h </w:instrText>
        </w:r>
        <w:r w:rsidR="00EC0167">
          <w:rPr>
            <w:noProof/>
            <w:webHidden/>
          </w:rPr>
        </w:r>
        <w:r w:rsidR="00EC0167">
          <w:rPr>
            <w:noProof/>
            <w:webHidden/>
          </w:rPr>
          <w:fldChar w:fldCharType="separate"/>
        </w:r>
        <w:r w:rsidR="003E2164">
          <w:rPr>
            <w:noProof/>
            <w:webHidden/>
          </w:rPr>
          <w:t>50</w:t>
        </w:r>
        <w:r w:rsidR="00EC0167">
          <w:rPr>
            <w:noProof/>
            <w:webHidden/>
          </w:rPr>
          <w:fldChar w:fldCharType="end"/>
        </w:r>
      </w:hyperlink>
    </w:p>
    <w:p w14:paraId="1E51CAC2" w14:textId="462BE2D2" w:rsidR="00EC0167" w:rsidRDefault="0005329F">
      <w:pPr>
        <w:pStyle w:val="Verzeichnis1"/>
        <w:rPr>
          <w:rFonts w:asciiTheme="minorHAnsi" w:eastAsiaTheme="minorEastAsia" w:hAnsiTheme="minorHAnsi"/>
          <w:b w:val="0"/>
          <w:noProof/>
          <w:sz w:val="22"/>
          <w:szCs w:val="22"/>
          <w:lang w:val="de-CH" w:eastAsia="de-CH"/>
        </w:rPr>
      </w:pPr>
      <w:hyperlink w:anchor="_Toc166050582" w:history="1">
        <w:r w:rsidR="00EC0167" w:rsidRPr="000F1BC5">
          <w:rPr>
            <w:rStyle w:val="Hyperlink"/>
            <w:rFonts w:eastAsia="Arial" w:cs="Times New Roman"/>
            <w:noProof/>
          </w:rPr>
          <w:t>Annexe A – Références &amp; bibliographie</w:t>
        </w:r>
        <w:r w:rsidR="00EC0167">
          <w:rPr>
            <w:noProof/>
            <w:webHidden/>
          </w:rPr>
          <w:tab/>
        </w:r>
        <w:r w:rsidR="00EC0167">
          <w:rPr>
            <w:noProof/>
            <w:webHidden/>
          </w:rPr>
          <w:fldChar w:fldCharType="begin"/>
        </w:r>
        <w:r w:rsidR="00EC0167">
          <w:rPr>
            <w:noProof/>
            <w:webHidden/>
          </w:rPr>
          <w:instrText xml:space="preserve"> PAGEREF _Toc166050582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42DC3A4F" w14:textId="2813BD47" w:rsidR="00EC0167" w:rsidRDefault="0005329F">
      <w:pPr>
        <w:pStyle w:val="Verzeichnis1"/>
        <w:rPr>
          <w:rFonts w:asciiTheme="minorHAnsi" w:eastAsiaTheme="minorEastAsia" w:hAnsiTheme="minorHAnsi"/>
          <w:b w:val="0"/>
          <w:noProof/>
          <w:sz w:val="22"/>
          <w:szCs w:val="22"/>
          <w:lang w:val="de-CH" w:eastAsia="de-CH"/>
        </w:rPr>
      </w:pPr>
      <w:hyperlink w:anchor="_Toc166050583" w:history="1">
        <w:r w:rsidR="00EC0167" w:rsidRPr="000F1BC5">
          <w:rPr>
            <w:rStyle w:val="Hyperlink"/>
            <w:rFonts w:eastAsia="Arial" w:cs="Times New Roman"/>
            <w:noProof/>
          </w:rPr>
          <w:t>Annexe B – Collaboration &amp; vérification</w:t>
        </w:r>
        <w:r w:rsidR="00EC0167">
          <w:rPr>
            <w:noProof/>
            <w:webHidden/>
          </w:rPr>
          <w:tab/>
        </w:r>
        <w:r w:rsidR="00EC0167">
          <w:rPr>
            <w:noProof/>
            <w:webHidden/>
          </w:rPr>
          <w:fldChar w:fldCharType="begin"/>
        </w:r>
        <w:r w:rsidR="00EC0167">
          <w:rPr>
            <w:noProof/>
            <w:webHidden/>
          </w:rPr>
          <w:instrText xml:space="preserve"> PAGEREF _Toc166050583 \h </w:instrText>
        </w:r>
        <w:r w:rsidR="00EC0167">
          <w:rPr>
            <w:noProof/>
            <w:webHidden/>
          </w:rPr>
        </w:r>
        <w:r w:rsidR="00EC0167">
          <w:rPr>
            <w:noProof/>
            <w:webHidden/>
          </w:rPr>
          <w:fldChar w:fldCharType="separate"/>
        </w:r>
        <w:r w:rsidR="003E2164">
          <w:rPr>
            <w:noProof/>
            <w:webHidden/>
          </w:rPr>
          <w:t>51</w:t>
        </w:r>
        <w:r w:rsidR="00EC0167">
          <w:rPr>
            <w:noProof/>
            <w:webHidden/>
          </w:rPr>
          <w:fldChar w:fldCharType="end"/>
        </w:r>
      </w:hyperlink>
    </w:p>
    <w:p w14:paraId="15B5CDA1" w14:textId="79E561CF" w:rsidR="00EC0167" w:rsidRDefault="0005329F">
      <w:pPr>
        <w:pStyle w:val="Verzeichnis1"/>
        <w:rPr>
          <w:rFonts w:asciiTheme="minorHAnsi" w:eastAsiaTheme="minorEastAsia" w:hAnsiTheme="minorHAnsi"/>
          <w:b w:val="0"/>
          <w:noProof/>
          <w:sz w:val="22"/>
          <w:szCs w:val="22"/>
          <w:lang w:val="de-CH" w:eastAsia="de-CH"/>
        </w:rPr>
      </w:pPr>
      <w:hyperlink w:anchor="_Toc166050584" w:history="1">
        <w:r w:rsidR="00EC0167" w:rsidRPr="000F1BC5">
          <w:rPr>
            <w:rStyle w:val="Hyperlink"/>
            <w:rFonts w:eastAsia="Arial" w:cs="Times New Roman"/>
            <w:noProof/>
          </w:rPr>
          <w:t>Annexe C – Abréviations et glossaire</w:t>
        </w:r>
        <w:r w:rsidR="00EC0167">
          <w:rPr>
            <w:noProof/>
            <w:webHidden/>
          </w:rPr>
          <w:tab/>
        </w:r>
        <w:r w:rsidR="00EC0167">
          <w:rPr>
            <w:noProof/>
            <w:webHidden/>
          </w:rPr>
          <w:fldChar w:fldCharType="begin"/>
        </w:r>
        <w:r w:rsidR="00EC0167">
          <w:rPr>
            <w:noProof/>
            <w:webHidden/>
          </w:rPr>
          <w:instrText xml:space="preserve"> PAGEREF _Toc166050584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7A9E66A9" w14:textId="6D917221" w:rsidR="00EC0167" w:rsidRDefault="0005329F">
      <w:pPr>
        <w:pStyle w:val="Verzeichnis1"/>
        <w:rPr>
          <w:rFonts w:asciiTheme="minorHAnsi" w:eastAsiaTheme="minorEastAsia" w:hAnsiTheme="minorHAnsi"/>
          <w:b w:val="0"/>
          <w:noProof/>
          <w:sz w:val="22"/>
          <w:szCs w:val="22"/>
          <w:lang w:val="de-CH" w:eastAsia="de-CH"/>
        </w:rPr>
      </w:pPr>
      <w:hyperlink w:anchor="_Toc166050585" w:history="1">
        <w:r w:rsidR="00EC0167" w:rsidRPr="000F1BC5">
          <w:rPr>
            <w:rStyle w:val="Hyperlink"/>
            <w:rFonts w:eastAsia="Arial" w:cs="Times New Roman"/>
            <w:noProof/>
          </w:rPr>
          <w:t>Annexe D – Modifications par rapport à la version précédente</w:t>
        </w:r>
        <w:r w:rsidR="00EC0167">
          <w:rPr>
            <w:noProof/>
            <w:webHidden/>
          </w:rPr>
          <w:tab/>
        </w:r>
        <w:r w:rsidR="00EC0167">
          <w:rPr>
            <w:noProof/>
            <w:webHidden/>
          </w:rPr>
          <w:fldChar w:fldCharType="begin"/>
        </w:r>
        <w:r w:rsidR="00EC0167">
          <w:rPr>
            <w:noProof/>
            <w:webHidden/>
          </w:rPr>
          <w:instrText xml:space="preserve"> PAGEREF _Toc166050585 \h </w:instrText>
        </w:r>
        <w:r w:rsidR="00EC0167">
          <w:rPr>
            <w:noProof/>
            <w:webHidden/>
          </w:rPr>
        </w:r>
        <w:r w:rsidR="00EC0167">
          <w:rPr>
            <w:noProof/>
            <w:webHidden/>
          </w:rPr>
          <w:fldChar w:fldCharType="separate"/>
        </w:r>
        <w:r w:rsidR="003E2164">
          <w:rPr>
            <w:noProof/>
            <w:webHidden/>
          </w:rPr>
          <w:t>52</w:t>
        </w:r>
        <w:r w:rsidR="00EC0167">
          <w:rPr>
            <w:noProof/>
            <w:webHidden/>
          </w:rPr>
          <w:fldChar w:fldCharType="end"/>
        </w:r>
      </w:hyperlink>
    </w:p>
    <w:p w14:paraId="29D5650C" w14:textId="0D3E3F74" w:rsidR="00EC0167" w:rsidRDefault="0005329F">
      <w:pPr>
        <w:pStyle w:val="Verzeichnis1"/>
        <w:rPr>
          <w:rFonts w:asciiTheme="minorHAnsi" w:eastAsiaTheme="minorEastAsia" w:hAnsiTheme="minorHAnsi"/>
          <w:b w:val="0"/>
          <w:noProof/>
          <w:sz w:val="22"/>
          <w:szCs w:val="22"/>
          <w:lang w:val="de-CH" w:eastAsia="de-CH"/>
        </w:rPr>
      </w:pPr>
      <w:hyperlink w:anchor="_Toc166050586" w:history="1">
        <w:r w:rsidR="00EC0167" w:rsidRPr="000F1BC5">
          <w:rPr>
            <w:rStyle w:val="Hyperlink"/>
            <w:rFonts w:eastAsia="Arial" w:cs="Times New Roman"/>
            <w:noProof/>
          </w:rPr>
          <w:t>Annexe E – Liste des illustrations</w:t>
        </w:r>
        <w:r w:rsidR="00EC0167">
          <w:rPr>
            <w:noProof/>
            <w:webHidden/>
          </w:rPr>
          <w:tab/>
        </w:r>
        <w:r w:rsidR="00EC0167">
          <w:rPr>
            <w:noProof/>
            <w:webHidden/>
          </w:rPr>
          <w:fldChar w:fldCharType="begin"/>
        </w:r>
        <w:r w:rsidR="00EC0167">
          <w:rPr>
            <w:noProof/>
            <w:webHidden/>
          </w:rPr>
          <w:instrText xml:space="preserve"> PAGEREF _Toc166050586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7A923660" w14:textId="4770189F" w:rsidR="00EC0167" w:rsidRDefault="0005329F">
      <w:pPr>
        <w:pStyle w:val="Verzeichnis1"/>
        <w:rPr>
          <w:rFonts w:asciiTheme="minorHAnsi" w:eastAsiaTheme="minorEastAsia" w:hAnsiTheme="minorHAnsi"/>
          <w:b w:val="0"/>
          <w:noProof/>
          <w:sz w:val="22"/>
          <w:szCs w:val="22"/>
          <w:lang w:val="de-CH" w:eastAsia="de-CH"/>
        </w:rPr>
      </w:pPr>
      <w:hyperlink w:anchor="_Toc166050587" w:history="1">
        <w:r w:rsidR="00EC0167" w:rsidRPr="000F1BC5">
          <w:rPr>
            <w:rStyle w:val="Hyperlink"/>
            <w:rFonts w:eastAsia="Arial" w:cs="Times New Roman"/>
            <w:noProof/>
          </w:rPr>
          <w:t>Annexe F – Liste des tableaux</w:t>
        </w:r>
        <w:r w:rsidR="00EC0167">
          <w:rPr>
            <w:noProof/>
            <w:webHidden/>
          </w:rPr>
          <w:tab/>
        </w:r>
        <w:r w:rsidR="00EC0167">
          <w:rPr>
            <w:noProof/>
            <w:webHidden/>
          </w:rPr>
          <w:fldChar w:fldCharType="begin"/>
        </w:r>
        <w:r w:rsidR="00EC0167">
          <w:rPr>
            <w:noProof/>
            <w:webHidden/>
          </w:rPr>
          <w:instrText xml:space="preserve"> PAGEREF _Toc166050587 \h </w:instrText>
        </w:r>
        <w:r w:rsidR="00EC0167">
          <w:rPr>
            <w:noProof/>
            <w:webHidden/>
          </w:rPr>
        </w:r>
        <w:r w:rsidR="00EC0167">
          <w:rPr>
            <w:noProof/>
            <w:webHidden/>
          </w:rPr>
          <w:fldChar w:fldCharType="separate"/>
        </w:r>
        <w:r w:rsidR="003E2164">
          <w:rPr>
            <w:noProof/>
            <w:webHidden/>
          </w:rPr>
          <w:t>53</w:t>
        </w:r>
        <w:r w:rsidR="00EC0167">
          <w:rPr>
            <w:noProof/>
            <w:webHidden/>
          </w:rPr>
          <w:fldChar w:fldCharType="end"/>
        </w:r>
      </w:hyperlink>
    </w:p>
    <w:p w14:paraId="563D09D8" w14:textId="2B77C441" w:rsidR="00EC0167" w:rsidRDefault="0005329F">
      <w:pPr>
        <w:pStyle w:val="Verzeichnis1"/>
        <w:rPr>
          <w:rFonts w:asciiTheme="minorHAnsi" w:eastAsiaTheme="minorEastAsia" w:hAnsiTheme="minorHAnsi"/>
          <w:b w:val="0"/>
          <w:noProof/>
          <w:sz w:val="22"/>
          <w:szCs w:val="22"/>
          <w:lang w:val="de-CH" w:eastAsia="de-CH"/>
        </w:rPr>
      </w:pPr>
      <w:hyperlink w:anchor="_Toc166050588" w:history="1">
        <w:r w:rsidR="00EC0167" w:rsidRPr="000F1BC5">
          <w:rPr>
            <w:rStyle w:val="Hyperlink"/>
            <w:rFonts w:eastAsia="Arial" w:cs="Times New Roman"/>
            <w:noProof/>
          </w:rPr>
          <w:t>Annexe G – Dépendances</w:t>
        </w:r>
        <w:r w:rsidR="00EC0167">
          <w:rPr>
            <w:noProof/>
            <w:webHidden/>
          </w:rPr>
          <w:tab/>
        </w:r>
        <w:r w:rsidR="00EC0167">
          <w:rPr>
            <w:noProof/>
            <w:webHidden/>
          </w:rPr>
          <w:fldChar w:fldCharType="begin"/>
        </w:r>
        <w:r w:rsidR="00EC0167">
          <w:rPr>
            <w:noProof/>
            <w:webHidden/>
          </w:rPr>
          <w:instrText xml:space="preserve"> PAGEREF _Toc166050588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28AC3AA5" w14:textId="214922DE" w:rsidR="00A457DE" w:rsidRPr="000C5010" w:rsidRDefault="00193346" w:rsidP="00BF0AB3">
      <w:pPr>
        <w:pStyle w:val="berschrift1"/>
      </w:pPr>
      <w:r w:rsidRPr="000C5010">
        <w:rPr>
          <w:rFonts w:cs="Arial"/>
          <w:sz w:val="24"/>
        </w:rPr>
        <w:lastRenderedPageBreak/>
        <w:fldChar w:fldCharType="end"/>
      </w:r>
      <w:bookmarkStart w:id="7" w:name="_Toc457223039"/>
      <w:bookmarkStart w:id="8" w:name="_Ref103346042"/>
      <w:bookmarkStart w:id="9" w:name="_Toc166050471"/>
      <w:r w:rsidRPr="000C5010">
        <w:rPr>
          <w:rFonts w:eastAsia="Arial"/>
        </w:rPr>
        <w:t>Introduction</w:t>
      </w:r>
      <w:bookmarkEnd w:id="7"/>
      <w:bookmarkEnd w:id="8"/>
      <w:bookmarkEnd w:id="9"/>
    </w:p>
    <w:p w14:paraId="72528AE1" w14:textId="6A05E4BA" w:rsidR="00A457DE" w:rsidRPr="000C5010" w:rsidRDefault="00193346" w:rsidP="00A457DE">
      <w:pPr>
        <w:pStyle w:val="berschrift2"/>
      </w:pPr>
      <w:bookmarkStart w:id="10" w:name="_Toc457223040"/>
      <w:bookmarkStart w:id="11" w:name="_Toc166050472"/>
      <w:r w:rsidRPr="000C5010">
        <w:rPr>
          <w:rFonts w:eastAsia="Arial" w:cs="Times New Roman"/>
          <w:color w:val="000000"/>
          <w:szCs w:val="24"/>
        </w:rPr>
        <w:t>Statut</w:t>
      </w:r>
      <w:bookmarkEnd w:id="10"/>
      <w:bookmarkEnd w:id="11"/>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End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12" w:name="_Toc457223041"/>
      <w:bookmarkStart w:id="13" w:name="_Toc166050473"/>
      <w:r w:rsidRPr="000C5010">
        <w:rPr>
          <w:rFonts w:eastAsia="Arial" w:cs="Times New Roman"/>
          <w:color w:val="000000"/>
          <w:szCs w:val="24"/>
        </w:rPr>
        <w:t>Champ d’application</w:t>
      </w:r>
      <w:bookmarkEnd w:id="12"/>
      <w:bookmarkEnd w:id="13"/>
    </w:p>
    <w:p w14:paraId="07251F96" w14:textId="614E4CEC" w:rsidR="00F524AE" w:rsidRPr="000C5010" w:rsidRDefault="00193346" w:rsidP="0048258D">
      <w:bookmarkStart w:id="14" w:name="_Toc359855112"/>
      <w:bookmarkStart w:id="15"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617023D7"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3E2164">
        <w:t>[eCH-0008]</w:t>
      </w:r>
      <w:r w:rsidRPr="0048258D">
        <w:fldChar w:fldCharType="end"/>
      </w:r>
      <w:r w:rsidRPr="0048258D">
        <w:t>) de «l’échange de données</w:t>
      </w:r>
      <w:r w:rsidRPr="000C5010">
        <w:t xml:space="preserve"> formation professionnelle ED-FP» et, d’autre part, sur la présente norme concernant les données eCH Formation professionnelle pour la mise en œuvre technique. </w:t>
      </w:r>
    </w:p>
    <w:p w14:paraId="5772CBF3" w14:textId="09245E4C" w:rsidR="00F524AE" w:rsidRPr="000C5010" w:rsidRDefault="00193346" w:rsidP="00F524AE">
      <w:pPr>
        <w:pStyle w:val="Body0Normal"/>
      </w:pPr>
      <w:r w:rsidRPr="000C5010">
        <w:rPr>
          <w:rFonts w:eastAsia="Arial"/>
          <w:szCs w:val="22"/>
        </w:rPr>
        <w:t>Six processus d’échange de données sont à l’œuvre dans la réalisation de l’échange de données formation professionnelle:</w:t>
      </w:r>
    </w:p>
    <w:p w14:paraId="6A0718B2" w14:textId="3CCE3E16" w:rsidR="002611F9" w:rsidRPr="000C5010" w:rsidRDefault="00A927A8" w:rsidP="002611F9">
      <w:pPr>
        <w:keepNext/>
      </w:pPr>
      <w:r w:rsidRPr="000C5010">
        <w:rPr>
          <w:noProof/>
          <w:lang w:val="de-CH" w:eastAsia="de-CH"/>
        </w:rPr>
        <w:drawing>
          <wp:inline distT="0" distB="0" distL="0" distR="0" wp14:anchorId="758CBEC1" wp14:editId="337EE26F">
            <wp:extent cx="4645152" cy="2185757"/>
            <wp:effectExtent l="0" t="0" r="317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44" t="12940" r="50294" b="46906"/>
                    <a:stretch/>
                  </pic:blipFill>
                  <pic:spPr bwMode="auto">
                    <a:xfrm>
                      <a:off x="0" y="0"/>
                      <a:ext cx="4750908" cy="2235520"/>
                    </a:xfrm>
                    <a:prstGeom prst="rect">
                      <a:avLst/>
                    </a:prstGeom>
                    <a:ln>
                      <a:noFill/>
                    </a:ln>
                    <a:extLst>
                      <a:ext uri="{53640926-AAD7-44D8-BBD7-CCE9431645EC}">
                        <a14:shadowObscured xmlns:a14="http://schemas.microsoft.com/office/drawing/2010/main"/>
                      </a:ext>
                    </a:extLst>
                  </pic:spPr>
                </pic:pic>
              </a:graphicData>
            </a:graphic>
          </wp:inline>
        </w:drawing>
      </w:r>
    </w:p>
    <w:p w14:paraId="2D4B4253" w14:textId="255D0E3A" w:rsidR="00F524AE" w:rsidRPr="000C5010" w:rsidRDefault="00193346" w:rsidP="008B6A0E">
      <w:pPr>
        <w:pStyle w:val="Beschriftung"/>
      </w:pPr>
      <w:bookmarkStart w:id="16" w:name="_Toc166050589"/>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1</w:t>
      </w:r>
      <w:r w:rsidR="00566227" w:rsidRPr="000C5010">
        <w:rPr>
          <w:noProof/>
        </w:rPr>
        <w:fldChar w:fldCharType="end"/>
      </w:r>
      <w:r w:rsidRPr="000C5010">
        <w:t>: Processus d’échange de données dans le domaine de la formation professionnelle</w:t>
      </w:r>
      <w:bookmarkEnd w:id="16"/>
    </w:p>
    <w:p w14:paraId="3B3C45F1" w14:textId="72DD0AB1"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r w:rsidR="003E2164" w:rsidRPr="000C5010">
        <w:rPr>
          <w:rFonts w:eastAsia="Arial"/>
        </w:rPr>
        <w:t>[</w:t>
      </w:r>
      <w:r w:rsidR="003E2164">
        <w:rPr>
          <w:rFonts w:eastAsia="Arial"/>
        </w:rPr>
        <w:t>ED-FP</w:t>
      </w:r>
      <w:r w:rsidR="003E2164" w:rsidRPr="000C5010">
        <w:rPr>
          <w:rFonts w:eastAsia="Arial"/>
        </w:rPr>
        <w:t>]</w:t>
      </w:r>
      <w:r w:rsidRPr="000C5010">
        <w:fldChar w:fldCharType="end"/>
      </w:r>
      <w:r w:rsidRPr="000C5010">
        <w:rPr>
          <w:rFonts w:eastAsia="Arial" w:cs="Times New Roman"/>
        </w:rPr>
        <w:t xml:space="preserve">) définit toutes les informations relatives à l’échange de données formation professionnelle. </w:t>
      </w:r>
    </w:p>
    <w:p w14:paraId="1253F596" w14:textId="22726B34" w:rsidR="00F524AE" w:rsidRPr="000C5010" w:rsidRDefault="00193346" w:rsidP="00F524AE">
      <w:r w:rsidRPr="000C5010">
        <w:rPr>
          <w:rFonts w:eastAsia="Arial" w:cs="Times New Roman"/>
        </w:rPr>
        <w:lastRenderedPageBreak/>
        <w:t xml:space="preserve">La présente norme concernant les données Formation professionnelle spécifie les éléments de données utilisés pour l’échange de données formation professionnelle ED-FP. Le présent document est structuré de telle manière que chaque type de données principales soit conforme au contenu d’une annonce d’échange de données, conformément au chapitre </w:t>
      </w:r>
      <w:r w:rsidRPr="000C5010">
        <w:fldChar w:fldCharType="begin"/>
      </w:r>
      <w:r w:rsidRPr="000C5010">
        <w:instrText xml:space="preserve"> REF _Ref104787789 \r \h </w:instrText>
      </w:r>
      <w:r w:rsidRPr="000C5010">
        <w:fldChar w:fldCharType="separate"/>
      </w:r>
      <w:r w:rsidR="003E2164">
        <w:t>3</w:t>
      </w:r>
      <w:r w:rsidRPr="000C5010">
        <w:fldChar w:fldCharType="end"/>
      </w:r>
      <w:r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Pr="000C5010">
        <w:fldChar w:fldCharType="begin"/>
      </w:r>
      <w:r w:rsidRPr="000C5010">
        <w:instrText xml:space="preserve"> REF _Ref104787906 \r \h </w:instrText>
      </w:r>
      <w:r w:rsidRPr="000C5010">
        <w:fldChar w:fldCharType="separate"/>
      </w:r>
      <w:r w:rsidR="003E2164">
        <w:t>4</w:t>
      </w:r>
      <w:r w:rsidRPr="000C5010">
        <w:fldChar w:fldCharType="end"/>
      </w:r>
      <w:r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3E2164">
        <w:t>5</w:t>
      </w:r>
      <w:r w:rsidR="00B659BB" w:rsidRPr="000C5010">
        <w:fldChar w:fldCharType="end"/>
      </w:r>
      <w:r w:rsidRPr="000C5010">
        <w:rPr>
          <w:rFonts w:eastAsia="Arial" w:cs="Times New Roman"/>
        </w:rPr>
        <w:t xml:space="preserve">. </w:t>
      </w:r>
    </w:p>
    <w:p w14:paraId="3A013676" w14:textId="77777777" w:rsidR="002D4C4D" w:rsidRPr="000C5010" w:rsidRDefault="00193346" w:rsidP="00C956D6">
      <w:pPr>
        <w:pStyle w:val="berschrift1"/>
      </w:pPr>
      <w:bookmarkStart w:id="17" w:name="_Toc166050474"/>
      <w:bookmarkStart w:id="18" w:name="_Toc359855113"/>
      <w:bookmarkStart w:id="19" w:name="_Toc457223052"/>
      <w:bookmarkEnd w:id="14"/>
      <w:bookmarkEnd w:id="15"/>
      <w:r w:rsidRPr="000C5010">
        <w:rPr>
          <w:rFonts w:eastAsia="Arial" w:cs="Times New Roman"/>
          <w:color w:val="000000"/>
          <w:szCs w:val="32"/>
        </w:rPr>
        <w:t>Remarques concernant l’utilisation</w:t>
      </w:r>
      <w:bookmarkEnd w:id="17"/>
    </w:p>
    <w:p w14:paraId="5B9324D5" w14:textId="77777777" w:rsidR="00AD3FE3" w:rsidRPr="000C5010" w:rsidRDefault="00193346" w:rsidP="00AD3FE3">
      <w:pPr>
        <w:pStyle w:val="berschrift2"/>
      </w:pPr>
      <w:bookmarkStart w:id="20" w:name="_Toc166050475"/>
      <w:r w:rsidRPr="000C5010">
        <w:rPr>
          <w:rFonts w:eastAsia="Arial" w:cs="Times New Roman"/>
          <w:color w:val="000000"/>
          <w:szCs w:val="24"/>
        </w:rPr>
        <w:t>Structure de données</w:t>
      </w:r>
      <w:bookmarkEnd w:id="20"/>
    </w:p>
    <w:p w14:paraId="36F8E2A9" w14:textId="77777777" w:rsidR="007C7586" w:rsidRPr="000C5010" w:rsidRDefault="00193346" w:rsidP="00CF04C7">
      <w:pPr>
        <w:pStyle w:val="berschrift3"/>
      </w:pPr>
      <w:bookmarkStart w:id="21" w:name="_Toc489447475"/>
      <w:bookmarkStart w:id="22" w:name="_Toc166050476"/>
      <w:r w:rsidRPr="000C5010">
        <w:rPr>
          <w:rFonts w:eastAsia="Arial" w:cs="Times New Roman"/>
          <w:color w:val="000000"/>
          <w:szCs w:val="22"/>
        </w:rPr>
        <w:t>Remarques concernant la forme</w:t>
      </w:r>
      <w:bookmarkEnd w:id="21"/>
      <w:bookmarkEnd w:id="22"/>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utilisées: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Toutes les indications de temps et de date sont à exprimer en temps universel coordonné (UTC). Sont notamment concernés les types xs:dateTime, xs:date. L’utilisation de corrections de fuseaux horaires n’est pas autorisée.</w:t>
      </w:r>
    </w:p>
    <w:p w14:paraId="48EC522D" w14:textId="77777777" w:rsidR="007C7586" w:rsidRPr="000C5010" w:rsidRDefault="00193346" w:rsidP="00CF04C7">
      <w:pPr>
        <w:pStyle w:val="berschrift3"/>
      </w:pPr>
      <w:bookmarkStart w:id="23" w:name="_Ref269283882"/>
      <w:bookmarkStart w:id="24" w:name="_Toc489447476"/>
      <w:bookmarkStart w:id="25" w:name="_Toc166050477"/>
      <w:r w:rsidRPr="000C5010">
        <w:rPr>
          <w:rFonts w:eastAsia="Arial" w:cs="Times New Roman"/>
          <w:color w:val="000000"/>
          <w:szCs w:val="22"/>
        </w:rPr>
        <w:t>Espaces de nom et historique des versions</w:t>
      </w:r>
      <w:bookmarkEnd w:id="23"/>
      <w:bookmarkEnd w:id="24"/>
      <w:bookmarkEnd w:id="25"/>
    </w:p>
    <w:p w14:paraId="2D196363" w14:textId="31640909"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3E2164">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suit:</w:t>
      </w:r>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77777777" w:rsidR="007C7586" w:rsidRPr="000C5010" w:rsidRDefault="00193346" w:rsidP="007C7586">
      <w:r w:rsidRPr="000C5010">
        <w:rPr>
          <w:rFonts w:eastAsia="Arial" w:cs="Times New Roman"/>
        </w:rPr>
        <w:t>L’historique des versions a lieu comme suit:</w:t>
      </w:r>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 «version = X» dans le schéma XML dans le xs:schema Tag.</w:t>
      </w:r>
    </w:p>
    <w:p w14:paraId="499623E0" w14:textId="77777777" w:rsidR="007C7586" w:rsidRPr="000C5010" w:rsidRDefault="00193346" w:rsidP="00CF04C7">
      <w:pPr>
        <w:pStyle w:val="berschrift3"/>
      </w:pPr>
      <w:bookmarkStart w:id="26" w:name="_Toc489447477"/>
      <w:bookmarkStart w:id="27" w:name="_Toc166050478"/>
      <w:r w:rsidRPr="000C5010">
        <w:rPr>
          <w:rFonts w:eastAsia="Arial" w:cs="Times New Roman"/>
          <w:color w:val="000000"/>
          <w:szCs w:val="22"/>
        </w:rPr>
        <w:lastRenderedPageBreak/>
        <w:t>Notations</w:t>
      </w:r>
      <w:bookmarkEnd w:id="26"/>
      <w:bookmarkEnd w:id="27"/>
    </w:p>
    <w:p w14:paraId="1FEB1B79" w14:textId="77777777" w:rsidR="007C7586" w:rsidRPr="000C5010" w:rsidRDefault="00193346" w:rsidP="007C7586">
      <w:pPr>
        <w:spacing w:line="240" w:lineRule="auto"/>
      </w:pPr>
      <w:r w:rsidRPr="000C5010">
        <w:rPr>
          <w:rFonts w:eastAsia="Arial" w:cs="Times New Roman"/>
        </w:rPr>
        <w:t>La structure de la norme concernant les données Formation professionnelle est définie sous forme de tableau. Les informations indiquées dans les colonnes du tableau sont les suivantes:</w:t>
      </w:r>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0..1). Le premier chiffre désigne l’occurrence minimale, le second l’occurrence maximale. «n» signifie que l’élément peut être présent autant de fois que souhaité.</w:t>
      </w:r>
    </w:p>
    <w:p w14:paraId="7FE3A763" w14:textId="468D0EE5"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3E2164"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 «</w:t>
      </w:r>
      <w:r w:rsidRPr="000C5010">
        <w:rPr>
          <w:rFonts w:eastAsia="Arial" w:cs="Times New Roman"/>
          <w:i/>
          <w:iCs/>
        </w:rPr>
        <w:t>choice</w:t>
      </w:r>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28" w:name="_Ref103628684"/>
      <w:bookmarkStart w:id="29" w:name="_Toc166050479"/>
      <w:r w:rsidRPr="000C5010">
        <w:rPr>
          <w:rFonts w:eastAsia="Arial" w:cs="Times New Roman"/>
          <w:color w:val="000000"/>
          <w:szCs w:val="24"/>
        </w:rPr>
        <w:t>Lieu d’origine</w:t>
      </w:r>
      <w:bookmarkEnd w:id="28"/>
      <w:bookmarkEnd w:id="29"/>
    </w:p>
    <w:p w14:paraId="0EC629D7" w14:textId="20A078C7"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3E2164">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77777777" w:rsidR="00756E23" w:rsidRPr="000C5010" w:rsidRDefault="00193346" w:rsidP="00756E23">
      <w:pPr>
        <w:tabs>
          <w:tab w:val="left" w:pos="432"/>
          <w:tab w:val="left" w:pos="864"/>
          <w:tab w:val="left" w:pos="1296"/>
          <w:tab w:val="left" w:pos="5328"/>
        </w:tabs>
      </w:pPr>
      <w:r w:rsidRPr="000C5010">
        <w:rPr>
          <w:rFonts w:eastAsia="Arial" w:cs="Times New Roman"/>
        </w:rPr>
        <w:t>La liste actuelle des lieux d’origine valables est disponible ici:</w:t>
      </w:r>
    </w:p>
    <w:p w14:paraId="2595CEBF" w14:textId="579F94AE" w:rsidR="00756E23" w:rsidRPr="000C5010" w:rsidRDefault="0005329F" w:rsidP="00756E23">
      <w:pPr>
        <w:tabs>
          <w:tab w:val="left" w:pos="432"/>
          <w:tab w:val="left" w:pos="864"/>
          <w:tab w:val="left" w:pos="1296"/>
          <w:tab w:val="left" w:pos="5328"/>
        </w:tabs>
      </w:pPr>
      <w:hyperlink r:id="rId13" w:history="1">
        <w:r w:rsidR="00193346" w:rsidRPr="000C5010">
          <w:rPr>
            <w:rFonts w:eastAsia="Arial" w:cs="Times New Roman"/>
            <w:color w:val="D00D28"/>
            <w:u w:val="single"/>
          </w:rPr>
          <w:t>http://www.e-service.admin.ch/competency-app/wicket/bookmarkable/ch.glue.suis.competency.app.pages.CivilRegistryLinks?0</w:t>
        </w:r>
      </w:hyperlink>
      <w:r w:rsidR="00193346" w:rsidRPr="000C5010">
        <w:rPr>
          <w:rFonts w:eastAsia="Arial" w:cs="Times New Roman"/>
        </w:rPr>
        <w:t xml:space="preserve"> </w:t>
      </w:r>
    </w:p>
    <w:p w14:paraId="7F293DD7" w14:textId="14B9019C" w:rsidR="007B08DA" w:rsidRPr="000C5010" w:rsidRDefault="00E2030B" w:rsidP="007B08DA">
      <w:pPr>
        <w:pStyle w:val="berschrift2"/>
      </w:pPr>
      <w:bookmarkStart w:id="30" w:name="_Toc166050480"/>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30"/>
    </w:p>
    <w:p w14:paraId="6C3653BE" w14:textId="77777777" w:rsidR="007B08DA" w:rsidRPr="000C5010" w:rsidRDefault="00193346" w:rsidP="007B08DA">
      <w:r w:rsidRPr="000C5010">
        <w:rPr>
          <w:rFonts w:eastAsia="Arial" w:cs="Times New Roman"/>
        </w:rPr>
        <w:t xml:space="preserve">Ce champ est utilisé comme suit: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Les valeurs autorisées sont les suivantes:</w:t>
      </w:r>
    </w:p>
    <w:p w14:paraId="5EFAD92B" w14:textId="019522D7"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0: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1: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2: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r w:rsidRPr="000C5010">
        <w:rPr>
          <w:rFonts w:eastAsia="Arial" w:cs="Times New Roman"/>
        </w:rPr>
        <w:t>Exemple:</w:t>
      </w:r>
    </w:p>
    <w:p w14:paraId="2B8E7DDE" w14:textId="77777777" w:rsidR="007B08DA" w:rsidRPr="000C5010" w:rsidRDefault="00193346" w:rsidP="007B08DA">
      <w:r w:rsidRPr="000C5010">
        <w:rPr>
          <w:rFonts w:eastAsia="Arial" w:cs="Times New Roman"/>
        </w:rPr>
        <w:t>02001110000000 signifie:</w:t>
      </w:r>
    </w:p>
    <w:p w14:paraId="147F8B16" w14:textId="5C595AB8" w:rsidR="007B08DA" w:rsidRPr="000C5010" w:rsidRDefault="00644FBA" w:rsidP="007B08DA">
      <w:pPr>
        <w:pStyle w:val="Listenabsatz"/>
        <w:widowControl/>
        <w:numPr>
          <w:ilvl w:val="0"/>
          <w:numId w:val="30"/>
        </w:numPr>
        <w:spacing w:after="0" w:line="240" w:lineRule="auto"/>
      </w:pPr>
      <w:r>
        <w:t>enseignement</w:t>
      </w:r>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formation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31" w:name="_Ref107564303"/>
      <w:bookmarkStart w:id="32" w:name="_Toc166050481"/>
      <w:r w:rsidRPr="000C5010">
        <w:rPr>
          <w:rFonts w:eastAsia="Arial" w:cs="Times New Roman"/>
          <w:color w:val="000000"/>
          <w:szCs w:val="24"/>
        </w:rPr>
        <w:lastRenderedPageBreak/>
        <w:t>Représentation légale</w:t>
      </w:r>
      <w:bookmarkEnd w:id="31"/>
      <w:r w:rsidR="00676EFE">
        <w:rPr>
          <w:rFonts w:eastAsia="Arial" w:cs="Times New Roman"/>
          <w:color w:val="000000"/>
          <w:szCs w:val="24"/>
        </w:rPr>
        <w:t xml:space="preserve"> /</w:t>
      </w:r>
      <w:r w:rsidR="00676EFE">
        <w:t xml:space="preserve"> </w:t>
      </w:r>
      <w:r w:rsidR="00676EFE" w:rsidRPr="00676EFE">
        <w:t>Personnes de contact</w:t>
      </w:r>
      <w:bookmarkEnd w:id="32"/>
    </w:p>
    <w:p w14:paraId="04DA92DA" w14:textId="1DA88CC9"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3E2164">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3E2164">
        <w:t>[eCH-0021]</w:t>
      </w:r>
      <w:r w:rsidR="00E57CD0">
        <w:fldChar w:fldCharType="end"/>
      </w:r>
      <w:r w:rsidRPr="000C5010">
        <w:rPr>
          <w:rFonts w:eastAsia="Arial" w:cs="Times New Roman"/>
        </w:rPr>
        <w:t xml:space="preserve"> ne se produit généralement pas dans la formation professionnelle. </w:t>
      </w:r>
    </w:p>
    <w:p w14:paraId="72B0C15E" w14:textId="01865012"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r w:rsidR="003E2164">
        <w:t>4.36</w:t>
      </w:r>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Les seuls codages utilisés dans la formation professionnelle sont les suivants:</w:t>
      </w:r>
    </w:p>
    <w:p w14:paraId="54552520" w14:textId="77777777" w:rsidR="00756E23" w:rsidRPr="000C5010" w:rsidRDefault="00193346" w:rsidP="00756E23">
      <w:r w:rsidRPr="000C5010">
        <w:rPr>
          <w:rFonts w:eastAsia="Arial" w:cs="Times New Roman"/>
        </w:rPr>
        <w:t>Représentation légale: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77777777" w:rsidR="00756E23" w:rsidRPr="000C5010" w:rsidRDefault="00193346" w:rsidP="00756E23">
      <w:pPr>
        <w:pStyle w:val="Kommentartext"/>
      </w:pPr>
      <w:r w:rsidRPr="000C5010">
        <w:rPr>
          <w:rFonts w:eastAsia="Arial"/>
        </w:rPr>
        <w:t xml:space="preserve">5 = est le père adoptif </w:t>
      </w:r>
    </w:p>
    <w:p w14:paraId="623FCBAF" w14:textId="15FDC4BA"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adoptive </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4C0A7AF4"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3E2164">
        <w:t>[eCH-0021]</w:t>
      </w:r>
      <w:r w:rsidR="00D968E1">
        <w:fldChar w:fldCharType="end"/>
      </w:r>
      <w:r w:rsidRPr="000C5010">
        <w:rPr>
          <w:rFonts w:eastAsia="Arial" w:cs="Times New Roman"/>
        </w:rPr>
        <w:t xml:space="preserve"> ne sont pas utilisées, car non pertinentes pour la formation professionnelle.</w:t>
      </w:r>
    </w:p>
    <w:p w14:paraId="057527AC" w14:textId="77777777" w:rsidR="00756E23" w:rsidRPr="000C5010" w:rsidRDefault="00193346" w:rsidP="00756E23">
      <w:r w:rsidRPr="000C5010">
        <w:rPr>
          <w:rFonts w:eastAsia="Arial" w:cs="Times New Roman"/>
        </w:rPr>
        <w:t>Représentation légale: Droit de garde</w:t>
      </w:r>
    </w:p>
    <w:p w14:paraId="7A7F9B84" w14:textId="7CA6E18E"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3E2164">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33" w:name="_Ref107516170"/>
      <w:bookmarkStart w:id="34" w:name="_Toc166050482"/>
      <w:bookmarkStart w:id="35" w:name="_Toc82095548"/>
      <w:bookmarkStart w:id="36" w:name="_Toc82095878"/>
      <w:r w:rsidRPr="000C5010">
        <w:rPr>
          <w:rFonts w:eastAsia="Arial" w:cs="Times New Roman"/>
          <w:color w:val="000000"/>
          <w:szCs w:val="24"/>
        </w:rPr>
        <w:t>Première langue</w:t>
      </w:r>
      <w:bookmarkEnd w:id="33"/>
      <w:bookmarkEnd w:id="34"/>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5D5AEEB1" w:rsidR="00140108" w:rsidRDefault="00193346" w:rsidP="00140108">
      <w:pPr>
        <w:rPr>
          <w:rFonts w:eastAsia="Arial" w:cs="Times New Roman"/>
        </w:rPr>
      </w:pPr>
      <w:r w:rsidRPr="000C5010">
        <w:rPr>
          <w:rFonts w:eastAsia="Arial" w:cs="Times New Roman"/>
        </w:rPr>
        <w:t>Le codage déterminant est celui de la «Nomenclature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3E2164">
        <w:t>[SDL]</w:t>
      </w:r>
      <w:r w:rsidR="00092EEF">
        <w:fldChar w:fldCharType="end"/>
      </w:r>
      <w:r w:rsidRPr="000C5010">
        <w:rPr>
          <w:rFonts w:eastAsia="Arial" w:cs="Times New Roman"/>
        </w:rPr>
        <w:t xml:space="preserve"> sous «Statistique des élèves et des étudiants» &gt; Nomenclatures </w:t>
      </w:r>
    </w:p>
    <w:p w14:paraId="259096A8" w14:textId="61CEE180" w:rsidR="00891230" w:rsidRPr="000C5010" w:rsidRDefault="00193346" w:rsidP="00A65035">
      <w:pPr>
        <w:pStyle w:val="berschrift2"/>
        <w:pageBreakBefore/>
      </w:pPr>
      <w:bookmarkStart w:id="37" w:name="_Toc166050483"/>
      <w:r w:rsidRPr="000C5010">
        <w:rPr>
          <w:rFonts w:eastAsia="Arial" w:cs="Times New Roman"/>
          <w:color w:val="000000"/>
          <w:szCs w:val="24"/>
        </w:rPr>
        <w:lastRenderedPageBreak/>
        <w:t>Langues</w:t>
      </w:r>
      <w:bookmarkEnd w:id="35"/>
      <w:bookmarkEnd w:id="36"/>
      <w:bookmarkEnd w:id="37"/>
    </w:p>
    <w:p w14:paraId="36F0610E" w14:textId="25F87BC3"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3E2164">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3E2164">
        <w:t>[eCH-0011]</w:t>
      </w:r>
      <w:r w:rsidR="00A3537D">
        <w:rPr>
          <w:rStyle w:val="Hyperlink"/>
        </w:rPr>
        <w:fldChar w:fldCharType="end"/>
      </w:r>
      <w:r w:rsidRPr="000C5010">
        <w:rPr>
          <w:rFonts w:eastAsia="Arial" w:cs="Times New Roman"/>
        </w:rPr>
        <w:t xml:space="preserve"> (ISO 639-1). </w:t>
      </w:r>
    </w:p>
    <w:p w14:paraId="3EC82E80" w14:textId="77777777" w:rsidR="00891230" w:rsidRPr="000C5010" w:rsidRDefault="00193346" w:rsidP="00891230">
      <w:pPr>
        <w:keepNext/>
        <w:tabs>
          <w:tab w:val="left" w:pos="432"/>
          <w:tab w:val="left" w:pos="864"/>
          <w:tab w:val="left" w:pos="1296"/>
          <w:tab w:val="left" w:pos="5328"/>
        </w:tabs>
      </w:pPr>
      <w:r w:rsidRPr="000C5010">
        <w:rPr>
          <w:rFonts w:eastAsia="Arial" w:cs="Times New Roman"/>
        </w:rPr>
        <w:t>Les langues pouvant être fournies comme langues de correspondance et de formation sont les suivantes, l’emploi de ces valeurs étant laissée, sauf accord contraire, à l’appréciation du destinataire:</w:t>
      </w:r>
    </w:p>
    <w:p w14:paraId="20ACCB3B" w14:textId="77777777" w:rsidR="00891230" w:rsidRPr="000C5010" w:rsidRDefault="00193346" w:rsidP="00CF04C7">
      <w:pPr>
        <w:pStyle w:val="Kommentartext"/>
      </w:pPr>
      <w:r w:rsidRPr="000C5010">
        <w:rPr>
          <w:rFonts w:eastAsia="Arial"/>
        </w:rPr>
        <w:t>de</w:t>
      </w:r>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r w:rsidRPr="000C5010">
        <w:rPr>
          <w:rFonts w:eastAsia="Arial"/>
        </w:rPr>
        <w:t>fr</w:t>
      </w:r>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r w:rsidRPr="000C5010">
        <w:rPr>
          <w:rFonts w:eastAsia="Arial"/>
        </w:rPr>
        <w:t>it</w:t>
      </w:r>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r w:rsidRPr="000C5010">
        <w:rPr>
          <w:rFonts w:eastAsia="Arial"/>
        </w:rPr>
        <w:t>rm</w:t>
      </w:r>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r w:rsidRPr="000C5010">
        <w:rPr>
          <w:rFonts w:eastAsia="Arial"/>
        </w:rPr>
        <w:t>en</w:t>
      </w:r>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38" w:name="_Toc432678845"/>
      <w:bookmarkStart w:id="39" w:name="_Toc432678850"/>
      <w:bookmarkStart w:id="40" w:name="_Toc432678851"/>
      <w:bookmarkStart w:id="41" w:name="_Toc432678854"/>
      <w:bookmarkStart w:id="42" w:name="_Toc432678855"/>
      <w:bookmarkStart w:id="43" w:name="_Ref103797790"/>
      <w:bookmarkStart w:id="44" w:name="_Toc166050484"/>
      <w:bookmarkStart w:id="45" w:name="_Ref73848709"/>
      <w:bookmarkStart w:id="46" w:name="_Toc82095549"/>
      <w:bookmarkStart w:id="47" w:name="_Toc82095879"/>
      <w:bookmarkEnd w:id="38"/>
      <w:bookmarkEnd w:id="39"/>
      <w:bookmarkEnd w:id="40"/>
      <w:bookmarkEnd w:id="41"/>
      <w:bookmarkEnd w:id="42"/>
      <w:r w:rsidRPr="000C5010">
        <w:rPr>
          <w:rFonts w:eastAsia="Arial" w:cs="Times New Roman"/>
          <w:color w:val="000000"/>
          <w:szCs w:val="24"/>
        </w:rPr>
        <w:t>Numéro de profession</w:t>
      </w:r>
      <w:bookmarkEnd w:id="43"/>
      <w:r w:rsidRPr="000C5010">
        <w:rPr>
          <w:rFonts w:eastAsia="Arial" w:cs="Times New Roman"/>
          <w:color w:val="000000"/>
          <w:szCs w:val="24"/>
        </w:rPr>
        <w:t xml:space="preserve"> et variantes de profession</w:t>
      </w:r>
      <w:bookmarkEnd w:id="44"/>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38E08036"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3E2164">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3E2164"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48" w:name="_Ref103802337"/>
      <w:bookmarkStart w:id="49" w:name="_Ref103804710"/>
      <w:bookmarkStart w:id="50" w:name="_Toc166050485"/>
      <w:r w:rsidRPr="000C5010">
        <w:rPr>
          <w:rFonts w:eastAsia="Arial" w:cs="Times New Roman"/>
          <w:color w:val="000000"/>
          <w:szCs w:val="24"/>
        </w:rPr>
        <w:t xml:space="preserve">Options </w:t>
      </w:r>
      <w:bookmarkEnd w:id="48"/>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49"/>
      <w:bookmarkEnd w:id="50"/>
    </w:p>
    <w:p w14:paraId="41F1C0C9" w14:textId="10F0F564"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 «</w:t>
      </w:r>
      <w:r w:rsidR="00AD1045">
        <w:t>Options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51" w:name="_Ref104925515"/>
      <w:bookmarkStart w:id="52" w:name="_Toc166050486"/>
      <w:bookmarkStart w:id="53" w:name="_Ref103804808"/>
      <w:r w:rsidRPr="000C5010">
        <w:rPr>
          <w:rFonts w:eastAsia="Arial" w:cs="Times New Roman"/>
          <w:color w:val="000000"/>
          <w:szCs w:val="24"/>
        </w:rPr>
        <w:t>Options Autorisation de former</w:t>
      </w:r>
      <w:bookmarkEnd w:id="51"/>
      <w:bookmarkEnd w:id="52"/>
    </w:p>
    <w:p w14:paraId="5CA53C08" w14:textId="7D017400" w:rsidR="005B7929" w:rsidRPr="000C5010" w:rsidRDefault="00193346" w:rsidP="005B7929">
      <w:r w:rsidRPr="000C5010">
        <w:rPr>
          <w:rFonts w:eastAsia="Arial" w:cs="Times New Roman"/>
        </w:rPr>
        <w:t xml:space="preserve">Les options relatives à l’autorisation de former sont codées selon la liste de codes «Options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54" w:name="_Ref104925847"/>
      <w:bookmarkStart w:id="55" w:name="_Toc166050487"/>
      <w:r w:rsidRPr="005773E2">
        <w:rPr>
          <w:rFonts w:eastAsia="Arial" w:cs="Times New Roman"/>
          <w:color w:val="000000"/>
          <w:szCs w:val="24"/>
        </w:rPr>
        <w:t>Orientation de l'enseignement menant à la maturité professionnelle</w:t>
      </w:r>
      <w:bookmarkEnd w:id="53"/>
      <w:bookmarkEnd w:id="54"/>
      <w:bookmarkEnd w:id="55"/>
    </w:p>
    <w:p w14:paraId="0636107E" w14:textId="3BCC1FC8"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56" w:name="_Ref103805690"/>
      <w:bookmarkStart w:id="57" w:name="_Toc166050488"/>
      <w:bookmarkStart w:id="58" w:name="_Ref103805608"/>
      <w:r w:rsidRPr="000C5010">
        <w:rPr>
          <w:rFonts w:eastAsia="Arial" w:cs="Arial"/>
          <w:color w:val="000000"/>
          <w:szCs w:val="24"/>
        </w:rPr>
        <w:lastRenderedPageBreak/>
        <w:t>Type de formation</w:t>
      </w:r>
      <w:bookmarkEnd w:id="56"/>
      <w:bookmarkEnd w:id="57"/>
    </w:p>
    <w:p w14:paraId="5D8335DB" w14:textId="22EF663E"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3E2164">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59" w:name="_Ref103805724"/>
      <w:bookmarkStart w:id="60" w:name="_Toc166050489"/>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58"/>
      <w:bookmarkEnd w:id="59"/>
      <w:bookmarkEnd w:id="60"/>
    </w:p>
    <w:p w14:paraId="18548A0E" w14:textId="1F97A093"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61" w:name="_Toc166050490"/>
      <w:r w:rsidRPr="000C5010">
        <w:rPr>
          <w:rFonts w:eastAsia="Arial" w:cs="Times New Roman"/>
          <w:color w:val="000000"/>
          <w:szCs w:val="24"/>
        </w:rPr>
        <w:t>Pays</w:t>
      </w:r>
      <w:bookmarkEnd w:id="45"/>
      <w:bookmarkEnd w:id="46"/>
      <w:bookmarkEnd w:id="47"/>
      <w:bookmarkEnd w:id="61"/>
    </w:p>
    <w:p w14:paraId="1EB33D77" w14:textId="7FDD1EA4"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3E2164">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4B5B3FA4"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 «Statistique des élèves et des étudiants» &gt; Nomenclatures (tableau «nationality</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3E2164">
        <w:t>[SDL]</w:t>
      </w:r>
      <w:r w:rsidR="001B23FE">
        <w:fldChar w:fldCharType="end"/>
      </w:r>
      <w:r w:rsidR="007E3F23">
        <w:t>.</w:t>
      </w:r>
    </w:p>
    <w:p w14:paraId="72E21401" w14:textId="77777777" w:rsidR="003D354F" w:rsidRPr="00586BD1" w:rsidRDefault="00193346" w:rsidP="003D354F">
      <w:pPr>
        <w:pStyle w:val="berschrift2"/>
      </w:pPr>
      <w:bookmarkStart w:id="62" w:name="_Toc432678857"/>
      <w:bookmarkStart w:id="63" w:name="_Toc432678858"/>
      <w:bookmarkStart w:id="64" w:name="_Toc82095550"/>
      <w:bookmarkStart w:id="65" w:name="_Toc82095880"/>
      <w:bookmarkStart w:id="66" w:name="_Ref103631215"/>
      <w:bookmarkStart w:id="67" w:name="_Toc166050491"/>
      <w:bookmarkEnd w:id="62"/>
      <w:bookmarkEnd w:id="63"/>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64"/>
      <w:bookmarkEnd w:id="65"/>
      <w:r w:rsidRPr="00A927A8">
        <w:rPr>
          <w:rFonts w:eastAsia="Arial" w:cs="Times New Roman"/>
          <w:color w:val="000000"/>
          <w:szCs w:val="24"/>
        </w:rPr>
        <w:t xml:space="preserve"> et autres objets</w:t>
      </w:r>
      <w:bookmarkEnd w:id="66"/>
      <w:bookmarkEnd w:id="67"/>
    </w:p>
    <w:p w14:paraId="6626611F" w14:textId="77777777" w:rsidR="003D354F" w:rsidRPr="000C5010" w:rsidRDefault="00193346" w:rsidP="003D354F">
      <w:pPr>
        <w:pStyle w:val="berschrift3"/>
      </w:pPr>
      <w:bookmarkStart w:id="68" w:name="_Toc82095551"/>
      <w:bookmarkStart w:id="69" w:name="_Toc82095881"/>
      <w:bookmarkStart w:id="70" w:name="_Toc166050492"/>
      <w:r w:rsidRPr="000C5010">
        <w:rPr>
          <w:rFonts w:eastAsia="Arial" w:cs="Times New Roman"/>
          <w:color w:val="000000"/>
          <w:szCs w:val="22"/>
        </w:rPr>
        <w:t>Vue d’ensemble</w:t>
      </w:r>
      <w:bookmarkEnd w:id="68"/>
      <w:bookmarkEnd w:id="69"/>
      <w:bookmarkEnd w:id="70"/>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 xml:space="preserve">de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71" w:name="_Toc378771862"/>
      <w:bookmarkStart w:id="72" w:name="_Ref433721883"/>
      <w:bookmarkStart w:id="73" w:name="_Ref453937079"/>
      <w:bookmarkStart w:id="74" w:name="_Ref453938971"/>
      <w:bookmarkStart w:id="75" w:name="_Ref467831526"/>
      <w:bookmarkStart w:id="76" w:name="_Ref467831554"/>
      <w:bookmarkStart w:id="77" w:name="_Ref467831571"/>
      <w:bookmarkStart w:id="78" w:name="_Toc82095552"/>
      <w:bookmarkStart w:id="79" w:name="_Toc82095882"/>
      <w:bookmarkStart w:id="80" w:name="_Ref103238969"/>
      <w:bookmarkStart w:id="81" w:name="_Toc166050493"/>
      <w:r w:rsidRPr="000C5010">
        <w:rPr>
          <w:rFonts w:eastAsia="Arial" w:cs="Times New Roman"/>
          <w:color w:val="000000"/>
          <w:szCs w:val="22"/>
        </w:rPr>
        <w:t>Référencement de la formation professionnelle</w:t>
      </w:r>
      <w:bookmarkEnd w:id="71"/>
      <w:bookmarkEnd w:id="72"/>
      <w:bookmarkEnd w:id="73"/>
      <w:bookmarkEnd w:id="74"/>
      <w:bookmarkEnd w:id="75"/>
      <w:bookmarkEnd w:id="76"/>
      <w:bookmarkEnd w:id="77"/>
      <w:bookmarkEnd w:id="78"/>
      <w:bookmarkEnd w:id="79"/>
      <w:bookmarkEnd w:id="80"/>
      <w:r w:rsidR="00823F1E">
        <w:rPr>
          <w:rFonts w:eastAsia="Arial" w:cs="Times New Roman"/>
          <w:color w:val="000000"/>
          <w:szCs w:val="22"/>
        </w:rPr>
        <w:t xml:space="preserve"> initiale</w:t>
      </w:r>
      <w:bookmarkEnd w:id="81"/>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82" w:name="_Toc166050494"/>
      <w:bookmarkStart w:id="83" w:name="_Toc378771863"/>
      <w:r w:rsidRPr="000C5010">
        <w:rPr>
          <w:rFonts w:eastAsia="Arial"/>
          <w:color w:val="000000"/>
          <w:szCs w:val="22"/>
        </w:rPr>
        <w:lastRenderedPageBreak/>
        <w:t>Structure des identificateurs</w:t>
      </w:r>
      <w:bookmarkEnd w:id="82"/>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11862DF7"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3E2164">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CH/Liechtenstein:</w:t>
            </w:r>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Code pour canton/Liechtenstein (immat. cantonale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r w:rsidRPr="000C5010">
              <w:rPr>
                <w:rFonts w:eastAsia="Arial" w:cs="Times New Roman"/>
              </w:rPr>
              <w:t>hors CH/Liechtenstein: XX</w:t>
            </w:r>
          </w:p>
        </w:tc>
      </w:tr>
      <w:tr w:rsidR="008656C2" w:rsidRPr="000C5010"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7A433A41" w:rsidR="00DC1DE3" w:rsidRPr="000C5010" w:rsidRDefault="00193346" w:rsidP="007E04F8">
            <w:pPr>
              <w:keepNext/>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du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p>
        </w:tc>
      </w:tr>
    </w:tbl>
    <w:p w14:paraId="44442591" w14:textId="3F77BE63" w:rsidR="00DC1DE3" w:rsidRPr="000C5010" w:rsidRDefault="00193346" w:rsidP="008B6A0E">
      <w:pPr>
        <w:pStyle w:val="Beschriftung"/>
      </w:pPr>
      <w:bookmarkStart w:id="84" w:name="_Toc16605059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w:t>
      </w:r>
      <w:r w:rsidR="00566227" w:rsidRPr="000C5010">
        <w:rPr>
          <w:noProof/>
        </w:rPr>
        <w:fldChar w:fldCharType="end"/>
      </w:r>
      <w:r w:rsidRPr="000C5010">
        <w:t>: Structure des identificateurs utilisés dans la formation professionnelle</w:t>
      </w:r>
      <w:bookmarkEnd w:id="84"/>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85" w:name="_Ref103802897"/>
      <w:bookmarkStart w:id="86" w:name="_Toc166050495"/>
      <w:r w:rsidRPr="00F664BD">
        <w:rPr>
          <w:rFonts w:eastAsia="Arial"/>
          <w:color w:val="000000"/>
          <w:szCs w:val="22"/>
        </w:rPr>
        <w:t>Identificateurs utilisés</w:t>
      </w:r>
      <w:bookmarkEnd w:id="85"/>
      <w:bookmarkEnd w:id="86"/>
    </w:p>
    <w:p w14:paraId="64D9B180" w14:textId="77777777"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Source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213185DC"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7CAF2435"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lastRenderedPageBreak/>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6FBF595D"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77777777" w:rsidR="00545424" w:rsidRPr="000C5010" w:rsidRDefault="00193346" w:rsidP="00BD2BBF">
            <w:r w:rsidRPr="000C5010">
              <w:rPr>
                <w:rFonts w:eastAsia="Arial" w:cs="Arial"/>
                <w:color w:val="000000"/>
              </w:rPr>
              <w:t>Personnes (p. ex. représentation légale, formateur,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679E2500"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3E2164">
              <w:t>CSFO-ED</w:t>
            </w:r>
            <w:r w:rsidR="00A65035">
              <w:fldChar w:fldCharType="end"/>
            </w:r>
            <w:r>
              <w:t>]</w:t>
            </w:r>
          </w:p>
        </w:tc>
      </w:tr>
    </w:tbl>
    <w:p w14:paraId="1B2815DF" w14:textId="65333127" w:rsidR="00545424" w:rsidRPr="000C5010" w:rsidRDefault="00193346" w:rsidP="008B6A0E">
      <w:pPr>
        <w:pStyle w:val="Beschriftung"/>
      </w:pPr>
      <w:bookmarkStart w:id="87" w:name="_Toc16605059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w:t>
      </w:r>
      <w:r w:rsidR="00566227" w:rsidRPr="000C5010">
        <w:rPr>
          <w:noProof/>
        </w:rPr>
        <w:fldChar w:fldCharType="end"/>
      </w:r>
      <w:r w:rsidRPr="000C5010">
        <w:t>: Codes pour la distinction des identificateurs</w:t>
      </w:r>
      <w:bookmarkEnd w:id="87"/>
    </w:p>
    <w:p w14:paraId="6BDBBB5D" w14:textId="77777777" w:rsidR="003D354F" w:rsidRPr="000C5010" w:rsidRDefault="00193346" w:rsidP="003D354F">
      <w:pPr>
        <w:pStyle w:val="berschrift4"/>
      </w:pPr>
      <w:bookmarkStart w:id="88" w:name="_Toc166050496"/>
      <w:r w:rsidRPr="000C5010">
        <w:rPr>
          <w:rFonts w:eastAsia="Arial"/>
          <w:color w:val="000000"/>
          <w:szCs w:val="22"/>
        </w:rPr>
        <w:t>Responsabilité des organismes adjudicateurs</w:t>
      </w:r>
      <w:bookmarkEnd w:id="83"/>
      <w:bookmarkEnd w:id="88"/>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 xml:space="preserve">éviter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dans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89" w:name="_Toc378771865"/>
      <w:bookmarkStart w:id="90" w:name="_Toc166050497"/>
      <w:r w:rsidRPr="000C5010">
        <w:rPr>
          <w:rFonts w:eastAsia="Arial"/>
          <w:color w:val="000000"/>
          <w:szCs w:val="22"/>
        </w:rPr>
        <w:t xml:space="preserve">Identificateurs cantonaux et </w:t>
      </w:r>
      <w:bookmarkEnd w:id="89"/>
      <w:r w:rsidR="00476247">
        <w:rPr>
          <w:rFonts w:eastAsia="Arial"/>
          <w:color w:val="000000"/>
          <w:szCs w:val="22"/>
        </w:rPr>
        <w:t xml:space="preserve">Identificateurs </w:t>
      </w:r>
      <w:r w:rsidRPr="000C5010">
        <w:rPr>
          <w:rFonts w:eastAsia="Arial"/>
          <w:color w:val="000000"/>
          <w:szCs w:val="22"/>
        </w:rPr>
        <w:t>attribués au niveau central</w:t>
      </w:r>
      <w:bookmarkEnd w:id="90"/>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 «Conférence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Les positions 3-5 désignent le pays resp. le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69686240"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3E2164">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la règle est la suivante:</w:t>
      </w:r>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lastRenderedPageBreak/>
        <w:t>Concernant «l’Office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Les identificateurs pour les contrats de formation et les contrats partiels sont structurés comme suit:</w:t>
      </w:r>
    </w:p>
    <w:p w14:paraId="43FC7E74" w14:textId="77777777" w:rsidR="002D17A8" w:rsidRPr="000C5010" w:rsidRDefault="00193346" w:rsidP="002D17A8">
      <w:pPr>
        <w:pStyle w:val="Listenabsatz"/>
        <w:numPr>
          <w:ilvl w:val="0"/>
          <w:numId w:val="27"/>
        </w:numPr>
      </w:pPr>
      <w:r w:rsidRPr="000C5010">
        <w:rPr>
          <w:rFonts w:eastAsia="Arial" w:cs="Times New Roman"/>
        </w:rPr>
        <w:t>Contrat de formation: BVX[xy][yyyy][xxxxx]</w:t>
      </w:r>
    </w:p>
    <w:p w14:paraId="488C0307" w14:textId="77777777" w:rsidR="002D17A8" w:rsidRPr="000C5010" w:rsidRDefault="00193346" w:rsidP="002D17A8">
      <w:pPr>
        <w:pStyle w:val="Listenabsatz"/>
      </w:pPr>
      <w:r w:rsidRPr="000C5010">
        <w:rPr>
          <w:rFonts w:eastAsia="Arial" w:cs="Times New Roman"/>
        </w:rPr>
        <w:t>ceci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 xml:space="preserve">[xy]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[yyyy]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[xxxxx]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Contrat partiel: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0C5010" w:rsidRDefault="00193346" w:rsidP="00CF04C7">
      <w:pPr>
        <w:pStyle w:val="Listenabsatz"/>
        <w:widowControl/>
        <w:numPr>
          <w:ilvl w:val="0"/>
          <w:numId w:val="21"/>
        </w:numPr>
        <w:spacing w:after="0" w:line="240" w:lineRule="auto"/>
      </w:pPr>
      <w:r w:rsidRPr="000C5010">
        <w:rPr>
          <w:rFonts w:eastAsia="Arial" w:cs="Times New Roman"/>
        </w:rPr>
        <w:t>[zz] = numéro continu des contrats partiels dans le cadre d’un contrat de formation, commençant par 01 pour le premier contrat partiel, 02 pour le deuxième, etc.</w:t>
      </w:r>
    </w:p>
    <w:p w14:paraId="4D6440EB" w14:textId="77777777" w:rsidR="00A631B5" w:rsidRPr="000C5010" w:rsidRDefault="00193346" w:rsidP="001D5C7F">
      <w:pPr>
        <w:pStyle w:val="berschrift2"/>
      </w:pPr>
      <w:bookmarkStart w:id="91" w:name="_Ref103791911"/>
      <w:bookmarkStart w:id="92" w:name="_Toc166050498"/>
      <w:r w:rsidRPr="000C5010">
        <w:rPr>
          <w:rFonts w:eastAsia="Arial" w:cs="Times New Roman"/>
          <w:color w:val="000000"/>
          <w:szCs w:val="24"/>
        </w:rPr>
        <w:t>Motifs de mutation de contrat de formation</w:t>
      </w:r>
      <w:bookmarkEnd w:id="91"/>
      <w:bookmarkEnd w:id="92"/>
    </w:p>
    <w:p w14:paraId="1A1B5C74" w14:textId="4B216B91"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3E2164">
        <w:t>3.9</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r w:rsidR="003E2164" w:rsidRPr="000C5010">
        <w:t xml:space="preserve">Tableau </w:t>
      </w:r>
      <w:r w:rsidR="003E2164">
        <w:rPr>
          <w:noProof/>
        </w:rPr>
        <w:t>3</w:t>
      </w:r>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79755C6B" w:rsidR="001D5C7F" w:rsidRPr="000C5010" w:rsidRDefault="00193346" w:rsidP="008B6A0E">
      <w:pPr>
        <w:pStyle w:val="Beschriftung"/>
      </w:pPr>
      <w:bookmarkStart w:id="93" w:name="_Ref103237854"/>
      <w:bookmarkStart w:id="94" w:name="_Toc16605059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w:t>
      </w:r>
      <w:r w:rsidR="00566227" w:rsidRPr="000C5010">
        <w:rPr>
          <w:noProof/>
        </w:rPr>
        <w:fldChar w:fldCharType="end"/>
      </w:r>
      <w:bookmarkEnd w:id="93"/>
      <w:r w:rsidRPr="000C5010">
        <w:t>: Motifs de mutation d’un contrat de formation</w:t>
      </w:r>
      <w:bookmarkEnd w:id="94"/>
    </w:p>
    <w:p w14:paraId="20EB25F7" w14:textId="77777777" w:rsidR="00F62319" w:rsidRPr="000C5010" w:rsidRDefault="00193346" w:rsidP="00F62319">
      <w:pPr>
        <w:pStyle w:val="berschrift2"/>
      </w:pPr>
      <w:bookmarkStart w:id="95" w:name="_Toc166050499"/>
      <w:r w:rsidRPr="000C5010">
        <w:rPr>
          <w:rFonts w:eastAsia="Arial" w:cs="Times New Roman"/>
          <w:color w:val="000000"/>
          <w:szCs w:val="24"/>
        </w:rPr>
        <w:lastRenderedPageBreak/>
        <w:t>Normes eCH utilisées</w:t>
      </w:r>
      <w:bookmarkEnd w:id="95"/>
    </w:p>
    <w:p w14:paraId="781C4653" w14:textId="77777777" w:rsidR="00F62319" w:rsidRPr="000C5010" w:rsidRDefault="00193346">
      <w:r w:rsidRPr="000C5010">
        <w:rPr>
          <w:rFonts w:eastAsia="Arial" w:cs="Times New Roman"/>
        </w:rPr>
        <w:t>Les versions des normes eCH utilisées sont les suivantes:</w:t>
      </w:r>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64E9DE7C" w:rsidR="009A2D64" w:rsidRPr="000C5010" w:rsidRDefault="0005329F" w:rsidP="007F567F">
            <w:pPr>
              <w:spacing w:after="0"/>
            </w:pPr>
            <w:hyperlink r:id="rId14" w:history="1">
              <w:r w:rsidR="00193346"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7B091BB3" w:rsidR="00477A6D" w:rsidRPr="000C5010" w:rsidRDefault="0005329F" w:rsidP="007F567F">
            <w:pPr>
              <w:spacing w:after="0"/>
            </w:pPr>
            <w:hyperlink r:id="rId15" w:history="1">
              <w:r w:rsidR="00193346"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2778AE5F" w:rsidR="009A2D64" w:rsidRPr="000C5010" w:rsidRDefault="0005329F" w:rsidP="007F567F">
            <w:pPr>
              <w:spacing w:after="0"/>
            </w:pPr>
            <w:hyperlink r:id="rId16" w:history="1">
              <w:r w:rsidR="00193346"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C62E3A" w:rsidR="00B25530" w:rsidRPr="000C5010" w:rsidRDefault="0005329F" w:rsidP="007F567F">
            <w:pPr>
              <w:spacing w:after="0"/>
            </w:pPr>
            <w:hyperlink r:id="rId17" w:history="1">
              <w:r w:rsidR="00193346"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5CE85E5B" w:rsidR="00B25530" w:rsidRPr="000C5010" w:rsidRDefault="0005329F" w:rsidP="007F567F">
            <w:pPr>
              <w:spacing w:after="0"/>
            </w:pPr>
            <w:hyperlink r:id="rId18" w:history="1">
              <w:r w:rsidR="00193346"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978A97D" w:rsidR="00B25530" w:rsidRPr="000C5010" w:rsidRDefault="0005329F" w:rsidP="007F567F">
            <w:pPr>
              <w:spacing w:after="0"/>
            </w:pPr>
            <w:hyperlink r:id="rId19" w:history="1">
              <w:r w:rsidR="00193346"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050B17DA" w:rsidR="00B25530" w:rsidRPr="000C5010" w:rsidRDefault="0005329F" w:rsidP="007F567F">
            <w:pPr>
              <w:spacing w:after="0"/>
            </w:pPr>
            <w:hyperlink r:id="rId20" w:history="1">
              <w:r w:rsidR="00193346"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159EA7D7" w:rsidR="00DC4DE1" w:rsidRDefault="0005329F" w:rsidP="00BF0AB3">
            <w:pPr>
              <w:spacing w:after="0"/>
            </w:pPr>
            <w:hyperlink r:id="rId21" w:history="1">
              <w:r w:rsidR="00DC4DE1"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0DD1B3C8" w14:textId="7B43A214" w:rsidR="009A2D64" w:rsidRPr="000C5010" w:rsidRDefault="00193346" w:rsidP="008B6A0E">
      <w:pPr>
        <w:pStyle w:val="Beschriftung"/>
      </w:pPr>
      <w:bookmarkStart w:id="96" w:name="_Toc16605059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w:t>
      </w:r>
      <w:r w:rsidR="00566227" w:rsidRPr="000C5010">
        <w:rPr>
          <w:noProof/>
        </w:rPr>
        <w:fldChar w:fldCharType="end"/>
      </w:r>
      <w:r w:rsidRPr="000C5010">
        <w:t>: Versions d’autres normes eCH utilisées dans la norme eCH-0260.</w:t>
      </w:r>
      <w:bookmarkEnd w:id="96"/>
    </w:p>
    <w:p w14:paraId="40EAB7DA" w14:textId="06A80958" w:rsidR="00917215" w:rsidRPr="000C5010" w:rsidRDefault="00193346" w:rsidP="00C956D6">
      <w:pPr>
        <w:pStyle w:val="berschrift1"/>
      </w:pPr>
      <w:bookmarkStart w:id="97" w:name="_Ref104787789"/>
      <w:bookmarkStart w:id="98" w:name="_Toc166050500"/>
      <w:r w:rsidRPr="000C5010">
        <w:rPr>
          <w:rFonts w:eastAsia="Arial" w:cs="Times New Roman"/>
          <w:color w:val="000000"/>
          <w:szCs w:val="32"/>
        </w:rPr>
        <w:t xml:space="preserve">Spécification </w:t>
      </w:r>
      <w:bookmarkEnd w:id="97"/>
      <w:r w:rsidR="000617B1">
        <w:rPr>
          <w:rFonts w:eastAsia="Arial" w:cs="Times New Roman"/>
          <w:color w:val="000000"/>
          <w:szCs w:val="32"/>
        </w:rPr>
        <w:t>p</w:t>
      </w:r>
      <w:r w:rsidRPr="000C5010">
        <w:rPr>
          <w:rFonts w:eastAsia="Arial" w:cs="Times New Roman"/>
          <w:color w:val="000000"/>
          <w:szCs w:val="32"/>
        </w:rPr>
        <w:t>rincipaux types de données</w:t>
      </w:r>
      <w:bookmarkEnd w:id="98"/>
    </w:p>
    <w:p w14:paraId="079C08E1" w14:textId="777B16FC" w:rsidR="006849C2" w:rsidRPr="000C5010" w:rsidRDefault="00193346" w:rsidP="006849C2">
      <w:pPr>
        <w:pStyle w:val="berschrift2"/>
      </w:pPr>
      <w:bookmarkStart w:id="99" w:name="_Toc166050501"/>
      <w:r w:rsidRPr="000C5010">
        <w:rPr>
          <w:rFonts w:eastAsia="Arial" w:cs="Times New Roman"/>
          <w:color w:val="000000"/>
          <w:szCs w:val="24"/>
        </w:rPr>
        <w:t>apprenticeshipPlaceType (</w:t>
      </w:r>
      <w:r w:rsidR="00B96025" w:rsidRPr="002B43F1">
        <w:rPr>
          <w:lang w:val="fr-CH"/>
        </w:rPr>
        <w:t>données sur les places d'apprentissage vacantes</w:t>
      </w:r>
      <w:r w:rsidRPr="000C5010">
        <w:rPr>
          <w:rFonts w:eastAsia="Arial" w:cs="Times New Roman"/>
          <w:color w:val="000000"/>
          <w:szCs w:val="24"/>
        </w:rPr>
        <w:t>)</w:t>
      </w:r>
      <w:bookmarkEnd w:id="99"/>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canton</w:t>
            </w:r>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eCH-0007:cantonFlAbbreviationType</w:t>
            </w:r>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w:t>
            </w:r>
          </w:p>
        </w:tc>
        <w:tc>
          <w:tcPr>
            <w:tcW w:w="2126" w:type="dxa"/>
          </w:tcPr>
          <w:p w14:paraId="03E23AFF"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professionType</w:t>
            </w:r>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w:t>
            </w:r>
          </w:p>
        </w:tc>
        <w:tc>
          <w:tcPr>
            <w:tcW w:w="2126" w:type="dxa"/>
          </w:tcPr>
          <w:p w14:paraId="25E3D19D"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hostCompanyIdType</w:t>
            </w:r>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640F6741"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r w:rsidR="003E2164" w:rsidRPr="003E2164">
              <w:rPr>
                <w:rFonts w:eastAsia="Arial"/>
                <w:bCs/>
                <w:sz w:val="18"/>
                <w:szCs w:val="18"/>
              </w:rPr>
              <w:t>2.14</w:t>
            </w:r>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w:t>
            </w:r>
          </w:p>
        </w:tc>
        <w:tc>
          <w:tcPr>
            <w:tcW w:w="2126" w:type="dxa"/>
          </w:tcPr>
          <w:p w14:paraId="403AA32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applicationContactType</w:t>
            </w:r>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w:t>
            </w:r>
          </w:p>
        </w:tc>
        <w:tc>
          <w:tcPr>
            <w:tcW w:w="2126" w:type="dxa"/>
          </w:tcPr>
          <w:p w14:paraId="73B0998A"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onlineApplicationsType</w:t>
            </w:r>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apprenticeshipPosting</w:t>
            </w:r>
          </w:p>
        </w:tc>
        <w:tc>
          <w:tcPr>
            <w:tcW w:w="2126" w:type="dxa"/>
          </w:tcPr>
          <w:p w14:paraId="51527AE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apprenticeshipType</w:t>
            </w:r>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54B190A1" w14:textId="3851A23A" w:rsidR="006849C2" w:rsidRPr="000C5010" w:rsidRDefault="00193346" w:rsidP="008B6A0E">
      <w:pPr>
        <w:pStyle w:val="Beschriftung"/>
      </w:pPr>
      <w:bookmarkStart w:id="100" w:name="_Toc166050595"/>
      <w:r w:rsidRPr="000C5010">
        <w:t xml:space="preserve">Tableau </w:t>
      </w:r>
      <w:r w:rsidRPr="000C5010">
        <w:fldChar w:fldCharType="begin"/>
      </w:r>
      <w:r w:rsidRPr="000C5010">
        <w:instrText xml:space="preserve"> SEQ Tabelle \* ARABIC </w:instrText>
      </w:r>
      <w:r w:rsidRPr="000C5010">
        <w:fldChar w:fldCharType="separate"/>
      </w:r>
      <w:r w:rsidR="003E2164">
        <w:rPr>
          <w:noProof/>
        </w:rPr>
        <w:t>5</w:t>
      </w:r>
      <w:r w:rsidRPr="000C5010">
        <w:fldChar w:fldCharType="end"/>
      </w:r>
      <w:r w:rsidRPr="000C5010">
        <w:t>: Définition du type de données «apprenticeshipPlaceType».</w:t>
      </w:r>
      <w:bookmarkEnd w:id="100"/>
    </w:p>
    <w:p w14:paraId="3B0648D4" w14:textId="79552778" w:rsidR="0008724B" w:rsidRPr="000C5010" w:rsidRDefault="00193346" w:rsidP="00324FE8">
      <w:pPr>
        <w:pStyle w:val="berschrift2"/>
        <w:pageBreakBefore/>
      </w:pPr>
      <w:bookmarkStart w:id="101" w:name="_Toc166050502"/>
      <w:r w:rsidRPr="000C5010">
        <w:rPr>
          <w:rFonts w:eastAsia="Arial" w:cs="Times New Roman"/>
          <w:color w:val="000000"/>
          <w:szCs w:val="24"/>
        </w:rPr>
        <w:lastRenderedPageBreak/>
        <w:t>VETaccreditationType (</w:t>
      </w:r>
      <w:r w:rsidR="00534D3B" w:rsidRPr="002B43F1">
        <w:rPr>
          <w:lang w:val="fr-CH"/>
        </w:rPr>
        <w:t>données relatives à l'autorisation de former</w:t>
      </w:r>
      <w:r w:rsidRPr="000C5010">
        <w:rPr>
          <w:rFonts w:eastAsia="Arial" w:cs="Times New Roman"/>
          <w:color w:val="000000"/>
          <w:szCs w:val="24"/>
        </w:rPr>
        <w:t>)</w:t>
      </w:r>
      <w:bookmarkEnd w:id="101"/>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r w:rsidR="003138D0">
        <w:rPr>
          <w:rFonts w:eastAsia="Arial" w:cs="Times New Roman"/>
        </w:rPr>
        <w:t>REF</w:t>
      </w:r>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r w:rsidRPr="000C5010">
              <w:rPr>
                <w:rFonts w:eastAsia="Arial"/>
                <w:bCs/>
                <w:szCs w:val="18"/>
              </w:rPr>
              <w:t>canton</w:t>
            </w:r>
          </w:p>
        </w:tc>
        <w:tc>
          <w:tcPr>
            <w:tcW w:w="2133" w:type="dxa"/>
          </w:tcPr>
          <w:p w14:paraId="400EB247" w14:textId="77777777" w:rsidR="0008724B" w:rsidRPr="000C5010" w:rsidRDefault="00193346" w:rsidP="00BD2BBF">
            <w:pPr>
              <w:pStyle w:val="Table0Normal"/>
            </w:pPr>
            <w:r w:rsidRPr="000C5010">
              <w:rPr>
                <w:rFonts w:eastAsia="Arial"/>
                <w:szCs w:val="18"/>
              </w:rPr>
              <w:t>eCH-0007:cantonFlAbbreviationType</w:t>
            </w:r>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r w:rsidRPr="000C5010">
              <w:rPr>
                <w:rFonts w:eastAsia="Arial"/>
                <w:bCs/>
                <w:szCs w:val="18"/>
              </w:rPr>
              <w:t>profession</w:t>
            </w:r>
          </w:p>
        </w:tc>
        <w:tc>
          <w:tcPr>
            <w:tcW w:w="2133" w:type="dxa"/>
          </w:tcPr>
          <w:p w14:paraId="7DB0DBF1" w14:textId="77777777" w:rsidR="004A477A" w:rsidRPr="000C5010" w:rsidRDefault="00193346" w:rsidP="004A477A">
            <w:pPr>
              <w:pStyle w:val="Table0Normal"/>
            </w:pPr>
            <w:r w:rsidRPr="000C5010">
              <w:rPr>
                <w:rFonts w:eastAsia="Arial"/>
                <w:szCs w:val="18"/>
              </w:rPr>
              <w:t>professionType</w:t>
            </w:r>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7C127A" w:rsidRPr="000C5010" w14:paraId="7959A4B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5B61BD30" w14:textId="57319756" w:rsidR="007C127A" w:rsidRPr="000C5010" w:rsidRDefault="007C127A" w:rsidP="007C127A">
            <w:pPr>
              <w:pStyle w:val="Table0Normal"/>
              <w:rPr>
                <w:bCs/>
              </w:rPr>
            </w:pPr>
            <w:r>
              <w:rPr>
                <w:bCs/>
              </w:rPr>
              <w:t>legalUnit</w:t>
            </w:r>
          </w:p>
        </w:tc>
        <w:tc>
          <w:tcPr>
            <w:tcW w:w="2133" w:type="dxa"/>
          </w:tcPr>
          <w:p w14:paraId="4FA3C1B0" w14:textId="2487B382" w:rsidR="007C127A" w:rsidRPr="000C5010" w:rsidRDefault="007C127A" w:rsidP="007C127A">
            <w:pPr>
              <w:pStyle w:val="Table0Normal"/>
            </w:pPr>
            <w:r>
              <w:t>legalUnitType</w:t>
            </w:r>
          </w:p>
        </w:tc>
        <w:tc>
          <w:tcPr>
            <w:tcW w:w="993" w:type="dxa"/>
          </w:tcPr>
          <w:p w14:paraId="584A6250" w14:textId="77777777" w:rsidR="007C127A" w:rsidRPr="000C5010" w:rsidRDefault="007C127A" w:rsidP="007C127A">
            <w:pPr>
              <w:pStyle w:val="Table0Normal"/>
              <w:jc w:val="center"/>
            </w:pPr>
            <w:r w:rsidRPr="000C5010">
              <w:rPr>
                <w:rFonts w:eastAsia="Arial"/>
                <w:szCs w:val="18"/>
              </w:rPr>
              <w:t>1</w:t>
            </w:r>
          </w:p>
        </w:tc>
        <w:tc>
          <w:tcPr>
            <w:tcW w:w="3197" w:type="dxa"/>
          </w:tcPr>
          <w:p w14:paraId="38AA8E0D" w14:textId="77777777" w:rsidR="007C127A" w:rsidRPr="000C5010" w:rsidRDefault="007C127A" w:rsidP="007C127A">
            <w:pPr>
              <w:pStyle w:val="Table0Normal"/>
              <w:rPr>
                <w:bCs/>
              </w:rPr>
            </w:pPr>
            <w:r w:rsidRPr="000C5010">
              <w:rPr>
                <w:rFonts w:eastAsia="Arial"/>
                <w:bCs/>
                <w:szCs w:val="18"/>
              </w:rPr>
              <w:t>Coordonnées de l’entreprise</w:t>
            </w:r>
          </w:p>
          <w:p w14:paraId="02184D49" w14:textId="0CEF8F2A" w:rsidR="007C127A" w:rsidRPr="000C5010" w:rsidRDefault="007C127A" w:rsidP="007C127A">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903EA5" w:rsidRPr="000C5010" w14:paraId="7CDF1494"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7F10C6FD" w14:textId="04FE3FF9" w:rsidR="00903EA5" w:rsidRPr="000C5010" w:rsidRDefault="00903EA5" w:rsidP="00903EA5">
            <w:pPr>
              <w:pStyle w:val="Table0Normal"/>
              <w:rPr>
                <w:bCs/>
              </w:rPr>
            </w:pPr>
            <w:r>
              <w:t>hostCompany</w:t>
            </w:r>
          </w:p>
        </w:tc>
        <w:tc>
          <w:tcPr>
            <w:tcW w:w="2133" w:type="dxa"/>
          </w:tcPr>
          <w:p w14:paraId="41AEC5D5" w14:textId="28E8DA59" w:rsidR="00903EA5" w:rsidRPr="000C5010" w:rsidRDefault="00903EA5" w:rsidP="00903EA5">
            <w:pPr>
              <w:pStyle w:val="Table0Normal"/>
            </w:pPr>
            <w:r>
              <w:t>hostCompanyType</w:t>
            </w:r>
          </w:p>
        </w:tc>
        <w:tc>
          <w:tcPr>
            <w:tcW w:w="993" w:type="dxa"/>
          </w:tcPr>
          <w:p w14:paraId="68E841D6" w14:textId="77777777" w:rsidR="00903EA5" w:rsidRPr="000C5010" w:rsidRDefault="00903EA5" w:rsidP="00903EA5">
            <w:pPr>
              <w:pStyle w:val="Table0Normal"/>
              <w:jc w:val="center"/>
            </w:pPr>
            <w:r w:rsidRPr="000C5010">
              <w:rPr>
                <w:rFonts w:eastAsia="Arial"/>
                <w:szCs w:val="18"/>
              </w:rPr>
              <w:t>1</w:t>
            </w:r>
          </w:p>
        </w:tc>
        <w:tc>
          <w:tcPr>
            <w:tcW w:w="3197" w:type="dxa"/>
          </w:tcPr>
          <w:p w14:paraId="31329732" w14:textId="4892923F" w:rsidR="00903EA5" w:rsidRPr="000C5010" w:rsidRDefault="00903EA5" w:rsidP="00903EA5">
            <w:pPr>
              <w:pStyle w:val="Table0Normal"/>
              <w:rPr>
                <w:bCs/>
              </w:rPr>
            </w:pPr>
            <w:r w:rsidRPr="000C5010">
              <w:rPr>
                <w:rFonts w:eastAsia="Arial"/>
                <w:szCs w:val="18"/>
              </w:rPr>
              <w:t xml:space="preserve">Coordonnées </w:t>
            </w:r>
            <w:r>
              <w:rPr>
                <w:rFonts w:eastAsia="Arial"/>
                <w:szCs w:val="18"/>
              </w:rPr>
              <w:t>du lieu de formation</w:t>
            </w:r>
          </w:p>
        </w:tc>
      </w:tr>
      <w:tr w:rsidR="00602EB4" w:rsidRPr="002E3282" w14:paraId="42EA8168"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5BC41670" w14:textId="77777777" w:rsidR="00602EB4" w:rsidRDefault="00602EB4" w:rsidP="00BF0AB3">
            <w:pPr>
              <w:pStyle w:val="Table0Normal"/>
              <w:rPr>
                <w:bCs/>
                <w:szCs w:val="18"/>
              </w:rPr>
            </w:pPr>
            <w:r>
              <w:rPr>
                <w:bCs/>
                <w:szCs w:val="18"/>
              </w:rPr>
              <w:t>trialApprenticeshipOffer</w:t>
            </w:r>
          </w:p>
        </w:tc>
        <w:tc>
          <w:tcPr>
            <w:tcW w:w="2133" w:type="dxa"/>
          </w:tcPr>
          <w:p w14:paraId="0C9DA720" w14:textId="77777777" w:rsidR="00602EB4" w:rsidRDefault="00602EB4" w:rsidP="00BF0AB3">
            <w:pPr>
              <w:pStyle w:val="Table0Normal"/>
              <w:rPr>
                <w:bCs/>
                <w:szCs w:val="18"/>
              </w:rPr>
            </w:pPr>
            <w:r>
              <w:rPr>
                <w:bCs/>
              </w:rPr>
              <w:t>xs:int (enum)</w:t>
            </w:r>
          </w:p>
        </w:tc>
        <w:tc>
          <w:tcPr>
            <w:tcW w:w="993" w:type="dxa"/>
          </w:tcPr>
          <w:p w14:paraId="17212156" w14:textId="77777777" w:rsidR="00602EB4" w:rsidRDefault="00602EB4" w:rsidP="00BF0AB3">
            <w:pPr>
              <w:pStyle w:val="Table0Normal"/>
              <w:jc w:val="center"/>
              <w:rPr>
                <w:bCs/>
                <w:szCs w:val="18"/>
              </w:rPr>
            </w:pPr>
            <w:r>
              <w:t>1</w:t>
            </w:r>
          </w:p>
        </w:tc>
        <w:tc>
          <w:tcPr>
            <w:tcW w:w="3197" w:type="dxa"/>
          </w:tcPr>
          <w:p w14:paraId="7AF74F9A" w14:textId="77777777" w:rsidR="00BB3FF7" w:rsidRPr="005B6ED2" w:rsidRDefault="00BB3FF7" w:rsidP="00BF0AB3">
            <w:pPr>
              <w:pStyle w:val="Table0Normal"/>
              <w:keepNext/>
              <w:rPr>
                <w:bCs/>
                <w:lang w:val="fr-CH"/>
              </w:rPr>
            </w:pPr>
            <w:r w:rsidRPr="005B6ED2">
              <w:rPr>
                <w:bCs/>
                <w:lang w:val="fr-CH"/>
              </w:rPr>
              <w:t>Offre de stages d'orientation</w:t>
            </w:r>
          </w:p>
          <w:p w14:paraId="002B6816" w14:textId="73E84EFB" w:rsidR="00602EB4" w:rsidRPr="005B6ED2" w:rsidRDefault="00602EB4" w:rsidP="00BF0AB3">
            <w:pPr>
              <w:pStyle w:val="Table0Normal"/>
              <w:keepNext/>
              <w:rPr>
                <w:lang w:val="fr-CH"/>
              </w:rPr>
            </w:pPr>
            <w:r w:rsidRPr="005B6ED2">
              <w:rPr>
                <w:bCs/>
                <w:lang w:val="fr-CH"/>
              </w:rPr>
              <w:t xml:space="preserve">1 – </w:t>
            </w:r>
            <w:r w:rsidR="002D0AAB" w:rsidRPr="005B6ED2">
              <w:rPr>
                <w:bCs/>
                <w:lang w:val="fr-CH"/>
              </w:rPr>
              <w:t>pas de stage(s)</w:t>
            </w:r>
          </w:p>
          <w:p w14:paraId="1C44B663" w14:textId="67A38208" w:rsidR="00602EB4" w:rsidRPr="005B6ED2" w:rsidRDefault="00602EB4" w:rsidP="00BF0AB3">
            <w:pPr>
              <w:pStyle w:val="Table0Normal"/>
              <w:keepNext/>
              <w:rPr>
                <w:lang w:val="fr-CH"/>
              </w:rPr>
            </w:pPr>
            <w:r w:rsidRPr="005B6ED2">
              <w:rPr>
                <w:bCs/>
                <w:lang w:val="fr-CH"/>
              </w:rPr>
              <w:t xml:space="preserve">2 – </w:t>
            </w:r>
            <w:r w:rsidR="002E3282" w:rsidRPr="005B6ED2">
              <w:rPr>
                <w:bCs/>
                <w:lang w:val="fr-CH"/>
              </w:rPr>
              <w:t>stage, pas de publication</w:t>
            </w:r>
          </w:p>
          <w:p w14:paraId="1315B5C2" w14:textId="434443B0" w:rsidR="00602EB4" w:rsidRPr="005B6ED2" w:rsidRDefault="00602EB4" w:rsidP="00BF0AB3">
            <w:pPr>
              <w:pStyle w:val="Table0Normal"/>
              <w:keepNext/>
              <w:rPr>
                <w:lang w:val="fr-CH"/>
              </w:rPr>
            </w:pPr>
            <w:r w:rsidRPr="005B6ED2">
              <w:rPr>
                <w:bCs/>
                <w:lang w:val="fr-CH"/>
              </w:rPr>
              <w:t xml:space="preserve">3 – </w:t>
            </w:r>
            <w:r w:rsidR="002E3282" w:rsidRPr="005B6ED2">
              <w:rPr>
                <w:bCs/>
                <w:lang w:val="fr-CH"/>
              </w:rPr>
              <w:t>Stage avec publication</w:t>
            </w:r>
          </w:p>
        </w:tc>
      </w:tr>
      <w:tr w:rsidR="00602EB4" w:rsidRPr="002E3282" w14:paraId="4BDEBDD1"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97359E2" w14:textId="77777777" w:rsidR="00602EB4" w:rsidRDefault="00602EB4" w:rsidP="00BF0AB3">
            <w:pPr>
              <w:pStyle w:val="Table0Normal"/>
            </w:pPr>
            <w:r>
              <w:rPr>
                <w:bCs/>
                <w:szCs w:val="18"/>
              </w:rPr>
              <w:t>trialApprenticeshipContact</w:t>
            </w:r>
          </w:p>
        </w:tc>
        <w:tc>
          <w:tcPr>
            <w:tcW w:w="2133" w:type="dxa"/>
          </w:tcPr>
          <w:p w14:paraId="194C0A8C" w14:textId="0622DCEE" w:rsidR="00602EB4" w:rsidRDefault="00602EB4" w:rsidP="00BF0AB3">
            <w:pPr>
              <w:pStyle w:val="Table0Normal"/>
            </w:pPr>
            <w:r>
              <w:rPr>
                <w:bCs/>
                <w:szCs w:val="18"/>
              </w:rPr>
              <w:t>tria</w:t>
            </w:r>
            <w:r w:rsidR="006A48F2">
              <w:rPr>
                <w:bCs/>
                <w:szCs w:val="18"/>
              </w:rPr>
              <w:t>l</w:t>
            </w:r>
            <w:r w:rsidR="00EE4759">
              <w:rPr>
                <w:bCs/>
                <w:szCs w:val="18"/>
              </w:rPr>
              <w:t>O</w:t>
            </w:r>
            <w:r>
              <w:rPr>
                <w:bCs/>
                <w:szCs w:val="18"/>
              </w:rPr>
              <w:t>rPreApprenticeshipContactType</w:t>
            </w:r>
          </w:p>
        </w:tc>
        <w:tc>
          <w:tcPr>
            <w:tcW w:w="993" w:type="dxa"/>
          </w:tcPr>
          <w:p w14:paraId="153D4F5D" w14:textId="77777777" w:rsidR="00602EB4" w:rsidRDefault="00602EB4" w:rsidP="00BF0AB3">
            <w:pPr>
              <w:pStyle w:val="Table0Normal"/>
              <w:jc w:val="center"/>
            </w:pPr>
            <w:r>
              <w:rPr>
                <w:bCs/>
                <w:szCs w:val="18"/>
              </w:rPr>
              <w:t>0..1</w:t>
            </w:r>
          </w:p>
        </w:tc>
        <w:tc>
          <w:tcPr>
            <w:tcW w:w="3197" w:type="dxa"/>
          </w:tcPr>
          <w:p w14:paraId="6C1A6698" w14:textId="1879F0B1" w:rsidR="00602EB4" w:rsidRPr="005B6ED2" w:rsidRDefault="002E3282" w:rsidP="00BF0AB3">
            <w:pPr>
              <w:pStyle w:val="Table0Normal"/>
              <w:rPr>
                <w:lang w:val="fr-CH"/>
              </w:rPr>
            </w:pPr>
            <w:r w:rsidRPr="005B6ED2">
              <w:rPr>
                <w:bCs/>
                <w:szCs w:val="18"/>
                <w:lang w:val="fr-CH"/>
              </w:rPr>
              <w:t>Coordonnées pour les stages d’o</w:t>
            </w:r>
            <w:r w:rsidR="00EE4759">
              <w:rPr>
                <w:bCs/>
                <w:szCs w:val="18"/>
                <w:lang w:val="fr-CH"/>
              </w:rPr>
              <w:t>r</w:t>
            </w:r>
            <w:r w:rsidRPr="005B6ED2">
              <w:rPr>
                <w:bCs/>
                <w:szCs w:val="18"/>
                <w:lang w:val="fr-CH"/>
              </w:rPr>
              <w:t>ientation (si différentes des coordonnées du lieu de formation)</w:t>
            </w:r>
          </w:p>
        </w:tc>
      </w:tr>
      <w:tr w:rsidR="00602EB4" w:rsidRPr="004708FF" w14:paraId="757F5B07"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B24EAA5" w14:textId="77777777" w:rsidR="00602EB4" w:rsidRDefault="00602EB4" w:rsidP="00BF0AB3">
            <w:pPr>
              <w:pStyle w:val="Table0Normal"/>
              <w:rPr>
                <w:bCs/>
                <w:szCs w:val="18"/>
              </w:rPr>
            </w:pPr>
            <w:r>
              <w:rPr>
                <w:bCs/>
                <w:szCs w:val="18"/>
              </w:rPr>
              <w:t>preApprenticeshipOffer</w:t>
            </w:r>
          </w:p>
        </w:tc>
        <w:tc>
          <w:tcPr>
            <w:tcW w:w="2133" w:type="dxa"/>
          </w:tcPr>
          <w:p w14:paraId="124A8F1D" w14:textId="77777777" w:rsidR="00602EB4" w:rsidRDefault="00602EB4" w:rsidP="00BF0AB3">
            <w:pPr>
              <w:pStyle w:val="Table0Normal"/>
              <w:rPr>
                <w:bCs/>
                <w:szCs w:val="18"/>
              </w:rPr>
            </w:pPr>
            <w:r>
              <w:rPr>
                <w:bCs/>
              </w:rPr>
              <w:t>xs:int (enum)</w:t>
            </w:r>
          </w:p>
        </w:tc>
        <w:tc>
          <w:tcPr>
            <w:tcW w:w="993" w:type="dxa"/>
          </w:tcPr>
          <w:p w14:paraId="516116D6" w14:textId="77777777" w:rsidR="00602EB4" w:rsidRDefault="00602EB4" w:rsidP="00BF0AB3">
            <w:pPr>
              <w:pStyle w:val="Table0Normal"/>
              <w:jc w:val="center"/>
              <w:rPr>
                <w:bCs/>
                <w:szCs w:val="18"/>
              </w:rPr>
            </w:pPr>
            <w:r>
              <w:t>1</w:t>
            </w:r>
          </w:p>
        </w:tc>
        <w:tc>
          <w:tcPr>
            <w:tcW w:w="3197" w:type="dxa"/>
          </w:tcPr>
          <w:p w14:paraId="14B5FEA4" w14:textId="7B9F8C65" w:rsidR="00602EB4" w:rsidRPr="005B6ED2" w:rsidRDefault="00740DBA" w:rsidP="00BF0AB3">
            <w:pPr>
              <w:pStyle w:val="Table0Normal"/>
              <w:keepNext/>
              <w:rPr>
                <w:lang w:val="fr-CH"/>
              </w:rPr>
            </w:pPr>
            <w:r w:rsidRPr="005B6ED2">
              <w:rPr>
                <w:bCs/>
                <w:lang w:val="fr-CH"/>
              </w:rPr>
              <w:t>Offre de préapprentissage</w:t>
            </w:r>
          </w:p>
          <w:p w14:paraId="24F68676" w14:textId="4F8B658D" w:rsidR="00602EB4" w:rsidRPr="005B6ED2" w:rsidRDefault="00602EB4" w:rsidP="00BF0AB3">
            <w:pPr>
              <w:pStyle w:val="Table0Normal"/>
              <w:keepNext/>
              <w:rPr>
                <w:lang w:val="fr-CH"/>
              </w:rPr>
            </w:pPr>
            <w:r w:rsidRPr="005B6ED2">
              <w:rPr>
                <w:bCs/>
                <w:lang w:val="fr-CH"/>
              </w:rPr>
              <w:t xml:space="preserve">1 – </w:t>
            </w:r>
            <w:r w:rsidR="00740DBA" w:rsidRPr="005B6ED2">
              <w:rPr>
                <w:bCs/>
                <w:lang w:val="fr-CH"/>
              </w:rPr>
              <w:t>pas de pré-apprentissage(s)</w:t>
            </w:r>
          </w:p>
          <w:p w14:paraId="20912F24" w14:textId="69CD9C89" w:rsidR="00602EB4" w:rsidRPr="005B6ED2" w:rsidRDefault="00602EB4" w:rsidP="00BF0AB3">
            <w:pPr>
              <w:pStyle w:val="Table0Normal"/>
              <w:keepNext/>
              <w:rPr>
                <w:lang w:val="fr-CH"/>
              </w:rPr>
            </w:pPr>
            <w:r w:rsidRPr="005B6ED2">
              <w:rPr>
                <w:bCs/>
                <w:lang w:val="fr-CH"/>
              </w:rPr>
              <w:t xml:space="preserve">2 – </w:t>
            </w:r>
            <w:r w:rsidR="00740DBA" w:rsidRPr="005B6ED2">
              <w:rPr>
                <w:bCs/>
                <w:lang w:val="fr-CH"/>
              </w:rPr>
              <w:t>préapprentissage, pas de publication</w:t>
            </w:r>
          </w:p>
          <w:p w14:paraId="7CCA3C7C" w14:textId="34DD61C7" w:rsidR="00602EB4" w:rsidRPr="005B6ED2" w:rsidRDefault="00602EB4" w:rsidP="00BF0AB3">
            <w:pPr>
              <w:pStyle w:val="Table0Normal"/>
              <w:keepNext/>
              <w:rPr>
                <w:lang w:val="fr-CH"/>
              </w:rPr>
            </w:pPr>
            <w:r w:rsidRPr="005B6ED2">
              <w:rPr>
                <w:bCs/>
                <w:lang w:val="fr-CH"/>
              </w:rPr>
              <w:t xml:space="preserve">3 – </w:t>
            </w:r>
            <w:r w:rsidR="004708FF" w:rsidRPr="005B6ED2">
              <w:rPr>
                <w:bCs/>
                <w:lang w:val="fr-CH"/>
              </w:rPr>
              <w:t>Préapprentissage avec publication</w:t>
            </w:r>
          </w:p>
        </w:tc>
      </w:tr>
      <w:tr w:rsidR="00602EB4" w:rsidRPr="004708FF" w14:paraId="13589C3A"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1D410A8" w14:textId="77777777" w:rsidR="00602EB4" w:rsidRDefault="00602EB4" w:rsidP="00BF0AB3">
            <w:pPr>
              <w:pStyle w:val="Table0Normal"/>
            </w:pPr>
            <w:r>
              <w:rPr>
                <w:bCs/>
                <w:szCs w:val="18"/>
              </w:rPr>
              <w:t>preApprenticeshipContact</w:t>
            </w:r>
          </w:p>
        </w:tc>
        <w:tc>
          <w:tcPr>
            <w:tcW w:w="2133" w:type="dxa"/>
          </w:tcPr>
          <w:p w14:paraId="2F8FD346" w14:textId="77777777" w:rsidR="00602EB4" w:rsidRDefault="00602EB4" w:rsidP="00BF0AB3">
            <w:pPr>
              <w:pStyle w:val="Table0Normal"/>
            </w:pPr>
            <w:r>
              <w:rPr>
                <w:bCs/>
                <w:szCs w:val="18"/>
              </w:rPr>
              <w:t>trialOrPreApprenticeshipContactType</w:t>
            </w:r>
          </w:p>
        </w:tc>
        <w:tc>
          <w:tcPr>
            <w:tcW w:w="993" w:type="dxa"/>
          </w:tcPr>
          <w:p w14:paraId="3BA900E4" w14:textId="77777777" w:rsidR="00602EB4" w:rsidRDefault="00602EB4" w:rsidP="00BF0AB3">
            <w:pPr>
              <w:pStyle w:val="Table0Normal"/>
              <w:jc w:val="center"/>
            </w:pPr>
            <w:r>
              <w:rPr>
                <w:bCs/>
                <w:szCs w:val="18"/>
              </w:rPr>
              <w:t>0..1</w:t>
            </w:r>
          </w:p>
        </w:tc>
        <w:tc>
          <w:tcPr>
            <w:tcW w:w="3197" w:type="dxa"/>
          </w:tcPr>
          <w:p w14:paraId="5D940A36" w14:textId="6858CEA0" w:rsidR="00602EB4" w:rsidRPr="005B6ED2" w:rsidRDefault="004708FF" w:rsidP="00BF0AB3">
            <w:pPr>
              <w:pStyle w:val="Table0Normal"/>
              <w:rPr>
                <w:lang w:val="fr-CH"/>
              </w:rPr>
            </w:pPr>
            <w:r w:rsidRPr="005B6ED2">
              <w:rPr>
                <w:bCs/>
                <w:szCs w:val="18"/>
                <w:lang w:val="fr-CH"/>
              </w:rPr>
              <w:t>Coordonnées pour les préapprentissages (si différentes des coordonnées du lieu de formation)</w:t>
            </w:r>
          </w:p>
        </w:tc>
      </w:tr>
      <w:tr w:rsidR="008656C2" w:rsidRPr="000C5010" w14:paraId="7AF2CCEA"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1525738B" w14:textId="77777777" w:rsidR="00915D37" w:rsidRPr="000C5010" w:rsidRDefault="00193346" w:rsidP="00565972">
            <w:pPr>
              <w:pStyle w:val="Table0Normal"/>
              <w:rPr>
                <w:bCs/>
              </w:rPr>
            </w:pPr>
            <w:r w:rsidRPr="000C5010">
              <w:rPr>
                <w:rFonts w:eastAsia="Arial"/>
                <w:bCs/>
                <w:szCs w:val="18"/>
              </w:rPr>
              <w:t>options</w:t>
            </w:r>
          </w:p>
        </w:tc>
        <w:tc>
          <w:tcPr>
            <w:tcW w:w="2133" w:type="dxa"/>
          </w:tcPr>
          <w:p w14:paraId="58CE660C" w14:textId="77777777" w:rsidR="00915D37" w:rsidRPr="000C5010" w:rsidRDefault="00193346" w:rsidP="00565972">
            <w:pPr>
              <w:pStyle w:val="Table0Normal"/>
            </w:pPr>
            <w:r w:rsidRPr="000C5010">
              <w:rPr>
                <w:rFonts w:eastAsia="Arial"/>
                <w:szCs w:val="18"/>
              </w:rPr>
              <w:t>VETaccreditationOptionsType</w:t>
            </w:r>
          </w:p>
        </w:tc>
        <w:tc>
          <w:tcPr>
            <w:tcW w:w="993" w:type="dxa"/>
          </w:tcPr>
          <w:p w14:paraId="012DD04D" w14:textId="77777777" w:rsidR="00915D37" w:rsidRPr="000C5010" w:rsidRDefault="00193346" w:rsidP="00565972">
            <w:pPr>
              <w:pStyle w:val="Table0Normal"/>
              <w:jc w:val="center"/>
            </w:pPr>
            <w:r w:rsidRPr="000C5010">
              <w:rPr>
                <w:rFonts w:eastAsia="Arial"/>
                <w:szCs w:val="18"/>
              </w:rPr>
              <w:t>1</w:t>
            </w:r>
          </w:p>
        </w:tc>
        <w:tc>
          <w:tcPr>
            <w:tcW w:w="3197" w:type="dxa"/>
          </w:tcPr>
          <w:p w14:paraId="559CC9B3" w14:textId="77777777" w:rsidR="00915D37" w:rsidRPr="000C5010" w:rsidRDefault="00193346" w:rsidP="008916AE">
            <w:pPr>
              <w:pStyle w:val="Table0Normal"/>
              <w:keepNext/>
              <w:rPr>
                <w:bCs/>
              </w:rPr>
            </w:pPr>
            <w:r w:rsidRPr="000C5010">
              <w:rPr>
                <w:rFonts w:eastAsia="Arial"/>
                <w:bCs/>
                <w:szCs w:val="18"/>
              </w:rPr>
              <w:t>Options d’autorisations de former</w:t>
            </w:r>
          </w:p>
        </w:tc>
      </w:tr>
    </w:tbl>
    <w:p w14:paraId="4FAC2019" w14:textId="39AD9D68" w:rsidR="008916AE" w:rsidRPr="000C5010" w:rsidRDefault="00193346" w:rsidP="008B6A0E">
      <w:pPr>
        <w:pStyle w:val="Beschriftung"/>
      </w:pPr>
      <w:bookmarkStart w:id="102" w:name="_Toc16605059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w:t>
      </w:r>
      <w:r w:rsidR="00566227" w:rsidRPr="000C5010">
        <w:rPr>
          <w:noProof/>
        </w:rPr>
        <w:fldChar w:fldCharType="end"/>
      </w:r>
      <w:r w:rsidRPr="000C5010">
        <w:t>: Définition du type de données «VETaccreditationType».</w:t>
      </w:r>
      <w:bookmarkEnd w:id="102"/>
    </w:p>
    <w:p w14:paraId="195838EC" w14:textId="60613223" w:rsidR="0084710B" w:rsidRPr="000C5010" w:rsidRDefault="00193346" w:rsidP="00324FE8">
      <w:pPr>
        <w:pStyle w:val="berschrift2"/>
        <w:pageBreakBefore/>
      </w:pPr>
      <w:bookmarkStart w:id="103" w:name="_Toc166050503"/>
      <w:r w:rsidRPr="000C5010">
        <w:rPr>
          <w:rFonts w:eastAsia="Arial" w:cs="Times New Roman"/>
          <w:color w:val="000000"/>
          <w:szCs w:val="24"/>
        </w:rPr>
        <w:lastRenderedPageBreak/>
        <w:t>VETaccreditationTerminationType (</w:t>
      </w:r>
      <w:r w:rsidR="00A11C22" w:rsidRPr="002B43F1">
        <w:rPr>
          <w:lang w:val="fr-CH"/>
        </w:rPr>
        <w:t>résiliation de l'autorisation de former</w:t>
      </w:r>
      <w:r w:rsidRPr="000C5010">
        <w:rPr>
          <w:rFonts w:eastAsia="Arial" w:cs="Times New Roman"/>
          <w:color w:val="000000"/>
          <w:szCs w:val="24"/>
        </w:rPr>
        <w:t>)</w:t>
      </w:r>
      <w:bookmarkEnd w:id="103"/>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r w:rsidRPr="000C5010">
              <w:rPr>
                <w:rFonts w:eastAsia="Arial"/>
                <w:bCs/>
                <w:szCs w:val="18"/>
              </w:rPr>
              <w:t>hostCompanyId</w:t>
            </w:r>
          </w:p>
        </w:tc>
        <w:tc>
          <w:tcPr>
            <w:tcW w:w="2146" w:type="dxa"/>
          </w:tcPr>
          <w:p w14:paraId="2C99B0D9" w14:textId="77777777" w:rsidR="0084710B" w:rsidRPr="000C5010" w:rsidRDefault="00193346" w:rsidP="00A927A8">
            <w:pPr>
              <w:pStyle w:val="Table0Normal"/>
              <w:keepNext/>
            </w:pPr>
            <w:r w:rsidRPr="000C5010">
              <w:rPr>
                <w:rFonts w:eastAsia="Arial"/>
                <w:szCs w:val="18"/>
              </w:rPr>
              <w:t>hostCompanyIdType</w:t>
            </w:r>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44D62CD3"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r w:rsidRPr="000C5010">
              <w:rPr>
                <w:rFonts w:eastAsia="Arial"/>
                <w:bCs/>
                <w:szCs w:val="18"/>
              </w:rPr>
              <w:t>profession</w:t>
            </w:r>
          </w:p>
        </w:tc>
        <w:tc>
          <w:tcPr>
            <w:tcW w:w="2146" w:type="dxa"/>
          </w:tcPr>
          <w:p w14:paraId="0AB8016E" w14:textId="77777777" w:rsidR="001248D7" w:rsidRPr="000C5010" w:rsidRDefault="00193346" w:rsidP="00A927A8">
            <w:pPr>
              <w:pStyle w:val="Table0Normal"/>
              <w:keepNext/>
            </w:pPr>
            <w:r w:rsidRPr="000C5010">
              <w:rPr>
                <w:rFonts w:eastAsia="Arial"/>
                <w:szCs w:val="18"/>
              </w:rPr>
              <w:t>professionType</w:t>
            </w:r>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r>
              <w:rPr>
                <w:bCs/>
              </w:rPr>
              <w:t>terminationDate</w:t>
            </w:r>
          </w:p>
        </w:tc>
        <w:tc>
          <w:tcPr>
            <w:tcW w:w="2146" w:type="dxa"/>
          </w:tcPr>
          <w:p w14:paraId="009FD1EF" w14:textId="77777777" w:rsidR="00D32382" w:rsidRPr="000D2A13" w:rsidRDefault="00D32382" w:rsidP="00BF0AB3">
            <w:pPr>
              <w:pStyle w:val="Table0Normal"/>
            </w:pPr>
            <w:r>
              <w:t>xs:date</w:t>
            </w:r>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634E886C" w14:textId="30B54A57" w:rsidR="008916AE" w:rsidRPr="000C5010" w:rsidRDefault="00193346" w:rsidP="008B6A0E">
      <w:pPr>
        <w:pStyle w:val="Beschriftung"/>
      </w:pPr>
      <w:bookmarkStart w:id="104" w:name="_Toc16605059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w:t>
      </w:r>
      <w:r w:rsidR="00566227" w:rsidRPr="000C5010">
        <w:rPr>
          <w:noProof/>
        </w:rPr>
        <w:fldChar w:fldCharType="end"/>
      </w:r>
      <w:r w:rsidRPr="000C5010">
        <w:t>: D</w:t>
      </w:r>
      <w:r w:rsidR="00346175">
        <w:t>é</w:t>
      </w:r>
      <w:r w:rsidRPr="000C5010">
        <w:t>finition du type de données «VETaccreditationTerminationType».</w:t>
      </w:r>
      <w:bookmarkEnd w:id="104"/>
    </w:p>
    <w:p w14:paraId="56D48501" w14:textId="77777777" w:rsidR="0008724B" w:rsidRPr="000C5010" w:rsidRDefault="00193346" w:rsidP="0008724B">
      <w:pPr>
        <w:pStyle w:val="berschrift2"/>
      </w:pPr>
      <w:bookmarkStart w:id="105" w:name="_Toc166050504"/>
      <w:r w:rsidRPr="000C5010">
        <w:rPr>
          <w:rFonts w:eastAsia="Arial" w:cs="Times New Roman"/>
          <w:color w:val="000000"/>
          <w:szCs w:val="24"/>
        </w:rPr>
        <w:t>educationRelationType (contrat de formation)</w:t>
      </w:r>
      <w:bookmarkEnd w:id="105"/>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r w:rsidRPr="000C5010">
              <w:rPr>
                <w:rFonts w:eastAsia="Arial"/>
                <w:bCs/>
                <w:szCs w:val="18"/>
              </w:rPr>
              <w:t>educationRelationId</w:t>
            </w:r>
          </w:p>
        </w:tc>
        <w:tc>
          <w:tcPr>
            <w:tcW w:w="2035" w:type="dxa"/>
          </w:tcPr>
          <w:p w14:paraId="362FAF99" w14:textId="77777777" w:rsidR="0008724B" w:rsidRPr="000C5010" w:rsidRDefault="00193346" w:rsidP="00BD2BBF">
            <w:pPr>
              <w:pStyle w:val="Table0Normal"/>
            </w:pPr>
            <w:r w:rsidRPr="000C5010">
              <w:rPr>
                <w:rFonts w:eastAsia="Arial"/>
                <w:szCs w:val="18"/>
              </w:rPr>
              <w:t>educationRelationIdType</w:t>
            </w:r>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1395C19A"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r w:rsidRPr="000C5010">
              <w:rPr>
                <w:rFonts w:eastAsia="Arial"/>
                <w:bCs/>
                <w:szCs w:val="18"/>
              </w:rPr>
              <w:t>apprentice</w:t>
            </w:r>
          </w:p>
        </w:tc>
        <w:tc>
          <w:tcPr>
            <w:tcW w:w="2035" w:type="dxa"/>
          </w:tcPr>
          <w:p w14:paraId="31509C1C" w14:textId="77777777" w:rsidR="0008724B" w:rsidRPr="000C5010" w:rsidRDefault="00193346" w:rsidP="00BD2BBF">
            <w:pPr>
              <w:pStyle w:val="Table0Normal"/>
              <w:rPr>
                <w:bCs/>
              </w:rPr>
            </w:pPr>
            <w:r w:rsidRPr="000C5010">
              <w:rPr>
                <w:rFonts w:eastAsia="Arial"/>
                <w:bCs/>
                <w:szCs w:val="18"/>
              </w:rPr>
              <w:t>apprenticeType</w:t>
            </w:r>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r w:rsidRPr="000C5010">
              <w:rPr>
                <w:rFonts w:eastAsia="Arial"/>
                <w:bCs/>
                <w:szCs w:val="18"/>
              </w:rPr>
              <w:t>educationDetails</w:t>
            </w:r>
          </w:p>
        </w:tc>
        <w:tc>
          <w:tcPr>
            <w:tcW w:w="2035" w:type="dxa"/>
          </w:tcPr>
          <w:p w14:paraId="50F51F46" w14:textId="77777777" w:rsidR="0008724B" w:rsidRPr="000C5010" w:rsidRDefault="00193346" w:rsidP="00BD2BBF">
            <w:pPr>
              <w:pStyle w:val="Table0Normal"/>
            </w:pPr>
            <w:r w:rsidRPr="000C5010">
              <w:rPr>
                <w:rFonts w:eastAsia="Arial"/>
                <w:bCs/>
                <w:szCs w:val="18"/>
              </w:rPr>
              <w:t>educationDetailsType</w:t>
            </w:r>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r w:rsidRPr="000C5010">
              <w:rPr>
                <w:rFonts w:eastAsia="Arial"/>
                <w:bCs/>
                <w:szCs w:val="18"/>
              </w:rPr>
              <w:t>contractPart</w:t>
            </w:r>
          </w:p>
        </w:tc>
        <w:tc>
          <w:tcPr>
            <w:tcW w:w="2035" w:type="dxa"/>
          </w:tcPr>
          <w:p w14:paraId="49E46592" w14:textId="77777777" w:rsidR="0008724B" w:rsidRPr="000C5010" w:rsidRDefault="00193346" w:rsidP="00BD2BBF">
            <w:pPr>
              <w:pStyle w:val="Table0Normal"/>
            </w:pPr>
            <w:r w:rsidRPr="000C5010">
              <w:rPr>
                <w:rFonts w:eastAsia="Arial"/>
                <w:szCs w:val="18"/>
              </w:rPr>
              <w:t>contractPartType</w:t>
            </w:r>
          </w:p>
        </w:tc>
        <w:tc>
          <w:tcPr>
            <w:tcW w:w="958" w:type="dxa"/>
          </w:tcPr>
          <w:p w14:paraId="5A196728" w14:textId="77777777" w:rsidR="0008724B" w:rsidRPr="000C5010" w:rsidRDefault="00193346" w:rsidP="00BD2BBF">
            <w:pPr>
              <w:pStyle w:val="Table0Normal"/>
              <w:jc w:val="center"/>
            </w:pPr>
            <w:r w:rsidRPr="000C5010">
              <w:rPr>
                <w:rFonts w:eastAsia="Arial"/>
                <w:szCs w:val="18"/>
              </w:rPr>
              <w:t>1..n</w:t>
            </w:r>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r w:rsidRPr="000C5010">
              <w:rPr>
                <w:rFonts w:eastAsia="Arial"/>
                <w:bCs/>
                <w:szCs w:val="18"/>
              </w:rPr>
              <w:t>previousEducationRelationId</w:t>
            </w:r>
          </w:p>
        </w:tc>
        <w:tc>
          <w:tcPr>
            <w:tcW w:w="2035" w:type="dxa"/>
          </w:tcPr>
          <w:p w14:paraId="4C87E824" w14:textId="77777777" w:rsidR="0067080A" w:rsidRPr="000C5010" w:rsidRDefault="00193346" w:rsidP="00BD2BBF">
            <w:pPr>
              <w:pStyle w:val="Table0Normal"/>
            </w:pPr>
            <w:r w:rsidRPr="000C5010">
              <w:rPr>
                <w:rFonts w:eastAsia="Arial"/>
                <w:szCs w:val="18"/>
              </w:rPr>
              <w:t>educationRelationIdType</w:t>
            </w:r>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386C95BD" w:rsidR="0067080A" w:rsidRPr="000C5010" w:rsidRDefault="00193346" w:rsidP="00BD2BBF">
            <w:pPr>
              <w:pStyle w:val="Table0Normal"/>
            </w:pPr>
            <w:r w:rsidRPr="000C5010">
              <w:rPr>
                <w:rFonts w:eastAsia="Arial"/>
                <w:szCs w:val="18"/>
              </w:rPr>
              <w:t>Identificateur du contrat de formation précédent (p. ex. en cas de nouveau contrat de formation suite à une résiliation),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r w:rsidRPr="000C5010">
              <w:rPr>
                <w:rFonts w:eastAsia="Arial"/>
                <w:bCs/>
                <w:szCs w:val="18"/>
              </w:rPr>
              <w:t>additionalEducationRelationship</w:t>
            </w:r>
          </w:p>
        </w:tc>
        <w:tc>
          <w:tcPr>
            <w:tcW w:w="2035" w:type="dxa"/>
          </w:tcPr>
          <w:p w14:paraId="15E94797" w14:textId="77777777" w:rsidR="00717FAA" w:rsidRPr="000C5010" w:rsidRDefault="00193346" w:rsidP="00717FAA">
            <w:pPr>
              <w:pStyle w:val="Table0Normal"/>
            </w:pPr>
            <w:r w:rsidRPr="000C5010">
              <w:rPr>
                <w:rFonts w:eastAsia="Arial"/>
                <w:bCs/>
                <w:szCs w:val="18"/>
              </w:rPr>
              <w:t>additionalEducationRelationshipType</w:t>
            </w:r>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r w:rsidRPr="000C5010">
              <w:rPr>
                <w:rFonts w:eastAsia="Arial"/>
                <w:bCs/>
                <w:szCs w:val="18"/>
              </w:rPr>
              <w:t>comment</w:t>
            </w:r>
          </w:p>
        </w:tc>
        <w:tc>
          <w:tcPr>
            <w:tcW w:w="2035" w:type="dxa"/>
          </w:tcPr>
          <w:p w14:paraId="4530A16C" w14:textId="77777777" w:rsidR="0008724B" w:rsidRPr="000C5010" w:rsidRDefault="00193346" w:rsidP="00BD2BBF">
            <w:pPr>
              <w:pStyle w:val="Table0Normal"/>
            </w:pPr>
            <w:r w:rsidRPr="000C5010">
              <w:rPr>
                <w:rFonts w:eastAsia="Arial"/>
                <w:szCs w:val="18"/>
              </w:rPr>
              <w:t>commentType</w:t>
            </w:r>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6825F694" w14:textId="425809A5" w:rsidR="008916AE" w:rsidRPr="000C5010" w:rsidRDefault="00193346" w:rsidP="008B6A0E">
      <w:pPr>
        <w:pStyle w:val="Beschriftung"/>
      </w:pPr>
      <w:bookmarkStart w:id="106" w:name="_Toc166050598"/>
      <w:r w:rsidRPr="000C5010">
        <w:t xml:space="preserve">Tableau </w:t>
      </w:r>
      <w:r w:rsidRPr="000C5010">
        <w:fldChar w:fldCharType="begin"/>
      </w:r>
      <w:r w:rsidRPr="000C5010">
        <w:instrText xml:space="preserve"> SEQ Tabelle \* ARABIC </w:instrText>
      </w:r>
      <w:r w:rsidRPr="000C5010">
        <w:fldChar w:fldCharType="separate"/>
      </w:r>
      <w:r w:rsidR="003E2164">
        <w:rPr>
          <w:noProof/>
        </w:rPr>
        <w:t>8</w:t>
      </w:r>
      <w:r w:rsidRPr="000C5010">
        <w:fldChar w:fldCharType="end"/>
      </w:r>
      <w:r w:rsidRPr="000C5010">
        <w:t>: Définition du type de données «educationRelationType».</w:t>
      </w:r>
      <w:bookmarkEnd w:id="106"/>
    </w:p>
    <w:p w14:paraId="13716DDA" w14:textId="77777777" w:rsidR="0008724B" w:rsidRPr="000C5010" w:rsidRDefault="00193346" w:rsidP="00324FE8">
      <w:pPr>
        <w:pStyle w:val="berschrift2"/>
        <w:pageBreakBefore/>
      </w:pPr>
      <w:bookmarkStart w:id="107" w:name="_Toc166050505"/>
      <w:r w:rsidRPr="000C5010">
        <w:rPr>
          <w:rFonts w:eastAsia="Arial" w:cs="Times New Roman"/>
          <w:color w:val="000000"/>
          <w:szCs w:val="24"/>
        </w:rPr>
        <w:lastRenderedPageBreak/>
        <w:t>extendedEducationRelationType (contrat de formation étendu)</w:t>
      </w:r>
      <w:bookmarkEnd w:id="107"/>
    </w:p>
    <w:p w14:paraId="018FEEC2" w14:textId="315F721E" w:rsidR="008D055A" w:rsidRPr="000C5010" w:rsidRDefault="00193346" w:rsidP="00DC33B0">
      <w:r w:rsidRPr="000C5010">
        <w:rPr>
          <w:rFonts w:eastAsia="Arial" w:cs="Times New Roman"/>
        </w:rPr>
        <w:t xml:space="preserve">Ce type de données permet au canton </w:t>
      </w:r>
      <w:r w:rsidR="003138D0">
        <w:rPr>
          <w:rFonts w:eastAsia="Arial" w:cs="Times New Roman"/>
        </w:rPr>
        <w:t>du lieu de formation</w:t>
      </w:r>
      <w:r w:rsidRPr="000C5010">
        <w:rPr>
          <w:rFonts w:eastAsia="Arial" w:cs="Times New Roman"/>
        </w:rPr>
        <w:t xml:space="preserve"> d’annoncer les données des apprentis ainsi que les demi-jours d’école à l’OrTra compétente pour le CI</w:t>
      </w:r>
      <w:r w:rsidR="003138D0">
        <w:rPr>
          <w:rFonts w:eastAsia="Arial" w:cs="Times New Roman"/>
        </w:rPr>
        <w:t>E</w:t>
      </w:r>
      <w:r w:rsidRPr="000C5010">
        <w:rPr>
          <w:rFonts w:eastAsia="Arial" w:cs="Times New Roman"/>
        </w:rPr>
        <w:t>.</w:t>
      </w:r>
    </w:p>
    <w:tbl>
      <w:tblPr>
        <w:tblStyle w:val="AWK-Tabelle2mitEinzug"/>
        <w:tblW w:w="8944" w:type="dxa"/>
        <w:tblLook w:val="0420" w:firstRow="1" w:lastRow="0" w:firstColumn="0" w:lastColumn="0" w:noHBand="0" w:noVBand="1"/>
      </w:tblPr>
      <w:tblGrid>
        <w:gridCol w:w="2047"/>
        <w:gridCol w:w="2551"/>
        <w:gridCol w:w="1478"/>
        <w:gridCol w:w="2868"/>
      </w:tblGrid>
      <w:tr w:rsidR="008656C2" w:rsidRPr="000C5010" w14:paraId="041F6388" w14:textId="77777777" w:rsidTr="008656C2">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09C7428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3C50C5EF"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01C63556" w14:textId="77777777" w:rsidR="0008724B" w:rsidRPr="000C5010" w:rsidRDefault="00193346" w:rsidP="00BD2BBF">
            <w:pPr>
              <w:pStyle w:val="Table0Normal"/>
            </w:pPr>
            <w:r w:rsidRPr="000C5010">
              <w:rPr>
                <w:rFonts w:eastAsia="Arial"/>
                <w:szCs w:val="18"/>
              </w:rPr>
              <w:t xml:space="preserve">Occurrence </w:t>
            </w:r>
          </w:p>
        </w:tc>
        <w:tc>
          <w:tcPr>
            <w:tcW w:w="0" w:type="auto"/>
            <w:hideMark/>
          </w:tcPr>
          <w:p w14:paraId="2BF8D56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645C9AB5" w14:textId="77777777" w:rsidTr="008656C2">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433A08BC" w14:textId="77777777" w:rsidR="0008724B" w:rsidRPr="000C5010" w:rsidRDefault="00193346" w:rsidP="00BD2BBF">
            <w:pPr>
              <w:pStyle w:val="Table0Normal"/>
              <w:rPr>
                <w:bCs/>
              </w:rPr>
            </w:pPr>
            <w:r w:rsidRPr="000C5010">
              <w:rPr>
                <w:rFonts w:eastAsia="Arial"/>
                <w:szCs w:val="18"/>
              </w:rPr>
              <w:t>educationRelation</w:t>
            </w:r>
          </w:p>
        </w:tc>
        <w:tc>
          <w:tcPr>
            <w:tcW w:w="0" w:type="auto"/>
            <w:hideMark/>
          </w:tcPr>
          <w:p w14:paraId="246DF435" w14:textId="77777777" w:rsidR="0008724B" w:rsidRPr="000C5010" w:rsidRDefault="00193346" w:rsidP="00BD2BBF">
            <w:pPr>
              <w:pStyle w:val="Table0Normal"/>
            </w:pPr>
            <w:r w:rsidRPr="000C5010">
              <w:rPr>
                <w:rFonts w:eastAsia="Arial"/>
                <w:szCs w:val="18"/>
              </w:rPr>
              <w:t>educationRelationType</w:t>
            </w:r>
          </w:p>
        </w:tc>
        <w:tc>
          <w:tcPr>
            <w:tcW w:w="0" w:type="auto"/>
            <w:hideMark/>
          </w:tcPr>
          <w:p w14:paraId="293E5BEA" w14:textId="77777777" w:rsidR="0008724B" w:rsidRPr="000C5010" w:rsidRDefault="00193346" w:rsidP="00BD2BBF">
            <w:pPr>
              <w:pStyle w:val="Table0Normal"/>
              <w:jc w:val="center"/>
            </w:pPr>
            <w:r w:rsidRPr="000C5010">
              <w:rPr>
                <w:rFonts w:eastAsia="Arial"/>
                <w:szCs w:val="18"/>
              </w:rPr>
              <w:t>1</w:t>
            </w:r>
          </w:p>
        </w:tc>
        <w:tc>
          <w:tcPr>
            <w:tcW w:w="0" w:type="auto"/>
            <w:hideMark/>
          </w:tcPr>
          <w:p w14:paraId="5858DE7F" w14:textId="77777777" w:rsidR="0008724B" w:rsidRPr="000C5010" w:rsidRDefault="00193346" w:rsidP="00804B18">
            <w:pPr>
              <w:pStyle w:val="Table0Normal"/>
            </w:pPr>
            <w:r w:rsidRPr="000C5010">
              <w:rPr>
                <w:rFonts w:eastAsia="Arial"/>
                <w:szCs w:val="18"/>
              </w:rPr>
              <w:t>Contrat de formation</w:t>
            </w:r>
          </w:p>
        </w:tc>
      </w:tr>
      <w:tr w:rsidR="008656C2" w:rsidRPr="000C5010" w14:paraId="54B085CD" w14:textId="77777777" w:rsidTr="008656C2">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4FA7F329" w14:textId="77777777" w:rsidR="0008724B" w:rsidRPr="000C5010" w:rsidRDefault="00193346" w:rsidP="00BD2BBF">
            <w:pPr>
              <w:pStyle w:val="Table0Normal"/>
            </w:pPr>
            <w:r w:rsidRPr="000C5010">
              <w:rPr>
                <w:rFonts w:eastAsia="Arial"/>
                <w:szCs w:val="18"/>
              </w:rPr>
              <w:t>schoolYearDetails</w:t>
            </w:r>
          </w:p>
        </w:tc>
        <w:tc>
          <w:tcPr>
            <w:tcW w:w="0" w:type="auto"/>
            <w:hideMark/>
          </w:tcPr>
          <w:p w14:paraId="79284AD3" w14:textId="77777777" w:rsidR="0008724B" w:rsidRPr="000C5010" w:rsidRDefault="00193346" w:rsidP="00BD2BBF">
            <w:pPr>
              <w:pStyle w:val="Table0Normal"/>
            </w:pPr>
            <w:r w:rsidRPr="000C5010">
              <w:rPr>
                <w:rFonts w:eastAsia="Arial"/>
                <w:szCs w:val="18"/>
              </w:rPr>
              <w:t>schoolYearDetailsType</w:t>
            </w:r>
          </w:p>
        </w:tc>
        <w:tc>
          <w:tcPr>
            <w:tcW w:w="0" w:type="auto"/>
            <w:hideMark/>
          </w:tcPr>
          <w:p w14:paraId="19CB862D" w14:textId="77777777" w:rsidR="0008724B" w:rsidRPr="000C5010" w:rsidRDefault="00193346" w:rsidP="00BD2BBF">
            <w:pPr>
              <w:pStyle w:val="Table0Normal"/>
              <w:jc w:val="center"/>
            </w:pPr>
            <w:r w:rsidRPr="000C5010">
              <w:rPr>
                <w:rFonts w:eastAsia="Arial"/>
                <w:szCs w:val="18"/>
              </w:rPr>
              <w:t>1..n</w:t>
            </w:r>
          </w:p>
        </w:tc>
        <w:tc>
          <w:tcPr>
            <w:tcW w:w="0" w:type="auto"/>
            <w:hideMark/>
          </w:tcPr>
          <w:p w14:paraId="2FE73A33" w14:textId="77777777" w:rsidR="0008724B" w:rsidRPr="000C5010" w:rsidRDefault="00193346" w:rsidP="008916AE">
            <w:pPr>
              <w:pStyle w:val="Table0Normal"/>
              <w:keepNext/>
              <w:rPr>
                <w:highlight w:val="yellow"/>
              </w:rPr>
            </w:pPr>
            <w:r w:rsidRPr="000C5010">
              <w:rPr>
                <w:rFonts w:eastAsia="Arial"/>
                <w:szCs w:val="18"/>
              </w:rPr>
              <w:t>Détails de l’année scolaire</w:t>
            </w:r>
          </w:p>
        </w:tc>
      </w:tr>
    </w:tbl>
    <w:p w14:paraId="1309EA0F" w14:textId="2F3D28E9" w:rsidR="008916AE" w:rsidRPr="000C5010" w:rsidRDefault="00193346" w:rsidP="008B6A0E">
      <w:pPr>
        <w:pStyle w:val="Beschriftung"/>
      </w:pPr>
      <w:bookmarkStart w:id="108" w:name="_Toc16605059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9</w:t>
      </w:r>
      <w:r w:rsidR="00566227" w:rsidRPr="000C5010">
        <w:rPr>
          <w:noProof/>
        </w:rPr>
        <w:fldChar w:fldCharType="end"/>
      </w:r>
      <w:r w:rsidRPr="000C5010">
        <w:t>: Définition du type de données «extendedEducationRelationType».</w:t>
      </w:r>
      <w:bookmarkEnd w:id="108"/>
    </w:p>
    <w:p w14:paraId="7E64FA17" w14:textId="5BDBF146" w:rsidR="0008724B" w:rsidRPr="000C5010" w:rsidRDefault="00193346" w:rsidP="0008724B">
      <w:pPr>
        <w:pStyle w:val="berschrift2"/>
      </w:pPr>
      <w:bookmarkStart w:id="109" w:name="_Toc166050506"/>
      <w:r w:rsidRPr="000C5010">
        <w:rPr>
          <w:rFonts w:eastAsia="Arial" w:cs="Times New Roman"/>
          <w:color w:val="000000"/>
          <w:szCs w:val="24"/>
        </w:rPr>
        <w:t>examAssignmentType (</w:t>
      </w:r>
      <w:r w:rsidR="00663FBF" w:rsidRPr="002B43F1">
        <w:rPr>
          <w:lang w:val="fr-CH"/>
        </w:rPr>
        <w:t>inscription à l'examen</w:t>
      </w:r>
      <w:r w:rsidRPr="000C5010">
        <w:rPr>
          <w:rFonts w:eastAsia="Arial" w:cs="Times New Roman"/>
          <w:color w:val="000000"/>
          <w:szCs w:val="24"/>
        </w:rPr>
        <w:t>)</w:t>
      </w:r>
      <w:bookmarkEnd w:id="109"/>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31"/>
        <w:gridCol w:w="1738"/>
        <w:gridCol w:w="914"/>
        <w:gridCol w:w="4636"/>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r w:rsidRPr="000C5010">
              <w:rPr>
                <w:rFonts w:eastAsia="Arial"/>
                <w:szCs w:val="18"/>
              </w:rPr>
              <w:t>examAssignmentKind</w:t>
            </w:r>
          </w:p>
        </w:tc>
        <w:tc>
          <w:tcPr>
            <w:tcW w:w="0" w:type="auto"/>
          </w:tcPr>
          <w:p w14:paraId="60DD25DA" w14:textId="77777777" w:rsidR="00274D0C" w:rsidRPr="000C5010" w:rsidRDefault="00193346" w:rsidP="00BD2BBF">
            <w:pPr>
              <w:pStyle w:val="Table0Normal"/>
            </w:pPr>
            <w:r w:rsidRPr="000C5010">
              <w:rPr>
                <w:rFonts w:eastAsia="Arial"/>
                <w:szCs w:val="18"/>
              </w:rPr>
              <w:t>examAssignmentKindType</w:t>
            </w:r>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8656C2"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08724B" w:rsidRPr="000C5010" w:rsidRDefault="00193346" w:rsidP="00BD2BBF">
            <w:pPr>
              <w:pStyle w:val="Table0Normal"/>
              <w:rPr>
                <w:bCs/>
              </w:rPr>
            </w:pPr>
            <w:r w:rsidRPr="000C5010">
              <w:rPr>
                <w:rFonts w:eastAsia="Arial"/>
                <w:bCs/>
                <w:szCs w:val="18"/>
              </w:rPr>
              <w:t>educationRelation</w:t>
            </w:r>
          </w:p>
        </w:tc>
        <w:tc>
          <w:tcPr>
            <w:tcW w:w="0" w:type="auto"/>
            <w:hideMark/>
          </w:tcPr>
          <w:p w14:paraId="6CDF1C8D" w14:textId="780CD433" w:rsidR="0008724B" w:rsidRPr="000C5010" w:rsidRDefault="00193346" w:rsidP="00BD2BBF">
            <w:pPr>
              <w:pStyle w:val="Table0Normal"/>
            </w:pPr>
            <w:r w:rsidRPr="000C5010">
              <w:rPr>
                <w:rFonts w:eastAsia="Arial"/>
                <w:szCs w:val="18"/>
              </w:rPr>
              <w:t>educationRelationType</w:t>
            </w:r>
          </w:p>
        </w:tc>
        <w:tc>
          <w:tcPr>
            <w:tcW w:w="0" w:type="auto"/>
            <w:hideMark/>
          </w:tcPr>
          <w:p w14:paraId="465748A1" w14:textId="77777777" w:rsidR="0008724B" w:rsidRPr="000C5010" w:rsidRDefault="00193346" w:rsidP="00BD2BBF">
            <w:pPr>
              <w:pStyle w:val="Table0Normal"/>
              <w:jc w:val="center"/>
            </w:pPr>
            <w:r w:rsidRPr="000C5010">
              <w:rPr>
                <w:rFonts w:eastAsia="Arial"/>
                <w:szCs w:val="18"/>
              </w:rPr>
              <w:t>1</w:t>
            </w:r>
          </w:p>
        </w:tc>
        <w:tc>
          <w:tcPr>
            <w:tcW w:w="0" w:type="auto"/>
            <w:hideMark/>
          </w:tcPr>
          <w:p w14:paraId="1D8A28A0" w14:textId="10EB72AE" w:rsidR="0008724B" w:rsidRPr="000C5010" w:rsidRDefault="00462BB2" w:rsidP="00804B18">
            <w:pPr>
              <w:pStyle w:val="Table0Normal"/>
            </w:pPr>
            <w:r>
              <w:rPr>
                <w:rFonts w:eastAsia="Arial"/>
                <w:szCs w:val="18"/>
              </w:rPr>
              <w:t>Contrat</w:t>
            </w:r>
            <w:r w:rsidR="00193346" w:rsidRPr="000C5010">
              <w:rPr>
                <w:rFonts w:eastAsia="Arial"/>
                <w:szCs w:val="18"/>
              </w:rPr>
              <w:t xml:space="preserve"> de formation</w:t>
            </w:r>
          </w:p>
        </w:tc>
      </w:tr>
      <w:tr w:rsidR="008656C2"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08724B" w:rsidRPr="000C5010" w:rsidRDefault="00193346" w:rsidP="00BD2BBF">
            <w:pPr>
              <w:pStyle w:val="Table0Normal"/>
              <w:rPr>
                <w:bCs/>
              </w:rPr>
            </w:pPr>
            <w:r w:rsidRPr="000C5010">
              <w:rPr>
                <w:rFonts w:eastAsia="Arial"/>
                <w:bCs/>
                <w:szCs w:val="18"/>
              </w:rPr>
              <w:t>examCompany</w:t>
            </w:r>
          </w:p>
        </w:tc>
        <w:tc>
          <w:tcPr>
            <w:tcW w:w="0" w:type="auto"/>
          </w:tcPr>
          <w:p w14:paraId="24F7D846" w14:textId="77777777" w:rsidR="0008724B" w:rsidRPr="000C5010" w:rsidRDefault="00193346" w:rsidP="00BD2BBF">
            <w:pPr>
              <w:pStyle w:val="Table0Normal"/>
            </w:pPr>
            <w:r w:rsidRPr="000C5010">
              <w:rPr>
                <w:rFonts w:eastAsia="Arial"/>
                <w:szCs w:val="18"/>
              </w:rPr>
              <w:t>hostCompanyType</w:t>
            </w:r>
          </w:p>
        </w:tc>
        <w:tc>
          <w:tcPr>
            <w:tcW w:w="0" w:type="auto"/>
            <w:hideMark/>
          </w:tcPr>
          <w:p w14:paraId="5330CC45" w14:textId="77777777" w:rsidR="0008724B" w:rsidRPr="000C5010" w:rsidRDefault="00193346" w:rsidP="00BD2BBF">
            <w:pPr>
              <w:pStyle w:val="Table0Normal"/>
              <w:jc w:val="center"/>
            </w:pPr>
            <w:r w:rsidRPr="000C5010">
              <w:rPr>
                <w:rFonts w:eastAsia="Arial"/>
                <w:szCs w:val="18"/>
              </w:rPr>
              <w:t>0..1</w:t>
            </w:r>
          </w:p>
        </w:tc>
        <w:tc>
          <w:tcPr>
            <w:tcW w:w="0" w:type="auto"/>
            <w:hideMark/>
          </w:tcPr>
          <w:p w14:paraId="121960EA" w14:textId="77777777" w:rsidR="0008724B" w:rsidRPr="000C5010" w:rsidRDefault="00193346" w:rsidP="00BD2BBF">
            <w:pPr>
              <w:pStyle w:val="Table0Normal"/>
            </w:pPr>
            <w:r w:rsidRPr="000C5010">
              <w:rPr>
                <w:rFonts w:eastAsia="Arial"/>
                <w:szCs w:val="18"/>
              </w:rPr>
              <w:t>Entreprise d’examen</w:t>
            </w:r>
          </w:p>
          <w:p w14:paraId="72A7AF6C" w14:textId="77777777" w:rsidR="0008724B" w:rsidRPr="000C5010" w:rsidRDefault="00193346" w:rsidP="00BD2BBF">
            <w:pPr>
              <w:pStyle w:val="Table0Normal"/>
            </w:pPr>
            <w:r w:rsidRPr="000C5010">
              <w:rPr>
                <w:rFonts w:eastAsia="Arial"/>
                <w:szCs w:val="18"/>
              </w:rPr>
              <w:t>Ne doit pas être fourni, p. ex. pour les candidats qui repassent l’examen sans contrat d’apprentissage</w:t>
            </w:r>
          </w:p>
        </w:tc>
      </w:tr>
      <w:tr w:rsidR="008147EB"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8147EB" w:rsidRPr="000C5010" w:rsidRDefault="008147EB" w:rsidP="008147EB">
            <w:pPr>
              <w:pStyle w:val="Table0Normal"/>
              <w:rPr>
                <w:rFonts w:eastAsia="Arial"/>
                <w:bCs/>
                <w:szCs w:val="18"/>
              </w:rPr>
            </w:pPr>
            <w:r>
              <w:rPr>
                <w:bCs/>
              </w:rPr>
              <w:t>repetitionWithoutContract</w:t>
            </w:r>
          </w:p>
        </w:tc>
        <w:tc>
          <w:tcPr>
            <w:tcW w:w="0" w:type="auto"/>
          </w:tcPr>
          <w:p w14:paraId="71A7FCD1" w14:textId="280D1B4C" w:rsidR="008147EB" w:rsidRPr="000C5010" w:rsidRDefault="008147EB" w:rsidP="008147EB">
            <w:pPr>
              <w:pStyle w:val="Table0Normal"/>
              <w:rPr>
                <w:rFonts w:eastAsia="Arial"/>
                <w:szCs w:val="18"/>
              </w:rPr>
            </w:pPr>
            <w:r>
              <w:t>xs:boolean</w:t>
            </w:r>
          </w:p>
        </w:tc>
        <w:tc>
          <w:tcPr>
            <w:tcW w:w="0" w:type="auto"/>
          </w:tcPr>
          <w:p w14:paraId="549AC134" w14:textId="19DCFB38" w:rsidR="008147EB" w:rsidRPr="000C5010" w:rsidRDefault="008147EB" w:rsidP="008147EB">
            <w:pPr>
              <w:pStyle w:val="Table0Normal"/>
              <w:jc w:val="center"/>
              <w:rPr>
                <w:rFonts w:eastAsia="Arial"/>
                <w:szCs w:val="18"/>
              </w:rPr>
            </w:pPr>
            <w:r>
              <w:t>0..1</w:t>
            </w:r>
          </w:p>
        </w:tc>
        <w:tc>
          <w:tcPr>
            <w:tcW w:w="0" w:type="auto"/>
          </w:tcPr>
          <w:p w14:paraId="0A6A62E5" w14:textId="77777777" w:rsidR="008147EB" w:rsidRPr="005B6ED2" w:rsidRDefault="008147EB" w:rsidP="008147EB">
            <w:pPr>
              <w:pStyle w:val="Table0Normal"/>
              <w:rPr>
                <w:lang w:val="fr-CH"/>
              </w:rPr>
            </w:pPr>
            <w:r w:rsidRPr="005B6ED2">
              <w:rPr>
                <w:lang w:val="fr-CH"/>
              </w:rPr>
              <w:t>Répétition sans contrat d'apprentissage</w:t>
            </w:r>
          </w:p>
          <w:p w14:paraId="2E609754" w14:textId="77777777" w:rsidR="008147EB" w:rsidRPr="005B6ED2" w:rsidRDefault="008147EB" w:rsidP="008147EB">
            <w:pPr>
              <w:pStyle w:val="Table0Normal"/>
              <w:rPr>
                <w:lang w:val="fr-CH"/>
              </w:rPr>
            </w:pPr>
            <w:r w:rsidRPr="005B6ED2">
              <w:rPr>
                <w:lang w:val="fr-CH"/>
              </w:rPr>
              <w:t xml:space="preserve">(false : non pertinent/avec contrat d'apprentissage ; </w:t>
            </w:r>
          </w:p>
          <w:p w14:paraId="4FF2DBA7" w14:textId="4A9A3B76" w:rsidR="008147EB" w:rsidRPr="000C5010" w:rsidRDefault="008147EB" w:rsidP="008147EB">
            <w:pPr>
              <w:pStyle w:val="Table0Normal"/>
              <w:rPr>
                <w:rFonts w:eastAsia="Arial"/>
                <w:szCs w:val="18"/>
              </w:rPr>
            </w:pPr>
            <w:r w:rsidRPr="005B6ED2">
              <w:rPr>
                <w:lang w:val="fr-CH"/>
              </w:rPr>
              <w:t>true : répétition sans contrat d'apprentissage)</w:t>
            </w:r>
          </w:p>
        </w:tc>
      </w:tr>
      <w:tr w:rsidR="008656C2"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08724B" w:rsidRPr="000C5010" w:rsidRDefault="00193346" w:rsidP="00BD2BBF">
            <w:pPr>
              <w:pStyle w:val="Table0Normal"/>
              <w:rPr>
                <w:bCs/>
              </w:rPr>
            </w:pPr>
            <w:r w:rsidRPr="000C5010">
              <w:rPr>
                <w:rFonts w:eastAsia="Arial"/>
                <w:bCs/>
                <w:szCs w:val="18"/>
              </w:rPr>
              <w:t>examElementInitial</w:t>
            </w:r>
          </w:p>
        </w:tc>
        <w:tc>
          <w:tcPr>
            <w:tcW w:w="0" w:type="auto"/>
            <w:hideMark/>
          </w:tcPr>
          <w:p w14:paraId="4FAE0FA0" w14:textId="77777777" w:rsidR="0008724B" w:rsidRPr="000C5010" w:rsidRDefault="00193346" w:rsidP="00BD2BBF">
            <w:pPr>
              <w:pStyle w:val="Table0Normal"/>
            </w:pPr>
            <w:r w:rsidRPr="000C5010">
              <w:rPr>
                <w:rFonts w:eastAsia="Arial"/>
                <w:szCs w:val="18"/>
              </w:rPr>
              <w:t>examElementInitialType</w:t>
            </w:r>
          </w:p>
        </w:tc>
        <w:tc>
          <w:tcPr>
            <w:tcW w:w="0" w:type="auto"/>
            <w:hideMark/>
          </w:tcPr>
          <w:p w14:paraId="639A4FCE" w14:textId="77777777" w:rsidR="0008724B" w:rsidRPr="000C5010" w:rsidRDefault="00193346" w:rsidP="00BD2BBF">
            <w:pPr>
              <w:pStyle w:val="Table0Normal"/>
              <w:jc w:val="center"/>
            </w:pPr>
            <w:r w:rsidRPr="000C5010">
              <w:rPr>
                <w:rFonts w:eastAsia="Arial"/>
                <w:szCs w:val="18"/>
              </w:rPr>
              <w:t>1..n</w:t>
            </w:r>
          </w:p>
        </w:tc>
        <w:tc>
          <w:tcPr>
            <w:tcW w:w="0" w:type="auto"/>
            <w:hideMark/>
          </w:tcPr>
          <w:p w14:paraId="31F47425" w14:textId="77777777" w:rsidR="0008724B" w:rsidRPr="000C5010" w:rsidRDefault="00193346" w:rsidP="00BD2BBF">
            <w:pPr>
              <w:pStyle w:val="Table0Normal"/>
            </w:pPr>
            <w:r w:rsidRPr="000C5010">
              <w:rPr>
                <w:rFonts w:eastAsia="Arial"/>
                <w:szCs w:val="18"/>
              </w:rPr>
              <w:t>Éléments d’examen concernés</w:t>
            </w:r>
          </w:p>
        </w:tc>
      </w:tr>
      <w:tr w:rsidR="008656C2"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08724B" w:rsidRPr="000C5010" w:rsidRDefault="00193346" w:rsidP="00BD2BBF">
            <w:pPr>
              <w:pStyle w:val="Table0Normal"/>
              <w:rPr>
                <w:bCs/>
              </w:rPr>
            </w:pPr>
            <w:r w:rsidRPr="000C5010">
              <w:rPr>
                <w:rFonts w:eastAsia="Arial"/>
                <w:bCs/>
                <w:szCs w:val="18"/>
              </w:rPr>
              <w:t>examPeriod</w:t>
            </w:r>
          </w:p>
        </w:tc>
        <w:tc>
          <w:tcPr>
            <w:tcW w:w="0" w:type="auto"/>
            <w:hideMark/>
          </w:tcPr>
          <w:p w14:paraId="1458E4E5" w14:textId="77777777" w:rsidR="0008724B" w:rsidRPr="000C5010" w:rsidRDefault="00193346" w:rsidP="00BD2BBF">
            <w:pPr>
              <w:pStyle w:val="Table0Normal"/>
            </w:pPr>
            <w:r w:rsidRPr="000C5010">
              <w:rPr>
                <w:rFonts w:eastAsia="Arial"/>
                <w:szCs w:val="18"/>
              </w:rPr>
              <w:t>xs:int (0, 1, 2, 3)</w:t>
            </w:r>
          </w:p>
        </w:tc>
        <w:tc>
          <w:tcPr>
            <w:tcW w:w="0" w:type="auto"/>
            <w:hideMark/>
          </w:tcPr>
          <w:p w14:paraId="3151E2A2" w14:textId="77777777" w:rsidR="0008724B" w:rsidRPr="000C5010" w:rsidRDefault="00193346" w:rsidP="00BD2BBF">
            <w:pPr>
              <w:pStyle w:val="Table0Normal"/>
              <w:jc w:val="center"/>
            </w:pPr>
            <w:r w:rsidRPr="000C5010">
              <w:rPr>
                <w:rFonts w:eastAsia="Arial"/>
                <w:szCs w:val="18"/>
              </w:rPr>
              <w:t>1</w:t>
            </w:r>
          </w:p>
        </w:tc>
        <w:tc>
          <w:tcPr>
            <w:tcW w:w="0" w:type="auto"/>
            <w:hideMark/>
          </w:tcPr>
          <w:p w14:paraId="2D703898" w14:textId="77777777" w:rsidR="0008724B" w:rsidRPr="000C5010" w:rsidRDefault="00193346" w:rsidP="00BD2BBF">
            <w:pPr>
              <w:pStyle w:val="Table0Normal"/>
            </w:pPr>
            <w:r w:rsidRPr="000C5010">
              <w:rPr>
                <w:rFonts w:eastAsia="Arial"/>
                <w:bCs/>
                <w:szCs w:val="18"/>
              </w:rPr>
              <w:t>Période d’examen</w:t>
            </w:r>
          </w:p>
          <w:p w14:paraId="4537ED98" w14:textId="77777777" w:rsidR="0008724B" w:rsidRPr="000C5010" w:rsidRDefault="00193346" w:rsidP="00BD2BBF">
            <w:pPr>
              <w:pStyle w:val="Table0Normal"/>
            </w:pPr>
            <w:r w:rsidRPr="000C5010">
              <w:rPr>
                <w:rFonts w:eastAsia="Arial"/>
                <w:szCs w:val="18"/>
              </w:rPr>
              <w:t>Code désignation:</w:t>
            </w:r>
          </w:p>
          <w:p w14:paraId="0DA2B9E9" w14:textId="77777777" w:rsidR="0008724B" w:rsidRPr="000C5010" w:rsidRDefault="00193346" w:rsidP="00BD2BBF">
            <w:pPr>
              <w:pStyle w:val="Table0Normal"/>
            </w:pPr>
            <w:r w:rsidRPr="000C5010">
              <w:rPr>
                <w:rFonts w:eastAsia="Arial"/>
                <w:szCs w:val="18"/>
              </w:rPr>
              <w:t>0 – Printemps</w:t>
            </w:r>
          </w:p>
          <w:p w14:paraId="36C2E361" w14:textId="77777777" w:rsidR="0008724B" w:rsidRPr="000C5010" w:rsidRDefault="00193346" w:rsidP="00BD2BBF">
            <w:pPr>
              <w:pStyle w:val="Table0Normal"/>
            </w:pPr>
            <w:r w:rsidRPr="000C5010">
              <w:rPr>
                <w:rFonts w:eastAsia="Arial"/>
                <w:szCs w:val="18"/>
              </w:rPr>
              <w:t>1 – Été (valeur par défaut – à définir si la période d’examen n’est pas relevée séparément)</w:t>
            </w:r>
          </w:p>
          <w:p w14:paraId="6D99E1DE" w14:textId="77777777" w:rsidR="0008724B" w:rsidRPr="000C5010" w:rsidRDefault="00193346" w:rsidP="00BD2BBF">
            <w:pPr>
              <w:pStyle w:val="Table0Normal"/>
            </w:pPr>
            <w:r w:rsidRPr="000C5010">
              <w:rPr>
                <w:rFonts w:eastAsia="Arial"/>
                <w:szCs w:val="18"/>
              </w:rPr>
              <w:t>2 – Automne</w:t>
            </w:r>
          </w:p>
          <w:p w14:paraId="437AF57D" w14:textId="77777777" w:rsidR="0008724B" w:rsidRPr="000C5010" w:rsidRDefault="00193346" w:rsidP="00BD2BBF">
            <w:pPr>
              <w:pStyle w:val="Table0Normal"/>
            </w:pPr>
            <w:r w:rsidRPr="000C5010">
              <w:rPr>
                <w:rFonts w:eastAsia="Arial"/>
                <w:szCs w:val="18"/>
              </w:rPr>
              <w:t>3 – Hiver</w:t>
            </w:r>
          </w:p>
        </w:tc>
      </w:tr>
      <w:tr w:rsidR="008656C2"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08724B" w:rsidRPr="000C5010" w:rsidRDefault="00193346" w:rsidP="00BD2BBF">
            <w:pPr>
              <w:pStyle w:val="Table0Normal"/>
              <w:rPr>
                <w:bCs/>
              </w:rPr>
            </w:pPr>
            <w:r w:rsidRPr="000C5010">
              <w:rPr>
                <w:rFonts w:eastAsia="Arial"/>
                <w:bCs/>
                <w:szCs w:val="18"/>
              </w:rPr>
              <w:t xml:space="preserve">examYear </w:t>
            </w:r>
          </w:p>
        </w:tc>
        <w:tc>
          <w:tcPr>
            <w:tcW w:w="0" w:type="auto"/>
            <w:hideMark/>
          </w:tcPr>
          <w:p w14:paraId="3C11B72F" w14:textId="77777777" w:rsidR="0008724B" w:rsidRPr="000C5010" w:rsidRDefault="00193346" w:rsidP="00BD2BBF">
            <w:pPr>
              <w:pStyle w:val="Table0Normal"/>
            </w:pPr>
            <w:r w:rsidRPr="000C5010">
              <w:rPr>
                <w:rFonts w:eastAsia="Arial"/>
                <w:szCs w:val="18"/>
              </w:rPr>
              <w:t>xs:gYear</w:t>
            </w:r>
          </w:p>
        </w:tc>
        <w:tc>
          <w:tcPr>
            <w:tcW w:w="0" w:type="auto"/>
            <w:hideMark/>
          </w:tcPr>
          <w:p w14:paraId="0EAD5833" w14:textId="77777777" w:rsidR="0008724B" w:rsidRPr="000C5010" w:rsidRDefault="00193346" w:rsidP="00BD2BBF">
            <w:pPr>
              <w:pStyle w:val="Table0Normal"/>
              <w:jc w:val="center"/>
            </w:pPr>
            <w:r w:rsidRPr="000C5010">
              <w:rPr>
                <w:rFonts w:eastAsia="Arial"/>
                <w:szCs w:val="18"/>
              </w:rPr>
              <w:t>1</w:t>
            </w:r>
          </w:p>
        </w:tc>
        <w:tc>
          <w:tcPr>
            <w:tcW w:w="0" w:type="auto"/>
            <w:hideMark/>
          </w:tcPr>
          <w:p w14:paraId="2B1D5300" w14:textId="77777777" w:rsidR="0008724B" w:rsidRPr="000C5010" w:rsidRDefault="00193346" w:rsidP="00BD2BBF">
            <w:pPr>
              <w:pStyle w:val="Table0Normal"/>
            </w:pPr>
            <w:r w:rsidRPr="000C5010">
              <w:rPr>
                <w:rFonts w:eastAsia="Arial"/>
                <w:szCs w:val="18"/>
              </w:rPr>
              <w:t>Année d’examen au format YYYY</w:t>
            </w:r>
          </w:p>
        </w:tc>
      </w:tr>
      <w:tr w:rsidR="008656C2" w:rsidRPr="000C5010" w:rsidDel="008C1923" w14:paraId="4A73AE85" w14:textId="7FBC00DC" w:rsidTr="008656C2">
        <w:trPr>
          <w:cnfStyle w:val="000000010000" w:firstRow="0" w:lastRow="0" w:firstColumn="0" w:lastColumn="0" w:oddVBand="0" w:evenVBand="0" w:oddHBand="0" w:evenHBand="1" w:firstRowFirstColumn="0" w:firstRowLastColumn="0" w:lastRowFirstColumn="0" w:lastRowLastColumn="0"/>
          <w:trHeight w:val="20"/>
          <w:del w:id="110" w:author="Fuhrer, Marc" w:date="2024-05-16T11:24:00Z"/>
        </w:trPr>
        <w:tc>
          <w:tcPr>
            <w:tcW w:w="0" w:type="auto"/>
            <w:hideMark/>
          </w:tcPr>
          <w:p w14:paraId="44A8A649" w14:textId="6E3AAFE4" w:rsidR="0008724B" w:rsidRPr="000C5010" w:rsidDel="008C1923" w:rsidRDefault="00193346" w:rsidP="00BD2BBF">
            <w:pPr>
              <w:pStyle w:val="Table0Normal"/>
              <w:rPr>
                <w:del w:id="111" w:author="Fuhrer, Marc" w:date="2024-05-16T11:24:00Z"/>
                <w:bCs/>
              </w:rPr>
            </w:pPr>
            <w:del w:id="112" w:author="Fuhrer, Marc" w:date="2024-05-16T11:24:00Z">
              <w:r w:rsidRPr="000C5010" w:rsidDel="008C1923">
                <w:rPr>
                  <w:rFonts w:eastAsia="Arial"/>
                  <w:bCs/>
                  <w:szCs w:val="18"/>
                </w:rPr>
                <w:delText>apprentice</w:delText>
              </w:r>
            </w:del>
          </w:p>
        </w:tc>
        <w:tc>
          <w:tcPr>
            <w:tcW w:w="0" w:type="auto"/>
            <w:hideMark/>
          </w:tcPr>
          <w:p w14:paraId="15001BBC" w14:textId="6B54DEFC" w:rsidR="0008724B" w:rsidRPr="000C5010" w:rsidDel="008C1923" w:rsidRDefault="00193346" w:rsidP="00BD2BBF">
            <w:pPr>
              <w:pStyle w:val="Table0Normal"/>
              <w:rPr>
                <w:del w:id="113" w:author="Fuhrer, Marc" w:date="2024-05-16T11:24:00Z"/>
              </w:rPr>
            </w:pPr>
            <w:del w:id="114" w:author="Fuhrer, Marc" w:date="2024-05-16T11:24:00Z">
              <w:r w:rsidRPr="000C5010" w:rsidDel="008C1923">
                <w:rPr>
                  <w:rFonts w:eastAsia="Arial"/>
                  <w:szCs w:val="18"/>
                </w:rPr>
                <w:delText>apprenticeLightType</w:delText>
              </w:r>
            </w:del>
          </w:p>
        </w:tc>
        <w:tc>
          <w:tcPr>
            <w:tcW w:w="0" w:type="auto"/>
            <w:hideMark/>
          </w:tcPr>
          <w:p w14:paraId="4034AD46" w14:textId="15009D54" w:rsidR="0008724B" w:rsidRPr="000C5010" w:rsidDel="008C1923" w:rsidRDefault="00193346" w:rsidP="00BD2BBF">
            <w:pPr>
              <w:pStyle w:val="Table0Normal"/>
              <w:jc w:val="center"/>
              <w:rPr>
                <w:del w:id="115" w:author="Fuhrer, Marc" w:date="2024-05-16T11:24:00Z"/>
              </w:rPr>
            </w:pPr>
            <w:del w:id="116" w:author="Fuhrer, Marc" w:date="2024-05-16T11:24:00Z">
              <w:r w:rsidRPr="000C5010" w:rsidDel="008C1923">
                <w:rPr>
                  <w:rFonts w:eastAsia="Arial"/>
                  <w:szCs w:val="18"/>
                </w:rPr>
                <w:delText>1</w:delText>
              </w:r>
            </w:del>
          </w:p>
        </w:tc>
        <w:tc>
          <w:tcPr>
            <w:tcW w:w="0" w:type="auto"/>
            <w:hideMark/>
          </w:tcPr>
          <w:p w14:paraId="3FE83630" w14:textId="4CDE1AEE" w:rsidR="0008724B" w:rsidRPr="000C5010" w:rsidDel="008C1923" w:rsidRDefault="00193346" w:rsidP="00BD2BBF">
            <w:pPr>
              <w:pStyle w:val="Table0Normal"/>
              <w:rPr>
                <w:del w:id="117" w:author="Fuhrer, Marc" w:date="2024-05-16T11:24:00Z"/>
              </w:rPr>
            </w:pPr>
            <w:del w:id="118" w:author="Fuhrer, Marc" w:date="2024-05-16T11:24:00Z">
              <w:r w:rsidRPr="000C5010" w:rsidDel="008C1923">
                <w:rPr>
                  <w:rFonts w:eastAsia="Arial"/>
                  <w:szCs w:val="18"/>
                </w:rPr>
                <w:delText>Personne en formation sans représentation légale</w:delText>
              </w:r>
            </w:del>
          </w:p>
        </w:tc>
      </w:tr>
      <w:tr w:rsidR="008656C2" w:rsidRPr="000C5010" w14:paraId="1BF81B3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2FB1169" w14:textId="77777777" w:rsidR="0008724B" w:rsidRPr="000C5010" w:rsidRDefault="00193346" w:rsidP="00BD2BBF">
            <w:pPr>
              <w:pStyle w:val="Table0Normal"/>
              <w:rPr>
                <w:bCs/>
              </w:rPr>
            </w:pPr>
            <w:r w:rsidRPr="000C5010">
              <w:rPr>
                <w:rFonts w:eastAsia="Arial"/>
                <w:bCs/>
                <w:szCs w:val="18"/>
              </w:rPr>
              <w:t>comments</w:t>
            </w:r>
          </w:p>
        </w:tc>
        <w:tc>
          <w:tcPr>
            <w:tcW w:w="0" w:type="auto"/>
            <w:hideMark/>
          </w:tcPr>
          <w:p w14:paraId="04D7D4F8" w14:textId="77777777" w:rsidR="0008724B" w:rsidRPr="000C5010" w:rsidRDefault="00193346" w:rsidP="00BD2BBF">
            <w:pPr>
              <w:pStyle w:val="Table0Normal"/>
            </w:pPr>
            <w:r w:rsidRPr="000C5010">
              <w:rPr>
                <w:rFonts w:eastAsia="Arial"/>
                <w:szCs w:val="18"/>
              </w:rPr>
              <w:t>commentType</w:t>
            </w:r>
          </w:p>
        </w:tc>
        <w:tc>
          <w:tcPr>
            <w:tcW w:w="0" w:type="auto"/>
            <w:hideMark/>
          </w:tcPr>
          <w:p w14:paraId="6711F02E" w14:textId="77777777" w:rsidR="0008724B" w:rsidRPr="000C5010" w:rsidRDefault="00193346" w:rsidP="00BD2BBF">
            <w:pPr>
              <w:pStyle w:val="Table0Normal"/>
              <w:jc w:val="center"/>
            </w:pPr>
            <w:r w:rsidRPr="000C5010">
              <w:rPr>
                <w:rFonts w:eastAsia="Arial"/>
                <w:szCs w:val="18"/>
              </w:rPr>
              <w:t>0..1</w:t>
            </w:r>
          </w:p>
        </w:tc>
        <w:tc>
          <w:tcPr>
            <w:tcW w:w="0" w:type="auto"/>
            <w:hideMark/>
          </w:tcPr>
          <w:p w14:paraId="3637F67E" w14:textId="77777777" w:rsidR="0008724B" w:rsidRPr="000C5010" w:rsidRDefault="00193346" w:rsidP="008916AE">
            <w:pPr>
              <w:pStyle w:val="Table0Normal"/>
              <w:keepNext/>
            </w:pPr>
            <w:r w:rsidRPr="000C5010">
              <w:rPr>
                <w:rFonts w:eastAsia="Arial"/>
                <w:szCs w:val="18"/>
              </w:rPr>
              <w:t>Champ de remarques en texte libre</w:t>
            </w:r>
          </w:p>
        </w:tc>
      </w:tr>
    </w:tbl>
    <w:p w14:paraId="1837CAFE" w14:textId="1E2D0B5A" w:rsidR="008916AE" w:rsidRPr="000C5010" w:rsidRDefault="00193346" w:rsidP="008B6A0E">
      <w:pPr>
        <w:pStyle w:val="Beschriftung"/>
      </w:pPr>
      <w:bookmarkStart w:id="119" w:name="_Toc166050600"/>
      <w:r w:rsidRPr="000C5010">
        <w:t xml:space="preserve">Tableau </w:t>
      </w:r>
      <w:r w:rsidRPr="000C5010">
        <w:fldChar w:fldCharType="begin"/>
      </w:r>
      <w:r w:rsidRPr="000C5010">
        <w:instrText xml:space="preserve"> SEQ Tabelle \* ARABIC </w:instrText>
      </w:r>
      <w:r w:rsidRPr="000C5010">
        <w:fldChar w:fldCharType="separate"/>
      </w:r>
      <w:r w:rsidR="003E2164">
        <w:rPr>
          <w:noProof/>
        </w:rPr>
        <w:t>10</w:t>
      </w:r>
      <w:r w:rsidRPr="000C5010">
        <w:fldChar w:fldCharType="end"/>
      </w:r>
      <w:r w:rsidRPr="000C5010">
        <w:t>: Définition du type de données «examAssignmentType».</w:t>
      </w:r>
      <w:bookmarkEnd w:id="119"/>
    </w:p>
    <w:p w14:paraId="2F7341D9" w14:textId="4207B744" w:rsidR="0008724B" w:rsidRPr="000C5010" w:rsidRDefault="00193346" w:rsidP="00324FE8">
      <w:pPr>
        <w:pStyle w:val="berschrift2"/>
        <w:pageBreakBefore/>
      </w:pPr>
      <w:bookmarkStart w:id="120" w:name="_Toc166050507"/>
      <w:r w:rsidRPr="000C5010">
        <w:rPr>
          <w:rFonts w:eastAsia="Arial" w:cs="Times New Roman"/>
          <w:color w:val="000000"/>
          <w:szCs w:val="24"/>
        </w:rPr>
        <w:lastRenderedPageBreak/>
        <w:t>schoolAttendanceType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120"/>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r w:rsidRPr="000C5010">
              <w:rPr>
                <w:rFonts w:eastAsia="Arial"/>
                <w:bCs/>
                <w:szCs w:val="18"/>
              </w:rPr>
              <w:t>educationRelationId</w:t>
            </w:r>
          </w:p>
        </w:tc>
        <w:tc>
          <w:tcPr>
            <w:tcW w:w="2061" w:type="dxa"/>
            <w:hideMark/>
          </w:tcPr>
          <w:p w14:paraId="6B6A8A40" w14:textId="77777777" w:rsidR="0008724B" w:rsidRPr="000C5010" w:rsidRDefault="00193346" w:rsidP="00BD2BBF">
            <w:pPr>
              <w:pStyle w:val="Table0Normal"/>
            </w:pPr>
            <w:r w:rsidRPr="000C5010">
              <w:rPr>
                <w:rFonts w:eastAsia="Arial"/>
                <w:szCs w:val="18"/>
              </w:rPr>
              <w:t>educationRelationIdType</w:t>
            </w:r>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7FA36C19"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r w:rsidRPr="000C5010">
              <w:rPr>
                <w:rFonts w:eastAsia="Arial"/>
                <w:bCs/>
                <w:szCs w:val="18"/>
              </w:rPr>
              <w:t>canton</w:t>
            </w:r>
          </w:p>
        </w:tc>
        <w:tc>
          <w:tcPr>
            <w:tcW w:w="2061" w:type="dxa"/>
            <w:hideMark/>
          </w:tcPr>
          <w:p w14:paraId="668C3E59" w14:textId="77777777" w:rsidR="0008724B" w:rsidRPr="000C5010" w:rsidRDefault="00193346" w:rsidP="00BD2BBF">
            <w:pPr>
              <w:pStyle w:val="Table0Normal"/>
            </w:pPr>
            <w:r w:rsidRPr="000C5010">
              <w:rPr>
                <w:rFonts w:eastAsia="Arial"/>
                <w:szCs w:val="18"/>
              </w:rPr>
              <w:t>eCH-0007:cantonFlAbbreviationType</w:t>
            </w:r>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r w:rsidRPr="000C5010">
              <w:rPr>
                <w:rFonts w:eastAsia="Arial" w:cs="Arial"/>
                <w:bCs/>
                <w:szCs w:val="18"/>
              </w:rPr>
              <w:t>personIdentification</w:t>
            </w:r>
          </w:p>
        </w:tc>
        <w:tc>
          <w:tcPr>
            <w:tcW w:w="2061" w:type="dxa"/>
            <w:hideMark/>
          </w:tcPr>
          <w:p w14:paraId="6211F6B0" w14:textId="77777777" w:rsidR="0008724B" w:rsidRPr="000C5010" w:rsidRDefault="00193346" w:rsidP="00BD2BBF">
            <w:pPr>
              <w:pStyle w:val="Table0Normal"/>
            </w:pPr>
            <w:r w:rsidRPr="000C5010">
              <w:rPr>
                <w:rFonts w:eastAsia="Arial" w:cs="Arial"/>
                <w:szCs w:val="18"/>
              </w:rPr>
              <w:t>eCH-0044:personIdentificationType</w:t>
            </w:r>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r w:rsidRPr="000C5010">
              <w:rPr>
                <w:rFonts w:eastAsia="Arial"/>
                <w:szCs w:val="18"/>
              </w:rPr>
              <w:t>schoolId</w:t>
            </w:r>
          </w:p>
        </w:tc>
        <w:tc>
          <w:tcPr>
            <w:tcW w:w="2061" w:type="dxa"/>
            <w:hideMark/>
          </w:tcPr>
          <w:p w14:paraId="7283D13C" w14:textId="77777777" w:rsidR="0008724B" w:rsidRPr="000C5010" w:rsidRDefault="00193346" w:rsidP="00BD2BBF">
            <w:pPr>
              <w:pStyle w:val="Table0Normal"/>
            </w:pPr>
            <w:r w:rsidRPr="000C5010">
              <w:rPr>
                <w:rFonts w:eastAsia="Arial"/>
                <w:szCs w:val="18"/>
              </w:rPr>
              <w:t>schoolIdType</w:t>
            </w:r>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5FF1A17D"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r>
              <w:t>schoolYearDetails</w:t>
            </w:r>
          </w:p>
        </w:tc>
        <w:tc>
          <w:tcPr>
            <w:tcW w:w="2061" w:type="dxa"/>
          </w:tcPr>
          <w:p w14:paraId="52710B91" w14:textId="7434BA41" w:rsidR="00B7678C" w:rsidRPr="000C5010" w:rsidRDefault="00B7678C" w:rsidP="00B7678C">
            <w:pPr>
              <w:pStyle w:val="Table0Normal"/>
              <w:rPr>
                <w:rFonts w:eastAsia="Arial"/>
                <w:szCs w:val="18"/>
              </w:rPr>
            </w:pPr>
            <w:r>
              <w:t>schoolYearDetailsType</w:t>
            </w:r>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19143F43" w14:textId="2706EDB1" w:rsidR="008916AE" w:rsidRPr="000C5010" w:rsidRDefault="00193346" w:rsidP="008B6A0E">
      <w:pPr>
        <w:pStyle w:val="Beschriftung"/>
      </w:pPr>
      <w:bookmarkStart w:id="121" w:name="_Toc16605060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11</w:t>
      </w:r>
      <w:r w:rsidR="00566227" w:rsidRPr="000C5010">
        <w:rPr>
          <w:noProof/>
        </w:rPr>
        <w:fldChar w:fldCharType="end"/>
      </w:r>
      <w:r w:rsidRPr="000C5010">
        <w:t>: Définition du type de données «schoolAttendanceType».</w:t>
      </w:r>
      <w:bookmarkEnd w:id="121"/>
    </w:p>
    <w:p w14:paraId="38CBA1CA" w14:textId="1FA8F286" w:rsidR="005E31FC" w:rsidRPr="000C5010" w:rsidRDefault="00193346" w:rsidP="003426DE">
      <w:pPr>
        <w:pStyle w:val="berschrift2"/>
      </w:pPr>
      <w:bookmarkStart w:id="122" w:name="_Toc166050508"/>
      <w:r w:rsidRPr="000C5010">
        <w:rPr>
          <w:rFonts w:eastAsia="Arial" w:cs="Times New Roman"/>
          <w:color w:val="000000"/>
          <w:szCs w:val="24"/>
        </w:rPr>
        <w:t>mutationPersonType (</w:t>
      </w:r>
      <w:r w:rsidR="000768E6" w:rsidRPr="002B43F1">
        <w:rPr>
          <w:lang w:val="fr-CH"/>
        </w:rPr>
        <w:t>mutation des données personnelles</w:t>
      </w:r>
      <w:r w:rsidRPr="000C5010">
        <w:rPr>
          <w:rFonts w:eastAsia="Arial" w:cs="Times New Roman"/>
          <w:color w:val="000000"/>
          <w:szCs w:val="24"/>
        </w:rPr>
        <w:t>)</w:t>
      </w:r>
      <w:bookmarkEnd w:id="122"/>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r w:rsidRPr="000C5010">
              <w:rPr>
                <w:rFonts w:eastAsia="Arial"/>
                <w:bCs/>
                <w:szCs w:val="18"/>
              </w:rPr>
              <w:t>mutationApprentice</w:t>
            </w:r>
          </w:p>
        </w:tc>
        <w:tc>
          <w:tcPr>
            <w:tcW w:w="2011" w:type="dxa"/>
            <w:hideMark/>
          </w:tcPr>
          <w:p w14:paraId="0199486C" w14:textId="77777777" w:rsidR="00D63679" w:rsidRPr="000C5010" w:rsidRDefault="00193346" w:rsidP="00BD2BBF">
            <w:pPr>
              <w:pStyle w:val="Table0Normal"/>
            </w:pPr>
            <w:r w:rsidRPr="000C5010">
              <w:rPr>
                <w:rFonts w:eastAsia="Arial"/>
                <w:szCs w:val="18"/>
              </w:rPr>
              <w:t>apprenticeType</w:t>
            </w:r>
          </w:p>
        </w:tc>
        <w:tc>
          <w:tcPr>
            <w:tcW w:w="1502" w:type="dxa"/>
            <w:hideMark/>
          </w:tcPr>
          <w:p w14:paraId="707C181F" w14:textId="77777777" w:rsidR="00D63679" w:rsidRPr="000C5010" w:rsidRDefault="00193346" w:rsidP="00BD2BBF">
            <w:pPr>
              <w:pStyle w:val="Table0Normal"/>
              <w:jc w:val="center"/>
            </w:pPr>
            <w:r w:rsidRPr="000C5010">
              <w:rPr>
                <w:rFonts w:eastAsia="Arial"/>
                <w:szCs w:val="18"/>
              </w:rPr>
              <w:t>0..n</w:t>
            </w:r>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r w:rsidRPr="000C5010">
              <w:rPr>
                <w:rFonts w:eastAsia="Arial"/>
                <w:bCs/>
                <w:szCs w:val="18"/>
              </w:rPr>
              <w:t>mutationVETtrainer</w:t>
            </w:r>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r w:rsidRPr="000C5010">
              <w:rPr>
                <w:rFonts w:eastAsia="Arial"/>
                <w:szCs w:val="18"/>
              </w:rPr>
              <w:t>0..n</w:t>
            </w:r>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r>
              <w:rPr>
                <w:bCs/>
              </w:rPr>
              <w:t>mutationLegalUnit</w:t>
            </w:r>
          </w:p>
        </w:tc>
        <w:tc>
          <w:tcPr>
            <w:tcW w:w="2011" w:type="dxa"/>
          </w:tcPr>
          <w:p w14:paraId="3057D5E2" w14:textId="273E1031" w:rsidR="0011711D" w:rsidRDefault="007160EA" w:rsidP="00BF0AB3">
            <w:pPr>
              <w:pStyle w:val="Table0Normal"/>
              <w:rPr>
                <w:bCs/>
              </w:rPr>
            </w:pPr>
            <w:r>
              <w:rPr>
                <w:bCs/>
              </w:rPr>
              <w:t>legalUnitType</w:t>
            </w:r>
          </w:p>
        </w:tc>
        <w:tc>
          <w:tcPr>
            <w:tcW w:w="1502" w:type="dxa"/>
          </w:tcPr>
          <w:p w14:paraId="34B5151F" w14:textId="77777777" w:rsidR="0011711D" w:rsidRDefault="0011711D" w:rsidP="00BF0AB3">
            <w:pPr>
              <w:pStyle w:val="Table0Normal"/>
              <w:jc w:val="center"/>
            </w:pPr>
            <w:r>
              <w:t>0..n</w:t>
            </w:r>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r>
              <w:rPr>
                <w:bCs/>
              </w:rPr>
              <w:t>mutationHostCompany</w:t>
            </w:r>
          </w:p>
        </w:tc>
        <w:tc>
          <w:tcPr>
            <w:tcW w:w="2011" w:type="dxa"/>
          </w:tcPr>
          <w:p w14:paraId="0E535CF4" w14:textId="51A4D9DF" w:rsidR="005F7151" w:rsidRDefault="005F7151" w:rsidP="005F7151">
            <w:pPr>
              <w:pStyle w:val="Table0Normal"/>
              <w:rPr>
                <w:bCs/>
              </w:rPr>
            </w:pPr>
            <w:r>
              <w:rPr>
                <w:bCs/>
              </w:rPr>
              <w:t>hostCompanyType</w:t>
            </w:r>
          </w:p>
        </w:tc>
        <w:tc>
          <w:tcPr>
            <w:tcW w:w="1502" w:type="dxa"/>
          </w:tcPr>
          <w:p w14:paraId="2F21AE65" w14:textId="3C471162" w:rsidR="005F7151" w:rsidRDefault="005F7151" w:rsidP="005F7151">
            <w:pPr>
              <w:pStyle w:val="Table0Normal"/>
              <w:jc w:val="center"/>
            </w:pPr>
            <w:r>
              <w:t>0..n</w:t>
            </w:r>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26E216A4" w14:textId="1CAB65DC" w:rsidR="008916AE" w:rsidRPr="000C5010" w:rsidRDefault="00193346" w:rsidP="008B6A0E">
      <w:pPr>
        <w:pStyle w:val="Beschriftung"/>
      </w:pPr>
      <w:bookmarkStart w:id="123" w:name="_Toc166050602"/>
      <w:bookmarkStart w:id="124" w:name="_Ref10323780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12</w:t>
      </w:r>
      <w:r w:rsidR="00566227" w:rsidRPr="000C5010">
        <w:rPr>
          <w:noProof/>
        </w:rPr>
        <w:fldChar w:fldCharType="end"/>
      </w:r>
      <w:r w:rsidRPr="000C5010">
        <w:t>: Définition du type de données «mutationPersonType».</w:t>
      </w:r>
      <w:bookmarkEnd w:id="123"/>
    </w:p>
    <w:p w14:paraId="4A8B4BB9" w14:textId="77777777" w:rsidR="0008724B" w:rsidRPr="000C5010" w:rsidRDefault="00193346" w:rsidP="00324FE8">
      <w:pPr>
        <w:pStyle w:val="berschrift2"/>
        <w:pageBreakBefore/>
      </w:pPr>
      <w:bookmarkStart w:id="125" w:name="_Ref107574641"/>
      <w:bookmarkStart w:id="126" w:name="_Toc166050509"/>
      <w:r w:rsidRPr="000C5010">
        <w:rPr>
          <w:rFonts w:eastAsia="Arial" w:cs="Times New Roman"/>
          <w:color w:val="000000"/>
          <w:szCs w:val="24"/>
        </w:rPr>
        <w:lastRenderedPageBreak/>
        <w:t>mutationEducationRelationType (mutation de contrat de formation)</w:t>
      </w:r>
      <w:bookmarkEnd w:id="124"/>
      <w:bookmarkEnd w:id="125"/>
      <w:bookmarkEnd w:id="126"/>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8656C2" w:rsidRPr="000C5010" w14:paraId="6E04F45B"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r w:rsidRPr="000C5010">
              <w:rPr>
                <w:rFonts w:eastAsia="Arial"/>
                <w:bCs/>
                <w:szCs w:val="18"/>
              </w:rPr>
              <w:t>educationRelationId</w:t>
            </w:r>
          </w:p>
        </w:tc>
        <w:tc>
          <w:tcPr>
            <w:tcW w:w="2374" w:type="dxa"/>
            <w:hideMark/>
          </w:tcPr>
          <w:p w14:paraId="7E0EE64F" w14:textId="77777777" w:rsidR="0008724B" w:rsidRPr="000C5010" w:rsidRDefault="00193346" w:rsidP="00BD2BBF">
            <w:pPr>
              <w:pStyle w:val="Table0Normal"/>
            </w:pPr>
            <w:r w:rsidRPr="000C5010">
              <w:rPr>
                <w:rFonts w:eastAsia="Arial"/>
                <w:szCs w:val="18"/>
              </w:rPr>
              <w:t>educationRelationIdType</w:t>
            </w:r>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2A5519ED"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8656C2" w:rsidRPr="000C5010" w14:paraId="3F58990B"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r w:rsidRPr="000C5010">
              <w:rPr>
                <w:rFonts w:eastAsia="Arial"/>
                <w:bCs/>
                <w:szCs w:val="18"/>
              </w:rPr>
              <w:t>educationDetails</w:t>
            </w:r>
          </w:p>
        </w:tc>
        <w:tc>
          <w:tcPr>
            <w:tcW w:w="2374" w:type="dxa"/>
            <w:hideMark/>
          </w:tcPr>
          <w:p w14:paraId="6479319F" w14:textId="77777777" w:rsidR="0008724B" w:rsidRPr="000C5010" w:rsidRDefault="00193346" w:rsidP="00BD2BBF">
            <w:pPr>
              <w:pStyle w:val="Table0Normal"/>
              <w:rPr>
                <w:bCs/>
              </w:rPr>
            </w:pPr>
            <w:r w:rsidRPr="000C5010">
              <w:rPr>
                <w:rFonts w:eastAsia="Arial"/>
                <w:bCs/>
                <w:szCs w:val="18"/>
              </w:rPr>
              <w:t>educationDetailsType</w:t>
            </w:r>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r w:rsidRPr="000C5010">
              <w:rPr>
                <w:rFonts w:eastAsia="Arial"/>
                <w:bCs/>
                <w:szCs w:val="18"/>
              </w:rPr>
              <w:t>contractPart</w:t>
            </w:r>
          </w:p>
        </w:tc>
        <w:tc>
          <w:tcPr>
            <w:tcW w:w="2374" w:type="dxa"/>
            <w:hideMark/>
          </w:tcPr>
          <w:p w14:paraId="5FD0A9F1" w14:textId="77777777" w:rsidR="0008724B" w:rsidRPr="000C5010" w:rsidRDefault="00193346" w:rsidP="00BD2BBF">
            <w:pPr>
              <w:pStyle w:val="Table0Normal"/>
              <w:rPr>
                <w:bCs/>
              </w:rPr>
            </w:pPr>
            <w:r w:rsidRPr="000C5010">
              <w:rPr>
                <w:rFonts w:eastAsia="Arial"/>
                <w:szCs w:val="18"/>
              </w:rPr>
              <w:t>contractPartType</w:t>
            </w:r>
          </w:p>
        </w:tc>
        <w:tc>
          <w:tcPr>
            <w:tcW w:w="1107" w:type="dxa"/>
            <w:hideMark/>
          </w:tcPr>
          <w:p w14:paraId="63147617" w14:textId="77777777" w:rsidR="0008724B" w:rsidRPr="000C5010" w:rsidRDefault="00193346" w:rsidP="00BD2BBF">
            <w:pPr>
              <w:pStyle w:val="Table0Normal"/>
              <w:jc w:val="center"/>
            </w:pPr>
            <w:r w:rsidRPr="000C5010">
              <w:rPr>
                <w:rFonts w:eastAsia="Arial"/>
                <w:szCs w:val="18"/>
              </w:rPr>
              <w:t>0..n</w:t>
            </w:r>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8656C2">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r w:rsidRPr="000C5010">
              <w:rPr>
                <w:rFonts w:eastAsia="Arial"/>
                <w:bCs/>
                <w:szCs w:val="18"/>
              </w:rPr>
              <w:t>educationMutationReason</w:t>
            </w:r>
          </w:p>
        </w:tc>
        <w:tc>
          <w:tcPr>
            <w:tcW w:w="2374" w:type="dxa"/>
            <w:hideMark/>
          </w:tcPr>
          <w:p w14:paraId="352087E8" w14:textId="77777777" w:rsidR="0008724B" w:rsidRPr="000C5010" w:rsidRDefault="00193346" w:rsidP="00BD2BBF">
            <w:pPr>
              <w:pStyle w:val="Table0Normal"/>
              <w:rPr>
                <w:bCs/>
              </w:rPr>
            </w:pPr>
            <w:r w:rsidRPr="000C5010">
              <w:rPr>
                <w:rFonts w:eastAsia="Arial"/>
                <w:bCs/>
                <w:szCs w:val="18"/>
              </w:rPr>
              <w:t>educationMutationReasonType</w:t>
            </w:r>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5D219D89"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3E2164">
              <w:rPr>
                <w:bCs/>
              </w:rPr>
              <w:t>2.15</w:t>
            </w:r>
            <w:r w:rsidR="00467BB9" w:rsidRPr="000C5010">
              <w:rPr>
                <w:bCs/>
              </w:rPr>
              <w:fldChar w:fldCharType="end"/>
            </w:r>
          </w:p>
        </w:tc>
      </w:tr>
      <w:tr w:rsidR="008656C2" w:rsidRPr="000C5010" w14:paraId="27C2D063" w14:textId="77777777" w:rsidTr="008656C2">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r w:rsidRPr="000C5010">
              <w:rPr>
                <w:rFonts w:eastAsia="Arial"/>
                <w:bCs/>
                <w:szCs w:val="18"/>
              </w:rPr>
              <w:t>comment</w:t>
            </w:r>
          </w:p>
        </w:tc>
        <w:tc>
          <w:tcPr>
            <w:tcW w:w="2374" w:type="dxa"/>
            <w:hideMark/>
          </w:tcPr>
          <w:p w14:paraId="45FA572E" w14:textId="77777777" w:rsidR="0008724B" w:rsidRPr="000C5010" w:rsidRDefault="00193346" w:rsidP="00BD2BBF">
            <w:pPr>
              <w:pStyle w:val="Table0Normal"/>
              <w:rPr>
                <w:bCs/>
              </w:rPr>
            </w:pPr>
            <w:r w:rsidRPr="000C5010">
              <w:rPr>
                <w:rFonts w:eastAsia="Arial"/>
                <w:bCs/>
                <w:szCs w:val="18"/>
              </w:rPr>
              <w:t>commentType</w:t>
            </w:r>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007B9761"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r w:rsidR="003E2164" w:rsidRPr="003E2164">
              <w:rPr>
                <w:rFonts w:eastAsia="Arial"/>
                <w:bCs/>
                <w:szCs w:val="18"/>
              </w:rPr>
              <w:t>2.15</w:t>
            </w:r>
            <w:r w:rsidR="00467BB9" w:rsidRPr="000C5010">
              <w:rPr>
                <w:bCs/>
              </w:rPr>
              <w:fldChar w:fldCharType="end"/>
            </w:r>
            <w:r w:rsidRPr="000C5010">
              <w:rPr>
                <w:rFonts w:eastAsia="Arial"/>
                <w:bCs/>
                <w:szCs w:val="18"/>
              </w:rPr>
              <w:t>)</w:t>
            </w:r>
          </w:p>
        </w:tc>
      </w:tr>
    </w:tbl>
    <w:p w14:paraId="77C1407A" w14:textId="4D9E9F0F" w:rsidR="008916AE" w:rsidRPr="000C5010" w:rsidRDefault="00193346" w:rsidP="008B6A0E">
      <w:pPr>
        <w:pStyle w:val="Beschriftung"/>
      </w:pPr>
      <w:bookmarkStart w:id="127" w:name="_Toc16605060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13</w:t>
      </w:r>
      <w:r w:rsidR="00566227" w:rsidRPr="000C5010">
        <w:rPr>
          <w:noProof/>
        </w:rPr>
        <w:fldChar w:fldCharType="end"/>
      </w:r>
      <w:r w:rsidRPr="000C5010">
        <w:t>: Définition du type de données «mutationEducationRelationType».</w:t>
      </w:r>
      <w:bookmarkEnd w:id="127"/>
    </w:p>
    <w:p w14:paraId="4BD37258" w14:textId="77777777" w:rsidR="003E2559" w:rsidRPr="00A927A8" w:rsidRDefault="00193346" w:rsidP="0008724B">
      <w:pPr>
        <w:pStyle w:val="berschrift2"/>
        <w:rPr>
          <w:rFonts w:eastAsia="Arial" w:cs="Times New Roman"/>
          <w:color w:val="000000"/>
          <w:szCs w:val="24"/>
        </w:rPr>
      </w:pPr>
      <w:bookmarkStart w:id="128" w:name="_Toc166050510"/>
      <w:r w:rsidRPr="000C5010">
        <w:rPr>
          <w:rFonts w:eastAsia="Arial" w:cs="Times New Roman"/>
          <w:color w:val="000000"/>
          <w:szCs w:val="24"/>
        </w:rPr>
        <w:t>deregistrationFromOrganisationType (désinscription</w:t>
      </w:r>
      <w:r w:rsidRPr="00A927A8">
        <w:rPr>
          <w:rFonts w:eastAsia="Arial" w:cs="Times New Roman"/>
          <w:color w:val="000000"/>
          <w:szCs w:val="24"/>
        </w:rPr>
        <w:t xml:space="preserve"> d’une organisation)</w:t>
      </w:r>
      <w:bookmarkEnd w:id="128"/>
    </w:p>
    <w:p w14:paraId="09D674B6" w14:textId="752616E5" w:rsidR="00751442" w:rsidRPr="000C5010" w:rsidRDefault="00193346" w:rsidP="00CF04C7">
      <w:r w:rsidRPr="000C5010">
        <w:rPr>
          <w:rFonts w:eastAsia="Arial" w:cs="Times New Roman"/>
        </w:rPr>
        <w:t xml:space="preserve">Ce type de données est utilisé lorsque les apprentis sont désinscrits d’une organisation (organisation </w:t>
      </w:r>
      <w:r w:rsidR="007D1134" w:rsidRPr="000C5010">
        <w:rPr>
          <w:rFonts w:eastAsia="Arial" w:cs="Times New Roman"/>
        </w:rPr>
        <w:t>d</w:t>
      </w:r>
      <w:r w:rsidR="000617B1">
        <w:rPr>
          <w:rFonts w:eastAsia="Arial" w:cs="Times New Roman"/>
        </w:rPr>
        <w:t>’</w:t>
      </w:r>
      <w:r w:rsidR="007D1134" w:rsidRPr="000C5010">
        <w:rPr>
          <w:rFonts w:eastAsia="Arial" w:cs="Times New Roman"/>
        </w:rPr>
        <w:t>examen</w:t>
      </w:r>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r w:rsidRPr="000C5010">
              <w:rPr>
                <w:rFonts w:eastAsia="Arial"/>
                <w:bCs/>
                <w:szCs w:val="18"/>
              </w:rPr>
              <w:t>deregistrationDate</w:t>
            </w:r>
          </w:p>
        </w:tc>
        <w:tc>
          <w:tcPr>
            <w:tcW w:w="1843" w:type="dxa"/>
          </w:tcPr>
          <w:p w14:paraId="790D9592" w14:textId="77777777" w:rsidR="00BE5D7E" w:rsidRPr="000C5010" w:rsidRDefault="00193346" w:rsidP="008E2396">
            <w:pPr>
              <w:pStyle w:val="Table0Normal"/>
              <w:keepNext/>
            </w:pPr>
            <w:r w:rsidRPr="000C5010">
              <w:rPr>
                <w:rFonts w:eastAsia="Arial"/>
                <w:szCs w:val="18"/>
              </w:rPr>
              <w:t>xs:date</w:t>
            </w:r>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8656C2">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r w:rsidRPr="000C5010">
              <w:rPr>
                <w:rFonts w:eastAsia="Arial"/>
                <w:bCs/>
                <w:szCs w:val="18"/>
              </w:rPr>
              <w:t>deregistrationKind</w:t>
            </w:r>
          </w:p>
        </w:tc>
        <w:tc>
          <w:tcPr>
            <w:tcW w:w="1843" w:type="dxa"/>
          </w:tcPr>
          <w:p w14:paraId="20F6080B" w14:textId="77777777" w:rsidR="00BE5D7E" w:rsidRPr="000C5010" w:rsidRDefault="00193346" w:rsidP="008E2396">
            <w:pPr>
              <w:pStyle w:val="Table0Normal"/>
              <w:keepNext/>
              <w:rPr>
                <w:bCs/>
              </w:rPr>
            </w:pPr>
            <w:r w:rsidRPr="000C5010">
              <w:rPr>
                <w:rFonts w:eastAsia="Arial"/>
                <w:bCs/>
                <w:szCs w:val="18"/>
              </w:rPr>
              <w:t>xs:int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r w:rsidRPr="000C5010">
              <w:rPr>
                <w:rFonts w:eastAsia="Arial"/>
                <w:bCs/>
                <w:szCs w:val="18"/>
              </w:rPr>
              <w:t>contractPartId</w:t>
            </w:r>
          </w:p>
        </w:tc>
        <w:tc>
          <w:tcPr>
            <w:tcW w:w="1843" w:type="dxa"/>
          </w:tcPr>
          <w:p w14:paraId="3903A97E" w14:textId="77777777" w:rsidR="00022AD0" w:rsidRPr="000C5010" w:rsidRDefault="00193346" w:rsidP="008E2396">
            <w:pPr>
              <w:pStyle w:val="Table0Normal"/>
              <w:keepNext/>
              <w:rPr>
                <w:bCs/>
              </w:rPr>
            </w:pPr>
            <w:r w:rsidRPr="000C5010">
              <w:rPr>
                <w:rFonts w:eastAsia="Arial"/>
                <w:bCs/>
                <w:szCs w:val="18"/>
              </w:rPr>
              <w:t>contractPartIdType</w:t>
            </w:r>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5E5130DC"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Pr="000C5010">
              <w:rPr>
                <w:rFonts w:eastAsia="Arial"/>
                <w:szCs w:val="18"/>
              </w:rPr>
              <w:t>)</w:t>
            </w:r>
          </w:p>
        </w:tc>
      </w:tr>
      <w:tr w:rsidR="008656C2" w:rsidRPr="000C5010" w14:paraId="7181B52F"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0C5010">
              <w:rPr>
                <w:rFonts w:eastAsia="Arial"/>
                <w:bCs/>
                <w:szCs w:val="18"/>
              </w:rPr>
              <w:t>choice</w:t>
            </w:r>
          </w:p>
        </w:tc>
        <w:tc>
          <w:tcPr>
            <w:tcW w:w="1701" w:type="dxa"/>
          </w:tcPr>
          <w:p w14:paraId="4DF80217" w14:textId="355AD10C" w:rsidR="004D0356" w:rsidRPr="000C5010" w:rsidRDefault="00193346" w:rsidP="008E2396">
            <w:pPr>
              <w:pStyle w:val="Table0Normal"/>
              <w:keepNext/>
              <w:rPr>
                <w:bCs/>
              </w:rPr>
            </w:pPr>
            <w:r w:rsidRPr="000C5010">
              <w:rPr>
                <w:rFonts w:eastAsia="Arial"/>
                <w:bCs/>
                <w:szCs w:val="18"/>
              </w:rPr>
              <w:t>schoolId</w:t>
            </w:r>
          </w:p>
        </w:tc>
        <w:tc>
          <w:tcPr>
            <w:tcW w:w="1843" w:type="dxa"/>
          </w:tcPr>
          <w:p w14:paraId="3E74FD6E" w14:textId="77777777" w:rsidR="004D0356" w:rsidRPr="000C5010" w:rsidRDefault="00193346" w:rsidP="008E2396">
            <w:pPr>
              <w:pStyle w:val="Table0Normal"/>
              <w:keepNext/>
              <w:rPr>
                <w:bCs/>
              </w:rPr>
            </w:pPr>
            <w:r w:rsidRPr="000C5010">
              <w:rPr>
                <w:rFonts w:eastAsia="Arial"/>
                <w:bCs/>
                <w:szCs w:val="18"/>
              </w:rPr>
              <w:t>schoolIdType</w:t>
            </w:r>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17F7D103" w:rsidR="004D0356" w:rsidRPr="000C5010" w:rsidRDefault="00193346" w:rsidP="008E2396">
            <w:pPr>
              <w:pStyle w:val="Table0Normal"/>
              <w:keepNext/>
              <w:rPr>
                <w:bCs/>
              </w:rPr>
            </w:pPr>
            <w:r w:rsidRPr="000C5010">
              <w:rPr>
                <w:rFonts w:eastAsia="Arial"/>
                <w:bCs/>
                <w:szCs w:val="18"/>
              </w:rPr>
              <w:t>(voir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r w:rsidR="003E2164" w:rsidRPr="003E2164">
              <w:rPr>
                <w:rFonts w:eastAsia="Arial"/>
                <w:bCs/>
                <w:szCs w:val="18"/>
              </w:rPr>
              <w:t>2.14</w:t>
            </w:r>
            <w:r w:rsidRPr="000C5010">
              <w:rPr>
                <w:bCs/>
              </w:rPr>
              <w:fldChar w:fldCharType="end"/>
            </w:r>
            <w:r w:rsidRPr="000C5010">
              <w:rPr>
                <w:rFonts w:eastAsia="Arial"/>
                <w:bCs/>
                <w:szCs w:val="18"/>
              </w:rPr>
              <w:t>)</w:t>
            </w:r>
          </w:p>
        </w:tc>
      </w:tr>
      <w:tr w:rsidR="008656C2" w:rsidRPr="000C5010" w14:paraId="025E0047" w14:textId="77777777" w:rsidTr="008656C2">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r w:rsidRPr="000C5010">
              <w:rPr>
                <w:rFonts w:eastAsia="Arial"/>
                <w:szCs w:val="18"/>
              </w:rPr>
              <w:t>branchCoursesOrganisationId</w:t>
            </w:r>
          </w:p>
        </w:tc>
        <w:tc>
          <w:tcPr>
            <w:tcW w:w="1843" w:type="dxa"/>
          </w:tcPr>
          <w:p w14:paraId="0FBDBAD7" w14:textId="77777777" w:rsidR="004D0356" w:rsidRPr="000C5010" w:rsidRDefault="00193346" w:rsidP="008E2396">
            <w:pPr>
              <w:pStyle w:val="Table0Normal"/>
              <w:keepNext/>
              <w:rPr>
                <w:bCs/>
              </w:rPr>
            </w:pPr>
            <w:r w:rsidRPr="000C5010">
              <w:rPr>
                <w:rFonts w:eastAsia="Arial"/>
                <w:szCs w:val="18"/>
              </w:rPr>
              <w:t>branchCoursesOrganisationIdType</w:t>
            </w:r>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8656C2">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r w:rsidRPr="000C5010">
              <w:rPr>
                <w:rFonts w:eastAsia="Arial"/>
                <w:szCs w:val="18"/>
              </w:rPr>
              <w:t>examCommissionId</w:t>
            </w:r>
          </w:p>
        </w:tc>
        <w:tc>
          <w:tcPr>
            <w:tcW w:w="1843" w:type="dxa"/>
          </w:tcPr>
          <w:p w14:paraId="44386F08" w14:textId="77777777" w:rsidR="004D0356" w:rsidRPr="000C5010" w:rsidRDefault="00193346" w:rsidP="008E2396">
            <w:pPr>
              <w:pStyle w:val="Table0Normal"/>
              <w:keepNext/>
              <w:rPr>
                <w:bCs/>
              </w:rPr>
            </w:pPr>
            <w:r w:rsidRPr="000C5010">
              <w:rPr>
                <w:rFonts w:eastAsia="Arial"/>
                <w:szCs w:val="18"/>
              </w:rPr>
              <w:t>examCommissionIdType</w:t>
            </w:r>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8656C2">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r w:rsidRPr="000C5010">
              <w:rPr>
                <w:rFonts w:eastAsia="Arial"/>
                <w:bCs/>
                <w:szCs w:val="18"/>
              </w:rPr>
              <w:t>comment</w:t>
            </w:r>
          </w:p>
        </w:tc>
        <w:tc>
          <w:tcPr>
            <w:tcW w:w="1843" w:type="dxa"/>
          </w:tcPr>
          <w:p w14:paraId="6AA552E0" w14:textId="77777777" w:rsidR="00410529" w:rsidRPr="000C5010" w:rsidRDefault="00193346" w:rsidP="008E2396">
            <w:pPr>
              <w:pStyle w:val="Table0Normal"/>
              <w:keepNext/>
              <w:rPr>
                <w:bCs/>
              </w:rPr>
            </w:pPr>
            <w:r w:rsidRPr="000C5010">
              <w:rPr>
                <w:rFonts w:eastAsia="Arial"/>
                <w:bCs/>
                <w:szCs w:val="18"/>
              </w:rPr>
              <w:t>commentType</w:t>
            </w:r>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315BB0CF" w14:textId="14CB8441" w:rsidR="003E2559" w:rsidRPr="000C5010" w:rsidRDefault="00193346" w:rsidP="008B6A0E">
      <w:pPr>
        <w:pStyle w:val="Beschriftung"/>
      </w:pPr>
      <w:bookmarkStart w:id="129" w:name="_Toc16605060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14</w:t>
      </w:r>
      <w:r w:rsidR="00566227" w:rsidRPr="000C5010">
        <w:rPr>
          <w:noProof/>
        </w:rPr>
        <w:fldChar w:fldCharType="end"/>
      </w:r>
      <w:r w:rsidRPr="000C5010">
        <w:t>: Définition du type de données «deregistrationFromOrganisationType».</w:t>
      </w:r>
      <w:bookmarkEnd w:id="129"/>
    </w:p>
    <w:p w14:paraId="259ACF0A" w14:textId="77777777" w:rsidR="0008724B" w:rsidRPr="000D36AA" w:rsidRDefault="00193346" w:rsidP="0008724B">
      <w:pPr>
        <w:pStyle w:val="berschrift2"/>
      </w:pPr>
      <w:bookmarkStart w:id="130" w:name="_Toc166050511"/>
      <w:r w:rsidRPr="000D36AA">
        <w:rPr>
          <w:rFonts w:eastAsia="Arial" w:cs="Times New Roman"/>
          <w:color w:val="000000"/>
          <w:szCs w:val="24"/>
        </w:rPr>
        <w:lastRenderedPageBreak/>
        <w:t>terminationEducationRelationType (résiliation du contrat de formation / contrat d’apprentissage)</w:t>
      </w:r>
      <w:bookmarkEnd w:id="130"/>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8656C2" w:rsidRPr="000C5010" w14:paraId="285B6060"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r w:rsidRPr="000C5010">
              <w:rPr>
                <w:rFonts w:eastAsia="Arial"/>
                <w:bCs/>
                <w:szCs w:val="18"/>
              </w:rPr>
              <w:t>educationRelationId</w:t>
            </w:r>
          </w:p>
        </w:tc>
        <w:tc>
          <w:tcPr>
            <w:tcW w:w="1397" w:type="dxa"/>
            <w:hideMark/>
          </w:tcPr>
          <w:p w14:paraId="401E3D7F" w14:textId="77777777" w:rsidR="0008724B" w:rsidRPr="000C5010" w:rsidRDefault="00193346" w:rsidP="00BD2BBF">
            <w:pPr>
              <w:pStyle w:val="Table0Normal"/>
            </w:pPr>
            <w:r w:rsidRPr="000C5010">
              <w:rPr>
                <w:rFonts w:eastAsia="Arial"/>
                <w:szCs w:val="18"/>
              </w:rPr>
              <w:t>educationRelationIdType</w:t>
            </w:r>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5B244805"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3E2164">
              <w:t>2.14</w:t>
            </w:r>
            <w:r w:rsidR="005B6104" w:rsidRPr="000C5010">
              <w:fldChar w:fldCharType="end"/>
            </w:r>
          </w:p>
        </w:tc>
      </w:tr>
      <w:tr w:rsidR="008656C2" w:rsidRPr="000C5010" w14:paraId="2855C92A"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r w:rsidRPr="000C5010">
              <w:rPr>
                <w:rFonts w:eastAsia="Arial"/>
                <w:bCs/>
                <w:szCs w:val="18"/>
              </w:rPr>
              <w:t>terminateEducationRelation</w:t>
            </w:r>
          </w:p>
        </w:tc>
        <w:tc>
          <w:tcPr>
            <w:tcW w:w="1397" w:type="dxa"/>
            <w:hideMark/>
          </w:tcPr>
          <w:p w14:paraId="74D488CB" w14:textId="77777777" w:rsidR="0008724B" w:rsidRPr="000C5010" w:rsidRDefault="00193346" w:rsidP="00BD2BBF">
            <w:pPr>
              <w:pStyle w:val="Table0Normal"/>
            </w:pPr>
            <w:r w:rsidRPr="000C5010">
              <w:rPr>
                <w:rFonts w:eastAsia="Arial"/>
                <w:szCs w:val="18"/>
              </w:rPr>
              <w:t>xs:boolean</w:t>
            </w:r>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375EEBCF" w:rsidR="0008724B" w:rsidRPr="000C5010" w:rsidRDefault="00193346" w:rsidP="00BD2BBF">
            <w:pPr>
              <w:pStyle w:val="Table0Normal"/>
            </w:pPr>
            <w:r w:rsidRPr="000C5010">
              <w:rPr>
                <w:rFonts w:eastAsia="Arial"/>
                <w:szCs w:val="18"/>
              </w:rPr>
              <w:t>Le contrat de formation est-il résilié dans son intégralité?</w:t>
            </w:r>
          </w:p>
        </w:tc>
      </w:tr>
      <w:tr w:rsidR="008656C2" w:rsidRPr="000C5010" w14:paraId="2941526B" w14:textId="77777777" w:rsidTr="008656C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r w:rsidRPr="000C5010">
              <w:rPr>
                <w:rFonts w:eastAsia="Arial"/>
                <w:bCs/>
                <w:szCs w:val="18"/>
              </w:rPr>
              <w:t>contractPartId</w:t>
            </w:r>
          </w:p>
        </w:tc>
        <w:tc>
          <w:tcPr>
            <w:tcW w:w="1397" w:type="dxa"/>
            <w:hideMark/>
          </w:tcPr>
          <w:p w14:paraId="4026140C" w14:textId="77777777" w:rsidR="0008724B" w:rsidRPr="000C5010" w:rsidRDefault="00193346" w:rsidP="00BD2BBF">
            <w:pPr>
              <w:pStyle w:val="Table0Normal"/>
            </w:pPr>
            <w:r w:rsidRPr="000C5010">
              <w:rPr>
                <w:rFonts w:eastAsia="Arial"/>
                <w:bCs/>
                <w:szCs w:val="18"/>
              </w:rPr>
              <w:t>contractPartIdType</w:t>
            </w:r>
          </w:p>
        </w:tc>
        <w:tc>
          <w:tcPr>
            <w:tcW w:w="795" w:type="dxa"/>
            <w:hideMark/>
          </w:tcPr>
          <w:p w14:paraId="0FDBEC99" w14:textId="77777777" w:rsidR="0008724B" w:rsidRPr="000C5010" w:rsidRDefault="00193346" w:rsidP="00BD2BBF">
            <w:pPr>
              <w:pStyle w:val="Table0Normal"/>
              <w:jc w:val="center"/>
            </w:pPr>
            <w:r w:rsidRPr="000C5010">
              <w:rPr>
                <w:rFonts w:eastAsia="Arial"/>
                <w:szCs w:val="18"/>
              </w:rPr>
              <w:t>0..n</w:t>
            </w:r>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8656C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r w:rsidRPr="000C5010">
              <w:rPr>
                <w:rFonts w:eastAsia="Arial"/>
                <w:szCs w:val="18"/>
              </w:rPr>
              <w:t>contractTerminationDate</w:t>
            </w:r>
          </w:p>
        </w:tc>
        <w:tc>
          <w:tcPr>
            <w:tcW w:w="1397" w:type="dxa"/>
            <w:hideMark/>
          </w:tcPr>
          <w:p w14:paraId="0A140A26" w14:textId="77777777" w:rsidR="0008724B" w:rsidRPr="000C5010" w:rsidRDefault="00193346" w:rsidP="00BD2BBF">
            <w:pPr>
              <w:pStyle w:val="Table0Normal"/>
            </w:pPr>
            <w:r w:rsidRPr="000C5010">
              <w:rPr>
                <w:rFonts w:eastAsia="Arial"/>
                <w:szCs w:val="18"/>
              </w:rPr>
              <w:t>xs:date</w:t>
            </w:r>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bl>
    <w:p w14:paraId="0C2E1650" w14:textId="02F462BE" w:rsidR="008916AE" w:rsidRPr="000C5010" w:rsidRDefault="00193346" w:rsidP="008B6A0E">
      <w:pPr>
        <w:pStyle w:val="Beschriftung"/>
      </w:pPr>
      <w:bookmarkStart w:id="131" w:name="_Toc16605060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15</w:t>
      </w:r>
      <w:r w:rsidR="00566227" w:rsidRPr="000C5010">
        <w:rPr>
          <w:noProof/>
        </w:rPr>
        <w:fldChar w:fldCharType="end"/>
      </w:r>
      <w:r w:rsidRPr="000C5010">
        <w:t>: Définition du type de données «terminationEducationRelationType».</w:t>
      </w:r>
      <w:bookmarkEnd w:id="131"/>
    </w:p>
    <w:p w14:paraId="5F1AC311" w14:textId="6B86A0D4" w:rsidR="0008724B" w:rsidRPr="000C5010" w:rsidRDefault="00193346" w:rsidP="0008724B">
      <w:pPr>
        <w:pStyle w:val="berschrift2"/>
      </w:pPr>
      <w:bookmarkStart w:id="132" w:name="_Toc166050512"/>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132"/>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r w:rsidRPr="000C5010">
              <w:rPr>
                <w:rFonts w:eastAsia="Arial"/>
                <w:bCs/>
                <w:szCs w:val="18"/>
              </w:rPr>
              <w:t>educationRelationId</w:t>
            </w:r>
          </w:p>
        </w:tc>
        <w:tc>
          <w:tcPr>
            <w:tcW w:w="1410" w:type="dxa"/>
            <w:hideMark/>
          </w:tcPr>
          <w:p w14:paraId="387EEDD2" w14:textId="77777777" w:rsidR="0008724B" w:rsidRPr="000C5010" w:rsidRDefault="00193346" w:rsidP="00BD2BBF">
            <w:pPr>
              <w:pStyle w:val="Table0Normal"/>
            </w:pPr>
            <w:r w:rsidRPr="000C5010">
              <w:rPr>
                <w:rFonts w:eastAsia="Arial"/>
                <w:szCs w:val="18"/>
              </w:rPr>
              <w:t>educationRelationIdType</w:t>
            </w:r>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72DAA288"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r>
              <w:rPr>
                <w:bCs/>
              </w:rPr>
              <w:t>profession</w:t>
            </w:r>
          </w:p>
        </w:tc>
        <w:tc>
          <w:tcPr>
            <w:tcW w:w="1410" w:type="dxa"/>
          </w:tcPr>
          <w:p w14:paraId="623F8D5A" w14:textId="77777777" w:rsidR="00680CBB" w:rsidRDefault="00680CBB" w:rsidP="00BF0AB3">
            <w:pPr>
              <w:pStyle w:val="Table0Normal"/>
            </w:pPr>
            <w:r>
              <w:t>professionType</w:t>
            </w:r>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r w:rsidRPr="000C5010">
              <w:rPr>
                <w:rFonts w:eastAsia="Arial"/>
                <w:bCs/>
                <w:szCs w:val="18"/>
              </w:rPr>
              <w:t xml:space="preserve">examYear </w:t>
            </w:r>
          </w:p>
        </w:tc>
        <w:tc>
          <w:tcPr>
            <w:tcW w:w="1410" w:type="dxa"/>
            <w:hideMark/>
          </w:tcPr>
          <w:p w14:paraId="19522BC9" w14:textId="77777777" w:rsidR="0008724B" w:rsidRPr="000C5010" w:rsidRDefault="00193346" w:rsidP="00BD2BBF">
            <w:pPr>
              <w:pStyle w:val="Table0Normal"/>
            </w:pPr>
            <w:r w:rsidRPr="000C5010">
              <w:rPr>
                <w:rFonts w:eastAsia="Arial"/>
                <w:szCs w:val="18"/>
              </w:rPr>
              <w:t>xs:gYear</w:t>
            </w:r>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r w:rsidRPr="000C5010">
              <w:rPr>
                <w:rFonts w:eastAsia="Arial"/>
                <w:bCs/>
                <w:szCs w:val="18"/>
              </w:rPr>
              <w:t>examElementFinal</w:t>
            </w:r>
          </w:p>
        </w:tc>
        <w:tc>
          <w:tcPr>
            <w:tcW w:w="1410" w:type="dxa"/>
            <w:hideMark/>
          </w:tcPr>
          <w:p w14:paraId="4324642C" w14:textId="77777777" w:rsidR="0008724B" w:rsidRPr="000C5010" w:rsidRDefault="00193346" w:rsidP="00BD2BBF">
            <w:pPr>
              <w:pStyle w:val="Table0Normal"/>
            </w:pPr>
            <w:r w:rsidRPr="000C5010">
              <w:rPr>
                <w:rFonts w:eastAsia="Arial"/>
                <w:szCs w:val="18"/>
              </w:rPr>
              <w:t>examElementFinalType</w:t>
            </w:r>
          </w:p>
        </w:tc>
        <w:tc>
          <w:tcPr>
            <w:tcW w:w="853" w:type="dxa"/>
            <w:hideMark/>
          </w:tcPr>
          <w:p w14:paraId="6623C9F1" w14:textId="77777777" w:rsidR="0008724B" w:rsidRPr="000C5010" w:rsidRDefault="00193346" w:rsidP="00BD2BBF">
            <w:pPr>
              <w:pStyle w:val="Table0Normal"/>
              <w:jc w:val="center"/>
            </w:pPr>
            <w:r w:rsidRPr="000C5010">
              <w:rPr>
                <w:rFonts w:eastAsia="Arial"/>
                <w:szCs w:val="18"/>
              </w:rPr>
              <w:t>1..n</w:t>
            </w:r>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6DBB2BDF" w14:textId="1BB0276E" w:rsidR="008916AE" w:rsidRPr="000C5010" w:rsidRDefault="00193346" w:rsidP="008B6A0E">
      <w:pPr>
        <w:pStyle w:val="Beschriftung"/>
      </w:pPr>
      <w:bookmarkStart w:id="133" w:name="_Toc16605060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16</w:t>
      </w:r>
      <w:r w:rsidR="00566227" w:rsidRPr="000C5010">
        <w:rPr>
          <w:noProof/>
        </w:rPr>
        <w:fldChar w:fldCharType="end"/>
      </w:r>
      <w:r w:rsidRPr="000C5010">
        <w:t>: Définition du type de données «QPgradesType».</w:t>
      </w:r>
      <w:bookmarkEnd w:id="133"/>
    </w:p>
    <w:p w14:paraId="7733A565" w14:textId="42C7A100" w:rsidR="001A63C5" w:rsidRPr="009F5B6C" w:rsidRDefault="001A63C5" w:rsidP="00324FE8">
      <w:pPr>
        <w:pStyle w:val="berschrift2"/>
        <w:pageBreakBefore/>
        <w:rPr>
          <w:lang w:val="fr-CH"/>
        </w:rPr>
      </w:pPr>
      <w:bookmarkStart w:id="134" w:name="_Toc166050513"/>
      <w:r w:rsidRPr="009F5B6C">
        <w:rPr>
          <w:lang w:val="fr-CH"/>
        </w:rPr>
        <w:lastRenderedPageBreak/>
        <w:t>QPgradesResponseType (</w:t>
      </w:r>
      <w:r w:rsidR="001262FB" w:rsidRPr="009F5B6C">
        <w:rPr>
          <w:lang w:val="fr-CH"/>
        </w:rPr>
        <w:t>Réponse aux notes de la PQ</w:t>
      </w:r>
      <w:r w:rsidRPr="009F5B6C">
        <w:rPr>
          <w:lang w:val="fr-CH"/>
        </w:rPr>
        <w:t>)</w:t>
      </w:r>
      <w:bookmarkEnd w:id="134"/>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r>
              <w:rPr>
                <w:bCs/>
              </w:rPr>
              <w:t>educationRelationId</w:t>
            </w:r>
          </w:p>
        </w:tc>
        <w:tc>
          <w:tcPr>
            <w:tcW w:w="2835" w:type="dxa"/>
            <w:hideMark/>
          </w:tcPr>
          <w:p w14:paraId="3CFABCC7" w14:textId="77777777" w:rsidR="001A63C5" w:rsidRDefault="001A63C5" w:rsidP="00BF0AB3">
            <w:pPr>
              <w:pStyle w:val="Table0Normal"/>
            </w:pPr>
            <w:r>
              <w:t>educationRelationIdType</w:t>
            </w:r>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2E9CF769"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r>
              <w:rPr>
                <w:bCs/>
              </w:rPr>
              <w:t>profession</w:t>
            </w:r>
          </w:p>
        </w:tc>
        <w:tc>
          <w:tcPr>
            <w:tcW w:w="2835" w:type="dxa"/>
          </w:tcPr>
          <w:p w14:paraId="1A74AD13" w14:textId="77777777" w:rsidR="001A63C5" w:rsidRDefault="001A63C5" w:rsidP="00BF0AB3">
            <w:pPr>
              <w:pStyle w:val="Table0Normal"/>
            </w:pPr>
            <w:r>
              <w:t>professionType</w:t>
            </w:r>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r>
              <w:rPr>
                <w:bCs/>
              </w:rPr>
              <w:t>examYear</w:t>
            </w:r>
          </w:p>
        </w:tc>
        <w:tc>
          <w:tcPr>
            <w:tcW w:w="2835" w:type="dxa"/>
            <w:hideMark/>
          </w:tcPr>
          <w:p w14:paraId="65E0C61E" w14:textId="77777777" w:rsidR="001A63C5" w:rsidRDefault="001A63C5" w:rsidP="00BF0AB3">
            <w:pPr>
              <w:pStyle w:val="Table0Normal"/>
            </w:pPr>
            <w:r>
              <w:t>xs:gYear</w:t>
            </w:r>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r>
              <w:rPr>
                <w:bCs/>
              </w:rPr>
              <w:t>examElementFinalResponse</w:t>
            </w:r>
          </w:p>
        </w:tc>
        <w:tc>
          <w:tcPr>
            <w:tcW w:w="2835" w:type="dxa"/>
          </w:tcPr>
          <w:p w14:paraId="3FA01EBA" w14:textId="77777777" w:rsidR="001A63C5" w:rsidRDefault="001A63C5" w:rsidP="00BF0AB3">
            <w:pPr>
              <w:pStyle w:val="Table0Normal"/>
            </w:pPr>
            <w:r>
              <w:rPr>
                <w:bCs/>
              </w:rPr>
              <w:t>examElementFinalResponseType</w:t>
            </w:r>
          </w:p>
        </w:tc>
        <w:tc>
          <w:tcPr>
            <w:tcW w:w="1457" w:type="dxa"/>
          </w:tcPr>
          <w:p w14:paraId="7CC7AC25" w14:textId="77777777" w:rsidR="001A63C5" w:rsidRDefault="001A63C5" w:rsidP="00BF0AB3">
            <w:pPr>
              <w:pStyle w:val="Table0Normal"/>
              <w:jc w:val="center"/>
            </w:pPr>
            <w:r>
              <w:t>1..n</w:t>
            </w:r>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0721D714" w14:textId="7BF1459B" w:rsidR="001A63C5" w:rsidRPr="007208E0" w:rsidRDefault="001A63C5" w:rsidP="008B6A0E">
      <w:pPr>
        <w:pStyle w:val="Beschriftung"/>
      </w:pPr>
      <w:bookmarkStart w:id="135" w:name="_Toc166050607"/>
      <w:r>
        <w:t xml:space="preserve">Tabelle </w:t>
      </w:r>
      <w:r>
        <w:fldChar w:fldCharType="begin"/>
      </w:r>
      <w:r>
        <w:instrText xml:space="preserve"> SEQ Tabelle \* ARABIC </w:instrText>
      </w:r>
      <w:r>
        <w:fldChar w:fldCharType="separate"/>
      </w:r>
      <w:r w:rsidR="003E2164">
        <w:rPr>
          <w:noProof/>
        </w:rPr>
        <w:t>17</w:t>
      </w:r>
      <w:r>
        <w:fldChar w:fldCharType="end"/>
      </w:r>
      <w:r>
        <w:t xml:space="preserve">: </w:t>
      </w:r>
      <w:r w:rsidR="007B5CE2" w:rsidRPr="000C5010">
        <w:t xml:space="preserve">Définition du type de données </w:t>
      </w:r>
      <w:r>
        <w:t>«</w:t>
      </w:r>
      <w:r w:rsidRPr="005B6ED2">
        <w:rPr>
          <w:lang w:val="fr-CH"/>
        </w:rPr>
        <w:t>QPgradesResponseType</w:t>
      </w:r>
      <w:r>
        <w:t>».</w:t>
      </w:r>
      <w:bookmarkEnd w:id="135"/>
    </w:p>
    <w:p w14:paraId="408EFA41" w14:textId="54CAE78C" w:rsidR="0008724B" w:rsidRPr="000C5010" w:rsidRDefault="00193346">
      <w:pPr>
        <w:pStyle w:val="berschrift2"/>
      </w:pPr>
      <w:bookmarkStart w:id="136" w:name="_Toc166050514"/>
      <w:r w:rsidRPr="000C5010">
        <w:rPr>
          <w:rFonts w:eastAsia="Arial" w:cs="Times New Roman"/>
          <w:color w:val="000000"/>
          <w:szCs w:val="24"/>
        </w:rPr>
        <w:t>dbResponseExamOrganisationType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136"/>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r w:rsidRPr="000C5010">
              <w:rPr>
                <w:rFonts w:eastAsia="Arial"/>
                <w:bCs/>
                <w:szCs w:val="18"/>
              </w:rPr>
              <w:t>examAssignment</w:t>
            </w:r>
          </w:p>
        </w:tc>
        <w:tc>
          <w:tcPr>
            <w:tcW w:w="0" w:type="auto"/>
          </w:tcPr>
          <w:p w14:paraId="58CEB3CF" w14:textId="77777777" w:rsidR="005052D8" w:rsidRPr="000C5010" w:rsidRDefault="00193346" w:rsidP="005052D8">
            <w:pPr>
              <w:pStyle w:val="Table0Normal"/>
            </w:pPr>
            <w:r w:rsidRPr="000C5010">
              <w:rPr>
                <w:rFonts w:eastAsia="Arial"/>
                <w:szCs w:val="18"/>
              </w:rPr>
              <w:t>examAssignmentType</w:t>
            </w:r>
          </w:p>
        </w:tc>
        <w:tc>
          <w:tcPr>
            <w:tcW w:w="0" w:type="auto"/>
          </w:tcPr>
          <w:p w14:paraId="0CD4E631" w14:textId="77777777" w:rsidR="005052D8" w:rsidRPr="000C5010" w:rsidRDefault="00193346" w:rsidP="005052D8">
            <w:pPr>
              <w:pStyle w:val="Table0Normal"/>
              <w:jc w:val="center"/>
            </w:pPr>
            <w:r w:rsidRPr="000C5010">
              <w:rPr>
                <w:rFonts w:eastAsia="Arial"/>
                <w:szCs w:val="18"/>
              </w:rPr>
              <w:t>0..n</w:t>
            </w:r>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r w:rsidRPr="000C5010">
              <w:rPr>
                <w:rFonts w:eastAsia="Arial"/>
                <w:bCs/>
                <w:szCs w:val="18"/>
              </w:rPr>
              <w:t>deregistrationFromOrganisation</w:t>
            </w:r>
          </w:p>
        </w:tc>
        <w:tc>
          <w:tcPr>
            <w:tcW w:w="0" w:type="auto"/>
          </w:tcPr>
          <w:p w14:paraId="0633D19B" w14:textId="77777777" w:rsidR="005052D8" w:rsidRPr="000C5010" w:rsidRDefault="00193346" w:rsidP="005052D8">
            <w:pPr>
              <w:pStyle w:val="Table0Normal"/>
            </w:pPr>
            <w:r w:rsidRPr="000C5010">
              <w:rPr>
                <w:rFonts w:eastAsia="Arial"/>
                <w:bCs/>
                <w:szCs w:val="18"/>
              </w:rPr>
              <w:t>deregistrationFromOrganisationType</w:t>
            </w:r>
          </w:p>
        </w:tc>
        <w:tc>
          <w:tcPr>
            <w:tcW w:w="0" w:type="auto"/>
          </w:tcPr>
          <w:p w14:paraId="0CFCCA15" w14:textId="77777777" w:rsidR="005052D8" w:rsidRPr="000C5010" w:rsidRDefault="00193346" w:rsidP="005052D8">
            <w:pPr>
              <w:pStyle w:val="Table0Normal"/>
              <w:jc w:val="center"/>
            </w:pPr>
            <w:r w:rsidRPr="000C5010">
              <w:rPr>
                <w:rFonts w:eastAsia="Arial"/>
                <w:szCs w:val="18"/>
              </w:rPr>
              <w:t>0..n</w:t>
            </w:r>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32E3DB84" w14:textId="3D59199F" w:rsidR="006D7D1C" w:rsidRPr="000C5010" w:rsidRDefault="00193346" w:rsidP="008B6A0E">
      <w:pPr>
        <w:pStyle w:val="Beschriftung"/>
      </w:pPr>
      <w:bookmarkStart w:id="137" w:name="_Toc16605060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18</w:t>
      </w:r>
      <w:r w:rsidR="00566227" w:rsidRPr="000C5010">
        <w:rPr>
          <w:noProof/>
        </w:rPr>
        <w:fldChar w:fldCharType="end"/>
      </w:r>
      <w:r w:rsidRPr="000C5010">
        <w:t>: Définition du type de données «dbResponseExamOrganisationType».</w:t>
      </w:r>
      <w:bookmarkEnd w:id="137"/>
    </w:p>
    <w:p w14:paraId="6A6930B7" w14:textId="4318C15C" w:rsidR="009E7510" w:rsidRPr="000C5010" w:rsidRDefault="00193346" w:rsidP="009E7510">
      <w:pPr>
        <w:pStyle w:val="berschrift2"/>
      </w:pPr>
      <w:bookmarkStart w:id="138" w:name="_Toc166050515"/>
      <w:r w:rsidRPr="000C5010">
        <w:rPr>
          <w:rFonts w:eastAsia="Arial" w:cs="Times New Roman"/>
          <w:color w:val="000000"/>
          <w:szCs w:val="24"/>
        </w:rPr>
        <w:t>dbResponseCourseOrganisationType (</w:t>
      </w:r>
      <w:r w:rsidR="00D23123" w:rsidRPr="002B43F1">
        <w:rPr>
          <w:lang w:val="fr-CH"/>
        </w:rPr>
        <w:t>données relatives à l'organisation des CIE provenant de la base de données centrale</w:t>
      </w:r>
      <w:r w:rsidRPr="000C5010">
        <w:rPr>
          <w:rFonts w:eastAsia="Arial" w:cs="Times New Roman"/>
          <w:color w:val="000000"/>
          <w:szCs w:val="24"/>
        </w:rPr>
        <w:t>)</w:t>
      </w:r>
      <w:bookmarkEnd w:id="138"/>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22"/>
        <w:gridCol w:w="2515"/>
        <w:gridCol w:w="1032"/>
        <w:gridCol w:w="3150"/>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lastRenderedPageBreak/>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14:paraId="6B9D015A"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34ADAB" w14:textId="77777777" w:rsidR="005052D8" w:rsidRPr="000C5010" w:rsidRDefault="00193346" w:rsidP="005052D8">
            <w:pPr>
              <w:pStyle w:val="Table0Normal"/>
              <w:rPr>
                <w:bCs/>
              </w:rPr>
            </w:pPr>
            <w:r w:rsidRPr="000C5010">
              <w:rPr>
                <w:rFonts w:eastAsia="Arial"/>
                <w:szCs w:val="18"/>
              </w:rPr>
              <w:t>extendedEducationRelation</w:t>
            </w:r>
          </w:p>
        </w:tc>
        <w:tc>
          <w:tcPr>
            <w:tcW w:w="0" w:type="auto"/>
          </w:tcPr>
          <w:p w14:paraId="20F7263B" w14:textId="77777777" w:rsidR="005052D8" w:rsidRPr="000C5010" w:rsidRDefault="00193346" w:rsidP="005052D8">
            <w:pPr>
              <w:pStyle w:val="Table0Normal"/>
            </w:pPr>
            <w:r w:rsidRPr="000C5010">
              <w:rPr>
                <w:rFonts w:eastAsia="Arial"/>
                <w:szCs w:val="18"/>
              </w:rPr>
              <w:t>extendedEducationRelationType</w:t>
            </w:r>
          </w:p>
        </w:tc>
        <w:tc>
          <w:tcPr>
            <w:tcW w:w="0" w:type="auto"/>
          </w:tcPr>
          <w:p w14:paraId="4482663F" w14:textId="77777777" w:rsidR="005052D8" w:rsidRPr="000C5010" w:rsidRDefault="00193346" w:rsidP="005052D8">
            <w:pPr>
              <w:pStyle w:val="Table0Normal"/>
              <w:jc w:val="center"/>
            </w:pPr>
            <w:r w:rsidRPr="000C5010">
              <w:rPr>
                <w:rFonts w:eastAsia="Arial"/>
                <w:szCs w:val="18"/>
              </w:rPr>
              <w:t>0..n</w:t>
            </w:r>
          </w:p>
        </w:tc>
        <w:tc>
          <w:tcPr>
            <w:tcW w:w="0" w:type="auto"/>
          </w:tcPr>
          <w:p w14:paraId="59995D4C" w14:textId="77777777" w:rsidR="005052D8" w:rsidRPr="000C5010" w:rsidRDefault="00193346" w:rsidP="005052D8">
            <w:pPr>
              <w:pStyle w:val="Table0Normal"/>
            </w:pPr>
            <w:r w:rsidRPr="000C5010">
              <w:rPr>
                <w:rFonts w:eastAsia="Arial"/>
                <w:bCs/>
                <w:szCs w:val="18"/>
              </w:rPr>
              <w:t>Contrat de formation étendu</w:t>
            </w:r>
          </w:p>
        </w:tc>
      </w:tr>
      <w:tr w:rsidR="008656C2" w:rsidRPr="000C5010" w14:paraId="30C94A7E"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149C43F" w14:textId="77777777" w:rsidR="005052D8" w:rsidRPr="000C5010" w:rsidRDefault="00193346" w:rsidP="005052D8">
            <w:pPr>
              <w:pStyle w:val="Table0Normal"/>
              <w:rPr>
                <w:bCs/>
              </w:rPr>
            </w:pPr>
            <w:r w:rsidRPr="000C5010">
              <w:rPr>
                <w:rFonts w:eastAsia="Arial"/>
                <w:szCs w:val="18"/>
              </w:rPr>
              <w:t>mutationPerson</w:t>
            </w:r>
          </w:p>
        </w:tc>
        <w:tc>
          <w:tcPr>
            <w:tcW w:w="0" w:type="auto"/>
          </w:tcPr>
          <w:p w14:paraId="05FA63C1" w14:textId="77777777" w:rsidR="005052D8" w:rsidRPr="000C5010" w:rsidRDefault="00193346" w:rsidP="005052D8">
            <w:pPr>
              <w:pStyle w:val="Table0Normal"/>
            </w:pPr>
            <w:r w:rsidRPr="000C5010">
              <w:rPr>
                <w:rFonts w:eastAsia="Arial"/>
                <w:szCs w:val="18"/>
              </w:rPr>
              <w:t>mutationPersonType</w:t>
            </w:r>
          </w:p>
        </w:tc>
        <w:tc>
          <w:tcPr>
            <w:tcW w:w="0" w:type="auto"/>
          </w:tcPr>
          <w:p w14:paraId="71D1A5CC" w14:textId="77777777" w:rsidR="005052D8" w:rsidRPr="000C5010" w:rsidRDefault="00193346" w:rsidP="005052D8">
            <w:pPr>
              <w:pStyle w:val="Table0Normal"/>
              <w:jc w:val="center"/>
            </w:pPr>
            <w:r w:rsidRPr="000C5010">
              <w:rPr>
                <w:rFonts w:eastAsia="Arial"/>
                <w:szCs w:val="18"/>
              </w:rPr>
              <w:t>0..n</w:t>
            </w:r>
          </w:p>
        </w:tc>
        <w:tc>
          <w:tcPr>
            <w:tcW w:w="0" w:type="auto"/>
          </w:tcPr>
          <w:p w14:paraId="12D281C6" w14:textId="5B6CC150" w:rsidR="005052D8" w:rsidRPr="000C5010" w:rsidRDefault="00193346" w:rsidP="005052D8">
            <w:pPr>
              <w:pStyle w:val="Table0Normal"/>
            </w:pPr>
            <w:r w:rsidRPr="000C5010">
              <w:rPr>
                <w:rFonts w:eastAsia="Arial"/>
                <w:bCs/>
                <w:szCs w:val="18"/>
              </w:rPr>
              <w:t xml:space="preserve">Mutation de données concernant </w:t>
            </w:r>
            <w:r w:rsidR="000617B1">
              <w:rPr>
                <w:rFonts w:eastAsia="Arial"/>
                <w:bCs/>
                <w:szCs w:val="18"/>
              </w:rPr>
              <w:t>d</w:t>
            </w:r>
            <w:r w:rsidRPr="000C5010">
              <w:rPr>
                <w:rFonts w:eastAsia="Arial"/>
                <w:bCs/>
                <w:szCs w:val="18"/>
              </w:rPr>
              <w:t>es personnes</w:t>
            </w:r>
          </w:p>
        </w:tc>
      </w:tr>
      <w:tr w:rsidR="008656C2" w:rsidRPr="000C5010" w14:paraId="71CE63B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353B9B24" w14:textId="77777777" w:rsidR="005052D8" w:rsidRPr="000C5010" w:rsidRDefault="00193346" w:rsidP="005052D8">
            <w:pPr>
              <w:pStyle w:val="Table0Normal"/>
              <w:rPr>
                <w:bCs/>
              </w:rPr>
            </w:pPr>
            <w:r w:rsidRPr="000C5010">
              <w:rPr>
                <w:rFonts w:eastAsia="Arial"/>
                <w:szCs w:val="18"/>
              </w:rPr>
              <w:t>mutationEducationRelation</w:t>
            </w:r>
          </w:p>
        </w:tc>
        <w:tc>
          <w:tcPr>
            <w:tcW w:w="0" w:type="auto"/>
          </w:tcPr>
          <w:p w14:paraId="4ABB85F9" w14:textId="77777777" w:rsidR="005052D8" w:rsidRPr="000C5010" w:rsidRDefault="00193346" w:rsidP="005052D8">
            <w:pPr>
              <w:pStyle w:val="Table0Normal"/>
            </w:pPr>
            <w:r w:rsidRPr="000C5010">
              <w:rPr>
                <w:rFonts w:eastAsia="Arial"/>
                <w:szCs w:val="18"/>
              </w:rPr>
              <w:t>mutationEducationRelationType</w:t>
            </w:r>
          </w:p>
        </w:tc>
        <w:tc>
          <w:tcPr>
            <w:tcW w:w="0" w:type="auto"/>
          </w:tcPr>
          <w:p w14:paraId="170F8FC1" w14:textId="77777777" w:rsidR="005052D8" w:rsidRPr="000C5010" w:rsidRDefault="00193346" w:rsidP="005052D8">
            <w:pPr>
              <w:pStyle w:val="Table0Normal"/>
              <w:jc w:val="center"/>
            </w:pPr>
            <w:r w:rsidRPr="000C5010">
              <w:rPr>
                <w:rFonts w:eastAsia="Arial"/>
                <w:szCs w:val="18"/>
              </w:rPr>
              <w:t>0..n</w:t>
            </w:r>
          </w:p>
        </w:tc>
        <w:tc>
          <w:tcPr>
            <w:tcW w:w="0" w:type="auto"/>
          </w:tcPr>
          <w:p w14:paraId="4B0AA0FA" w14:textId="77777777" w:rsidR="005052D8" w:rsidRPr="000C5010" w:rsidRDefault="00193346" w:rsidP="005052D8">
            <w:pPr>
              <w:pStyle w:val="Table0Normal"/>
            </w:pPr>
            <w:r w:rsidRPr="000C5010">
              <w:rPr>
                <w:rFonts w:eastAsia="Arial"/>
                <w:bCs/>
                <w:szCs w:val="18"/>
              </w:rPr>
              <w:t>Mutation de contrat de formation</w:t>
            </w:r>
          </w:p>
        </w:tc>
      </w:tr>
      <w:tr w:rsidR="008656C2" w:rsidRPr="000C5010" w14:paraId="664576D9"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5D38B71" w14:textId="77777777" w:rsidR="005052D8" w:rsidRPr="000C5010" w:rsidRDefault="00193346" w:rsidP="005052D8">
            <w:pPr>
              <w:pStyle w:val="Table0Normal"/>
              <w:rPr>
                <w:bCs/>
              </w:rPr>
            </w:pPr>
            <w:r w:rsidRPr="000C5010">
              <w:rPr>
                <w:rFonts w:eastAsia="Arial"/>
                <w:szCs w:val="18"/>
              </w:rPr>
              <w:t>deregistrationFromOrganisation</w:t>
            </w:r>
          </w:p>
        </w:tc>
        <w:tc>
          <w:tcPr>
            <w:tcW w:w="0" w:type="auto"/>
          </w:tcPr>
          <w:p w14:paraId="6F99378E" w14:textId="77777777" w:rsidR="005052D8" w:rsidRPr="000C5010" w:rsidRDefault="00193346" w:rsidP="005052D8">
            <w:pPr>
              <w:pStyle w:val="Table0Normal"/>
            </w:pPr>
            <w:r w:rsidRPr="000C5010">
              <w:rPr>
                <w:rFonts w:eastAsia="Arial"/>
                <w:szCs w:val="18"/>
              </w:rPr>
              <w:t>deregistrationFromOrganisationType</w:t>
            </w:r>
          </w:p>
        </w:tc>
        <w:tc>
          <w:tcPr>
            <w:tcW w:w="0" w:type="auto"/>
          </w:tcPr>
          <w:p w14:paraId="63F523B1" w14:textId="77777777" w:rsidR="005052D8" w:rsidRPr="000C5010" w:rsidRDefault="00193346" w:rsidP="005052D8">
            <w:pPr>
              <w:pStyle w:val="Table0Normal"/>
              <w:jc w:val="center"/>
            </w:pPr>
            <w:r w:rsidRPr="000C5010">
              <w:rPr>
                <w:rFonts w:eastAsia="Arial"/>
                <w:szCs w:val="18"/>
              </w:rPr>
              <w:t>0..n</w:t>
            </w:r>
          </w:p>
        </w:tc>
        <w:tc>
          <w:tcPr>
            <w:tcW w:w="0" w:type="auto"/>
          </w:tcPr>
          <w:p w14:paraId="4E6726B9" w14:textId="764102F6" w:rsidR="005052D8" w:rsidRPr="000C5010" w:rsidRDefault="007C6577" w:rsidP="005052D8">
            <w:pPr>
              <w:pStyle w:val="Table0Normal"/>
            </w:pPr>
            <w:r w:rsidRPr="000C5010">
              <w:rPr>
                <w:rFonts w:eastAsia="Arial"/>
                <w:bCs/>
                <w:szCs w:val="18"/>
              </w:rPr>
              <w:t>Désinscription</w:t>
            </w:r>
            <w:r w:rsidR="00193346" w:rsidRPr="000C5010">
              <w:rPr>
                <w:rFonts w:eastAsia="Arial"/>
                <w:bCs/>
                <w:szCs w:val="18"/>
              </w:rPr>
              <w:t xml:space="preserve"> d’une organisation</w:t>
            </w:r>
          </w:p>
        </w:tc>
      </w:tr>
      <w:tr w:rsidR="008656C2" w:rsidRPr="000C5010" w14:paraId="4D41AAE3"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1ED5567" w14:textId="77777777" w:rsidR="005052D8" w:rsidRPr="000C5010" w:rsidRDefault="00193346" w:rsidP="005052D8">
            <w:pPr>
              <w:pStyle w:val="Table0Normal"/>
              <w:rPr>
                <w:bCs/>
              </w:rPr>
            </w:pPr>
            <w:r w:rsidRPr="000C5010">
              <w:rPr>
                <w:rFonts w:eastAsia="Arial"/>
                <w:szCs w:val="18"/>
              </w:rPr>
              <w:t>terminationEducationRelation</w:t>
            </w:r>
          </w:p>
        </w:tc>
        <w:tc>
          <w:tcPr>
            <w:tcW w:w="0" w:type="auto"/>
          </w:tcPr>
          <w:p w14:paraId="58F1F97A" w14:textId="77777777" w:rsidR="005052D8" w:rsidRPr="000C5010" w:rsidRDefault="00193346" w:rsidP="005052D8">
            <w:pPr>
              <w:pStyle w:val="Table0Normal"/>
            </w:pPr>
            <w:r w:rsidRPr="000C5010">
              <w:rPr>
                <w:rFonts w:eastAsia="Arial"/>
                <w:szCs w:val="18"/>
              </w:rPr>
              <w:t>terminationEducationRelationType</w:t>
            </w:r>
          </w:p>
        </w:tc>
        <w:tc>
          <w:tcPr>
            <w:tcW w:w="0" w:type="auto"/>
          </w:tcPr>
          <w:p w14:paraId="55FCABD7" w14:textId="77777777" w:rsidR="005052D8" w:rsidRPr="000C5010" w:rsidRDefault="00193346" w:rsidP="005052D8">
            <w:pPr>
              <w:pStyle w:val="Table0Normal"/>
              <w:jc w:val="center"/>
            </w:pPr>
            <w:r w:rsidRPr="000C5010">
              <w:rPr>
                <w:rFonts w:eastAsia="Arial"/>
                <w:szCs w:val="18"/>
              </w:rPr>
              <w:t>0..n</w:t>
            </w:r>
          </w:p>
        </w:tc>
        <w:tc>
          <w:tcPr>
            <w:tcW w:w="0" w:type="auto"/>
          </w:tcPr>
          <w:p w14:paraId="59592DDF" w14:textId="77777777" w:rsidR="005052D8" w:rsidRPr="000C5010" w:rsidRDefault="00193346" w:rsidP="008916AE">
            <w:pPr>
              <w:pStyle w:val="Table0Normal"/>
              <w:keepNext/>
            </w:pPr>
            <w:r w:rsidRPr="000C5010">
              <w:rPr>
                <w:rFonts w:eastAsia="Arial"/>
                <w:bCs/>
                <w:szCs w:val="18"/>
              </w:rPr>
              <w:t>Résiliation d’un contrat de formation</w:t>
            </w:r>
          </w:p>
        </w:tc>
      </w:tr>
    </w:tbl>
    <w:p w14:paraId="6B45AF5D" w14:textId="20744D38" w:rsidR="00B52837" w:rsidRPr="000C5010" w:rsidRDefault="00193346" w:rsidP="008B6A0E">
      <w:pPr>
        <w:pStyle w:val="Beschriftung"/>
      </w:pPr>
      <w:bookmarkStart w:id="139" w:name="_Toc166050609"/>
      <w:r w:rsidRPr="000C5010">
        <w:t xml:space="preserve">Tableau </w:t>
      </w:r>
      <w:r w:rsidRPr="000C5010">
        <w:fldChar w:fldCharType="begin"/>
      </w:r>
      <w:r w:rsidRPr="000C5010">
        <w:instrText xml:space="preserve"> SEQ Tabelle \* ARABIC </w:instrText>
      </w:r>
      <w:r w:rsidRPr="000C5010">
        <w:fldChar w:fldCharType="separate"/>
      </w:r>
      <w:r w:rsidR="003E2164">
        <w:rPr>
          <w:noProof/>
        </w:rPr>
        <w:t>19</w:t>
      </w:r>
      <w:r w:rsidRPr="000C5010">
        <w:fldChar w:fldCharType="end"/>
      </w:r>
      <w:r w:rsidRPr="000C5010">
        <w:t>: Définition du type de données «dbResponseCourseOrganisationType».</w:t>
      </w:r>
      <w:bookmarkEnd w:id="139"/>
    </w:p>
    <w:p w14:paraId="6B656803" w14:textId="00904495" w:rsidR="00917215" w:rsidRPr="000C5010" w:rsidRDefault="00193346" w:rsidP="00917215">
      <w:pPr>
        <w:pStyle w:val="berschrift1"/>
      </w:pPr>
      <w:bookmarkStart w:id="140" w:name="_Ref104787906"/>
      <w:bookmarkStart w:id="141" w:name="_Toc166050516"/>
      <w:r w:rsidRPr="000C5010">
        <w:rPr>
          <w:rFonts w:eastAsia="Arial" w:cs="Times New Roman"/>
          <w:color w:val="000000"/>
          <w:szCs w:val="32"/>
        </w:rPr>
        <w:t>Spécification type de</w:t>
      </w:r>
      <w:bookmarkEnd w:id="140"/>
      <w:r w:rsidR="00346175">
        <w:rPr>
          <w:rFonts w:eastAsia="Arial" w:cs="Times New Roman"/>
          <w:color w:val="000000"/>
          <w:szCs w:val="32"/>
        </w:rPr>
        <w:t xml:space="preserve"> </w:t>
      </w:r>
      <w:r w:rsidRPr="000C5010">
        <w:rPr>
          <w:rFonts w:eastAsia="Arial" w:cs="Times New Roman"/>
          <w:color w:val="000000"/>
          <w:szCs w:val="32"/>
        </w:rPr>
        <w:t>données auxiliaires</w:t>
      </w:r>
      <w:bookmarkEnd w:id="141"/>
    </w:p>
    <w:p w14:paraId="2C542437" w14:textId="77777777" w:rsidR="002D4C4D" w:rsidRPr="000C5010" w:rsidRDefault="00193346" w:rsidP="002D4C4D">
      <w:pPr>
        <w:pStyle w:val="berschrift2"/>
      </w:pPr>
      <w:bookmarkStart w:id="142" w:name="_Toc166050517"/>
      <w:r w:rsidRPr="000C5010">
        <w:rPr>
          <w:rFonts w:eastAsia="Arial" w:cs="Times New Roman"/>
          <w:color w:val="000000"/>
          <w:szCs w:val="24"/>
        </w:rPr>
        <w:t>additionalEducationRelationshipType (relations supplémentaires de formation)</w:t>
      </w:r>
      <w:bookmarkEnd w:id="142"/>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8656C2" w:rsidRPr="000C5010" w14:paraId="067445A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r w:rsidRPr="000C5010">
              <w:rPr>
                <w:rFonts w:eastAsia="Arial"/>
                <w:bCs/>
                <w:szCs w:val="18"/>
              </w:rPr>
              <w:t>caseManager</w:t>
            </w:r>
          </w:p>
        </w:tc>
        <w:tc>
          <w:tcPr>
            <w:tcW w:w="3232" w:type="dxa"/>
          </w:tcPr>
          <w:p w14:paraId="4FDDE365" w14:textId="77777777" w:rsidR="002D4C4D" w:rsidRPr="000C5010" w:rsidRDefault="00193346" w:rsidP="00BD2BBF">
            <w:pPr>
              <w:pStyle w:val="Table0Normal"/>
            </w:pPr>
            <w:r w:rsidRPr="000C5010">
              <w:rPr>
                <w:rFonts w:eastAsia="Arial" w:cs="Arial"/>
                <w:szCs w:val="18"/>
              </w:rPr>
              <w:t>eCH-0044:personIdentificationLightType</w:t>
            </w:r>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r w:rsidRPr="000C5010">
              <w:rPr>
                <w:rFonts w:eastAsia="Arial"/>
                <w:bCs/>
                <w:szCs w:val="18"/>
              </w:rPr>
              <w:t>handingOverTeacher</w:t>
            </w:r>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eCH-0010:personMailAddressInfoType</w:t>
            </w:r>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r w:rsidRPr="000C5010">
              <w:rPr>
                <w:rFonts w:eastAsia="Arial"/>
                <w:bCs/>
                <w:szCs w:val="18"/>
              </w:rPr>
              <w:t>associatedOrganisation</w:t>
            </w:r>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eCH-0010:organisationNameType</w:t>
            </w:r>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8656C2">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r w:rsidRPr="000C5010">
              <w:rPr>
                <w:rFonts w:eastAsia="Arial"/>
                <w:bCs/>
                <w:szCs w:val="18"/>
              </w:rPr>
              <w:t>email</w:t>
            </w:r>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eCH-0046:emailAddressType</w:t>
            </w:r>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Adresse e-mail de l’interlocuteur</w:t>
            </w:r>
          </w:p>
        </w:tc>
      </w:tr>
      <w:tr w:rsidR="008656C2" w:rsidRPr="000C5010" w14:paraId="6D487D12" w14:textId="77777777" w:rsidTr="008656C2">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r w:rsidRPr="000C5010">
              <w:rPr>
                <w:rFonts w:eastAsia="Arial"/>
                <w:bCs/>
                <w:szCs w:val="18"/>
              </w:rPr>
              <w:t>relation</w:t>
            </w:r>
          </w:p>
        </w:tc>
        <w:tc>
          <w:tcPr>
            <w:tcW w:w="3232" w:type="dxa"/>
          </w:tcPr>
          <w:p w14:paraId="4900271E" w14:textId="77777777" w:rsidR="002D4C4D" w:rsidRPr="000C5010" w:rsidRDefault="00193346" w:rsidP="00BD2BBF">
            <w:pPr>
              <w:pStyle w:val="Table0Normal"/>
              <w:rPr>
                <w:rFonts w:cs="Arial"/>
              </w:rPr>
            </w:pPr>
            <w:r w:rsidRPr="000C5010">
              <w:rPr>
                <w:rFonts w:eastAsia="Arial" w:cs="Arial"/>
                <w:szCs w:val="18"/>
              </w:rPr>
              <w:t>xs:token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10F30F75" w14:textId="09C7436E" w:rsidR="008916AE" w:rsidRPr="000C5010" w:rsidRDefault="00193346" w:rsidP="008B6A0E">
      <w:pPr>
        <w:pStyle w:val="Beschriftung"/>
      </w:pPr>
      <w:bookmarkStart w:id="143" w:name="_Toc16605061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20</w:t>
      </w:r>
      <w:r w:rsidR="00566227" w:rsidRPr="000C5010">
        <w:rPr>
          <w:noProof/>
        </w:rPr>
        <w:fldChar w:fldCharType="end"/>
      </w:r>
      <w:r w:rsidRPr="000C5010">
        <w:t>: Définition du type de données «additionalEducationRelationshipType».</w:t>
      </w:r>
      <w:bookmarkEnd w:id="143"/>
    </w:p>
    <w:p w14:paraId="03F82D59" w14:textId="531D514B" w:rsidR="004A466B" w:rsidRPr="005B6ED2" w:rsidRDefault="004A466B" w:rsidP="00324FE8">
      <w:pPr>
        <w:pStyle w:val="berschrift2"/>
        <w:pageBreakBefore/>
        <w:rPr>
          <w:lang w:val="fr-CH"/>
        </w:rPr>
      </w:pPr>
      <w:bookmarkStart w:id="144" w:name="_Toc166050518"/>
      <w:r w:rsidRPr="005B6ED2">
        <w:rPr>
          <w:lang w:val="fr-CH"/>
        </w:rPr>
        <w:lastRenderedPageBreak/>
        <w:t>trialOrPreApprenticeshipContactType (</w:t>
      </w:r>
      <w:r w:rsidR="00E32524" w:rsidRPr="005B6ED2">
        <w:rPr>
          <w:lang w:val="fr-CH"/>
        </w:rPr>
        <w:t>Coordonnées pour préapprentissage ou stage d'orientation</w:t>
      </w:r>
      <w:r w:rsidRPr="005B6ED2">
        <w:rPr>
          <w:lang w:val="fr-CH"/>
        </w:rPr>
        <w:t>)</w:t>
      </w:r>
      <w:bookmarkEnd w:id="144"/>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r w:rsidRPr="00CC4078">
              <w:rPr>
                <w:rFonts w:cs="Arial"/>
                <w:bCs/>
                <w:szCs w:val="18"/>
              </w:rPr>
              <w:t>contactPersonName</w:t>
            </w:r>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r w:rsidRPr="00CC4078">
              <w:rPr>
                <w:rFonts w:cs="Arial"/>
                <w:bCs/>
                <w:szCs w:val="18"/>
              </w:rPr>
              <w:t>contactPersonFirstName</w:t>
            </w:r>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r w:rsidRPr="00CC4078">
              <w:rPr>
                <w:rFonts w:cs="Arial"/>
                <w:bCs/>
                <w:szCs w:val="18"/>
              </w:rPr>
              <w:t>contactPersonSex</w:t>
            </w:r>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eCH-0044:sexType</w:t>
            </w:r>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r w:rsidRPr="00CC4078">
              <w:rPr>
                <w:rFonts w:cs="Arial"/>
                <w:bCs/>
                <w:szCs w:val="18"/>
              </w:rPr>
              <w:t>languageOfCorrespondance</w:t>
            </w:r>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eCH-0011:languageType</w:t>
            </w:r>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r w:rsidRPr="00CC4078">
              <w:rPr>
                <w:rFonts w:cs="Arial"/>
                <w:bCs/>
                <w:szCs w:val="18"/>
              </w:rPr>
              <w:t>phone</w:t>
            </w:r>
          </w:p>
        </w:tc>
        <w:tc>
          <w:tcPr>
            <w:tcW w:w="3260" w:type="dxa"/>
          </w:tcPr>
          <w:p w14:paraId="002A2919" w14:textId="77777777" w:rsidR="004A466B" w:rsidRPr="00CC4078" w:rsidRDefault="004A466B" w:rsidP="00BF0AB3">
            <w:pPr>
              <w:pStyle w:val="Table0Normal"/>
              <w:rPr>
                <w:rFonts w:cs="Arial"/>
                <w:bCs/>
                <w:szCs w:val="18"/>
              </w:rPr>
            </w:pPr>
            <w:r>
              <w:rPr>
                <w:rFonts w:cs="Arial"/>
                <w:bCs/>
                <w:szCs w:val="18"/>
              </w:rPr>
              <w:t>phoneContactType</w:t>
            </w:r>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r w:rsidRPr="00CC4078">
              <w:rPr>
                <w:rFonts w:cs="Arial"/>
                <w:bCs/>
                <w:szCs w:val="18"/>
              </w:rPr>
              <w:t>emailAddress</w:t>
            </w:r>
          </w:p>
        </w:tc>
        <w:tc>
          <w:tcPr>
            <w:tcW w:w="3260" w:type="dxa"/>
          </w:tcPr>
          <w:p w14:paraId="67555FFC" w14:textId="77777777" w:rsidR="00133307" w:rsidRPr="00CC4078" w:rsidRDefault="00133307" w:rsidP="00133307">
            <w:pPr>
              <w:pStyle w:val="Table0Normal"/>
              <w:rPr>
                <w:rFonts w:cs="Arial"/>
                <w:bCs/>
                <w:szCs w:val="18"/>
              </w:rPr>
            </w:pPr>
            <w:r>
              <w:rPr>
                <w:rFonts w:cs="Arial"/>
                <w:bCs/>
                <w:szCs w:val="18"/>
              </w:rPr>
              <w:t>emailContactType</w:t>
            </w:r>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Adresse e-mail</w:t>
            </w:r>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r w:rsidRPr="00CC4078">
              <w:rPr>
                <w:rFonts w:cs="Arial"/>
                <w:bCs/>
                <w:szCs w:val="18"/>
              </w:rPr>
              <w:t>url</w:t>
            </w:r>
          </w:p>
        </w:tc>
        <w:tc>
          <w:tcPr>
            <w:tcW w:w="3260" w:type="dxa"/>
          </w:tcPr>
          <w:p w14:paraId="35BB351B" w14:textId="77777777" w:rsidR="00133307" w:rsidRPr="00CC4078" w:rsidRDefault="00133307" w:rsidP="00133307">
            <w:pPr>
              <w:pStyle w:val="Table0Normal"/>
              <w:rPr>
                <w:rFonts w:cs="Arial"/>
                <w:bCs/>
                <w:szCs w:val="18"/>
              </w:rPr>
            </w:pPr>
            <w:r w:rsidRPr="00CC4078">
              <w:rPr>
                <w:rFonts w:cs="Arial"/>
                <w:bCs/>
                <w:szCs w:val="18"/>
              </w:rPr>
              <w:t>xs:anyURI</w:t>
            </w:r>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r>
              <w:rPr>
                <w:rFonts w:cs="Arial"/>
                <w:bCs/>
              </w:rPr>
              <w:t>comment</w:t>
            </w:r>
          </w:p>
        </w:tc>
        <w:tc>
          <w:tcPr>
            <w:tcW w:w="3260" w:type="dxa"/>
          </w:tcPr>
          <w:p w14:paraId="29FBBABD" w14:textId="0C35BF86" w:rsidR="004A466B" w:rsidRPr="00CC4078" w:rsidRDefault="00133307" w:rsidP="00BF0AB3">
            <w:pPr>
              <w:pStyle w:val="Table0Normal"/>
              <w:rPr>
                <w:rFonts w:cs="Arial"/>
                <w:bCs/>
                <w:szCs w:val="18"/>
              </w:rPr>
            </w:pPr>
            <w:r>
              <w:rPr>
                <w:rFonts w:cs="Arial"/>
              </w:rPr>
              <w:t>commentType</w:t>
            </w:r>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0A4BF580" w14:textId="5D94F8F3" w:rsidR="004A466B" w:rsidRPr="005B6ED2" w:rsidRDefault="004A466B" w:rsidP="008B6A0E">
      <w:pPr>
        <w:pStyle w:val="Beschriftung"/>
        <w:rPr>
          <w:lang w:val="fr-CH"/>
        </w:rPr>
      </w:pPr>
      <w:bookmarkStart w:id="145" w:name="_Toc166050611"/>
      <w:r w:rsidRPr="0023550E">
        <w:rPr>
          <w:lang w:val="fr-CH"/>
        </w:rPr>
        <w:t xml:space="preserve">Tabelle </w:t>
      </w:r>
      <w:r>
        <w:rPr>
          <w:lang w:val="fr-CH"/>
        </w:rPr>
        <w:fldChar w:fldCharType="begin"/>
      </w:r>
      <w:r>
        <w:rPr>
          <w:lang w:val="fr-CH"/>
        </w:rPr>
        <w:instrText xml:space="preserve"> SEQ Tabelle \* ARABIC </w:instrText>
      </w:r>
      <w:r>
        <w:rPr>
          <w:lang w:val="fr-CH"/>
        </w:rPr>
        <w:fldChar w:fldCharType="separate"/>
      </w:r>
      <w:r w:rsidR="003E2164">
        <w:rPr>
          <w:noProof/>
          <w:lang w:val="fr-CH"/>
        </w:rPr>
        <w:t>21</w:t>
      </w:r>
      <w:r>
        <w:rPr>
          <w:lang w:val="fr-CH"/>
        </w:rPr>
        <w:fldChar w:fldCharType="end"/>
      </w:r>
      <w:r w:rsidRPr="0023550E">
        <w:rPr>
          <w:lang w:val="fr-CH"/>
        </w:rPr>
        <w:t xml:space="preserve">: </w:t>
      </w:r>
      <w:r w:rsidR="007B5CE2" w:rsidRPr="000C5010">
        <w:t xml:space="preserve">Définition du type de données </w:t>
      </w:r>
      <w:r w:rsidRPr="0023550E">
        <w:rPr>
          <w:lang w:val="fr-CH"/>
        </w:rPr>
        <w:t>«</w:t>
      </w:r>
      <w:r w:rsidR="00775E5E" w:rsidRPr="005B6ED2">
        <w:rPr>
          <w:lang w:val="fr-CH"/>
        </w:rPr>
        <w:t>trialOrPreApprenticeshipContactType</w:t>
      </w:r>
      <w:r w:rsidRPr="0023550E">
        <w:rPr>
          <w:lang w:val="fr-CH"/>
        </w:rPr>
        <w:t>».</w:t>
      </w:r>
      <w:bookmarkEnd w:id="145"/>
    </w:p>
    <w:p w14:paraId="57A4AEFB" w14:textId="35F16F6A" w:rsidR="007E0430" w:rsidRPr="000C5010" w:rsidRDefault="00193346" w:rsidP="002D4C4D">
      <w:pPr>
        <w:pStyle w:val="berschrift2"/>
      </w:pPr>
      <w:bookmarkStart w:id="146" w:name="_Toc166050519"/>
      <w:r w:rsidRPr="000C5010">
        <w:rPr>
          <w:rFonts w:eastAsia="Arial" w:cs="Times New Roman"/>
          <w:color w:val="000000"/>
          <w:szCs w:val="24"/>
        </w:rPr>
        <w:t>applicationContactType (contact pour la candidature)</w:t>
      </w:r>
      <w:bookmarkEnd w:id="146"/>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r w:rsidRPr="000C5010">
              <w:rPr>
                <w:rFonts w:eastAsia="Arial" w:cs="Arial"/>
                <w:bCs/>
                <w:szCs w:val="18"/>
              </w:rPr>
              <w:t>companyName</w:t>
            </w:r>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r w:rsidRPr="000C5010">
              <w:rPr>
                <w:rFonts w:eastAsia="Arial" w:cs="Arial"/>
                <w:bCs/>
                <w:szCs w:val="18"/>
              </w:rPr>
              <w:t>companyAdditionalName</w:t>
            </w:r>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r w:rsidRPr="00973F72">
              <w:rPr>
                <w:rFonts w:cs="Arial"/>
                <w:bCs/>
                <w:szCs w:val="18"/>
              </w:rPr>
              <w:t>company</w:t>
            </w:r>
            <w:r>
              <w:t>T</w:t>
            </w:r>
            <w:r w:rsidRPr="00CB6792">
              <w:rPr>
                <w:rFonts w:cs="Arial"/>
                <w:bCs/>
                <w:szCs w:val="18"/>
              </w:rPr>
              <w:t>ranslatedName</w:t>
            </w:r>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eCH-0044:sexType</w:t>
            </w:r>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eCH-0108:mainAddressType</w:t>
            </w:r>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r>
              <w:t>postOfficeBoxType</w:t>
            </w:r>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eCH-0011:languageType</w:t>
            </w:r>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r w:rsidRPr="000C5010">
              <w:rPr>
                <w:rFonts w:eastAsia="Arial"/>
                <w:bCs/>
                <w:szCs w:val="18"/>
              </w:rPr>
              <w:lastRenderedPageBreak/>
              <w:t>phone</w:t>
            </w:r>
          </w:p>
        </w:tc>
        <w:tc>
          <w:tcPr>
            <w:tcW w:w="3260" w:type="dxa"/>
          </w:tcPr>
          <w:p w14:paraId="2365E85F" w14:textId="2CEE01A0" w:rsidR="005B423B" w:rsidRPr="000C5010" w:rsidRDefault="00E01156" w:rsidP="005B423B">
            <w:pPr>
              <w:pStyle w:val="Table0Normal"/>
              <w:rPr>
                <w:rFonts w:cs="Arial"/>
                <w:szCs w:val="18"/>
              </w:rPr>
            </w:pPr>
            <w:r>
              <w:rPr>
                <w:szCs w:val="18"/>
              </w:rPr>
              <w:t>phoneContactType</w:t>
            </w:r>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r w:rsidRPr="000C5010">
              <w:rPr>
                <w:rFonts w:eastAsia="Arial"/>
                <w:bCs/>
                <w:szCs w:val="18"/>
              </w:rPr>
              <w:t>emailAddress</w:t>
            </w:r>
          </w:p>
        </w:tc>
        <w:tc>
          <w:tcPr>
            <w:tcW w:w="3260" w:type="dxa"/>
          </w:tcPr>
          <w:p w14:paraId="1B7BFCDC" w14:textId="270DF89E" w:rsidR="005B423B" w:rsidRPr="000C5010" w:rsidRDefault="00C27B46" w:rsidP="005B423B">
            <w:pPr>
              <w:pStyle w:val="Table0Normal"/>
              <w:rPr>
                <w:rFonts w:cs="Arial"/>
                <w:szCs w:val="18"/>
              </w:rPr>
            </w:pPr>
            <w:r>
              <w:rPr>
                <w:rFonts w:cs="Arial"/>
              </w:rPr>
              <w:t>emailContactType</w:t>
            </w:r>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Adresse e-mail</w:t>
            </w:r>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r w:rsidRPr="000C5010">
              <w:rPr>
                <w:rFonts w:eastAsia="Arial" w:cs="Arial"/>
                <w:szCs w:val="18"/>
              </w:rPr>
              <w:t>url</w:t>
            </w:r>
          </w:p>
        </w:tc>
        <w:tc>
          <w:tcPr>
            <w:tcW w:w="3260" w:type="dxa"/>
          </w:tcPr>
          <w:p w14:paraId="6DC5DCA7" w14:textId="77777777" w:rsidR="00CC58D2" w:rsidRPr="000C5010" w:rsidRDefault="00193346" w:rsidP="00CC58D2">
            <w:pPr>
              <w:pStyle w:val="Table0Normal"/>
              <w:rPr>
                <w:rFonts w:cs="Arial"/>
              </w:rPr>
            </w:pPr>
            <w:r w:rsidRPr="000C5010">
              <w:rPr>
                <w:rFonts w:eastAsia="Arial" w:cs="Arial"/>
                <w:szCs w:val="18"/>
              </w:rPr>
              <w:t>xs:anyURI</w:t>
            </w:r>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57F988A5" w14:textId="33F64FAC" w:rsidR="007E0430" w:rsidRPr="000C5010" w:rsidRDefault="00193346" w:rsidP="008B6A0E">
      <w:pPr>
        <w:pStyle w:val="Beschriftung"/>
      </w:pPr>
      <w:bookmarkStart w:id="147" w:name="_Toc166050612"/>
      <w:r w:rsidRPr="000C5010">
        <w:t xml:space="preserve">Tableau </w:t>
      </w:r>
      <w:r w:rsidRPr="000C5010">
        <w:fldChar w:fldCharType="begin"/>
      </w:r>
      <w:r w:rsidRPr="000C5010">
        <w:instrText xml:space="preserve"> SEQ Tabelle \* ARABIC </w:instrText>
      </w:r>
      <w:r w:rsidRPr="000C5010">
        <w:fldChar w:fldCharType="separate"/>
      </w:r>
      <w:r w:rsidR="003E2164">
        <w:rPr>
          <w:noProof/>
        </w:rPr>
        <w:t>22</w:t>
      </w:r>
      <w:r w:rsidRPr="000C5010">
        <w:fldChar w:fldCharType="end"/>
      </w:r>
      <w:r w:rsidRPr="000C5010">
        <w:t>: Définition du type de données «applicationContactType».</w:t>
      </w:r>
      <w:bookmarkEnd w:id="147"/>
    </w:p>
    <w:p w14:paraId="1AFC1303" w14:textId="77777777" w:rsidR="002D4C4D" w:rsidRPr="000C5010" w:rsidRDefault="00193346" w:rsidP="002D4C4D">
      <w:pPr>
        <w:pStyle w:val="berschrift2"/>
      </w:pPr>
      <w:bookmarkStart w:id="148" w:name="_Toc166050520"/>
      <w:r w:rsidRPr="000C5010">
        <w:rPr>
          <w:rFonts w:eastAsia="Arial" w:cs="Times New Roman"/>
          <w:color w:val="000000"/>
          <w:szCs w:val="24"/>
        </w:rPr>
        <w:t>apprenticeType (personne en formation)</w:t>
      </w:r>
      <w:bookmarkEnd w:id="148"/>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r w:rsidRPr="000C5010">
              <w:rPr>
                <w:rFonts w:eastAsia="Arial" w:cs="Arial"/>
                <w:bCs/>
                <w:szCs w:val="18"/>
              </w:rPr>
              <w:t>personIdentification</w:t>
            </w:r>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eCH-0044:personIdentificationType</w:t>
            </w:r>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01CA700B" w14:textId="65AC07FA" w:rsidR="007C643F" w:rsidRPr="000C5010" w:rsidRDefault="00193346" w:rsidP="00BD2BBF">
            <w:pPr>
              <w:pStyle w:val="Table0Normal"/>
              <w:rPr>
                <w:rFonts w:cs="Arial"/>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r w:rsidR="00ED4F90" w:rsidRPr="00ED4F90">
              <w:rPr>
                <w:rFonts w:eastAsia="Arial" w:cs="Arial"/>
                <w:szCs w:val="18"/>
              </w:rPr>
              <w:t xml:space="preserve">Le numéro PPX doit être indiqué dans le champ </w:t>
            </w:r>
            <w:r w:rsidR="00ED4F90">
              <w:rPr>
                <w:rFonts w:eastAsia="Arial" w:cs="Arial"/>
                <w:szCs w:val="18"/>
              </w:rPr>
              <w:t>« </w:t>
            </w:r>
            <w:r w:rsidR="00ED4F90" w:rsidRPr="00ED4F90">
              <w:rPr>
                <w:rFonts w:eastAsia="Arial" w:cs="Arial"/>
                <w:szCs w:val="18"/>
              </w:rPr>
              <w:t>ocalPersonId</w:t>
            </w:r>
            <w:r w:rsidR="00ED4F90">
              <w:rPr>
                <w:rFonts w:eastAsia="Arial" w:cs="Arial"/>
                <w:szCs w:val="18"/>
              </w:rPr>
              <w:t> »</w:t>
            </w:r>
            <w:r w:rsidR="00ED4F90"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7D2AAF3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B02CDEA" w14:textId="77777777" w:rsidR="006365C6" w:rsidRPr="000C5010" w:rsidRDefault="00193346" w:rsidP="00BD2BBF">
            <w:pPr>
              <w:pStyle w:val="Table0Normal"/>
            </w:pPr>
            <w:r w:rsidRPr="000C5010">
              <w:rPr>
                <w:rFonts w:eastAsia="Arial"/>
                <w:szCs w:val="18"/>
              </w:rPr>
              <w:t>firstLanguage</w:t>
            </w:r>
          </w:p>
        </w:tc>
        <w:tc>
          <w:tcPr>
            <w:tcW w:w="3260" w:type="dxa"/>
          </w:tcPr>
          <w:p w14:paraId="35A28EEE" w14:textId="77777777" w:rsidR="006365C6" w:rsidRPr="000C5010" w:rsidRDefault="00193346" w:rsidP="00BD2BBF">
            <w:pPr>
              <w:pStyle w:val="Table0Normal"/>
              <w:rPr>
                <w:rFonts w:cs="Arial"/>
              </w:rPr>
            </w:pPr>
            <w:r w:rsidRPr="000C5010">
              <w:rPr>
                <w:rFonts w:eastAsia="Arial" w:cs="Arial"/>
                <w:szCs w:val="18"/>
              </w:rPr>
              <w:t>xs:int (totalDigits = 3)</w:t>
            </w:r>
          </w:p>
        </w:tc>
        <w:tc>
          <w:tcPr>
            <w:tcW w:w="1276" w:type="dxa"/>
          </w:tcPr>
          <w:p w14:paraId="3852234B" w14:textId="77777777" w:rsidR="006365C6" w:rsidRPr="000C5010" w:rsidRDefault="00193346" w:rsidP="00BD2BBF">
            <w:pPr>
              <w:pStyle w:val="Table0Normal"/>
              <w:jc w:val="center"/>
              <w:rPr>
                <w:rFonts w:cs="Arial"/>
              </w:rPr>
            </w:pPr>
            <w:r w:rsidRPr="000C5010">
              <w:rPr>
                <w:rFonts w:eastAsia="Arial" w:cs="Arial"/>
                <w:szCs w:val="18"/>
              </w:rPr>
              <w:t>0..1</w:t>
            </w:r>
          </w:p>
        </w:tc>
        <w:tc>
          <w:tcPr>
            <w:tcW w:w="2126" w:type="dxa"/>
          </w:tcPr>
          <w:p w14:paraId="4220BE20" w14:textId="46AD0A73" w:rsidR="006365C6" w:rsidRPr="000C5010" w:rsidRDefault="00193346" w:rsidP="00BD2BBF">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79A3277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9907F6F" w14:textId="77777777" w:rsidR="002D4C4D" w:rsidRPr="000C5010" w:rsidRDefault="00193346" w:rsidP="00BD2BBF">
            <w:pPr>
              <w:pStyle w:val="Table0Normal"/>
              <w:rPr>
                <w:rFonts w:cs="Arial"/>
                <w:bCs/>
              </w:rPr>
            </w:pPr>
            <w:r w:rsidRPr="000C5010">
              <w:rPr>
                <w:rFonts w:eastAsia="Arial"/>
                <w:szCs w:val="18"/>
              </w:rPr>
              <w:t>placeOfOrigin</w:t>
            </w:r>
          </w:p>
        </w:tc>
        <w:tc>
          <w:tcPr>
            <w:tcW w:w="3260" w:type="dxa"/>
            <w:hideMark/>
          </w:tcPr>
          <w:p w14:paraId="6775B6D7" w14:textId="77777777" w:rsidR="002D4C4D" w:rsidRPr="000C5010" w:rsidRDefault="00193346" w:rsidP="00BD2BBF">
            <w:pPr>
              <w:pStyle w:val="Table0Normal"/>
              <w:rPr>
                <w:rFonts w:cs="Arial"/>
              </w:rPr>
            </w:pPr>
            <w:r w:rsidRPr="000C5010">
              <w:rPr>
                <w:rFonts w:eastAsia="Arial" w:cs="Arial"/>
                <w:szCs w:val="18"/>
              </w:rPr>
              <w:t>eCH-0011:placeOfOriginType</w:t>
            </w:r>
          </w:p>
        </w:tc>
        <w:tc>
          <w:tcPr>
            <w:tcW w:w="1276" w:type="dxa"/>
            <w:hideMark/>
          </w:tcPr>
          <w:p w14:paraId="29F43710"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B9F63EE" w14:textId="1FF63F81" w:rsidR="002D4C4D" w:rsidRDefault="00193346" w:rsidP="00BD2BBF">
            <w:pPr>
              <w:pStyle w:val="Table0Normal"/>
              <w:rPr>
                <w:rFonts w:eastAsia="Arial" w:cs="Arial"/>
                <w:szCs w:val="18"/>
              </w:rPr>
            </w:pPr>
            <w:r w:rsidRPr="000C5010">
              <w:rPr>
                <w:rFonts w:eastAsia="Arial" w:cs="Arial"/>
                <w:szCs w:val="18"/>
              </w:rPr>
              <w:t>Lieu d’origine et canton selon le chapitre </w:t>
            </w:r>
            <w:r w:rsidR="006907C6" w:rsidRPr="000C5010">
              <w:rPr>
                <w:rFonts w:cs="Arial"/>
              </w:rPr>
              <w:fldChar w:fldCharType="begin"/>
            </w:r>
            <w:r w:rsidR="006907C6" w:rsidRPr="000C5010">
              <w:rPr>
                <w:rFonts w:cs="Arial"/>
              </w:rPr>
              <w:instrText xml:space="preserve"> REF _Ref103628684 \r \h </w:instrText>
            </w:r>
            <w:r w:rsidR="006907C6" w:rsidRPr="000C5010">
              <w:rPr>
                <w:rFonts w:cs="Arial"/>
              </w:rPr>
            </w:r>
            <w:r w:rsidR="006907C6" w:rsidRPr="000C5010">
              <w:rPr>
                <w:rFonts w:cs="Arial"/>
              </w:rPr>
              <w:fldChar w:fldCharType="separate"/>
            </w:r>
            <w:r w:rsidR="003E2164">
              <w:rPr>
                <w:rFonts w:cs="Arial"/>
              </w:rPr>
              <w:t>2.2</w:t>
            </w:r>
            <w:r w:rsidR="006907C6" w:rsidRPr="000C5010">
              <w:rPr>
                <w:rFonts w:cs="Arial"/>
              </w:rPr>
              <w:fldChar w:fldCharType="end"/>
            </w:r>
            <w:r w:rsidRPr="000C5010">
              <w:rPr>
                <w:rFonts w:eastAsia="Arial" w:cs="Arial"/>
                <w:szCs w:val="18"/>
              </w:rPr>
              <w:t>.</w:t>
            </w:r>
          </w:p>
          <w:p w14:paraId="18F13C4D" w14:textId="1EEFEADC" w:rsidR="00860089" w:rsidRPr="000C5010" w:rsidRDefault="00860089" w:rsidP="00BD2BBF">
            <w:pPr>
              <w:pStyle w:val="Table0Normal"/>
              <w:rPr>
                <w:rFonts w:cs="Arial"/>
              </w:rPr>
            </w:pPr>
            <w:r w:rsidRPr="00860089">
              <w:rPr>
                <w:rFonts w:cs="Arial"/>
              </w:rPr>
              <w:t>S'il y a plusieurs lieux d'origine, un seul sera transmis.</w:t>
            </w:r>
          </w:p>
        </w:tc>
      </w:tr>
      <w:tr w:rsidR="008656C2" w:rsidRPr="000C5010" w14:paraId="4253BE74"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32EFE98" w14:textId="77777777" w:rsidR="002D4C4D" w:rsidRPr="000C5010" w:rsidRDefault="00193346" w:rsidP="00BD2BBF">
            <w:pPr>
              <w:pStyle w:val="Table0Normal"/>
              <w:rPr>
                <w:rFonts w:cs="Arial"/>
                <w:bCs/>
              </w:rPr>
            </w:pPr>
            <w:r w:rsidRPr="000C5010">
              <w:rPr>
                <w:rFonts w:eastAsia="Arial"/>
                <w:szCs w:val="18"/>
              </w:rPr>
              <w:t>nationality</w:t>
            </w:r>
          </w:p>
        </w:tc>
        <w:tc>
          <w:tcPr>
            <w:tcW w:w="3260" w:type="dxa"/>
            <w:hideMark/>
          </w:tcPr>
          <w:p w14:paraId="3CE9BD66"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6E13C40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66577291" w14:textId="77777777" w:rsidR="00CA3345"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E41D97">
              <w:rPr>
                <w:rFonts w:eastAsia="Arial"/>
                <w:szCs w:val="18"/>
              </w:rPr>
              <w:t>.</w:t>
            </w:r>
          </w:p>
          <w:p w14:paraId="07542673" w14:textId="52FFF7E1" w:rsidR="00E41D97" w:rsidRPr="000C5010" w:rsidRDefault="00E41D97" w:rsidP="00BD2BBF">
            <w:pPr>
              <w:pStyle w:val="Table0Normal"/>
            </w:pPr>
            <w:r w:rsidRPr="00E41D97">
              <w:t>La nationalité est indiquée dans le sous-élément "country-NameShort" (nationality/countryInfo/country/countryNameShort). Les champs "countryId" et "countryIdISO2" ne sont pas utilisés.</w:t>
            </w:r>
          </w:p>
        </w:tc>
      </w:tr>
      <w:tr w:rsidR="008656C2" w:rsidRPr="000C5010" w14:paraId="6D7014A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21BE3638" w14:textId="77777777" w:rsidR="002D4C4D" w:rsidRPr="000C5010" w:rsidRDefault="00193346" w:rsidP="00BD2BBF">
            <w:pPr>
              <w:pStyle w:val="Table0Normal"/>
            </w:pPr>
            <w:r w:rsidRPr="000C5010">
              <w:rPr>
                <w:rFonts w:eastAsia="Arial"/>
                <w:szCs w:val="18"/>
              </w:rPr>
              <w:lastRenderedPageBreak/>
              <w:t>email</w:t>
            </w:r>
          </w:p>
        </w:tc>
        <w:tc>
          <w:tcPr>
            <w:tcW w:w="3260" w:type="dxa"/>
            <w:hideMark/>
          </w:tcPr>
          <w:p w14:paraId="1932C02A" w14:textId="77777777" w:rsidR="002D4C4D" w:rsidRPr="000C5010" w:rsidRDefault="00193346" w:rsidP="00BD2BBF">
            <w:pPr>
              <w:pStyle w:val="Table0Normal"/>
              <w:rPr>
                <w:rFonts w:cs="Arial"/>
              </w:rPr>
            </w:pPr>
            <w:r w:rsidRPr="000C5010">
              <w:rPr>
                <w:rFonts w:eastAsia="Arial" w:cs="Arial"/>
                <w:szCs w:val="18"/>
              </w:rPr>
              <w:t>emailContactType</w:t>
            </w:r>
          </w:p>
        </w:tc>
        <w:tc>
          <w:tcPr>
            <w:tcW w:w="1276" w:type="dxa"/>
            <w:hideMark/>
          </w:tcPr>
          <w:p w14:paraId="4B02B91D"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42846DAB" w14:textId="5793D274" w:rsidR="002D4C4D" w:rsidRPr="000C5010" w:rsidRDefault="00193346" w:rsidP="00BD2BBF">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8656C2" w:rsidRPr="000C5010" w14:paraId="4800E7B0"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7FD65610" w14:textId="77777777" w:rsidR="002D4C4D" w:rsidRPr="000C5010" w:rsidRDefault="00193346" w:rsidP="00BD2BBF">
            <w:pPr>
              <w:pStyle w:val="Table0Normal"/>
            </w:pPr>
            <w:r w:rsidRPr="000C5010">
              <w:rPr>
                <w:rFonts w:eastAsia="Arial"/>
                <w:szCs w:val="18"/>
              </w:rPr>
              <w:t>phone</w:t>
            </w:r>
          </w:p>
        </w:tc>
        <w:tc>
          <w:tcPr>
            <w:tcW w:w="3260" w:type="dxa"/>
            <w:hideMark/>
          </w:tcPr>
          <w:p w14:paraId="5CB09195" w14:textId="77777777" w:rsidR="002D4C4D" w:rsidRPr="000C5010" w:rsidRDefault="00193346" w:rsidP="00BD2BBF">
            <w:pPr>
              <w:pStyle w:val="Table0Normal"/>
              <w:rPr>
                <w:rFonts w:cs="Arial"/>
              </w:rPr>
            </w:pPr>
            <w:r w:rsidRPr="000C5010">
              <w:rPr>
                <w:rFonts w:eastAsia="Arial" w:cs="Arial"/>
                <w:szCs w:val="18"/>
              </w:rPr>
              <w:t>phoneContactType</w:t>
            </w:r>
          </w:p>
        </w:tc>
        <w:tc>
          <w:tcPr>
            <w:tcW w:w="1276" w:type="dxa"/>
            <w:hideMark/>
          </w:tcPr>
          <w:p w14:paraId="7CCDDF03"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00F166C9" w14:textId="1B2BB583" w:rsidR="002D4C4D" w:rsidRPr="000C5010" w:rsidRDefault="00193346" w:rsidP="00BD2BBF">
            <w:pPr>
              <w:pStyle w:val="Table0Normal"/>
              <w:rPr>
                <w:rFonts w:cs="Arial"/>
              </w:rPr>
            </w:pPr>
            <w:r w:rsidRPr="000C5010">
              <w:rPr>
                <w:rFonts w:eastAsia="Arial" w:cs="Arial"/>
                <w:szCs w:val="18"/>
              </w:rPr>
              <w:t>Numéros de téléphone (privé</w:t>
            </w:r>
            <w:r w:rsidR="00247E50">
              <w:rPr>
                <w:rFonts w:eastAsia="Arial" w:cs="Arial"/>
                <w:szCs w:val="18"/>
              </w:rPr>
              <w:t>,</w:t>
            </w:r>
            <w:r w:rsidRPr="000C5010">
              <w:rPr>
                <w:rFonts w:eastAsia="Arial" w:cs="Arial"/>
                <w:szCs w:val="18"/>
              </w:rPr>
              <w:t xml:space="preserve">portable, </w:t>
            </w:r>
            <w:r w:rsidR="000D36AA" w:rsidRPr="000C5010">
              <w:rPr>
                <w:rFonts w:eastAsia="Arial" w:cs="Arial"/>
                <w:szCs w:val="18"/>
              </w:rPr>
              <w:t>professionnel</w:t>
            </w:r>
            <w:r w:rsidRPr="000C5010">
              <w:rPr>
                <w:rFonts w:eastAsia="Arial" w:cs="Arial"/>
                <w:szCs w:val="18"/>
              </w:rPr>
              <w:t>)</w:t>
            </w:r>
          </w:p>
        </w:tc>
      </w:tr>
      <w:tr w:rsidR="008656C2" w:rsidRPr="000C5010" w14:paraId="5E33EAEE"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52D64" w14:textId="77777777" w:rsidR="002D4C4D" w:rsidRPr="000C5010" w:rsidRDefault="00193346" w:rsidP="00BD2BBF">
            <w:pPr>
              <w:pStyle w:val="Table0Normal"/>
              <w:rPr>
                <w:rFonts w:cs="Arial"/>
                <w:bCs/>
              </w:rPr>
            </w:pPr>
            <w:r w:rsidRPr="000C5010">
              <w:rPr>
                <w:rFonts w:eastAsia="Arial" w:cs="Arial"/>
                <w:bCs/>
                <w:szCs w:val="18"/>
              </w:rPr>
              <w:t>representative</w:t>
            </w:r>
          </w:p>
        </w:tc>
        <w:tc>
          <w:tcPr>
            <w:tcW w:w="3260" w:type="dxa"/>
            <w:hideMark/>
          </w:tcPr>
          <w:p w14:paraId="586B548E" w14:textId="77777777" w:rsidR="002D4C4D" w:rsidRPr="000C5010" w:rsidRDefault="00193346" w:rsidP="00BD2BBF">
            <w:pPr>
              <w:pStyle w:val="Table0Normal"/>
              <w:rPr>
                <w:rFonts w:cs="Arial"/>
              </w:rPr>
            </w:pPr>
            <w:r w:rsidRPr="000C5010">
              <w:rPr>
                <w:rFonts w:eastAsia="Arial" w:cs="Arial"/>
                <w:szCs w:val="18"/>
              </w:rPr>
              <w:t>representativeType</w:t>
            </w:r>
          </w:p>
        </w:tc>
        <w:tc>
          <w:tcPr>
            <w:tcW w:w="1276" w:type="dxa"/>
            <w:hideMark/>
          </w:tcPr>
          <w:p w14:paraId="2897B5C3" w14:textId="77777777" w:rsidR="002D4C4D" w:rsidRPr="000C5010" w:rsidRDefault="00193346" w:rsidP="00BD2BBF">
            <w:pPr>
              <w:pStyle w:val="Table0Normal"/>
              <w:jc w:val="center"/>
              <w:rPr>
                <w:rFonts w:cs="Arial"/>
              </w:rPr>
            </w:pPr>
            <w:r w:rsidRPr="000C5010">
              <w:rPr>
                <w:rFonts w:eastAsia="Arial" w:cs="Arial"/>
                <w:szCs w:val="18"/>
              </w:rPr>
              <w:t>0..n</w:t>
            </w:r>
          </w:p>
        </w:tc>
        <w:tc>
          <w:tcPr>
            <w:tcW w:w="2126" w:type="dxa"/>
            <w:hideMark/>
          </w:tcPr>
          <w:p w14:paraId="5F24BC13" w14:textId="598D021D" w:rsidR="002D4C4D" w:rsidRPr="000C5010" w:rsidRDefault="00193346" w:rsidP="00BD2BBF">
            <w:pPr>
              <w:pStyle w:val="Table0Normal"/>
              <w:rPr>
                <w:rFonts w:cs="Arial"/>
                <w:bCs/>
              </w:rPr>
            </w:pPr>
            <w:r w:rsidRPr="000C5010">
              <w:rPr>
                <w:rFonts w:eastAsia="Arial" w:cs="Arial"/>
                <w:bCs/>
                <w:szCs w:val="18"/>
              </w:rPr>
              <w:t>Représentations légales</w:t>
            </w:r>
            <w:r w:rsidR="00710DA8">
              <w:rPr>
                <w:rFonts w:eastAsia="Arial" w:cs="Arial"/>
                <w:bCs/>
                <w:szCs w:val="18"/>
              </w:rPr>
              <w:t xml:space="preserve"> ou personnes de contact</w:t>
            </w:r>
          </w:p>
          <w:p w14:paraId="1F50149F" w14:textId="1FA7192C" w:rsidR="00552A0A" w:rsidRPr="000C5010" w:rsidRDefault="00193346" w:rsidP="008916AE">
            <w:pPr>
              <w:pStyle w:val="Table0Normal"/>
              <w:keepNext/>
              <w:rPr>
                <w:rFonts w:cs="Arial"/>
              </w:rPr>
            </w:pPr>
            <w:r w:rsidRPr="000C5010">
              <w:rPr>
                <w:rFonts w:eastAsia="Arial" w:cs="Arial"/>
                <w:bCs/>
                <w:szCs w:val="18"/>
              </w:rPr>
              <w:t>Dans le cas de mineurs, une représentation légale</w:t>
            </w:r>
            <w:r w:rsidR="00A73657">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sidR="00A73657">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00742FC3" w:rsidRPr="000C5010">
              <w:rPr>
                <w:rFonts w:cs="Arial"/>
                <w:bCs/>
              </w:rPr>
              <w:fldChar w:fldCharType="begin"/>
            </w:r>
            <w:r w:rsidR="00742FC3" w:rsidRPr="000C5010">
              <w:rPr>
                <w:rFonts w:cs="Arial"/>
                <w:bCs/>
              </w:rPr>
              <w:instrText xml:space="preserve"> REF _Ref107564303 \r \h </w:instrText>
            </w:r>
            <w:r w:rsidR="00742FC3" w:rsidRPr="000C5010">
              <w:rPr>
                <w:rFonts w:cs="Arial"/>
                <w:bCs/>
              </w:rPr>
            </w:r>
            <w:r w:rsidR="00742FC3" w:rsidRPr="000C5010">
              <w:rPr>
                <w:rFonts w:cs="Arial"/>
                <w:bCs/>
              </w:rPr>
              <w:fldChar w:fldCharType="separate"/>
            </w:r>
            <w:r w:rsidR="003E2164">
              <w:rPr>
                <w:rFonts w:cs="Arial"/>
                <w:bCs/>
              </w:rPr>
              <w:t>2.4</w:t>
            </w:r>
            <w:r w:rsidR="00742FC3" w:rsidRPr="000C5010">
              <w:rPr>
                <w:rFonts w:cs="Arial"/>
                <w:bCs/>
              </w:rPr>
              <w:fldChar w:fldCharType="end"/>
            </w:r>
            <w:r w:rsidRPr="000C5010">
              <w:rPr>
                <w:rFonts w:eastAsia="Arial" w:cs="Arial"/>
                <w:bCs/>
                <w:szCs w:val="18"/>
              </w:rPr>
              <w:t>).</w:t>
            </w:r>
          </w:p>
        </w:tc>
      </w:tr>
    </w:tbl>
    <w:p w14:paraId="08C89E21" w14:textId="15C4A099" w:rsidR="008916AE" w:rsidRPr="000C5010" w:rsidRDefault="00193346" w:rsidP="008B6A0E">
      <w:pPr>
        <w:pStyle w:val="Beschriftung"/>
        <w:spacing w:before="60" w:after="240"/>
      </w:pPr>
      <w:bookmarkStart w:id="149" w:name="_Toc166050613"/>
      <w:r w:rsidRPr="000C5010">
        <w:t xml:space="preserve">Tableau </w:t>
      </w:r>
      <w:r w:rsidRPr="000C5010">
        <w:fldChar w:fldCharType="begin"/>
      </w:r>
      <w:r w:rsidRPr="000C5010">
        <w:instrText xml:space="preserve"> SEQ Tabelle \* ARABIC </w:instrText>
      </w:r>
      <w:r w:rsidRPr="000C5010">
        <w:fldChar w:fldCharType="separate"/>
      </w:r>
      <w:r w:rsidR="003E2164">
        <w:rPr>
          <w:noProof/>
        </w:rPr>
        <w:t>23</w:t>
      </w:r>
      <w:r w:rsidRPr="000C5010">
        <w:fldChar w:fldCharType="end"/>
      </w:r>
      <w:r w:rsidRPr="000C5010">
        <w:t>: Définition du type de données «apprenticeType».</w:t>
      </w:r>
      <w:bookmarkEnd w:id="149"/>
    </w:p>
    <w:p w14:paraId="13672086" w14:textId="3487BC58" w:rsidR="002D4C4D" w:rsidRPr="000C5010" w:rsidRDefault="00193346" w:rsidP="002D4C4D">
      <w:pPr>
        <w:pStyle w:val="berschrift2"/>
      </w:pPr>
      <w:bookmarkStart w:id="150" w:name="_Toc166050521"/>
      <w:r w:rsidRPr="000C5010">
        <w:rPr>
          <w:rFonts w:eastAsia="Arial" w:cs="Times New Roman"/>
          <w:color w:val="000000"/>
          <w:szCs w:val="24"/>
        </w:rPr>
        <w:t xml:space="preserve">apprenticeLightType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150"/>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r w:rsidRPr="000C5010">
              <w:rPr>
                <w:rFonts w:eastAsia="Arial" w:cs="Arial"/>
                <w:bCs/>
                <w:szCs w:val="18"/>
              </w:rPr>
              <w:t>personIdentification</w:t>
            </w:r>
          </w:p>
        </w:tc>
        <w:tc>
          <w:tcPr>
            <w:tcW w:w="3260" w:type="dxa"/>
            <w:hideMark/>
          </w:tcPr>
          <w:p w14:paraId="79E4554B" w14:textId="77777777" w:rsidR="002D4C4D" w:rsidRPr="000C5010" w:rsidRDefault="00193346" w:rsidP="00BD2BBF">
            <w:pPr>
              <w:pStyle w:val="Table0Normal"/>
            </w:pPr>
            <w:r w:rsidRPr="000C5010">
              <w:rPr>
                <w:rFonts w:eastAsia="Arial" w:cs="Arial"/>
                <w:szCs w:val="18"/>
              </w:rPr>
              <w:t>eCH-0044:personIdentificationType</w:t>
            </w:r>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45D2F5B0" w14:textId="77777777" w:rsidR="002D4C4D" w:rsidRPr="000C5010" w:rsidRDefault="00193346" w:rsidP="00BD2BBF">
            <w:pPr>
              <w:pStyle w:val="Table0Normal"/>
            </w:pPr>
            <w:r w:rsidRPr="000C5010">
              <w:rPr>
                <w:rFonts w:eastAsia="Arial" w:cs="Arial"/>
                <w:szCs w:val="18"/>
              </w:rPr>
              <w:t>eCH-0010:addressInformationType</w:t>
            </w:r>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8656C2" w:rsidRPr="000C5010" w14:paraId="1FAF900D"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263B16C4" w14:textId="77777777" w:rsidR="008E5810" w:rsidRPr="000C5010" w:rsidRDefault="00193346" w:rsidP="008E5810">
            <w:pPr>
              <w:pStyle w:val="Table0Normal"/>
              <w:rPr>
                <w:rFonts w:cs="Arial"/>
                <w:bCs/>
              </w:rPr>
            </w:pPr>
            <w:r w:rsidRPr="000C5010">
              <w:rPr>
                <w:rFonts w:eastAsia="Arial"/>
                <w:szCs w:val="18"/>
              </w:rPr>
              <w:t>firstLanguage</w:t>
            </w:r>
          </w:p>
        </w:tc>
        <w:tc>
          <w:tcPr>
            <w:tcW w:w="3260" w:type="dxa"/>
          </w:tcPr>
          <w:p w14:paraId="43E51CE4" w14:textId="77777777" w:rsidR="008E5810" w:rsidRPr="000C5010" w:rsidRDefault="00193346" w:rsidP="008E5810">
            <w:pPr>
              <w:pStyle w:val="Table0Normal"/>
              <w:rPr>
                <w:rFonts w:cs="Arial"/>
              </w:rPr>
            </w:pPr>
            <w:r w:rsidRPr="000C5010">
              <w:rPr>
                <w:rFonts w:eastAsia="Arial" w:cs="Arial"/>
                <w:szCs w:val="18"/>
              </w:rPr>
              <w:t>xs:int (totalDigits = 3)</w:t>
            </w:r>
          </w:p>
        </w:tc>
        <w:tc>
          <w:tcPr>
            <w:tcW w:w="1276" w:type="dxa"/>
          </w:tcPr>
          <w:p w14:paraId="47923FCD" w14:textId="77777777" w:rsidR="008E5810" w:rsidRPr="000C5010" w:rsidRDefault="00193346" w:rsidP="008E5810">
            <w:pPr>
              <w:pStyle w:val="Table0Normal"/>
              <w:jc w:val="center"/>
              <w:rPr>
                <w:rFonts w:cs="Arial"/>
              </w:rPr>
            </w:pPr>
            <w:r w:rsidRPr="000C5010">
              <w:rPr>
                <w:rFonts w:eastAsia="Arial" w:cs="Arial"/>
                <w:szCs w:val="18"/>
              </w:rPr>
              <w:t>0..1</w:t>
            </w:r>
          </w:p>
        </w:tc>
        <w:tc>
          <w:tcPr>
            <w:tcW w:w="2126" w:type="dxa"/>
          </w:tcPr>
          <w:p w14:paraId="50A687AB" w14:textId="665640DB" w:rsidR="008E5810" w:rsidRPr="000C5010" w:rsidRDefault="00193346" w:rsidP="008E5810">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3E2164">
              <w:t>2.5</w:t>
            </w:r>
            <w:r w:rsidR="00565EFD" w:rsidRPr="000C5010">
              <w:fldChar w:fldCharType="end"/>
            </w:r>
            <w:r w:rsidRPr="000C5010">
              <w:rPr>
                <w:rFonts w:eastAsia="Arial" w:cs="Arial"/>
                <w:szCs w:val="18"/>
              </w:rPr>
              <w:t>)</w:t>
            </w:r>
          </w:p>
        </w:tc>
      </w:tr>
      <w:tr w:rsidR="008656C2" w:rsidRPr="000C5010" w14:paraId="48D162E6"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D360FE6" w14:textId="77777777" w:rsidR="002D4C4D" w:rsidRPr="000C5010" w:rsidRDefault="00193346" w:rsidP="008B6A0E">
            <w:pPr>
              <w:pStyle w:val="Table0Normal"/>
              <w:keepNext/>
              <w:rPr>
                <w:rFonts w:cs="Arial"/>
                <w:bCs/>
              </w:rPr>
            </w:pPr>
            <w:r w:rsidRPr="000C5010">
              <w:rPr>
                <w:rFonts w:eastAsia="Arial"/>
                <w:szCs w:val="18"/>
              </w:rPr>
              <w:t>placeOfOrigin</w:t>
            </w:r>
          </w:p>
        </w:tc>
        <w:tc>
          <w:tcPr>
            <w:tcW w:w="3260" w:type="dxa"/>
            <w:hideMark/>
          </w:tcPr>
          <w:p w14:paraId="0E0CC7D8" w14:textId="77777777" w:rsidR="002D4C4D" w:rsidRPr="000C5010" w:rsidRDefault="00193346" w:rsidP="008B6A0E">
            <w:pPr>
              <w:pStyle w:val="Table0Normal"/>
              <w:keepNext/>
              <w:rPr>
                <w:rFonts w:cs="Arial"/>
              </w:rPr>
            </w:pPr>
            <w:r w:rsidRPr="000C5010">
              <w:rPr>
                <w:rFonts w:eastAsia="Arial" w:cs="Arial"/>
                <w:szCs w:val="18"/>
              </w:rPr>
              <w:t>eCH-0011:placeOfOrigin</w:t>
            </w:r>
          </w:p>
        </w:tc>
        <w:tc>
          <w:tcPr>
            <w:tcW w:w="1276" w:type="dxa"/>
            <w:hideMark/>
          </w:tcPr>
          <w:p w14:paraId="1B5B626B" w14:textId="77777777" w:rsidR="002D4C4D" w:rsidRPr="000C5010" w:rsidRDefault="00193346" w:rsidP="008B6A0E">
            <w:pPr>
              <w:pStyle w:val="Table0Normal"/>
              <w:keepNext/>
              <w:jc w:val="center"/>
              <w:rPr>
                <w:rFonts w:cs="Arial"/>
              </w:rPr>
            </w:pPr>
            <w:r w:rsidRPr="000C5010">
              <w:rPr>
                <w:rFonts w:eastAsia="Arial" w:cs="Arial"/>
                <w:szCs w:val="18"/>
              </w:rPr>
              <w:t>0..1</w:t>
            </w:r>
          </w:p>
        </w:tc>
        <w:tc>
          <w:tcPr>
            <w:tcW w:w="2126" w:type="dxa"/>
            <w:hideMark/>
          </w:tcPr>
          <w:p w14:paraId="3FC35FBD" w14:textId="0B4C5FDD" w:rsidR="002D4C4D" w:rsidRDefault="00193346" w:rsidP="008B6A0E">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3E2164">
              <w:rPr>
                <w:rFonts w:cs="Arial"/>
              </w:rPr>
              <w:t>2.2</w:t>
            </w:r>
            <w:r w:rsidRPr="000C5010">
              <w:rPr>
                <w:rFonts w:cs="Arial"/>
              </w:rPr>
              <w:fldChar w:fldCharType="end"/>
            </w:r>
            <w:r w:rsidRPr="000C5010">
              <w:rPr>
                <w:rFonts w:eastAsia="Arial" w:cs="Arial"/>
                <w:szCs w:val="18"/>
              </w:rPr>
              <w:t>.</w:t>
            </w:r>
          </w:p>
          <w:p w14:paraId="1BDB5826" w14:textId="1AABA255" w:rsidR="00247E50" w:rsidRPr="000C5010" w:rsidRDefault="00247E50" w:rsidP="008B6A0E">
            <w:pPr>
              <w:pStyle w:val="Table0Normal"/>
              <w:keepNext/>
              <w:rPr>
                <w:rFonts w:cs="Arial"/>
              </w:rPr>
            </w:pPr>
            <w:r w:rsidRPr="00860089">
              <w:rPr>
                <w:rFonts w:cs="Arial"/>
              </w:rPr>
              <w:t>S'il y a plusieurs lieux d'origine, un seul sera transmis.</w:t>
            </w:r>
          </w:p>
        </w:tc>
      </w:tr>
      <w:tr w:rsidR="008656C2" w:rsidRPr="000C5010" w14:paraId="6C95CAA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3CBFB21" w14:textId="77777777" w:rsidR="002D4C4D" w:rsidRPr="000C5010" w:rsidRDefault="00193346" w:rsidP="00BD2BBF">
            <w:pPr>
              <w:pStyle w:val="Table0Normal"/>
            </w:pPr>
            <w:r w:rsidRPr="000C5010">
              <w:rPr>
                <w:rFonts w:eastAsia="Arial"/>
                <w:szCs w:val="18"/>
              </w:rPr>
              <w:t>nationality</w:t>
            </w:r>
          </w:p>
        </w:tc>
        <w:tc>
          <w:tcPr>
            <w:tcW w:w="3260" w:type="dxa"/>
            <w:hideMark/>
          </w:tcPr>
          <w:p w14:paraId="636DF834"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0CD7CD38"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3D7A68A0" w14:textId="77777777" w:rsidR="002D4C4D"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247E50">
              <w:rPr>
                <w:rFonts w:eastAsia="Arial"/>
                <w:szCs w:val="18"/>
              </w:rPr>
              <w:t>.</w:t>
            </w:r>
          </w:p>
          <w:p w14:paraId="4DE88727" w14:textId="38ECF599" w:rsidR="00247E50" w:rsidRPr="000C5010" w:rsidRDefault="00247E50" w:rsidP="00BD2BBF">
            <w:pPr>
              <w:pStyle w:val="Table0Normal"/>
              <w:rPr>
                <w:rFonts w:cs="Arial"/>
              </w:rPr>
            </w:pPr>
            <w:r w:rsidRPr="00E41D97">
              <w:lastRenderedPageBreak/>
              <w:t>La nationalité est indiquée dans le sous-élément "country-NameShort" (nationality/countryInfo/country/countryNameShort). Les champs "countryId" et "countryIdISO2" ne sont pas utilisés.</w:t>
            </w:r>
          </w:p>
        </w:tc>
      </w:tr>
      <w:tr w:rsidR="00247E50" w:rsidRPr="000C5010" w14:paraId="4CD8F8D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498BEFDC" w14:textId="77777777" w:rsidR="00247E50" w:rsidRPr="000C5010" w:rsidRDefault="00247E50" w:rsidP="00247E50">
            <w:pPr>
              <w:pStyle w:val="Table0Normal"/>
            </w:pPr>
            <w:r w:rsidRPr="000C5010">
              <w:rPr>
                <w:rFonts w:eastAsia="Arial"/>
                <w:szCs w:val="18"/>
              </w:rPr>
              <w:lastRenderedPageBreak/>
              <w:t>email</w:t>
            </w:r>
          </w:p>
        </w:tc>
        <w:tc>
          <w:tcPr>
            <w:tcW w:w="3260" w:type="dxa"/>
            <w:hideMark/>
          </w:tcPr>
          <w:p w14:paraId="187DB58C" w14:textId="77777777" w:rsidR="00247E50" w:rsidRPr="000C5010" w:rsidRDefault="00247E50" w:rsidP="00247E50">
            <w:pPr>
              <w:pStyle w:val="Table0Normal"/>
              <w:rPr>
                <w:rFonts w:cs="Arial"/>
              </w:rPr>
            </w:pPr>
            <w:r w:rsidRPr="000C5010">
              <w:rPr>
                <w:rFonts w:eastAsia="Arial" w:cs="Arial"/>
                <w:szCs w:val="18"/>
              </w:rPr>
              <w:t>emailContactType</w:t>
            </w:r>
          </w:p>
        </w:tc>
        <w:tc>
          <w:tcPr>
            <w:tcW w:w="1276" w:type="dxa"/>
            <w:hideMark/>
          </w:tcPr>
          <w:p w14:paraId="29AA818B" w14:textId="5A332FF9"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0D38887E" w14:textId="1BA41BF5" w:rsidR="00247E50" w:rsidRPr="000C5010" w:rsidRDefault="00247E50" w:rsidP="00247E50">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247E50" w:rsidRPr="000C5010" w14:paraId="0E27FDC7"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ACEB98D" w14:textId="77777777" w:rsidR="00247E50" w:rsidRPr="000C5010" w:rsidRDefault="00247E50" w:rsidP="00247E50">
            <w:pPr>
              <w:pStyle w:val="Table0Normal"/>
            </w:pPr>
            <w:r w:rsidRPr="000C5010">
              <w:rPr>
                <w:rFonts w:eastAsia="Arial"/>
                <w:szCs w:val="18"/>
              </w:rPr>
              <w:t>phone</w:t>
            </w:r>
          </w:p>
        </w:tc>
        <w:tc>
          <w:tcPr>
            <w:tcW w:w="3260" w:type="dxa"/>
            <w:hideMark/>
          </w:tcPr>
          <w:p w14:paraId="27B13C94" w14:textId="77777777" w:rsidR="00247E50" w:rsidRPr="000C5010" w:rsidRDefault="00247E50" w:rsidP="00247E50">
            <w:pPr>
              <w:pStyle w:val="Table0Normal"/>
              <w:rPr>
                <w:rFonts w:cs="Arial"/>
              </w:rPr>
            </w:pPr>
            <w:r w:rsidRPr="000C5010">
              <w:rPr>
                <w:rFonts w:eastAsia="Arial" w:cs="Arial"/>
                <w:szCs w:val="18"/>
              </w:rPr>
              <w:t>phoneContactType</w:t>
            </w:r>
          </w:p>
        </w:tc>
        <w:tc>
          <w:tcPr>
            <w:tcW w:w="1276" w:type="dxa"/>
            <w:hideMark/>
          </w:tcPr>
          <w:p w14:paraId="556DB1E3" w14:textId="01D13B95"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6C4E2D2D" w14:textId="7C2EBFBE" w:rsidR="00247E50" w:rsidRPr="000C5010" w:rsidRDefault="00247E50" w:rsidP="00247E50">
            <w:pPr>
              <w:pStyle w:val="Table0Normal"/>
              <w:keepNext/>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bl>
    <w:p w14:paraId="2F3F7A75" w14:textId="58270FCC" w:rsidR="008916AE" w:rsidRPr="000C5010" w:rsidRDefault="00193346" w:rsidP="008B6A0E">
      <w:pPr>
        <w:pStyle w:val="Beschriftung"/>
      </w:pPr>
      <w:bookmarkStart w:id="151" w:name="_Toc166050614"/>
      <w:r w:rsidRPr="000C5010">
        <w:t xml:space="preserve">Tableau </w:t>
      </w:r>
      <w:r w:rsidRPr="000C5010">
        <w:fldChar w:fldCharType="begin"/>
      </w:r>
      <w:r w:rsidRPr="000C5010">
        <w:instrText xml:space="preserve"> SEQ Tabelle \* ARABIC </w:instrText>
      </w:r>
      <w:r w:rsidRPr="000C5010">
        <w:fldChar w:fldCharType="separate"/>
      </w:r>
      <w:r w:rsidR="003E2164">
        <w:rPr>
          <w:noProof/>
        </w:rPr>
        <w:t>24</w:t>
      </w:r>
      <w:r w:rsidRPr="000C5010">
        <w:fldChar w:fldCharType="end"/>
      </w:r>
      <w:r w:rsidRPr="000C5010">
        <w:t>: Définition du type de données «apprenticeLightType».</w:t>
      </w:r>
      <w:bookmarkEnd w:id="151"/>
    </w:p>
    <w:p w14:paraId="3149B911" w14:textId="77777777" w:rsidR="002D4C4D" w:rsidRPr="000D36AA" w:rsidRDefault="00193346" w:rsidP="002D4C4D">
      <w:pPr>
        <w:pStyle w:val="berschrift2"/>
      </w:pPr>
      <w:bookmarkStart w:id="152" w:name="_Toc166050522"/>
      <w:r w:rsidRPr="000D36AA">
        <w:rPr>
          <w:rFonts w:eastAsia="Arial" w:cs="Times New Roman"/>
          <w:color w:val="000000"/>
          <w:szCs w:val="24"/>
        </w:rPr>
        <w:t>apprenticeshipType (place d’apprentissage)</w:t>
      </w:r>
      <w:bookmarkEnd w:id="152"/>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r w:rsidRPr="000C5010">
              <w:rPr>
                <w:rFonts w:eastAsia="Arial" w:cs="Arial"/>
                <w:bCs/>
                <w:szCs w:val="18"/>
              </w:rPr>
              <w:t>startYear</w:t>
            </w:r>
          </w:p>
        </w:tc>
        <w:tc>
          <w:tcPr>
            <w:tcW w:w="3260" w:type="dxa"/>
          </w:tcPr>
          <w:p w14:paraId="3D0B8290" w14:textId="77777777" w:rsidR="002D4C4D" w:rsidRPr="000C5010" w:rsidRDefault="00193346" w:rsidP="00BD2BBF">
            <w:pPr>
              <w:pStyle w:val="Table0Normal"/>
              <w:rPr>
                <w:rFonts w:cs="Arial"/>
              </w:rPr>
            </w:pPr>
            <w:r w:rsidRPr="000C5010">
              <w:rPr>
                <w:rFonts w:eastAsia="Arial" w:cs="Arial"/>
                <w:szCs w:val="18"/>
              </w:rPr>
              <w:t>xs:gYear</w:t>
            </w:r>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r w:rsidRPr="000C5010">
              <w:rPr>
                <w:rFonts w:eastAsia="Arial" w:cs="Arial"/>
                <w:bCs/>
                <w:szCs w:val="18"/>
              </w:rPr>
              <w:t>numberOpenings</w:t>
            </w:r>
          </w:p>
        </w:tc>
        <w:tc>
          <w:tcPr>
            <w:tcW w:w="3260" w:type="dxa"/>
          </w:tcPr>
          <w:p w14:paraId="480CB103"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r w:rsidRPr="000C5010">
              <w:rPr>
                <w:rFonts w:eastAsia="Arial" w:cs="Arial"/>
                <w:bCs/>
                <w:szCs w:val="18"/>
              </w:rPr>
              <w:t>numberPlannedOpenings</w:t>
            </w:r>
          </w:p>
        </w:tc>
        <w:tc>
          <w:tcPr>
            <w:tcW w:w="3260" w:type="dxa"/>
          </w:tcPr>
          <w:p w14:paraId="2489EC5E"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r w:rsidRPr="000C5010">
              <w:rPr>
                <w:rFonts w:eastAsia="Arial" w:cs="Arial"/>
                <w:bCs/>
                <w:szCs w:val="18"/>
              </w:rPr>
              <w:t>applicationDeadline</w:t>
            </w:r>
          </w:p>
        </w:tc>
        <w:tc>
          <w:tcPr>
            <w:tcW w:w="3260" w:type="dxa"/>
          </w:tcPr>
          <w:p w14:paraId="2FA85565"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r w:rsidRPr="000C5010">
              <w:rPr>
                <w:rFonts w:eastAsia="Arial" w:cs="Arial"/>
                <w:bCs/>
                <w:szCs w:val="18"/>
              </w:rPr>
              <w:t>comment</w:t>
            </w:r>
          </w:p>
        </w:tc>
        <w:tc>
          <w:tcPr>
            <w:tcW w:w="3260" w:type="dxa"/>
          </w:tcPr>
          <w:p w14:paraId="40AFE6F7" w14:textId="77777777" w:rsidR="002D4C4D" w:rsidRPr="000C5010" w:rsidRDefault="00193346" w:rsidP="00BD2BBF">
            <w:pPr>
              <w:pStyle w:val="Table0Normal"/>
              <w:rPr>
                <w:rFonts w:cs="Arial"/>
              </w:rPr>
            </w:pPr>
            <w:r w:rsidRPr="000C5010">
              <w:rPr>
                <w:rFonts w:eastAsia="Arial" w:cs="Arial"/>
                <w:szCs w:val="18"/>
              </w:rPr>
              <w:t>commentType</w:t>
            </w:r>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r w:rsidRPr="000C5010">
              <w:rPr>
                <w:rFonts w:eastAsia="Arial" w:cs="Arial"/>
                <w:szCs w:val="18"/>
              </w:rPr>
              <w:t>urlOnlineApplication</w:t>
            </w:r>
          </w:p>
        </w:tc>
        <w:tc>
          <w:tcPr>
            <w:tcW w:w="3260" w:type="dxa"/>
          </w:tcPr>
          <w:p w14:paraId="07126501" w14:textId="77777777" w:rsidR="002D4C4D" w:rsidRPr="000C5010" w:rsidRDefault="00193346" w:rsidP="00BD2BBF">
            <w:pPr>
              <w:pStyle w:val="Table0Normal"/>
              <w:rPr>
                <w:rFonts w:cs="Arial"/>
              </w:rPr>
            </w:pPr>
            <w:r w:rsidRPr="000C5010">
              <w:rPr>
                <w:rFonts w:eastAsia="Arial" w:cs="Arial"/>
                <w:szCs w:val="18"/>
              </w:rPr>
              <w:t>xs:anyURI</w:t>
            </w:r>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r w:rsidRPr="000C5010">
              <w:rPr>
                <w:rFonts w:eastAsia="Arial" w:cs="Arial"/>
                <w:szCs w:val="18"/>
              </w:rPr>
              <w:t>emailOnlineApplication</w:t>
            </w:r>
          </w:p>
        </w:tc>
        <w:tc>
          <w:tcPr>
            <w:tcW w:w="3260" w:type="dxa"/>
          </w:tcPr>
          <w:p w14:paraId="40D6F064" w14:textId="23A5C7E9" w:rsidR="002D4C4D" w:rsidRPr="000C5010" w:rsidRDefault="002C6884" w:rsidP="00BD2BBF">
            <w:pPr>
              <w:pStyle w:val="Table0Normal"/>
              <w:rPr>
                <w:rFonts w:cs="Arial"/>
              </w:rPr>
            </w:pPr>
            <w:r>
              <w:rPr>
                <w:rFonts w:cs="Arial"/>
              </w:rPr>
              <w:t>emailContactType</w:t>
            </w:r>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r w:rsidRPr="000C5010">
              <w:rPr>
                <w:rFonts w:eastAsia="Arial"/>
                <w:szCs w:val="18"/>
              </w:rPr>
              <w:t>E-mail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r w:rsidRPr="00B234C7">
              <w:rPr>
                <w:bCs/>
                <w:szCs w:val="18"/>
              </w:rPr>
              <w:t>apprenticeshipPlaceOptions</w:t>
            </w:r>
          </w:p>
        </w:tc>
        <w:tc>
          <w:tcPr>
            <w:tcW w:w="3260" w:type="dxa"/>
          </w:tcPr>
          <w:p w14:paraId="602D248F" w14:textId="66F47B49" w:rsidR="002D4C4D" w:rsidRPr="000C5010" w:rsidRDefault="00B12EBF" w:rsidP="00BD2BBF">
            <w:pPr>
              <w:pStyle w:val="Table0Normal"/>
              <w:rPr>
                <w:rFonts w:cs="Arial"/>
              </w:rPr>
            </w:pPr>
            <w:r w:rsidRPr="00B234C7">
              <w:rPr>
                <w:bCs/>
                <w:szCs w:val="18"/>
              </w:rPr>
              <w:t>apprenticeshipPlaceOptionsType</w:t>
            </w:r>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r w:rsidRPr="000C5010">
              <w:rPr>
                <w:rFonts w:eastAsia="Arial" w:cs="Arial"/>
                <w:bCs/>
                <w:szCs w:val="18"/>
              </w:rPr>
              <w:t>language</w:t>
            </w:r>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eCH-0011:languageType</w:t>
            </w:r>
          </w:p>
        </w:tc>
        <w:tc>
          <w:tcPr>
            <w:tcW w:w="1276" w:type="dxa"/>
          </w:tcPr>
          <w:p w14:paraId="69940ECC" w14:textId="77777777" w:rsidR="002D4C4D" w:rsidRPr="000C5010" w:rsidRDefault="00193346" w:rsidP="00BD2BBF">
            <w:pPr>
              <w:pStyle w:val="Table0Normal"/>
              <w:jc w:val="center"/>
              <w:rPr>
                <w:rFonts w:cs="Arial"/>
              </w:rPr>
            </w:pPr>
            <w:r w:rsidRPr="000C5010">
              <w:rPr>
                <w:rFonts w:eastAsia="Arial" w:cs="Arial"/>
                <w:szCs w:val="18"/>
              </w:rPr>
              <w:t>0..n</w:t>
            </w:r>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r w:rsidRPr="000C5010">
              <w:rPr>
                <w:rFonts w:eastAsia="Arial" w:cs="Arial"/>
                <w:bCs/>
                <w:szCs w:val="18"/>
              </w:rPr>
              <w:t>lastEvaluationDate</w:t>
            </w:r>
          </w:p>
        </w:tc>
        <w:tc>
          <w:tcPr>
            <w:tcW w:w="3260" w:type="dxa"/>
          </w:tcPr>
          <w:p w14:paraId="152882F4"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175B747" w14:textId="138D4BCE" w:rsidR="008916AE" w:rsidRDefault="00193346" w:rsidP="008B6A0E">
      <w:pPr>
        <w:pStyle w:val="Beschriftung"/>
      </w:pPr>
      <w:bookmarkStart w:id="153" w:name="_Toc166050615"/>
      <w:r w:rsidRPr="000C5010">
        <w:t xml:space="preserve">Tableau </w:t>
      </w:r>
      <w:r w:rsidRPr="000C5010">
        <w:fldChar w:fldCharType="begin"/>
      </w:r>
      <w:r w:rsidRPr="000C5010">
        <w:instrText xml:space="preserve"> SEQ Tabelle \* ARABIC </w:instrText>
      </w:r>
      <w:r w:rsidRPr="000C5010">
        <w:fldChar w:fldCharType="separate"/>
      </w:r>
      <w:r w:rsidR="003E2164">
        <w:rPr>
          <w:noProof/>
        </w:rPr>
        <w:t>25</w:t>
      </w:r>
      <w:r w:rsidRPr="000C5010">
        <w:fldChar w:fldCharType="end"/>
      </w:r>
      <w:r w:rsidRPr="000C5010">
        <w:t>: Définition du type de données «apprenticeshipType».</w:t>
      </w:r>
      <w:bookmarkEnd w:id="153"/>
    </w:p>
    <w:p w14:paraId="40ACCDFD" w14:textId="0AAEDB12" w:rsidR="007942A3" w:rsidRDefault="007942A3" w:rsidP="007942A3">
      <w:pPr>
        <w:pStyle w:val="berschrift2"/>
        <w:rPr>
          <w:szCs w:val="24"/>
        </w:rPr>
      </w:pPr>
      <w:bookmarkStart w:id="154" w:name="_Toc166050523"/>
      <w:r w:rsidRPr="00C50E66">
        <w:rPr>
          <w:szCs w:val="24"/>
        </w:rPr>
        <w:t>apprenticeshipPlaceOptionsType</w:t>
      </w:r>
      <w:r w:rsidRPr="00E2626F">
        <w:rPr>
          <w:szCs w:val="24"/>
        </w:rPr>
        <w:t xml:space="preserve"> (</w:t>
      </w:r>
      <w:r w:rsidRPr="007942A3">
        <w:rPr>
          <w:szCs w:val="24"/>
        </w:rPr>
        <w:t>Options pour la mise au concours de places d’apprentissage</w:t>
      </w:r>
      <w:r w:rsidRPr="00E2626F">
        <w:rPr>
          <w:szCs w:val="24"/>
        </w:rPr>
        <w:t>)</w:t>
      </w:r>
      <w:bookmarkEnd w:id="154"/>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r>
              <w:lastRenderedPageBreak/>
              <w:t>xs:token (maxlength = 10)</w:t>
            </w:r>
          </w:p>
        </w:tc>
        <w:tc>
          <w:tcPr>
            <w:tcW w:w="6114" w:type="dxa"/>
          </w:tcPr>
          <w:p w14:paraId="344AF9D8" w14:textId="130FA2E8"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3E2164">
              <w:rPr>
                <w:bCs/>
              </w:rPr>
              <w:t>2.8</w:t>
            </w:r>
            <w:r>
              <w:rPr>
                <w:bCs/>
              </w:rPr>
              <w:fldChar w:fldCharType="end"/>
            </w:r>
          </w:p>
        </w:tc>
      </w:tr>
    </w:tbl>
    <w:p w14:paraId="37F4C3AA" w14:textId="3FF3AA1B" w:rsidR="007942A3" w:rsidRPr="009252B5" w:rsidRDefault="009252B5" w:rsidP="008B6A0E">
      <w:pPr>
        <w:pStyle w:val="Beschriftung"/>
      </w:pPr>
      <w:bookmarkStart w:id="155" w:name="_Toc166050616"/>
      <w:r w:rsidRPr="008E59E9">
        <w:t>Tableau</w:t>
      </w:r>
      <w:r w:rsidR="007942A3" w:rsidRPr="008E59E9">
        <w:t xml:space="preserve"> </w:t>
      </w:r>
      <w:r w:rsidR="007942A3" w:rsidRPr="00E8355A">
        <w:fldChar w:fldCharType="begin"/>
      </w:r>
      <w:r w:rsidR="007942A3" w:rsidRPr="008E59E9">
        <w:instrText xml:space="preserve"> SEQ Tabelle \* ARABIC </w:instrText>
      </w:r>
      <w:r w:rsidR="007942A3" w:rsidRPr="00E8355A">
        <w:fldChar w:fldCharType="separate"/>
      </w:r>
      <w:r w:rsidR="003E2164">
        <w:rPr>
          <w:noProof/>
        </w:rPr>
        <w:t>26</w:t>
      </w:r>
      <w:r w:rsidR="007942A3" w:rsidRPr="00E8355A">
        <w:fldChar w:fldCharType="end"/>
      </w:r>
      <w:r w:rsidR="007942A3" w:rsidRPr="008E59E9">
        <w:t xml:space="preserve">: </w:t>
      </w:r>
      <w:r w:rsidR="007942A3" w:rsidRPr="000C5010">
        <w:t xml:space="preserve">Définition du type de données </w:t>
      </w:r>
      <w:r w:rsidR="007942A3" w:rsidRPr="008E59E9">
        <w:t>«apprenticeshipPlaceOptionsType».</w:t>
      </w:r>
      <w:bookmarkEnd w:id="155"/>
    </w:p>
    <w:p w14:paraId="6C04D590" w14:textId="77777777" w:rsidR="002D4C4D" w:rsidRPr="000C5010" w:rsidRDefault="00193346" w:rsidP="002D4C4D">
      <w:pPr>
        <w:pStyle w:val="berschrift2"/>
      </w:pPr>
      <w:bookmarkStart w:id="156" w:name="_Toc166050524"/>
      <w:r w:rsidRPr="000C5010">
        <w:rPr>
          <w:rFonts w:eastAsia="Arial" w:cs="Times New Roman"/>
          <w:color w:val="000000"/>
          <w:szCs w:val="24"/>
        </w:rPr>
        <w:t>bmTypeIdType (orientation de maturité professionnelle)</w:t>
      </w:r>
      <w:bookmarkEnd w:id="156"/>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r w:rsidRPr="000C5010">
              <w:rPr>
                <w:rFonts w:eastAsia="Arial"/>
                <w:szCs w:val="18"/>
              </w:rPr>
              <w:t>xs:token (maxLength = 1)</w:t>
            </w:r>
          </w:p>
        </w:tc>
        <w:tc>
          <w:tcPr>
            <w:tcW w:w="6095" w:type="dxa"/>
            <w:hideMark/>
          </w:tcPr>
          <w:p w14:paraId="504F6B2C" w14:textId="608FBA34"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3E2164">
              <w:t>2.10</w:t>
            </w:r>
            <w:r w:rsidR="00DC09FB" w:rsidRPr="000C5010">
              <w:fldChar w:fldCharType="end"/>
            </w:r>
          </w:p>
        </w:tc>
      </w:tr>
    </w:tbl>
    <w:p w14:paraId="5A36F67F" w14:textId="708FFD42" w:rsidR="008916AE" w:rsidRPr="000C5010" w:rsidRDefault="00193346" w:rsidP="008B6A0E">
      <w:pPr>
        <w:pStyle w:val="Beschriftung"/>
      </w:pPr>
      <w:bookmarkStart w:id="157" w:name="_Toc16605061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27</w:t>
      </w:r>
      <w:r w:rsidR="00566227" w:rsidRPr="000C5010">
        <w:rPr>
          <w:noProof/>
        </w:rPr>
        <w:fldChar w:fldCharType="end"/>
      </w:r>
      <w:r w:rsidRPr="000C5010">
        <w:t>: Définition du type de données «bmTypeIdType».</w:t>
      </w:r>
      <w:bookmarkEnd w:id="157"/>
    </w:p>
    <w:p w14:paraId="099B393C" w14:textId="7617FE10" w:rsidR="002D4C4D" w:rsidRPr="000C5010" w:rsidRDefault="00193346" w:rsidP="002D4C4D">
      <w:pPr>
        <w:pStyle w:val="berschrift2"/>
      </w:pPr>
      <w:bookmarkStart w:id="158" w:name="_Toc166050525"/>
      <w:r w:rsidRPr="000C5010">
        <w:rPr>
          <w:rFonts w:eastAsia="Arial" w:cs="Times New Roman"/>
          <w:color w:val="000000"/>
          <w:szCs w:val="24"/>
        </w:rPr>
        <w:t>branchCoursesOrganisationIdType (organisation de CI</w:t>
      </w:r>
      <w:r w:rsidR="00707745">
        <w:rPr>
          <w:rFonts w:eastAsia="Arial" w:cs="Times New Roman"/>
          <w:color w:val="000000"/>
          <w:szCs w:val="24"/>
        </w:rPr>
        <w:t>E</w:t>
      </w:r>
      <w:r w:rsidRPr="000C5010">
        <w:rPr>
          <w:rFonts w:eastAsia="Arial" w:cs="Times New Roman"/>
          <w:color w:val="000000"/>
          <w:szCs w:val="24"/>
        </w:rPr>
        <w:t>)</w:t>
      </w:r>
      <w:bookmarkEnd w:id="158"/>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r w:rsidRPr="000C5010">
              <w:rPr>
                <w:rFonts w:eastAsia="Arial"/>
                <w:szCs w:val="18"/>
              </w:rPr>
              <w:t xml:space="preserve">xs:token (maxLength = </w:t>
            </w:r>
            <w:r w:rsidR="009A4228">
              <w:rPr>
                <w:rFonts w:eastAsia="Arial"/>
                <w:szCs w:val="18"/>
              </w:rPr>
              <w:t>5</w:t>
            </w:r>
            <w:r w:rsidRPr="000C5010">
              <w:rPr>
                <w:rFonts w:eastAsia="Arial"/>
                <w:szCs w:val="18"/>
              </w:rPr>
              <w:t>0, commençant par «UK»)</w:t>
            </w:r>
          </w:p>
        </w:tc>
        <w:tc>
          <w:tcPr>
            <w:tcW w:w="6052" w:type="dxa"/>
          </w:tcPr>
          <w:p w14:paraId="470A41DF" w14:textId="4AEDA5A1"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2FE7C7D6" w14:textId="77FF64D9" w:rsidR="008916AE" w:rsidRPr="000C5010" w:rsidRDefault="00193346" w:rsidP="008B6A0E">
      <w:pPr>
        <w:pStyle w:val="Beschriftung"/>
      </w:pPr>
      <w:bookmarkStart w:id="159" w:name="_Toc16605061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28</w:t>
      </w:r>
      <w:r w:rsidR="00566227" w:rsidRPr="000C5010">
        <w:rPr>
          <w:noProof/>
        </w:rPr>
        <w:fldChar w:fldCharType="end"/>
      </w:r>
      <w:r w:rsidRPr="000C5010">
        <w:t>: Définition du type de données «branchCoursesOrganisationIdType».</w:t>
      </w:r>
      <w:bookmarkEnd w:id="159"/>
    </w:p>
    <w:p w14:paraId="69EA26FE" w14:textId="77777777" w:rsidR="002D4C4D" w:rsidRPr="000C5010" w:rsidRDefault="00193346" w:rsidP="002D4C4D">
      <w:pPr>
        <w:pStyle w:val="berschrift2"/>
        <w:rPr>
          <w:rFonts w:cs="Times New Roman"/>
        </w:rPr>
      </w:pPr>
      <w:bookmarkStart w:id="160" w:name="_Toc166050526"/>
      <w:r w:rsidRPr="000C5010">
        <w:rPr>
          <w:rFonts w:eastAsia="Arial" w:cs="Times New Roman"/>
          <w:color w:val="000000"/>
          <w:szCs w:val="24"/>
        </w:rPr>
        <w:t>commentType (champ de commentaire texte libre)</w:t>
      </w:r>
      <w:bookmarkEnd w:id="160"/>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r w:rsidRPr="000C5010">
              <w:rPr>
                <w:rFonts w:eastAsia="Arial"/>
                <w:szCs w:val="18"/>
              </w:rPr>
              <w:t>xs:token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7BC2229F" w14:textId="58A141D9" w:rsidR="008916AE" w:rsidRPr="000C5010" w:rsidRDefault="00193346" w:rsidP="008B6A0E">
      <w:pPr>
        <w:pStyle w:val="Beschriftung"/>
      </w:pPr>
      <w:bookmarkStart w:id="161" w:name="_Toc16605061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29</w:t>
      </w:r>
      <w:r w:rsidR="00566227" w:rsidRPr="000C5010">
        <w:rPr>
          <w:noProof/>
        </w:rPr>
        <w:fldChar w:fldCharType="end"/>
      </w:r>
      <w:r w:rsidRPr="000C5010">
        <w:t>: Définition du type de données «commentType».</w:t>
      </w:r>
      <w:bookmarkEnd w:id="161"/>
    </w:p>
    <w:p w14:paraId="61B71A2E" w14:textId="77777777" w:rsidR="002D4C4D" w:rsidRPr="000C5010" w:rsidRDefault="00193346" w:rsidP="002D4C4D">
      <w:pPr>
        <w:pStyle w:val="berschrift2"/>
        <w:rPr>
          <w:rFonts w:cs="Times New Roman"/>
        </w:rPr>
      </w:pPr>
      <w:bookmarkStart w:id="162" w:name="_Toc166050527"/>
      <w:r w:rsidRPr="000C5010">
        <w:rPr>
          <w:rFonts w:eastAsia="Arial" w:cs="Times New Roman"/>
          <w:color w:val="000000"/>
          <w:szCs w:val="24"/>
        </w:rPr>
        <w:t>contractPartType (contrat partiel)</w:t>
      </w:r>
      <w:bookmarkEnd w:id="162"/>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r w:rsidRPr="000C5010">
              <w:rPr>
                <w:rFonts w:eastAsia="Arial"/>
                <w:bCs/>
                <w:szCs w:val="18"/>
              </w:rPr>
              <w:t>contractPartId</w:t>
            </w:r>
          </w:p>
        </w:tc>
        <w:tc>
          <w:tcPr>
            <w:tcW w:w="2069" w:type="dxa"/>
          </w:tcPr>
          <w:p w14:paraId="02909820" w14:textId="77777777" w:rsidR="00A94C55" w:rsidRPr="000C5010" w:rsidRDefault="00193346" w:rsidP="00BD2BBF">
            <w:pPr>
              <w:pStyle w:val="Table0Normal"/>
            </w:pPr>
            <w:r w:rsidRPr="000C5010">
              <w:rPr>
                <w:rFonts w:eastAsia="Arial"/>
                <w:szCs w:val="18"/>
              </w:rPr>
              <w:t>contractPartIdType</w:t>
            </w:r>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585730DB"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r w:rsidR="003E2164" w:rsidRPr="003E2164">
              <w:rPr>
                <w:rFonts w:eastAsia="Arial"/>
                <w:szCs w:val="18"/>
              </w:rPr>
              <w:t>2.14</w:t>
            </w:r>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r w:rsidRPr="000C5010">
              <w:rPr>
                <w:rFonts w:eastAsia="Arial"/>
                <w:bCs/>
                <w:szCs w:val="18"/>
              </w:rPr>
              <w:t>canton</w:t>
            </w:r>
          </w:p>
        </w:tc>
        <w:tc>
          <w:tcPr>
            <w:tcW w:w="2069" w:type="dxa"/>
            <w:hideMark/>
          </w:tcPr>
          <w:p w14:paraId="3D91ED3C" w14:textId="77777777" w:rsidR="002D4C4D" w:rsidRPr="000C5010" w:rsidRDefault="00193346" w:rsidP="00BD2BBF">
            <w:pPr>
              <w:pStyle w:val="Table0Normal"/>
            </w:pPr>
            <w:r w:rsidRPr="000C5010">
              <w:rPr>
                <w:rFonts w:eastAsia="Arial"/>
                <w:szCs w:val="18"/>
              </w:rPr>
              <w:t>eCH-0007:cantonFlAbbreviationType</w:t>
            </w:r>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r w:rsidRPr="000C5010">
              <w:rPr>
                <w:rFonts w:eastAsia="Arial"/>
                <w:bCs/>
                <w:szCs w:val="18"/>
              </w:rPr>
              <w:t>startDate</w:t>
            </w:r>
          </w:p>
        </w:tc>
        <w:tc>
          <w:tcPr>
            <w:tcW w:w="2069" w:type="dxa"/>
            <w:hideMark/>
          </w:tcPr>
          <w:p w14:paraId="45EB7C6D" w14:textId="77777777" w:rsidR="002D4C4D" w:rsidRPr="000C5010" w:rsidRDefault="00193346" w:rsidP="00BD2BBF">
            <w:pPr>
              <w:pStyle w:val="Table0Normal"/>
            </w:pPr>
            <w:r w:rsidRPr="000C5010">
              <w:rPr>
                <w:rFonts w:eastAsia="Arial"/>
                <w:szCs w:val="18"/>
              </w:rPr>
              <w:t>xs:date</w:t>
            </w:r>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r w:rsidRPr="000C5010">
              <w:rPr>
                <w:rFonts w:eastAsia="Arial"/>
                <w:bCs/>
                <w:szCs w:val="18"/>
              </w:rPr>
              <w:t>endDate</w:t>
            </w:r>
          </w:p>
        </w:tc>
        <w:tc>
          <w:tcPr>
            <w:tcW w:w="2069" w:type="dxa"/>
            <w:hideMark/>
          </w:tcPr>
          <w:p w14:paraId="4D411EE9" w14:textId="77777777" w:rsidR="002D4C4D" w:rsidRPr="000C5010" w:rsidRDefault="00193346" w:rsidP="00BD2BBF">
            <w:pPr>
              <w:pStyle w:val="Table0Normal"/>
            </w:pPr>
            <w:r w:rsidRPr="000C5010">
              <w:rPr>
                <w:rFonts w:eastAsia="Arial"/>
                <w:szCs w:val="18"/>
              </w:rPr>
              <w:t>xs:date</w:t>
            </w:r>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r w:rsidRPr="000C5010">
              <w:rPr>
                <w:rFonts w:eastAsia="Arial"/>
                <w:bCs/>
                <w:szCs w:val="18"/>
              </w:rPr>
              <w:t>educationContract</w:t>
            </w:r>
          </w:p>
        </w:tc>
        <w:tc>
          <w:tcPr>
            <w:tcW w:w="2069" w:type="dxa"/>
            <w:hideMark/>
          </w:tcPr>
          <w:p w14:paraId="0FFE291A" w14:textId="77777777" w:rsidR="002D4C4D" w:rsidRPr="000C5010" w:rsidRDefault="00193346" w:rsidP="00BD2BBF">
            <w:pPr>
              <w:pStyle w:val="Table0Normal"/>
            </w:pPr>
            <w:r w:rsidRPr="000C5010">
              <w:rPr>
                <w:rFonts w:eastAsia="Arial"/>
                <w:bCs/>
                <w:szCs w:val="18"/>
              </w:rPr>
              <w:t>educationContractType</w:t>
            </w:r>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r>
              <w:rPr>
                <w:bCs/>
              </w:rPr>
              <w:t>repetitionWithoutContract</w:t>
            </w:r>
          </w:p>
        </w:tc>
        <w:tc>
          <w:tcPr>
            <w:tcW w:w="2069" w:type="dxa"/>
          </w:tcPr>
          <w:p w14:paraId="1AB90C47" w14:textId="1BD47A41" w:rsidR="00AF1C69" w:rsidRPr="000C5010" w:rsidRDefault="00AF1C69" w:rsidP="00AF1C69">
            <w:pPr>
              <w:pStyle w:val="Table0Normal"/>
              <w:rPr>
                <w:rFonts w:eastAsia="Arial"/>
                <w:bCs/>
                <w:szCs w:val="18"/>
              </w:rPr>
            </w:pPr>
            <w:r>
              <w:t>xs:boolean</w:t>
            </w:r>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 xml:space="preserve">(false : non pertinent/avec contrat d'apprentissage ; </w:t>
            </w:r>
          </w:p>
          <w:p w14:paraId="76D8CD47" w14:textId="128C6192" w:rsidR="00AF1C69" w:rsidRPr="000C5010" w:rsidRDefault="00AF1C69" w:rsidP="00AF1C69">
            <w:pPr>
              <w:pStyle w:val="Table0Normal"/>
              <w:rPr>
                <w:rFonts w:eastAsia="Arial"/>
                <w:szCs w:val="18"/>
              </w:rPr>
            </w:pPr>
            <w:r w:rsidRPr="005B6ED2">
              <w:rPr>
                <w:lang w:val="fr-CH"/>
              </w:rPr>
              <w:t>true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r w:rsidRPr="000C5010">
              <w:rPr>
                <w:rFonts w:eastAsia="Arial"/>
                <w:bCs/>
                <w:szCs w:val="18"/>
              </w:rPr>
              <w:t>previousApprenticeshipContract</w:t>
            </w:r>
          </w:p>
        </w:tc>
        <w:tc>
          <w:tcPr>
            <w:tcW w:w="2069" w:type="dxa"/>
            <w:hideMark/>
          </w:tcPr>
          <w:p w14:paraId="00A361F5" w14:textId="77777777" w:rsidR="00AF1C69" w:rsidRPr="000C5010" w:rsidRDefault="00AF1C69" w:rsidP="00AF1C69">
            <w:pPr>
              <w:pStyle w:val="Table0Normal"/>
              <w:rPr>
                <w:bCs/>
              </w:rPr>
            </w:pPr>
            <w:r w:rsidRPr="000C5010">
              <w:rPr>
                <w:rFonts w:eastAsia="Arial"/>
                <w:bCs/>
                <w:szCs w:val="18"/>
              </w:rPr>
              <w:t>xs:token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r w:rsidRPr="000C5010">
              <w:rPr>
                <w:rFonts w:eastAsia="Arial"/>
                <w:bCs/>
                <w:szCs w:val="18"/>
              </w:rPr>
              <w:t>school</w:t>
            </w:r>
          </w:p>
        </w:tc>
        <w:tc>
          <w:tcPr>
            <w:tcW w:w="2069" w:type="dxa"/>
            <w:hideMark/>
          </w:tcPr>
          <w:p w14:paraId="2A4FFB1A" w14:textId="77777777" w:rsidR="00AF1C69" w:rsidRPr="000C5010" w:rsidRDefault="00AF1C69" w:rsidP="00AF1C69">
            <w:pPr>
              <w:pStyle w:val="Table0Normal"/>
            </w:pPr>
            <w:r w:rsidRPr="000C5010">
              <w:rPr>
                <w:rFonts w:eastAsia="Arial"/>
                <w:szCs w:val="18"/>
              </w:rPr>
              <w:t>schoolType</w:t>
            </w:r>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r w:rsidRPr="000C5010">
              <w:rPr>
                <w:rFonts w:eastAsia="Arial"/>
                <w:bCs/>
                <w:szCs w:val="18"/>
              </w:rPr>
              <w:lastRenderedPageBreak/>
              <w:t>coverageOfCostsSchoolMaterial</w:t>
            </w:r>
          </w:p>
        </w:tc>
        <w:tc>
          <w:tcPr>
            <w:tcW w:w="2069" w:type="dxa"/>
            <w:hideMark/>
          </w:tcPr>
          <w:p w14:paraId="2CBFC5F8" w14:textId="77777777" w:rsidR="00AF1C69" w:rsidRPr="000C5010" w:rsidRDefault="00AF1C69" w:rsidP="00AF1C69">
            <w:pPr>
              <w:pStyle w:val="Table0Normal"/>
            </w:pPr>
            <w:r w:rsidRPr="000C5010">
              <w:rPr>
                <w:rFonts w:eastAsia="Arial"/>
                <w:szCs w:val="18"/>
              </w:rPr>
              <w:t>xs:boolean</w:t>
            </w:r>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Prise en charge des frais du matériel scolaire («true»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r w:rsidRPr="000C5010">
              <w:rPr>
                <w:rFonts w:eastAsia="Arial"/>
                <w:bCs/>
                <w:szCs w:val="18"/>
              </w:rPr>
              <w:t>branchCoursesOrganisationId</w:t>
            </w:r>
          </w:p>
        </w:tc>
        <w:tc>
          <w:tcPr>
            <w:tcW w:w="2069" w:type="dxa"/>
            <w:hideMark/>
          </w:tcPr>
          <w:p w14:paraId="540FD212" w14:textId="77777777" w:rsidR="00AF1C69" w:rsidRPr="000C5010" w:rsidRDefault="00AF1C69" w:rsidP="00AF1C69">
            <w:pPr>
              <w:pStyle w:val="Table0Normal"/>
            </w:pPr>
            <w:r w:rsidRPr="000C5010">
              <w:rPr>
                <w:rFonts w:eastAsia="Arial"/>
                <w:bCs/>
                <w:szCs w:val="18"/>
              </w:rPr>
              <w:t>branchCoursesOrganisationIdType</w:t>
            </w:r>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23206D4E" w14:textId="1864A942" w:rsidR="008916AE" w:rsidRPr="000C5010" w:rsidRDefault="00193346" w:rsidP="008B6A0E">
      <w:pPr>
        <w:pStyle w:val="Beschriftung"/>
      </w:pPr>
      <w:bookmarkStart w:id="163" w:name="_Toc16605062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30</w:t>
      </w:r>
      <w:r w:rsidR="00566227" w:rsidRPr="000C5010">
        <w:rPr>
          <w:noProof/>
        </w:rPr>
        <w:fldChar w:fldCharType="end"/>
      </w:r>
      <w:r w:rsidRPr="000C5010">
        <w:t>: Définition du type de données «contractPartType».</w:t>
      </w:r>
      <w:bookmarkEnd w:id="163"/>
    </w:p>
    <w:p w14:paraId="2E0DFDDD" w14:textId="77777777" w:rsidR="005B27F1" w:rsidRPr="000C5010" w:rsidRDefault="00193346" w:rsidP="002D4C4D">
      <w:pPr>
        <w:pStyle w:val="berschrift2"/>
      </w:pPr>
      <w:bookmarkStart w:id="164" w:name="_Toc166050528"/>
      <w:r w:rsidRPr="000C5010">
        <w:rPr>
          <w:rFonts w:eastAsia="Arial" w:cs="Times New Roman"/>
          <w:color w:val="000000"/>
          <w:szCs w:val="24"/>
        </w:rPr>
        <w:t>contractPartIdType (identificateur du contrat partiel)</w:t>
      </w:r>
      <w:bookmarkEnd w:id="164"/>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r w:rsidRPr="000C5010">
              <w:rPr>
                <w:rFonts w:eastAsia="Arial"/>
                <w:szCs w:val="18"/>
              </w:rPr>
              <w:t>xs:token (selon les spécifications de format)</w:t>
            </w:r>
          </w:p>
        </w:tc>
        <w:tc>
          <w:tcPr>
            <w:tcW w:w="4732" w:type="dxa"/>
          </w:tcPr>
          <w:p w14:paraId="60EF6A55" w14:textId="5E8A3D48"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r w:rsidRPr="000C5010">
              <w:rPr>
                <w:rFonts w:eastAsia="Arial"/>
                <w:bCs/>
                <w:szCs w:val="18"/>
              </w:rPr>
              <w:t>, (codage cantonal) au format TVXKTJJJJXXXXX.YY</w:t>
            </w:r>
          </w:p>
        </w:tc>
      </w:tr>
    </w:tbl>
    <w:p w14:paraId="333BF949" w14:textId="68268449" w:rsidR="005B27F1" w:rsidRPr="000C5010" w:rsidRDefault="00193346" w:rsidP="008B6A0E">
      <w:pPr>
        <w:pStyle w:val="Beschriftung"/>
      </w:pPr>
      <w:bookmarkStart w:id="165" w:name="_Toc16605062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31</w:t>
      </w:r>
      <w:r w:rsidR="00566227" w:rsidRPr="000C5010">
        <w:rPr>
          <w:noProof/>
        </w:rPr>
        <w:fldChar w:fldCharType="end"/>
      </w:r>
      <w:r w:rsidRPr="000C5010">
        <w:t>: Définition du type de données «contractPartIdType».</w:t>
      </w:r>
      <w:bookmarkEnd w:id="165"/>
    </w:p>
    <w:p w14:paraId="1ED7249D" w14:textId="77777777" w:rsidR="002D4C4D" w:rsidRPr="000C5010" w:rsidRDefault="00193346" w:rsidP="002D4C4D">
      <w:pPr>
        <w:pStyle w:val="berschrift2"/>
        <w:rPr>
          <w:sz w:val="22"/>
        </w:rPr>
      </w:pPr>
      <w:bookmarkStart w:id="166" w:name="_Toc166050529"/>
      <w:r w:rsidRPr="000C5010">
        <w:rPr>
          <w:rFonts w:eastAsia="Arial" w:cs="Times New Roman"/>
          <w:color w:val="000000"/>
          <w:szCs w:val="24"/>
        </w:rPr>
        <w:t>dispensationType (dispense)</w:t>
      </w:r>
      <w:bookmarkEnd w:id="166"/>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r w:rsidRPr="000C5010">
              <w:rPr>
                <w:rFonts w:eastAsia="Arial" w:cs="Arial"/>
                <w:bCs/>
                <w:szCs w:val="18"/>
              </w:rPr>
              <w:t>dispensationABU</w:t>
            </w:r>
          </w:p>
        </w:tc>
        <w:tc>
          <w:tcPr>
            <w:tcW w:w="2127" w:type="dxa"/>
            <w:hideMark/>
          </w:tcPr>
          <w:p w14:paraId="0B499E69"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Code désignation:</w:t>
            </w:r>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r w:rsidRPr="000C5010">
              <w:rPr>
                <w:rFonts w:eastAsia="Arial" w:cs="Arial"/>
                <w:bCs/>
                <w:szCs w:val="18"/>
              </w:rPr>
              <w:t>dispensationExtra</w:t>
            </w:r>
          </w:p>
        </w:tc>
        <w:tc>
          <w:tcPr>
            <w:tcW w:w="2127" w:type="dxa"/>
            <w:hideMark/>
          </w:tcPr>
          <w:p w14:paraId="0E8E9DA2" w14:textId="77777777" w:rsidR="002D4C4D" w:rsidRPr="000C5010" w:rsidRDefault="00193346" w:rsidP="00BD2BBF">
            <w:pPr>
              <w:pStyle w:val="Table0Normal"/>
              <w:rPr>
                <w:rFonts w:cs="Arial"/>
              </w:rPr>
            </w:pPr>
            <w:r w:rsidRPr="000C5010">
              <w:rPr>
                <w:rFonts w:eastAsia="Arial" w:cs="Arial"/>
                <w:szCs w:val="18"/>
              </w:rPr>
              <w:t>xs:token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0670BD50" w14:textId="5367FF28" w:rsidR="008916AE" w:rsidRPr="000C5010" w:rsidRDefault="00193346" w:rsidP="008B6A0E">
      <w:pPr>
        <w:pStyle w:val="Beschriftung"/>
      </w:pPr>
      <w:bookmarkStart w:id="167" w:name="_Toc16605062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32</w:t>
      </w:r>
      <w:r w:rsidR="00566227" w:rsidRPr="000C5010">
        <w:rPr>
          <w:noProof/>
        </w:rPr>
        <w:fldChar w:fldCharType="end"/>
      </w:r>
      <w:r w:rsidRPr="000C5010">
        <w:t>: Définition du type de données «dispensationType».</w:t>
      </w:r>
      <w:bookmarkEnd w:id="167"/>
    </w:p>
    <w:p w14:paraId="2E1B6993" w14:textId="77777777" w:rsidR="002D4C4D" w:rsidRPr="000C5010" w:rsidRDefault="00193346" w:rsidP="007E1CCD">
      <w:pPr>
        <w:pStyle w:val="berschrift2"/>
        <w:pageBreakBefore/>
        <w:rPr>
          <w:sz w:val="22"/>
        </w:rPr>
      </w:pPr>
      <w:bookmarkStart w:id="168" w:name="_Toc166050530"/>
      <w:r w:rsidRPr="000C5010">
        <w:rPr>
          <w:rFonts w:eastAsia="Arial" w:cs="Times New Roman"/>
          <w:color w:val="000000"/>
          <w:szCs w:val="24"/>
        </w:rPr>
        <w:lastRenderedPageBreak/>
        <w:t>educationContractType (contrat de formation)</w:t>
      </w:r>
      <w:bookmarkEnd w:id="168"/>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r w:rsidRPr="000C5010">
              <w:rPr>
                <w:rFonts w:eastAsia="Arial"/>
                <w:bCs/>
                <w:szCs w:val="18"/>
              </w:rPr>
              <w:t>hostCompany</w:t>
            </w:r>
          </w:p>
        </w:tc>
        <w:tc>
          <w:tcPr>
            <w:tcW w:w="2127" w:type="dxa"/>
            <w:hideMark/>
          </w:tcPr>
          <w:p w14:paraId="378B80A4" w14:textId="77777777" w:rsidR="002D4C4D" w:rsidRPr="000C5010" w:rsidRDefault="00193346" w:rsidP="00BD2BBF">
            <w:pPr>
              <w:pStyle w:val="Table0Normal"/>
            </w:pPr>
            <w:r w:rsidRPr="000C5010">
              <w:rPr>
                <w:rFonts w:eastAsia="Arial"/>
                <w:szCs w:val="18"/>
              </w:rPr>
              <w:t>hostCompanyType</w:t>
            </w:r>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2E5A1F" w:rsidRPr="000C5010" w14:paraId="402E837B" w14:textId="77777777" w:rsidTr="007E1CCD">
        <w:trPr>
          <w:cnfStyle w:val="000000010000" w:firstRow="0" w:lastRow="0" w:firstColumn="0" w:lastColumn="0" w:oddVBand="0" w:evenVBand="0" w:oddHBand="0" w:evenHBand="1" w:firstRowFirstColumn="0" w:firstRowLastColumn="0" w:lastRowFirstColumn="0" w:lastRowLastColumn="0"/>
          <w:ins w:id="169" w:author="Lars Steffen" w:date="2024-09-09T11:01:00Z" w16du:dateUtc="2024-09-09T09:01:00Z"/>
        </w:trPr>
        <w:tc>
          <w:tcPr>
            <w:tcW w:w="1838" w:type="dxa"/>
          </w:tcPr>
          <w:p w14:paraId="4789A104" w14:textId="10D3AD83" w:rsidR="002E5A1F" w:rsidRPr="000C5010" w:rsidRDefault="002E5A1F" w:rsidP="002E5A1F">
            <w:pPr>
              <w:pStyle w:val="Table0Normal"/>
              <w:rPr>
                <w:ins w:id="170" w:author="Lars Steffen" w:date="2024-09-09T11:01:00Z" w16du:dateUtc="2024-09-09T09:01:00Z"/>
                <w:rFonts w:eastAsia="Arial"/>
                <w:bCs/>
                <w:szCs w:val="18"/>
              </w:rPr>
            </w:pPr>
            <w:ins w:id="171" w:author="Lars Steffen" w:date="2024-09-09T11:01:00Z" w16du:dateUtc="2024-09-09T09:01:00Z">
              <w:r>
                <w:rPr>
                  <w:bCs/>
                </w:rPr>
                <w:t>legalUnit</w:t>
              </w:r>
            </w:ins>
          </w:p>
        </w:tc>
        <w:tc>
          <w:tcPr>
            <w:tcW w:w="2127" w:type="dxa"/>
          </w:tcPr>
          <w:p w14:paraId="05F2FB89" w14:textId="23B43C4E" w:rsidR="002E5A1F" w:rsidRPr="000C5010" w:rsidRDefault="002E5A1F" w:rsidP="002E5A1F">
            <w:pPr>
              <w:pStyle w:val="Table0Normal"/>
              <w:rPr>
                <w:ins w:id="172" w:author="Lars Steffen" w:date="2024-09-09T11:01:00Z" w16du:dateUtc="2024-09-09T09:01:00Z"/>
                <w:rFonts w:eastAsia="Arial"/>
                <w:szCs w:val="18"/>
              </w:rPr>
            </w:pPr>
            <w:ins w:id="173" w:author="Lars Steffen" w:date="2024-09-09T11:01:00Z" w16du:dateUtc="2024-09-09T09:01:00Z">
              <w:r>
                <w:t>legalUnitType</w:t>
              </w:r>
            </w:ins>
          </w:p>
        </w:tc>
        <w:tc>
          <w:tcPr>
            <w:tcW w:w="850" w:type="dxa"/>
          </w:tcPr>
          <w:p w14:paraId="55A86B85" w14:textId="547A3B46" w:rsidR="002E5A1F" w:rsidRPr="000C5010" w:rsidRDefault="002E5A1F" w:rsidP="002E5A1F">
            <w:pPr>
              <w:pStyle w:val="Table0Normal"/>
              <w:jc w:val="center"/>
              <w:rPr>
                <w:ins w:id="174" w:author="Lars Steffen" w:date="2024-09-09T11:01:00Z" w16du:dateUtc="2024-09-09T09:01:00Z"/>
                <w:rFonts w:eastAsia="Arial"/>
                <w:szCs w:val="18"/>
              </w:rPr>
            </w:pPr>
            <w:ins w:id="175" w:author="Lars Steffen" w:date="2024-09-09T11:01:00Z" w16du:dateUtc="2024-09-09T09:01:00Z">
              <w:r w:rsidRPr="000C5010">
                <w:rPr>
                  <w:rFonts w:eastAsia="Arial"/>
                  <w:szCs w:val="18"/>
                </w:rPr>
                <w:t>1</w:t>
              </w:r>
            </w:ins>
          </w:p>
        </w:tc>
        <w:tc>
          <w:tcPr>
            <w:tcW w:w="3544" w:type="dxa"/>
          </w:tcPr>
          <w:p w14:paraId="7040DC72" w14:textId="77777777" w:rsidR="002E5A1F" w:rsidRPr="000C5010" w:rsidRDefault="002E5A1F" w:rsidP="002E5A1F">
            <w:pPr>
              <w:pStyle w:val="Table0Normal"/>
              <w:rPr>
                <w:ins w:id="176" w:author="Lars Steffen" w:date="2024-09-09T11:01:00Z" w16du:dateUtc="2024-09-09T09:01:00Z"/>
                <w:bCs/>
              </w:rPr>
            </w:pPr>
            <w:ins w:id="177" w:author="Lars Steffen" w:date="2024-09-09T11:01:00Z" w16du:dateUtc="2024-09-09T09:01:00Z">
              <w:r w:rsidRPr="000C5010">
                <w:rPr>
                  <w:rFonts w:eastAsia="Arial"/>
                  <w:bCs/>
                  <w:szCs w:val="18"/>
                </w:rPr>
                <w:t>Coordonnées de l’entreprise</w:t>
              </w:r>
            </w:ins>
          </w:p>
          <w:p w14:paraId="3931A25C" w14:textId="0355F076" w:rsidR="002E5A1F" w:rsidRDefault="002E5A1F" w:rsidP="002E5A1F">
            <w:pPr>
              <w:pStyle w:val="Table0Normal"/>
              <w:rPr>
                <w:ins w:id="178" w:author="Lars Steffen" w:date="2024-09-09T11:01:00Z" w16du:dateUtc="2024-09-09T09:01:00Z"/>
                <w:rFonts w:eastAsia="Arial"/>
                <w:szCs w:val="18"/>
              </w:rPr>
            </w:pPr>
            <w:ins w:id="179" w:author="Lars Steffen" w:date="2024-09-09T11:01:00Z" w16du:dateUtc="2024-09-09T09:01:00Z">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ins>
          </w:p>
        </w:tc>
      </w:tr>
      <w:tr w:rsidR="002E5A1F" w:rsidRPr="000C5010" w14:paraId="409915E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7306A1DB" w14:textId="77777777" w:rsidR="002E5A1F" w:rsidRPr="000C5010" w:rsidRDefault="002E5A1F" w:rsidP="002E5A1F">
            <w:pPr>
              <w:pStyle w:val="Table0Normal"/>
              <w:rPr>
                <w:bCs/>
              </w:rPr>
            </w:pPr>
            <w:r w:rsidRPr="000C5010">
              <w:rPr>
                <w:rFonts w:eastAsia="Arial"/>
                <w:bCs/>
                <w:szCs w:val="18"/>
              </w:rPr>
              <w:t>VETtrainer</w:t>
            </w:r>
          </w:p>
        </w:tc>
        <w:tc>
          <w:tcPr>
            <w:tcW w:w="2127" w:type="dxa"/>
            <w:hideMark/>
          </w:tcPr>
          <w:p w14:paraId="607C5427" w14:textId="77777777" w:rsidR="002E5A1F" w:rsidRPr="000C5010" w:rsidRDefault="002E5A1F" w:rsidP="002E5A1F">
            <w:pPr>
              <w:pStyle w:val="Table0Normal"/>
            </w:pPr>
            <w:r w:rsidRPr="000C5010">
              <w:rPr>
                <w:rFonts w:eastAsia="Arial"/>
                <w:bCs/>
                <w:szCs w:val="18"/>
              </w:rPr>
              <w:t>VETtrainerType</w:t>
            </w:r>
          </w:p>
        </w:tc>
        <w:tc>
          <w:tcPr>
            <w:tcW w:w="850" w:type="dxa"/>
            <w:hideMark/>
          </w:tcPr>
          <w:p w14:paraId="1CB55747" w14:textId="77777777" w:rsidR="002E5A1F" w:rsidRPr="000C5010" w:rsidRDefault="002E5A1F" w:rsidP="002E5A1F">
            <w:pPr>
              <w:pStyle w:val="Table0Normal"/>
              <w:jc w:val="center"/>
            </w:pPr>
            <w:r w:rsidRPr="000C5010">
              <w:rPr>
                <w:rFonts w:eastAsia="Arial"/>
                <w:szCs w:val="18"/>
              </w:rPr>
              <w:t>1</w:t>
            </w:r>
          </w:p>
        </w:tc>
        <w:tc>
          <w:tcPr>
            <w:tcW w:w="3544" w:type="dxa"/>
            <w:hideMark/>
          </w:tcPr>
          <w:p w14:paraId="73E202FA" w14:textId="21A98ACF" w:rsidR="002E5A1F" w:rsidRPr="000C5010" w:rsidRDefault="002E5A1F" w:rsidP="002E5A1F">
            <w:pPr>
              <w:pStyle w:val="Table0Normal"/>
            </w:pPr>
            <w:r w:rsidRPr="000C5010">
              <w:rPr>
                <w:rFonts w:eastAsia="Arial"/>
                <w:bCs/>
                <w:szCs w:val="18"/>
              </w:rPr>
              <w:t>Formateur</w:t>
            </w:r>
            <w:r>
              <w:rPr>
                <w:rFonts w:eastAsia="Arial"/>
                <w:bCs/>
                <w:szCs w:val="18"/>
              </w:rPr>
              <w:t>/</w:t>
            </w:r>
            <w:r w:rsidRPr="000C5010">
              <w:rPr>
                <w:rFonts w:eastAsia="Arial"/>
                <w:bCs/>
                <w:szCs w:val="18"/>
              </w:rPr>
              <w:t>trice</w:t>
            </w:r>
          </w:p>
        </w:tc>
      </w:tr>
      <w:tr w:rsidR="002E5A1F" w:rsidRPr="000C5010" w14:paraId="2948FACC"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4BE9F3BE" w14:textId="77777777" w:rsidR="002E5A1F" w:rsidRPr="000C5010" w:rsidRDefault="002E5A1F" w:rsidP="002E5A1F">
            <w:pPr>
              <w:pStyle w:val="Table0Normal"/>
              <w:rPr>
                <w:bCs/>
              </w:rPr>
            </w:pPr>
            <w:r w:rsidRPr="000C5010">
              <w:rPr>
                <w:rFonts w:eastAsia="Arial"/>
                <w:bCs/>
                <w:szCs w:val="18"/>
              </w:rPr>
              <w:t>additionalEducationRelationship</w:t>
            </w:r>
          </w:p>
        </w:tc>
        <w:tc>
          <w:tcPr>
            <w:tcW w:w="2127" w:type="dxa"/>
            <w:hideMark/>
          </w:tcPr>
          <w:p w14:paraId="69389C08" w14:textId="77777777" w:rsidR="002E5A1F" w:rsidRPr="000C5010" w:rsidRDefault="002E5A1F" w:rsidP="002E5A1F">
            <w:pPr>
              <w:pStyle w:val="Table0Normal"/>
            </w:pPr>
            <w:r w:rsidRPr="000C5010">
              <w:rPr>
                <w:rFonts w:eastAsia="Arial"/>
                <w:bCs/>
                <w:szCs w:val="18"/>
              </w:rPr>
              <w:t>additionalEducationRelationshipType</w:t>
            </w:r>
          </w:p>
        </w:tc>
        <w:tc>
          <w:tcPr>
            <w:tcW w:w="850" w:type="dxa"/>
            <w:hideMark/>
          </w:tcPr>
          <w:p w14:paraId="3BC6E135" w14:textId="77777777" w:rsidR="002E5A1F" w:rsidRPr="000C5010" w:rsidRDefault="002E5A1F" w:rsidP="002E5A1F">
            <w:pPr>
              <w:pStyle w:val="Table0Normal"/>
              <w:jc w:val="center"/>
            </w:pPr>
            <w:r w:rsidRPr="000C5010">
              <w:rPr>
                <w:rFonts w:eastAsia="Arial"/>
                <w:szCs w:val="18"/>
              </w:rPr>
              <w:t>0..n</w:t>
            </w:r>
          </w:p>
        </w:tc>
        <w:tc>
          <w:tcPr>
            <w:tcW w:w="3544" w:type="dxa"/>
            <w:hideMark/>
          </w:tcPr>
          <w:p w14:paraId="57BA8339" w14:textId="77777777" w:rsidR="002E5A1F" w:rsidRPr="000C5010" w:rsidRDefault="002E5A1F" w:rsidP="002E5A1F">
            <w:pPr>
              <w:pStyle w:val="Table0Normal"/>
              <w:keepNext/>
              <w:rPr>
                <w:bCs/>
              </w:rPr>
            </w:pPr>
            <w:r w:rsidRPr="000C5010">
              <w:rPr>
                <w:rFonts w:eastAsia="Arial"/>
                <w:bCs/>
                <w:szCs w:val="18"/>
              </w:rPr>
              <w:t>Relations de formation supplémentaires</w:t>
            </w:r>
          </w:p>
        </w:tc>
      </w:tr>
    </w:tbl>
    <w:p w14:paraId="6FCA3CD2" w14:textId="397C5C7E" w:rsidR="008916AE" w:rsidRPr="000C5010" w:rsidRDefault="00193346" w:rsidP="008B6A0E">
      <w:pPr>
        <w:pStyle w:val="Beschriftung"/>
      </w:pPr>
      <w:bookmarkStart w:id="180" w:name="_Toc166050623"/>
      <w:r w:rsidRPr="000C5010">
        <w:t xml:space="preserve">Tableau </w:t>
      </w:r>
      <w:r w:rsidRPr="000C5010">
        <w:fldChar w:fldCharType="begin"/>
      </w:r>
      <w:r w:rsidRPr="000C5010">
        <w:instrText xml:space="preserve"> SEQ Tabelle \* ARABIC </w:instrText>
      </w:r>
      <w:r w:rsidRPr="000C5010">
        <w:fldChar w:fldCharType="separate"/>
      </w:r>
      <w:r w:rsidR="003E2164">
        <w:rPr>
          <w:noProof/>
        </w:rPr>
        <w:t>33</w:t>
      </w:r>
      <w:r w:rsidRPr="000C5010">
        <w:fldChar w:fldCharType="end"/>
      </w:r>
      <w:r w:rsidRPr="000C5010">
        <w:t>: Définition du type de données «educationContractType».</w:t>
      </w:r>
      <w:bookmarkEnd w:id="180"/>
    </w:p>
    <w:p w14:paraId="3C8C46E4" w14:textId="77777777" w:rsidR="002D4C4D" w:rsidRPr="000C5010" w:rsidRDefault="00193346" w:rsidP="002D4C4D">
      <w:pPr>
        <w:pStyle w:val="berschrift2"/>
        <w:rPr>
          <w:rFonts w:cs="Times New Roman"/>
        </w:rPr>
      </w:pPr>
      <w:bookmarkStart w:id="181" w:name="_Toc166050531"/>
      <w:r w:rsidRPr="000C5010">
        <w:rPr>
          <w:rFonts w:eastAsia="Arial" w:cs="Times New Roman"/>
          <w:color w:val="000000"/>
          <w:szCs w:val="24"/>
        </w:rPr>
        <w:t>educationDetailsType (détails de la formation)</w:t>
      </w:r>
      <w:bookmarkEnd w:id="181"/>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r w:rsidRPr="000C5010">
              <w:rPr>
                <w:rFonts w:eastAsia="Arial"/>
                <w:bCs/>
                <w:szCs w:val="18"/>
              </w:rPr>
              <w:t>beginDate</w:t>
            </w:r>
          </w:p>
        </w:tc>
        <w:tc>
          <w:tcPr>
            <w:tcW w:w="2127" w:type="dxa"/>
            <w:hideMark/>
          </w:tcPr>
          <w:p w14:paraId="71E39A0B" w14:textId="77777777" w:rsidR="002D4C4D" w:rsidRPr="000C5010" w:rsidRDefault="00193346" w:rsidP="00BD2BBF">
            <w:pPr>
              <w:pStyle w:val="Table0Normal"/>
            </w:pPr>
            <w:r w:rsidRPr="000C5010">
              <w:rPr>
                <w:rFonts w:eastAsia="Arial"/>
                <w:szCs w:val="18"/>
              </w:rPr>
              <w:t>xs:date</w:t>
            </w:r>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6B000364" w14:textId="77777777" w:rsidR="002D4C4D" w:rsidRPr="000C5010" w:rsidRDefault="00193346" w:rsidP="00BD2BBF">
            <w:pPr>
              <w:pStyle w:val="Table0Normal"/>
            </w:pPr>
            <w:r w:rsidRPr="000C5010">
              <w:rPr>
                <w:rFonts w:eastAsia="Arial"/>
                <w:szCs w:val="18"/>
              </w:rPr>
              <w:t>xs:date</w:t>
            </w:r>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r w:rsidRPr="000C5010">
              <w:rPr>
                <w:rFonts w:eastAsia="Arial"/>
                <w:color w:val="000000"/>
                <w:szCs w:val="18"/>
              </w:rPr>
              <w:t>originalTrainingStart</w:t>
            </w:r>
          </w:p>
        </w:tc>
        <w:tc>
          <w:tcPr>
            <w:tcW w:w="2127" w:type="dxa"/>
          </w:tcPr>
          <w:p w14:paraId="1FCCE670" w14:textId="77777777" w:rsidR="00BD5A5F" w:rsidRPr="000C5010" w:rsidRDefault="00193346" w:rsidP="00BD2BBF">
            <w:pPr>
              <w:pStyle w:val="Table0Normal"/>
            </w:pPr>
            <w:r w:rsidRPr="000C5010">
              <w:rPr>
                <w:rFonts w:eastAsia="Arial"/>
                <w:szCs w:val="18"/>
              </w:rPr>
              <w:t>xs:date</w:t>
            </w:r>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r w:rsidRPr="000C5010">
              <w:rPr>
                <w:rFonts w:eastAsia="Arial"/>
                <w:color w:val="000000"/>
                <w:szCs w:val="18"/>
              </w:rPr>
              <w:t xml:space="preserve">examYear </w:t>
            </w:r>
          </w:p>
        </w:tc>
        <w:tc>
          <w:tcPr>
            <w:tcW w:w="2127" w:type="dxa"/>
          </w:tcPr>
          <w:p w14:paraId="3C4F6CCC" w14:textId="77777777" w:rsidR="00BD5A5F" w:rsidRPr="000C5010" w:rsidRDefault="00193346" w:rsidP="00214C99">
            <w:pPr>
              <w:pStyle w:val="Table0Normal"/>
            </w:pPr>
            <w:r w:rsidRPr="000C5010">
              <w:rPr>
                <w:rFonts w:eastAsia="Arial"/>
                <w:szCs w:val="18"/>
              </w:rPr>
              <w:t>xs:gYear</w:t>
            </w:r>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r w:rsidRPr="000C5010">
              <w:rPr>
                <w:rFonts w:eastAsia="Arial"/>
                <w:bCs/>
                <w:szCs w:val="18"/>
              </w:rPr>
              <w:t>profession</w:t>
            </w:r>
          </w:p>
        </w:tc>
        <w:tc>
          <w:tcPr>
            <w:tcW w:w="2127" w:type="dxa"/>
            <w:hideMark/>
          </w:tcPr>
          <w:p w14:paraId="5160CA65" w14:textId="77777777" w:rsidR="002D4C4D" w:rsidRPr="000C5010" w:rsidRDefault="00193346" w:rsidP="00BD2BBF">
            <w:pPr>
              <w:pStyle w:val="Table0Normal"/>
            </w:pPr>
            <w:r w:rsidRPr="000C5010">
              <w:rPr>
                <w:rFonts w:eastAsia="Arial"/>
                <w:szCs w:val="18"/>
              </w:rPr>
              <w:t>professionType</w:t>
            </w:r>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r w:rsidRPr="000C5010">
              <w:rPr>
                <w:rFonts w:eastAsia="Arial"/>
                <w:bCs/>
                <w:szCs w:val="18"/>
              </w:rPr>
              <w:t>eduSpecifications</w:t>
            </w:r>
          </w:p>
        </w:tc>
        <w:tc>
          <w:tcPr>
            <w:tcW w:w="2127" w:type="dxa"/>
            <w:hideMark/>
          </w:tcPr>
          <w:p w14:paraId="52EF2CE3" w14:textId="77777777" w:rsidR="002D4C4D" w:rsidRPr="000C5010" w:rsidRDefault="00193346" w:rsidP="00BD2BBF">
            <w:pPr>
              <w:pStyle w:val="Table0Normal"/>
            </w:pPr>
            <w:r w:rsidRPr="000C5010">
              <w:rPr>
                <w:rFonts w:eastAsia="Arial"/>
                <w:szCs w:val="18"/>
              </w:rPr>
              <w:t>eduSpecificationsType</w:t>
            </w:r>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r w:rsidRPr="000C5010">
              <w:rPr>
                <w:rFonts w:eastAsia="Arial"/>
                <w:bCs/>
                <w:szCs w:val="18"/>
              </w:rPr>
              <w:t>dispensation</w:t>
            </w:r>
          </w:p>
        </w:tc>
        <w:tc>
          <w:tcPr>
            <w:tcW w:w="2127" w:type="dxa"/>
            <w:hideMark/>
          </w:tcPr>
          <w:p w14:paraId="70CC64C3" w14:textId="77777777" w:rsidR="002D4C4D" w:rsidRPr="000C5010" w:rsidRDefault="00193346" w:rsidP="00BD2BBF">
            <w:pPr>
              <w:pStyle w:val="Table0Normal"/>
            </w:pPr>
            <w:r w:rsidRPr="000C5010">
              <w:rPr>
                <w:rFonts w:eastAsia="Arial"/>
                <w:szCs w:val="18"/>
              </w:rPr>
              <w:t>dispensationType</w:t>
            </w:r>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r w:rsidRPr="000C5010">
              <w:rPr>
                <w:rFonts w:eastAsia="Arial"/>
                <w:bCs/>
                <w:szCs w:val="18"/>
              </w:rPr>
              <w:t>bmTypeId</w:t>
            </w:r>
          </w:p>
        </w:tc>
        <w:tc>
          <w:tcPr>
            <w:tcW w:w="2127" w:type="dxa"/>
            <w:hideMark/>
          </w:tcPr>
          <w:p w14:paraId="44E43555" w14:textId="77777777" w:rsidR="002D4C4D" w:rsidRPr="000C5010" w:rsidRDefault="00193346" w:rsidP="00BD2BBF">
            <w:pPr>
              <w:pStyle w:val="Table0Normal"/>
            </w:pPr>
            <w:r w:rsidRPr="000C5010">
              <w:rPr>
                <w:rFonts w:eastAsia="Arial"/>
                <w:szCs w:val="18"/>
              </w:rPr>
              <w:t>bmTypeIdType</w:t>
            </w:r>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r w:rsidRPr="000C5010">
              <w:rPr>
                <w:rFonts w:eastAsia="Arial"/>
                <w:bCs/>
                <w:szCs w:val="18"/>
              </w:rPr>
              <w:t>examCommissionId</w:t>
            </w:r>
          </w:p>
        </w:tc>
        <w:tc>
          <w:tcPr>
            <w:tcW w:w="2127" w:type="dxa"/>
            <w:hideMark/>
          </w:tcPr>
          <w:p w14:paraId="29A9ECB5" w14:textId="77777777" w:rsidR="002D4C4D" w:rsidRPr="000C5010" w:rsidRDefault="00193346" w:rsidP="00BD2BBF">
            <w:pPr>
              <w:pStyle w:val="Table0Normal"/>
            </w:pPr>
            <w:r w:rsidRPr="000C5010">
              <w:rPr>
                <w:rFonts w:eastAsia="Arial"/>
                <w:szCs w:val="18"/>
              </w:rPr>
              <w:t>examCommissionIdType</w:t>
            </w:r>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42BB3B2C"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bl>
    <w:p w14:paraId="388CC5B0" w14:textId="477C2D41" w:rsidR="008916AE" w:rsidRPr="000C5010" w:rsidRDefault="00193346" w:rsidP="008B6A0E">
      <w:pPr>
        <w:pStyle w:val="Beschriftung"/>
      </w:pPr>
      <w:bookmarkStart w:id="182" w:name="_Toc16605062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34</w:t>
      </w:r>
      <w:r w:rsidR="00566227" w:rsidRPr="000C5010">
        <w:rPr>
          <w:noProof/>
        </w:rPr>
        <w:fldChar w:fldCharType="end"/>
      </w:r>
      <w:r w:rsidRPr="000C5010">
        <w:t>: Définition du type de données «educationDetailsType».</w:t>
      </w:r>
      <w:bookmarkEnd w:id="182"/>
    </w:p>
    <w:p w14:paraId="0B88D0C6" w14:textId="77777777" w:rsidR="00920FEF" w:rsidRPr="000C5010" w:rsidRDefault="00193346" w:rsidP="00920FEF">
      <w:pPr>
        <w:pStyle w:val="berschrift2"/>
      </w:pPr>
      <w:bookmarkStart w:id="183" w:name="_Toc166050532"/>
      <w:r w:rsidRPr="000C5010">
        <w:rPr>
          <w:rFonts w:eastAsia="Arial" w:cs="Times New Roman"/>
          <w:color w:val="000000"/>
          <w:szCs w:val="24"/>
        </w:rPr>
        <w:t>educationMutationReasonType (motif de mutation</w:t>
      </w:r>
      <w:r w:rsidRPr="000C5010">
        <w:rPr>
          <w:rFonts w:eastAsia="Arial" w:cs="Times New Roman"/>
          <w:b w:val="0"/>
          <w:bCs w:val="0"/>
          <w:color w:val="000000"/>
          <w:szCs w:val="24"/>
        </w:rPr>
        <w:t>)</w:t>
      </w:r>
      <w:bookmarkEnd w:id="183"/>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r w:rsidRPr="000C5010">
              <w:rPr>
                <w:rFonts w:eastAsia="Arial"/>
                <w:szCs w:val="18"/>
              </w:rPr>
              <w:t>xs:token (length = 3)</w:t>
            </w:r>
          </w:p>
        </w:tc>
        <w:tc>
          <w:tcPr>
            <w:tcW w:w="4113" w:type="dxa"/>
            <w:hideMark/>
          </w:tcPr>
          <w:p w14:paraId="7A20BBD2" w14:textId="2B16DF1A"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3E2164">
              <w:t>2.15</w:t>
            </w:r>
            <w:r w:rsidRPr="000C5010">
              <w:fldChar w:fldCharType="end"/>
            </w:r>
          </w:p>
        </w:tc>
      </w:tr>
    </w:tbl>
    <w:p w14:paraId="2868AC9F" w14:textId="402F9793" w:rsidR="008916AE" w:rsidRPr="000C5010" w:rsidRDefault="00193346" w:rsidP="008B6A0E">
      <w:pPr>
        <w:pStyle w:val="Beschriftung"/>
      </w:pPr>
      <w:bookmarkStart w:id="184" w:name="_Toc16605062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35</w:t>
      </w:r>
      <w:r w:rsidR="00566227" w:rsidRPr="000C5010">
        <w:rPr>
          <w:noProof/>
        </w:rPr>
        <w:fldChar w:fldCharType="end"/>
      </w:r>
      <w:r w:rsidRPr="000C5010">
        <w:t>: Définition du type de données «educationMutationReasonType».</w:t>
      </w:r>
      <w:bookmarkEnd w:id="184"/>
    </w:p>
    <w:p w14:paraId="52B31359" w14:textId="77777777" w:rsidR="002D4C4D" w:rsidRPr="000C5010" w:rsidRDefault="00193346" w:rsidP="002D4C4D">
      <w:pPr>
        <w:pStyle w:val="berschrift2"/>
      </w:pPr>
      <w:bookmarkStart w:id="185" w:name="_Toc166050533"/>
      <w:r w:rsidRPr="000C5010">
        <w:rPr>
          <w:rFonts w:eastAsia="Arial" w:cs="Times New Roman"/>
          <w:color w:val="000000"/>
          <w:szCs w:val="24"/>
        </w:rPr>
        <w:t>educationRelationIdType (identificateur de contrat de formation)</w:t>
      </w:r>
      <w:bookmarkEnd w:id="185"/>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r w:rsidRPr="000C5010">
              <w:rPr>
                <w:rFonts w:eastAsia="Arial"/>
                <w:szCs w:val="18"/>
              </w:rPr>
              <w:lastRenderedPageBreak/>
              <w:t>xs:token (selon les spécifications de format)</w:t>
            </w:r>
          </w:p>
        </w:tc>
        <w:tc>
          <w:tcPr>
            <w:tcW w:w="4113" w:type="dxa"/>
            <w:hideMark/>
          </w:tcPr>
          <w:p w14:paraId="61CEF15C" w14:textId="5200EAB9"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3E2164">
              <w:t>2.14</w:t>
            </w:r>
            <w:r w:rsidR="0076647F" w:rsidRPr="000C5010">
              <w:fldChar w:fldCharType="end"/>
            </w:r>
          </w:p>
        </w:tc>
      </w:tr>
    </w:tbl>
    <w:p w14:paraId="4E4C5EBF" w14:textId="532E4A96" w:rsidR="008916AE" w:rsidRPr="000C5010" w:rsidRDefault="00193346" w:rsidP="008B6A0E">
      <w:pPr>
        <w:pStyle w:val="Beschriftung"/>
      </w:pPr>
      <w:bookmarkStart w:id="186" w:name="_Toc16605062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36</w:t>
      </w:r>
      <w:r w:rsidR="00566227" w:rsidRPr="000C5010">
        <w:rPr>
          <w:noProof/>
        </w:rPr>
        <w:fldChar w:fldCharType="end"/>
      </w:r>
      <w:r w:rsidRPr="000C5010">
        <w:t>: Définition du type de données «educationRelationIdType».</w:t>
      </w:r>
      <w:bookmarkEnd w:id="186"/>
    </w:p>
    <w:p w14:paraId="62DBAE36" w14:textId="77777777" w:rsidR="002D4C4D" w:rsidRPr="000C5010" w:rsidRDefault="00193346" w:rsidP="002D4C4D">
      <w:pPr>
        <w:pStyle w:val="berschrift2"/>
        <w:rPr>
          <w:sz w:val="22"/>
        </w:rPr>
      </w:pPr>
      <w:bookmarkStart w:id="187" w:name="_Toc166050534"/>
      <w:r w:rsidRPr="000C5010">
        <w:rPr>
          <w:rFonts w:eastAsia="Arial" w:cs="Times New Roman"/>
          <w:color w:val="000000"/>
          <w:szCs w:val="24"/>
        </w:rPr>
        <w:t>eduSpecificationsType (autres spécifications relatives à la formation)</w:t>
      </w:r>
      <w:bookmarkEnd w:id="187"/>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r w:rsidRPr="000C5010">
              <w:rPr>
                <w:rFonts w:eastAsia="Arial" w:cs="Arial"/>
                <w:szCs w:val="18"/>
              </w:rPr>
              <w:t>education</w:t>
            </w:r>
          </w:p>
        </w:tc>
        <w:tc>
          <w:tcPr>
            <w:tcW w:w="2127" w:type="dxa"/>
          </w:tcPr>
          <w:p w14:paraId="47563BC9" w14:textId="77777777" w:rsidR="002D4C4D" w:rsidRPr="000C5010" w:rsidRDefault="00193346" w:rsidP="00BD2BBF">
            <w:pPr>
              <w:pStyle w:val="Table0Normal"/>
              <w:rPr>
                <w:rFonts w:cs="Arial"/>
              </w:rPr>
            </w:pPr>
            <w:r w:rsidRPr="000C5010">
              <w:rPr>
                <w:rFonts w:eastAsia="Arial" w:cs="Arial"/>
                <w:szCs w:val="18"/>
              </w:rPr>
              <w:t>xs:token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67B1A8ED"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3E2164">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r w:rsidRPr="000C5010">
              <w:rPr>
                <w:rFonts w:eastAsia="Arial" w:cs="Arial"/>
                <w:szCs w:val="18"/>
              </w:rPr>
              <w:t>addition</w:t>
            </w:r>
          </w:p>
        </w:tc>
        <w:tc>
          <w:tcPr>
            <w:tcW w:w="2127" w:type="dxa"/>
          </w:tcPr>
          <w:p w14:paraId="53D463FB"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r w:rsidRPr="000C5010">
              <w:rPr>
                <w:rFonts w:eastAsia="Arial" w:cs="Arial"/>
                <w:szCs w:val="18"/>
              </w:rPr>
              <w:t>firstOccupation</w:t>
            </w:r>
          </w:p>
        </w:tc>
        <w:tc>
          <w:tcPr>
            <w:tcW w:w="2127" w:type="dxa"/>
          </w:tcPr>
          <w:p w14:paraId="32A9CD2E"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r w:rsidRPr="000C5010">
              <w:rPr>
                <w:rStyle w:val="Kommentarzeichen"/>
                <w:rFonts w:eastAsia="Arial"/>
                <w:sz w:val="18"/>
                <w:szCs w:val="18"/>
              </w:rPr>
              <w:t>costCoverage</w:t>
            </w:r>
          </w:p>
        </w:tc>
        <w:tc>
          <w:tcPr>
            <w:tcW w:w="2127" w:type="dxa"/>
            <w:hideMark/>
          </w:tcPr>
          <w:p w14:paraId="1C939474"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Prise en charge des frais canton:</w:t>
            </w:r>
          </w:p>
          <w:p w14:paraId="6B68A02F" w14:textId="77777777" w:rsidR="002D4C4D" w:rsidRPr="000C5010" w:rsidRDefault="00193346" w:rsidP="00BD2BBF">
            <w:pPr>
              <w:pStyle w:val="Table0Normal"/>
            </w:pPr>
            <w:r w:rsidRPr="000C5010">
              <w:rPr>
                <w:rFonts w:eastAsia="Arial"/>
                <w:szCs w:val="18"/>
              </w:rPr>
              <w:t xml:space="preserve">Ce champ transmis uniquement si le type de formation est «Art.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 «true». Dans le cas contraire, la valeur définie est «false».</w:t>
            </w:r>
          </w:p>
        </w:tc>
      </w:tr>
    </w:tbl>
    <w:p w14:paraId="2FA916CF" w14:textId="6E99FF13" w:rsidR="008916AE" w:rsidRPr="000C5010" w:rsidRDefault="00193346" w:rsidP="008B6A0E">
      <w:pPr>
        <w:pStyle w:val="Beschriftung"/>
      </w:pPr>
      <w:bookmarkStart w:id="188" w:name="_Toc166050627"/>
      <w:r w:rsidRPr="000C5010">
        <w:t xml:space="preserve">Tableau </w:t>
      </w:r>
      <w:r w:rsidRPr="000C5010">
        <w:fldChar w:fldCharType="begin"/>
      </w:r>
      <w:r w:rsidRPr="000C5010">
        <w:instrText xml:space="preserve"> SEQ Tabelle \* ARABIC </w:instrText>
      </w:r>
      <w:r w:rsidRPr="000C5010">
        <w:fldChar w:fldCharType="separate"/>
      </w:r>
      <w:r w:rsidR="003E2164">
        <w:rPr>
          <w:noProof/>
        </w:rPr>
        <w:t>37</w:t>
      </w:r>
      <w:r w:rsidRPr="000C5010">
        <w:fldChar w:fldCharType="end"/>
      </w:r>
      <w:r w:rsidRPr="000C5010">
        <w:t>: Définition du type de données «eduSpecificationsType».</w:t>
      </w:r>
      <w:bookmarkEnd w:id="188"/>
    </w:p>
    <w:p w14:paraId="04DCBEEC" w14:textId="77777777" w:rsidR="003A1286" w:rsidRPr="000C5010" w:rsidRDefault="00193346" w:rsidP="002D4C4D">
      <w:pPr>
        <w:pStyle w:val="berschrift2"/>
      </w:pPr>
      <w:bookmarkStart w:id="189" w:name="_Toc166050535"/>
      <w:r w:rsidRPr="000C5010">
        <w:rPr>
          <w:rFonts w:eastAsia="Arial" w:cs="Times New Roman"/>
          <w:color w:val="000000"/>
          <w:szCs w:val="24"/>
        </w:rPr>
        <w:t>emailContactType (adresse e-mail)</w:t>
      </w:r>
      <w:bookmarkEnd w:id="189"/>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r w:rsidRPr="000C5010">
              <w:rPr>
                <w:rFonts w:eastAsia="Arial"/>
                <w:bCs/>
                <w:szCs w:val="18"/>
              </w:rPr>
              <w:t>emailAddress</w:t>
            </w:r>
          </w:p>
        </w:tc>
        <w:tc>
          <w:tcPr>
            <w:tcW w:w="2127" w:type="dxa"/>
          </w:tcPr>
          <w:p w14:paraId="16ED4408" w14:textId="77777777" w:rsidR="003A1286" w:rsidRPr="000C5010" w:rsidRDefault="00193346" w:rsidP="00BD2BBF">
            <w:pPr>
              <w:pStyle w:val="Table0Normal"/>
            </w:pPr>
            <w:r w:rsidRPr="000C5010">
              <w:rPr>
                <w:rFonts w:eastAsia="Arial"/>
                <w:szCs w:val="18"/>
              </w:rPr>
              <w:t>eCH-0046:emailAddressType</w:t>
            </w:r>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Adresse e-mail</w:t>
            </w:r>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r w:rsidRPr="000C5010">
              <w:rPr>
                <w:rFonts w:eastAsia="Arial"/>
                <w:bCs/>
                <w:szCs w:val="18"/>
              </w:rPr>
              <w:t>emailAddressCategory</w:t>
            </w:r>
          </w:p>
        </w:tc>
        <w:tc>
          <w:tcPr>
            <w:tcW w:w="2127" w:type="dxa"/>
          </w:tcPr>
          <w:p w14:paraId="2AE9F053" w14:textId="77777777" w:rsidR="00280433" w:rsidRPr="000C5010" w:rsidRDefault="00193346" w:rsidP="00BD2BBF">
            <w:pPr>
              <w:pStyle w:val="Table0Normal"/>
            </w:pPr>
            <w:r w:rsidRPr="000C5010">
              <w:rPr>
                <w:rFonts w:eastAsia="Arial"/>
                <w:szCs w:val="18"/>
              </w:rPr>
              <w:t>xs:int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Type d’adresse e-mail:</w:t>
            </w:r>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2754C427" w14:textId="0D631B63" w:rsidR="003A1286" w:rsidRPr="000C5010" w:rsidRDefault="00193346" w:rsidP="008B6A0E">
      <w:pPr>
        <w:pStyle w:val="Beschriftung"/>
      </w:pPr>
      <w:bookmarkStart w:id="190" w:name="_Toc166050628"/>
      <w:r w:rsidRPr="000C5010">
        <w:t xml:space="preserve">Tableau </w:t>
      </w:r>
      <w:r w:rsidRPr="000C5010">
        <w:fldChar w:fldCharType="begin"/>
      </w:r>
      <w:r w:rsidRPr="000C5010">
        <w:instrText xml:space="preserve"> SEQ Tabelle \* ARABIC </w:instrText>
      </w:r>
      <w:r w:rsidRPr="000C5010">
        <w:fldChar w:fldCharType="separate"/>
      </w:r>
      <w:r w:rsidR="003E2164">
        <w:rPr>
          <w:noProof/>
        </w:rPr>
        <w:t>38</w:t>
      </w:r>
      <w:r w:rsidRPr="000C5010">
        <w:fldChar w:fldCharType="end"/>
      </w:r>
      <w:r w:rsidRPr="000C5010">
        <w:t>: Définition du type de données «emailContactType».</w:t>
      </w:r>
      <w:bookmarkEnd w:id="190"/>
    </w:p>
    <w:p w14:paraId="79F5C629" w14:textId="0EC90E22" w:rsidR="00877F0F" w:rsidRPr="000C5010" w:rsidRDefault="00193346" w:rsidP="00877F0F">
      <w:pPr>
        <w:pStyle w:val="berschrift2"/>
      </w:pPr>
      <w:bookmarkStart w:id="191" w:name="_Toc166050536"/>
      <w:r w:rsidRPr="000C5010">
        <w:rPr>
          <w:rFonts w:eastAsia="Arial" w:cs="Times New Roman"/>
          <w:color w:val="000000"/>
          <w:szCs w:val="24"/>
        </w:rPr>
        <w:t xml:space="preserve">examAssignmentKindType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191"/>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3B76E688"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0020C267" w14:textId="77777777" w:rsidR="00C7543B" w:rsidRPr="000C5010" w:rsidRDefault="00193346" w:rsidP="00BD2BBF">
            <w:pPr>
              <w:pStyle w:val="Table0Normal"/>
            </w:pPr>
            <w:r w:rsidRPr="000C5010">
              <w:rPr>
                <w:rFonts w:eastAsia="Arial"/>
                <w:szCs w:val="18"/>
              </w:rPr>
              <w:t>xs:int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5B76B8F2" w14:textId="06BD1477" w:rsidR="008916AE" w:rsidRPr="000C5010" w:rsidRDefault="00193346" w:rsidP="008B6A0E">
      <w:pPr>
        <w:pStyle w:val="Beschriftung"/>
      </w:pPr>
      <w:bookmarkStart w:id="192" w:name="_Toc16605062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39</w:t>
      </w:r>
      <w:r w:rsidR="00566227" w:rsidRPr="000C5010">
        <w:rPr>
          <w:noProof/>
        </w:rPr>
        <w:fldChar w:fldCharType="end"/>
      </w:r>
      <w:r w:rsidRPr="000C5010">
        <w:t>: Définition du type de données «examAssignmentKindType».</w:t>
      </w:r>
      <w:bookmarkEnd w:id="192"/>
    </w:p>
    <w:p w14:paraId="74A213A6" w14:textId="77777777" w:rsidR="00BB41D7" w:rsidRPr="000C5010" w:rsidRDefault="00193346" w:rsidP="00BB41D7">
      <w:pPr>
        <w:pStyle w:val="berschrift2"/>
      </w:pPr>
      <w:bookmarkStart w:id="193" w:name="_Toc166050537"/>
      <w:r w:rsidRPr="000C5010">
        <w:rPr>
          <w:rFonts w:eastAsia="Arial" w:cs="Times New Roman"/>
          <w:color w:val="000000"/>
          <w:szCs w:val="24"/>
        </w:rPr>
        <w:t>examCommissionIdType (identificateur de commission d’examen)</w:t>
      </w:r>
      <w:bookmarkEnd w:id="193"/>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r w:rsidRPr="000C5010">
              <w:rPr>
                <w:rFonts w:eastAsia="Arial"/>
                <w:szCs w:val="18"/>
              </w:rPr>
              <w:t xml:space="preserve">xs:token (maxLength = </w:t>
            </w:r>
            <w:r w:rsidR="00085CDF">
              <w:rPr>
                <w:rFonts w:eastAsia="Arial"/>
                <w:szCs w:val="18"/>
              </w:rPr>
              <w:t>5</w:t>
            </w:r>
            <w:r w:rsidRPr="000C5010">
              <w:rPr>
                <w:rFonts w:eastAsia="Arial"/>
                <w:szCs w:val="18"/>
              </w:rPr>
              <w:t>0, commençant par «PK»)</w:t>
            </w:r>
          </w:p>
        </w:tc>
        <w:tc>
          <w:tcPr>
            <w:tcW w:w="3712" w:type="dxa"/>
          </w:tcPr>
          <w:p w14:paraId="2CA2CC8E" w14:textId="4C462650"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szCs w:val="18"/>
              </w:rPr>
              <w:t>2.14</w:t>
            </w:r>
            <w:r w:rsidRPr="000C5010">
              <w:rPr>
                <w:rFonts w:eastAsiaTheme="minorHAnsi" w:cstheme="minorBidi"/>
                <w:bCs/>
                <w:szCs w:val="18"/>
              </w:rPr>
              <w:fldChar w:fldCharType="end"/>
            </w:r>
          </w:p>
        </w:tc>
      </w:tr>
    </w:tbl>
    <w:p w14:paraId="756A6C33" w14:textId="7FBAC46C" w:rsidR="00BB41D7" w:rsidRPr="000C5010" w:rsidRDefault="00193346" w:rsidP="008B6A0E">
      <w:pPr>
        <w:pStyle w:val="Beschriftung"/>
      </w:pPr>
      <w:bookmarkStart w:id="194" w:name="_Toc16605063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40</w:t>
      </w:r>
      <w:r w:rsidR="00566227" w:rsidRPr="000C5010">
        <w:rPr>
          <w:noProof/>
        </w:rPr>
        <w:fldChar w:fldCharType="end"/>
      </w:r>
      <w:r w:rsidRPr="000C5010">
        <w:t>: Définition du type de données «examCommissionIdType».</w:t>
      </w:r>
      <w:bookmarkEnd w:id="194"/>
    </w:p>
    <w:p w14:paraId="0EC5E83A" w14:textId="77777777" w:rsidR="002D4C4D" w:rsidRPr="000C5010" w:rsidRDefault="00193346" w:rsidP="002D4C4D">
      <w:pPr>
        <w:pStyle w:val="berschrift2"/>
        <w:rPr>
          <w:sz w:val="22"/>
          <w:szCs w:val="24"/>
        </w:rPr>
      </w:pPr>
      <w:bookmarkStart w:id="195" w:name="_Toc166050538"/>
      <w:r w:rsidRPr="000C5010">
        <w:rPr>
          <w:rFonts w:eastAsia="Arial" w:cs="Times New Roman"/>
          <w:color w:val="000000"/>
          <w:szCs w:val="24"/>
        </w:rPr>
        <w:lastRenderedPageBreak/>
        <w:t>examElementFinalType (élément d’examen final)</w:t>
      </w:r>
      <w:bookmarkEnd w:id="195"/>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r w:rsidRPr="000C5010">
              <w:rPr>
                <w:rFonts w:eastAsia="Arial"/>
                <w:szCs w:val="18"/>
              </w:rPr>
              <w:t>examElementCode</w:t>
            </w:r>
          </w:p>
        </w:tc>
        <w:tc>
          <w:tcPr>
            <w:tcW w:w="2127" w:type="dxa"/>
            <w:hideMark/>
          </w:tcPr>
          <w:p w14:paraId="2FCC584E" w14:textId="2AFC5409" w:rsidR="002D4C4D" w:rsidRPr="000C5010" w:rsidRDefault="00E179F6" w:rsidP="00BD2BBF">
            <w:pPr>
              <w:pStyle w:val="Table0Normal"/>
            </w:pPr>
            <w:r>
              <w:t>xs:int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3148FA07"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3E2164">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r w:rsidRPr="000C5010">
              <w:rPr>
                <w:rFonts w:eastAsia="Arial"/>
                <w:bCs/>
                <w:szCs w:val="18"/>
              </w:rPr>
              <w:t>examType</w:t>
            </w:r>
          </w:p>
        </w:tc>
        <w:tc>
          <w:tcPr>
            <w:tcW w:w="2127" w:type="dxa"/>
          </w:tcPr>
          <w:p w14:paraId="228B3211" w14:textId="77777777" w:rsidR="00B776D6" w:rsidRPr="000C5010" w:rsidRDefault="00193346" w:rsidP="00B776D6">
            <w:pPr>
              <w:pStyle w:val="Table0Normal"/>
            </w:pPr>
            <w:r w:rsidRPr="000C5010">
              <w:rPr>
                <w:rFonts w:eastAsia="Arial"/>
                <w:szCs w:val="18"/>
              </w:rPr>
              <w:t>xs:int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Code désignation:</w:t>
            </w:r>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r w:rsidRPr="000C5010">
              <w:rPr>
                <w:rFonts w:eastAsia="Arial"/>
                <w:bCs/>
                <w:szCs w:val="18"/>
              </w:rPr>
              <w:t>assessmentType</w:t>
            </w:r>
          </w:p>
        </w:tc>
        <w:tc>
          <w:tcPr>
            <w:tcW w:w="2127" w:type="dxa"/>
            <w:hideMark/>
          </w:tcPr>
          <w:p w14:paraId="101F2743" w14:textId="77777777" w:rsidR="00B776D6" w:rsidRPr="000C5010" w:rsidRDefault="00193346" w:rsidP="00B776D6">
            <w:pPr>
              <w:pStyle w:val="Table0Normal"/>
            </w:pPr>
            <w:r w:rsidRPr="000C5010">
              <w:rPr>
                <w:rFonts w:eastAsia="Arial"/>
                <w:szCs w:val="18"/>
              </w:rPr>
              <w:t>xs:int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Code désignation:</w:t>
            </w:r>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r w:rsidRPr="000C5010">
              <w:rPr>
                <w:rFonts w:eastAsia="Arial"/>
                <w:bCs/>
                <w:szCs w:val="18"/>
              </w:rPr>
              <w:t>examRepetition</w:t>
            </w:r>
          </w:p>
        </w:tc>
        <w:tc>
          <w:tcPr>
            <w:tcW w:w="2127" w:type="dxa"/>
            <w:hideMark/>
          </w:tcPr>
          <w:p w14:paraId="24C5B497" w14:textId="77777777" w:rsidR="00B776D6" w:rsidRPr="000C5010" w:rsidRDefault="00193346" w:rsidP="00B776D6">
            <w:pPr>
              <w:pStyle w:val="Table0Normal"/>
            </w:pPr>
            <w:r w:rsidRPr="000C5010">
              <w:rPr>
                <w:rFonts w:eastAsia="Arial"/>
                <w:szCs w:val="18"/>
              </w:rPr>
              <w:t>xs:int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Code désignation:</w:t>
            </w:r>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r w:rsidRPr="000C5010">
              <w:rPr>
                <w:rFonts w:eastAsia="Arial"/>
                <w:bCs/>
                <w:szCs w:val="18"/>
              </w:rPr>
              <w:t>noteControl</w:t>
            </w:r>
          </w:p>
        </w:tc>
        <w:tc>
          <w:tcPr>
            <w:tcW w:w="2127" w:type="dxa"/>
            <w:hideMark/>
          </w:tcPr>
          <w:p w14:paraId="2136967A" w14:textId="19F1D2CE" w:rsidR="00B776D6" w:rsidRPr="000C5010" w:rsidRDefault="00193346" w:rsidP="00B776D6">
            <w:pPr>
              <w:pStyle w:val="Table0Normal"/>
            </w:pPr>
            <w:r w:rsidRPr="000C5010">
              <w:rPr>
                <w:rFonts w:eastAsia="Arial"/>
                <w:szCs w:val="18"/>
              </w:rPr>
              <w:t>xs:int (</w:t>
            </w:r>
            <w:del w:id="196" w:author="Lars Steffen" w:date="2024-09-09T11:18:00Z" w16du:dateUtc="2024-09-09T09:18:00Z">
              <w:r w:rsidRPr="000C5010" w:rsidDel="0005329F">
                <w:rPr>
                  <w:rFonts w:eastAsia="Arial"/>
                  <w:szCs w:val="18"/>
                </w:rPr>
                <w:delText xml:space="preserve">0, </w:delText>
              </w:r>
            </w:del>
            <w:r w:rsidRPr="000C5010">
              <w:rPr>
                <w:rFonts w:eastAsia="Arial"/>
                <w:szCs w:val="18"/>
              </w:rPr>
              <w:t>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Code désignation:</w:t>
            </w:r>
          </w:p>
          <w:p w14:paraId="5BE6C243" w14:textId="30A4E2CC" w:rsidR="00B776D6" w:rsidRPr="000C5010" w:rsidDel="0005329F" w:rsidRDefault="00193346" w:rsidP="00B776D6">
            <w:pPr>
              <w:pStyle w:val="Table0Normal"/>
              <w:rPr>
                <w:del w:id="197" w:author="Lars Steffen" w:date="2024-09-09T11:18:00Z" w16du:dateUtc="2024-09-09T09:18:00Z"/>
              </w:rPr>
            </w:pPr>
            <w:del w:id="198" w:author="Lars Steffen" w:date="2024-09-09T11:18:00Z" w16du:dateUtc="2024-09-09T09:18:00Z">
              <w:r w:rsidRPr="000C5010" w:rsidDel="0005329F">
                <w:rPr>
                  <w:rFonts w:eastAsia="Arial"/>
                  <w:szCs w:val="18"/>
                </w:rPr>
                <w:delText>0 – Aucune entrée de notes</w:delText>
              </w:r>
            </w:del>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r w:rsidRPr="000C5010">
              <w:rPr>
                <w:rFonts w:eastAsia="Arial"/>
                <w:bCs/>
                <w:szCs w:val="18"/>
              </w:rPr>
              <w:t>examValue</w:t>
            </w:r>
          </w:p>
        </w:tc>
        <w:tc>
          <w:tcPr>
            <w:tcW w:w="2127" w:type="dxa"/>
            <w:hideMark/>
          </w:tcPr>
          <w:p w14:paraId="6F732F03" w14:textId="77777777" w:rsidR="00B776D6" w:rsidRPr="000C5010" w:rsidRDefault="00193346" w:rsidP="00B776D6">
            <w:pPr>
              <w:pStyle w:val="Table0Normal"/>
            </w:pPr>
            <w:r w:rsidRPr="000C5010">
              <w:rPr>
                <w:rFonts w:eastAsia="Arial"/>
                <w:szCs w:val="18"/>
              </w:rPr>
              <w:t>xs:token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Note obtenue, points ou réussi/échoué. Aucune valeur si dispensé.</w:t>
            </w:r>
          </w:p>
        </w:tc>
      </w:tr>
    </w:tbl>
    <w:p w14:paraId="50F33436" w14:textId="2E10C0F6" w:rsidR="002D4C4D" w:rsidRPr="000C5010" w:rsidRDefault="00193346" w:rsidP="008B6A0E">
      <w:pPr>
        <w:pStyle w:val="Beschriftung"/>
      </w:pPr>
      <w:bookmarkStart w:id="199" w:name="_Toc16605063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41</w:t>
      </w:r>
      <w:r w:rsidR="00566227" w:rsidRPr="000C5010">
        <w:rPr>
          <w:noProof/>
        </w:rPr>
        <w:fldChar w:fldCharType="end"/>
      </w:r>
      <w:r w:rsidRPr="000C5010">
        <w:t>: Définition du type de données «examElementFinalType».</w:t>
      </w:r>
      <w:bookmarkEnd w:id="199"/>
    </w:p>
    <w:p w14:paraId="431B4E16" w14:textId="77777777" w:rsidR="00956283" w:rsidRDefault="00956283" w:rsidP="00956283">
      <w:pPr>
        <w:pStyle w:val="berschrift2"/>
        <w:rPr>
          <w:sz w:val="22"/>
          <w:szCs w:val="24"/>
        </w:rPr>
      </w:pPr>
      <w:bookmarkStart w:id="200" w:name="_Toc166050539"/>
      <w:r>
        <w:t xml:space="preserve">examElementFinalResponseType (Antwort </w:t>
      </w:r>
      <w:r w:rsidRPr="00FB4A4D">
        <w:t>Prüfungselement Final</w:t>
      </w:r>
      <w:r>
        <w:t>)</w:t>
      </w:r>
      <w:bookmarkEnd w:id="200"/>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r>
              <w:t>examElementCode</w:t>
            </w:r>
          </w:p>
        </w:tc>
        <w:tc>
          <w:tcPr>
            <w:tcW w:w="2148" w:type="dxa"/>
            <w:hideMark/>
          </w:tcPr>
          <w:p w14:paraId="4ECAC76C" w14:textId="77777777" w:rsidR="00956283" w:rsidRDefault="00956283" w:rsidP="00BF0AB3">
            <w:pPr>
              <w:pStyle w:val="Table0Normal"/>
            </w:pPr>
            <w:r>
              <w:t>xs:int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25B3A3BF"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3E2164">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r w:rsidRPr="008342AE">
              <w:rPr>
                <w:bCs/>
              </w:rPr>
              <w:t>examResponseCode</w:t>
            </w:r>
          </w:p>
        </w:tc>
        <w:tc>
          <w:tcPr>
            <w:tcW w:w="2148" w:type="dxa"/>
          </w:tcPr>
          <w:p w14:paraId="2D669C6F" w14:textId="77777777" w:rsidR="00956283" w:rsidRPr="0038699B" w:rsidRDefault="00956283" w:rsidP="00BF0AB3">
            <w:pPr>
              <w:pStyle w:val="Table0Normal"/>
            </w:pPr>
            <w:r w:rsidRPr="008342AE">
              <w:t>xs:token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524FBB24" w14:textId="299F5A3A" w:rsidR="00956283" w:rsidRPr="005B6ED2" w:rsidRDefault="00956283" w:rsidP="008B6A0E">
      <w:pPr>
        <w:pStyle w:val="Beschriftung"/>
      </w:pPr>
      <w:bookmarkStart w:id="201" w:name="_Toc166050632"/>
      <w:r>
        <w:t xml:space="preserve">Tabelle </w:t>
      </w:r>
      <w:r>
        <w:fldChar w:fldCharType="begin"/>
      </w:r>
      <w:r>
        <w:instrText xml:space="preserve"> SEQ Tabelle \* ARABIC </w:instrText>
      </w:r>
      <w:r>
        <w:fldChar w:fldCharType="separate"/>
      </w:r>
      <w:r w:rsidR="003E2164">
        <w:rPr>
          <w:noProof/>
        </w:rPr>
        <w:t>42</w:t>
      </w:r>
      <w:r>
        <w:fldChar w:fldCharType="end"/>
      </w:r>
      <w:r>
        <w:t xml:space="preserve">: </w:t>
      </w:r>
      <w:r w:rsidR="007B5CE2" w:rsidRPr="000C5010">
        <w:t xml:space="preserve">Définition du type de données </w:t>
      </w:r>
      <w:r>
        <w:t>«examElementFinalType».</w:t>
      </w:r>
      <w:bookmarkEnd w:id="201"/>
    </w:p>
    <w:p w14:paraId="1D26CF8A" w14:textId="74C2053C" w:rsidR="002D4C4D" w:rsidRPr="000C5010" w:rsidRDefault="00193346" w:rsidP="002D4C4D">
      <w:pPr>
        <w:pStyle w:val="berschrift2"/>
      </w:pPr>
      <w:bookmarkStart w:id="202" w:name="_Toc166050540"/>
      <w:r w:rsidRPr="000C5010">
        <w:rPr>
          <w:rFonts w:eastAsia="Arial" w:cs="Times New Roman"/>
          <w:color w:val="000000"/>
          <w:szCs w:val="24"/>
        </w:rPr>
        <w:lastRenderedPageBreak/>
        <w:t>examElementInitialType (élément d’examen initial)</w:t>
      </w:r>
      <w:bookmarkEnd w:id="202"/>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r w:rsidRPr="000C5010">
              <w:rPr>
                <w:rFonts w:eastAsia="Arial"/>
                <w:szCs w:val="18"/>
              </w:rPr>
              <w:t>canton</w:t>
            </w:r>
          </w:p>
        </w:tc>
        <w:tc>
          <w:tcPr>
            <w:tcW w:w="2127" w:type="dxa"/>
            <w:hideMark/>
          </w:tcPr>
          <w:p w14:paraId="14EA1CD2" w14:textId="77777777" w:rsidR="002D4C4D" w:rsidRPr="000C5010" w:rsidRDefault="00193346" w:rsidP="00BD2BBF">
            <w:pPr>
              <w:pStyle w:val="Table0Normal"/>
            </w:pPr>
            <w:r w:rsidRPr="000C5010">
              <w:rPr>
                <w:rFonts w:eastAsia="Arial"/>
                <w:szCs w:val="18"/>
              </w:rPr>
              <w:t>eCH-0007:cantonFlAbbreviationType</w:t>
            </w:r>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r w:rsidRPr="000C5010">
              <w:rPr>
                <w:rFonts w:eastAsia="Arial"/>
                <w:szCs w:val="18"/>
              </w:rPr>
              <w:t>examElementCode</w:t>
            </w:r>
          </w:p>
        </w:tc>
        <w:tc>
          <w:tcPr>
            <w:tcW w:w="2127" w:type="dxa"/>
            <w:hideMark/>
          </w:tcPr>
          <w:p w14:paraId="38E74BCF" w14:textId="41383B7B" w:rsidR="002D4C4D" w:rsidRPr="000C5010" w:rsidRDefault="005B5443" w:rsidP="00BD2BBF">
            <w:pPr>
              <w:pStyle w:val="Table0Normal"/>
            </w:pPr>
            <w:r>
              <w:t>xs:int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E67A44F"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3E2164">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r w:rsidRPr="000C5010">
              <w:rPr>
                <w:rFonts w:eastAsia="Arial"/>
                <w:bCs/>
                <w:szCs w:val="18"/>
              </w:rPr>
              <w:t>examType</w:t>
            </w:r>
          </w:p>
        </w:tc>
        <w:tc>
          <w:tcPr>
            <w:tcW w:w="2127" w:type="dxa"/>
          </w:tcPr>
          <w:p w14:paraId="6A97DA1F" w14:textId="77777777" w:rsidR="004C30F6" w:rsidRPr="000C5010" w:rsidRDefault="00193346" w:rsidP="004C30F6">
            <w:pPr>
              <w:pStyle w:val="Table0Normal"/>
              <w:tabs>
                <w:tab w:val="center" w:pos="981"/>
              </w:tabs>
            </w:pPr>
            <w:r w:rsidRPr="000C5010">
              <w:rPr>
                <w:rFonts w:eastAsia="Arial"/>
                <w:szCs w:val="18"/>
              </w:rPr>
              <w:t>xs:int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Code désignation:</w:t>
            </w:r>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r w:rsidRPr="000C5010">
              <w:rPr>
                <w:rFonts w:eastAsia="Arial"/>
                <w:szCs w:val="18"/>
              </w:rPr>
              <w:t>examLanguage</w:t>
            </w:r>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eCH-0011:languageType</w:t>
            </w:r>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r w:rsidRPr="000C5010">
              <w:rPr>
                <w:rFonts w:eastAsia="Arial"/>
                <w:bCs/>
                <w:szCs w:val="18"/>
              </w:rPr>
              <w:t>examRelief</w:t>
            </w:r>
          </w:p>
        </w:tc>
        <w:tc>
          <w:tcPr>
            <w:tcW w:w="2127" w:type="dxa"/>
            <w:hideMark/>
          </w:tcPr>
          <w:p w14:paraId="5136776C" w14:textId="77777777" w:rsidR="004C30F6" w:rsidRPr="000C5010" w:rsidRDefault="00193346" w:rsidP="004C30F6">
            <w:pPr>
              <w:pStyle w:val="Table0Normal"/>
            </w:pPr>
            <w:r w:rsidRPr="000C5010">
              <w:rPr>
                <w:rFonts w:eastAsia="Arial"/>
                <w:szCs w:val="18"/>
              </w:rPr>
              <w:t>xs:boolean</w:t>
            </w:r>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 xml:space="preserve">Boolean avec valeur «true»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r w:rsidRPr="000C5010">
              <w:rPr>
                <w:rFonts w:eastAsia="Arial"/>
                <w:bCs/>
                <w:szCs w:val="18"/>
              </w:rPr>
              <w:t>examRepetition</w:t>
            </w:r>
          </w:p>
        </w:tc>
        <w:tc>
          <w:tcPr>
            <w:tcW w:w="2127" w:type="dxa"/>
            <w:hideMark/>
          </w:tcPr>
          <w:p w14:paraId="0C1CC553" w14:textId="77777777" w:rsidR="004C30F6" w:rsidRPr="000C5010" w:rsidRDefault="00193346" w:rsidP="004C30F6">
            <w:pPr>
              <w:pStyle w:val="Table0Normal"/>
            </w:pPr>
            <w:r w:rsidRPr="000C5010">
              <w:rPr>
                <w:rFonts w:eastAsia="Arial"/>
                <w:szCs w:val="18"/>
              </w:rPr>
              <w:t>xs:int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Code désignation:</w:t>
            </w:r>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r w:rsidRPr="000C5010">
              <w:rPr>
                <w:rFonts w:eastAsia="Arial"/>
                <w:bCs/>
                <w:szCs w:val="18"/>
              </w:rPr>
              <w:t>noteControl</w:t>
            </w:r>
          </w:p>
        </w:tc>
        <w:tc>
          <w:tcPr>
            <w:tcW w:w="2127" w:type="dxa"/>
            <w:hideMark/>
          </w:tcPr>
          <w:p w14:paraId="5C4CC784" w14:textId="77777777" w:rsidR="004C30F6" w:rsidRPr="000C5010" w:rsidRDefault="00193346" w:rsidP="004C30F6">
            <w:pPr>
              <w:pStyle w:val="Table0Normal"/>
            </w:pPr>
            <w:r w:rsidRPr="000C5010">
              <w:rPr>
                <w:rFonts w:eastAsia="Arial"/>
                <w:szCs w:val="18"/>
              </w:rPr>
              <w:t>xs:int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Code désignation:</w:t>
            </w:r>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55F514C6" w14:textId="65C08ECF" w:rsidR="002D4C4D" w:rsidRPr="000C5010" w:rsidRDefault="00193346" w:rsidP="008B6A0E">
      <w:pPr>
        <w:pStyle w:val="Beschriftung"/>
      </w:pPr>
      <w:bookmarkStart w:id="203" w:name="_Toc166050633"/>
      <w:r w:rsidRPr="000C5010">
        <w:t xml:space="preserve">Tableau </w:t>
      </w:r>
      <w:r w:rsidRPr="000C5010">
        <w:fldChar w:fldCharType="begin"/>
      </w:r>
      <w:r w:rsidRPr="000C5010">
        <w:instrText xml:space="preserve"> SEQ Tabelle \* ARABIC </w:instrText>
      </w:r>
      <w:r w:rsidRPr="000C5010">
        <w:fldChar w:fldCharType="separate"/>
      </w:r>
      <w:r w:rsidR="003E2164">
        <w:rPr>
          <w:noProof/>
        </w:rPr>
        <w:t>43</w:t>
      </w:r>
      <w:r w:rsidRPr="000C5010">
        <w:fldChar w:fldCharType="end"/>
      </w:r>
      <w:r w:rsidRPr="000C5010">
        <w:t>: Définition du type de données «examElementInitialType».</w:t>
      </w:r>
      <w:bookmarkEnd w:id="203"/>
    </w:p>
    <w:p w14:paraId="27153740" w14:textId="77777777" w:rsidR="001950F0" w:rsidRPr="000C5010" w:rsidRDefault="00193346" w:rsidP="00E9354F">
      <w:pPr>
        <w:pStyle w:val="berschrift2"/>
        <w:pageBreakBefore/>
      </w:pPr>
      <w:bookmarkStart w:id="204" w:name="_Toc166050541"/>
      <w:r w:rsidRPr="000C5010">
        <w:rPr>
          <w:rFonts w:eastAsia="Arial" w:cs="Times New Roman"/>
          <w:color w:val="000000"/>
          <w:szCs w:val="24"/>
        </w:rPr>
        <w:lastRenderedPageBreak/>
        <w:t>hostCompanyCategoryType (type d’entreprise/catégorie)</w:t>
      </w:r>
      <w:bookmarkEnd w:id="204"/>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r w:rsidRPr="000C5010">
              <w:rPr>
                <w:rFonts w:eastAsia="Arial"/>
                <w:szCs w:val="18"/>
              </w:rPr>
              <w:t>xs:int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6D846ED3" w14:textId="56482D2F" w:rsidR="008916AE" w:rsidRPr="000C5010" w:rsidRDefault="00193346" w:rsidP="008B6A0E">
      <w:pPr>
        <w:pStyle w:val="Beschriftung"/>
      </w:pPr>
      <w:bookmarkStart w:id="205" w:name="_Toc16605063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44</w:t>
      </w:r>
      <w:r w:rsidR="00566227" w:rsidRPr="000C5010">
        <w:rPr>
          <w:noProof/>
        </w:rPr>
        <w:fldChar w:fldCharType="end"/>
      </w:r>
      <w:r w:rsidRPr="000C5010">
        <w:t>: Définition du type de données «hostCompanyCategoryType».</w:t>
      </w:r>
      <w:bookmarkEnd w:id="205"/>
    </w:p>
    <w:p w14:paraId="0C9C869F" w14:textId="2ED415B1" w:rsidR="00506EE4" w:rsidRPr="000C5010" w:rsidRDefault="00193346" w:rsidP="00506EE4">
      <w:pPr>
        <w:pStyle w:val="berschrift2"/>
      </w:pPr>
      <w:bookmarkStart w:id="206" w:name="_Toc166050542"/>
      <w:r w:rsidRPr="000C5010">
        <w:rPr>
          <w:rFonts w:eastAsia="Arial" w:cs="Times New Roman"/>
          <w:color w:val="000000"/>
          <w:szCs w:val="24"/>
        </w:rPr>
        <w:t>hostCompanyIdType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206"/>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r w:rsidRPr="000C5010">
              <w:rPr>
                <w:rFonts w:eastAsia="Arial"/>
                <w:szCs w:val="18"/>
              </w:rPr>
              <w:t xml:space="preserve">xs:token (maxLength = </w:t>
            </w:r>
            <w:r w:rsidR="008A2C0F">
              <w:rPr>
                <w:rFonts w:eastAsia="Arial"/>
                <w:szCs w:val="18"/>
              </w:rPr>
              <w:t>5</w:t>
            </w:r>
            <w:r w:rsidRPr="000C5010">
              <w:rPr>
                <w:rFonts w:eastAsia="Arial"/>
                <w:szCs w:val="18"/>
              </w:rPr>
              <w:t>0, commençant par «LBX»)</w:t>
            </w:r>
          </w:p>
        </w:tc>
        <w:tc>
          <w:tcPr>
            <w:tcW w:w="4732" w:type="dxa"/>
          </w:tcPr>
          <w:p w14:paraId="73862980" w14:textId="0181DC09"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bl>
    <w:p w14:paraId="1267A7AA" w14:textId="389E4A46" w:rsidR="008916AE" w:rsidRPr="000C5010" w:rsidRDefault="00193346" w:rsidP="008B6A0E">
      <w:pPr>
        <w:pStyle w:val="Beschriftung"/>
      </w:pPr>
      <w:bookmarkStart w:id="207" w:name="_Toc16605063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45</w:t>
      </w:r>
      <w:r w:rsidR="00566227" w:rsidRPr="000C5010">
        <w:rPr>
          <w:noProof/>
        </w:rPr>
        <w:fldChar w:fldCharType="end"/>
      </w:r>
      <w:r w:rsidRPr="000C5010">
        <w:t>: Définition du type de données «hostCompanyIdType».</w:t>
      </w:r>
      <w:bookmarkEnd w:id="207"/>
    </w:p>
    <w:p w14:paraId="2D97D58A" w14:textId="74DD4478" w:rsidR="002D4C4D" w:rsidRPr="000C5010" w:rsidRDefault="00DC4215" w:rsidP="002D4C4D">
      <w:pPr>
        <w:pStyle w:val="berschrift2"/>
      </w:pPr>
      <w:bookmarkStart w:id="208" w:name="_Toc166050543"/>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 xml:space="preserve">Type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208"/>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r w:rsidRPr="000C5010">
              <w:rPr>
                <w:rFonts w:eastAsia="Arial"/>
                <w:szCs w:val="18"/>
              </w:rPr>
              <w:t>hostCompanyId</w:t>
            </w:r>
          </w:p>
        </w:tc>
        <w:tc>
          <w:tcPr>
            <w:tcW w:w="2127" w:type="dxa"/>
          </w:tcPr>
          <w:p w14:paraId="0D3186FD" w14:textId="77777777" w:rsidR="002D4C4D" w:rsidRPr="000C5010" w:rsidRDefault="00193346" w:rsidP="00BD2BBF">
            <w:pPr>
              <w:pStyle w:val="Table0Normal"/>
              <w:rPr>
                <w:rFonts w:cs="Arial"/>
              </w:rPr>
            </w:pPr>
            <w:r w:rsidRPr="000C5010">
              <w:rPr>
                <w:rFonts w:eastAsia="Arial"/>
                <w:szCs w:val="18"/>
              </w:rPr>
              <w:t>hostCompanyIdType</w:t>
            </w:r>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6D2FC2B9"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r>
              <w:rPr>
                <w:bCs/>
                <w:szCs w:val="18"/>
              </w:rPr>
              <w:t>localId</w:t>
            </w:r>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eCH-0108:localIdType</w:t>
            </w:r>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B45C1" w:rsidRPr="000C5010" w14:paraId="46763E7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AD83686" w14:textId="4157FB8A" w:rsidR="00BB45C1" w:rsidRDefault="00BB45C1" w:rsidP="00BB45C1">
            <w:pPr>
              <w:pStyle w:val="Table0Normal"/>
              <w:rPr>
                <w:bCs/>
                <w:szCs w:val="18"/>
              </w:rPr>
            </w:pPr>
            <w:r>
              <w:rPr>
                <w:bCs/>
                <w:szCs w:val="18"/>
              </w:rPr>
              <w:t>centrallyManaged</w:t>
            </w:r>
          </w:p>
        </w:tc>
        <w:tc>
          <w:tcPr>
            <w:tcW w:w="2127" w:type="dxa"/>
          </w:tcPr>
          <w:p w14:paraId="73B0737D" w14:textId="6759B638" w:rsidR="00BB45C1" w:rsidRPr="0059359B" w:rsidRDefault="00BB45C1" w:rsidP="00BB45C1">
            <w:pPr>
              <w:pStyle w:val="Table0Normal"/>
              <w:rPr>
                <w:bCs/>
                <w:szCs w:val="18"/>
              </w:rPr>
            </w:pPr>
            <w:r>
              <w:rPr>
                <w:bCs/>
                <w:szCs w:val="18"/>
              </w:rPr>
              <w:t>xs:boolean</w:t>
            </w:r>
          </w:p>
        </w:tc>
        <w:tc>
          <w:tcPr>
            <w:tcW w:w="850" w:type="dxa"/>
          </w:tcPr>
          <w:p w14:paraId="534B872F" w14:textId="77B0816B" w:rsidR="00BB45C1" w:rsidRDefault="00BB45C1" w:rsidP="00BB45C1">
            <w:pPr>
              <w:pStyle w:val="Table0Normal"/>
              <w:jc w:val="center"/>
              <w:rPr>
                <w:bCs/>
                <w:szCs w:val="18"/>
              </w:rPr>
            </w:pPr>
            <w:r>
              <w:rPr>
                <w:bCs/>
                <w:szCs w:val="18"/>
              </w:rPr>
              <w:t>1</w:t>
            </w:r>
          </w:p>
        </w:tc>
        <w:tc>
          <w:tcPr>
            <w:tcW w:w="3544" w:type="dxa"/>
          </w:tcPr>
          <w:p w14:paraId="138DEAD2" w14:textId="51B297FD" w:rsidR="00BB45C1" w:rsidRPr="00AB34D7" w:rsidRDefault="00AE60D3" w:rsidP="00BB45C1">
            <w:pPr>
              <w:pStyle w:val="Table0Normal"/>
              <w:rPr>
                <w:bCs/>
                <w:szCs w:val="18"/>
              </w:rPr>
            </w:pPr>
            <w:r w:rsidRPr="00AE60D3">
              <w:rPr>
                <w:bCs/>
                <w:szCs w:val="18"/>
              </w:rPr>
              <w:t xml:space="preserve">Indication si les données relatives aux places d'apprentissage sont gérées de manière centralisée sur </w:t>
            </w:r>
            <w:r>
              <w:rPr>
                <w:bCs/>
                <w:szCs w:val="18"/>
              </w:rPr>
              <w:t>ls RPA</w:t>
            </w:r>
            <w:r w:rsidRPr="00AE60D3">
              <w:rPr>
                <w:bCs/>
                <w:szCs w:val="18"/>
              </w:rPr>
              <w:t xml:space="preserve"> (false = non, true = oui).</w:t>
            </w:r>
          </w:p>
        </w:tc>
      </w:tr>
      <w:tr w:rsidR="00B46AE7" w:rsidRPr="000C5010" w14:paraId="0098FB9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r>
              <w:rPr>
                <w:bCs/>
              </w:rPr>
              <w:t>organisationName</w:t>
            </w:r>
          </w:p>
        </w:tc>
        <w:tc>
          <w:tcPr>
            <w:tcW w:w="2127" w:type="dxa"/>
          </w:tcPr>
          <w:p w14:paraId="1C4DD441" w14:textId="6DB662F3" w:rsidR="00B46AE7" w:rsidRPr="000C5010" w:rsidRDefault="00B46AE7" w:rsidP="00B46AE7">
            <w:pPr>
              <w:pStyle w:val="Table0Normal"/>
              <w:rPr>
                <w:rFonts w:eastAsia="Arial" w:cs="Arial"/>
                <w:szCs w:val="18"/>
              </w:rPr>
            </w:pPr>
            <w:r w:rsidRPr="00E56F94">
              <w:t>eCH-0010:organisationNameType</w:t>
            </w:r>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r>
              <w:rPr>
                <w:bCs/>
              </w:rPr>
              <w:t>mainAddress</w:t>
            </w:r>
          </w:p>
        </w:tc>
        <w:tc>
          <w:tcPr>
            <w:tcW w:w="2127" w:type="dxa"/>
          </w:tcPr>
          <w:p w14:paraId="766D0C09" w14:textId="27A8047C" w:rsidR="00B46AE7" w:rsidRPr="000C5010" w:rsidRDefault="00B46AE7" w:rsidP="00B46AE7">
            <w:pPr>
              <w:pStyle w:val="Table0Normal"/>
              <w:rPr>
                <w:rFonts w:eastAsia="Arial" w:cs="Arial"/>
                <w:szCs w:val="18"/>
              </w:rPr>
            </w:pPr>
            <w:r>
              <w:t>eCH-0108:mainAddressType</w:t>
            </w:r>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r>
              <w:t>postOfficeBoxType</w:t>
            </w:r>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r>
              <w:rPr>
                <w:bCs/>
              </w:rPr>
              <w:t>phoneNumber</w:t>
            </w:r>
          </w:p>
        </w:tc>
        <w:tc>
          <w:tcPr>
            <w:tcW w:w="2127" w:type="dxa"/>
          </w:tcPr>
          <w:p w14:paraId="0ED7CBD5" w14:textId="6C2DCA5D" w:rsidR="000A6CE2" w:rsidRPr="000C5010" w:rsidRDefault="000A6CE2" w:rsidP="000A6CE2">
            <w:pPr>
              <w:pStyle w:val="Table0Normal"/>
              <w:rPr>
                <w:rFonts w:eastAsia="Arial" w:cs="Arial"/>
                <w:szCs w:val="18"/>
              </w:rPr>
            </w:pPr>
            <w:r>
              <w:rPr>
                <w:szCs w:val="18"/>
              </w:rPr>
              <w:t>phoneContactType</w:t>
            </w:r>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r>
              <w:rPr>
                <w:bCs/>
              </w:rPr>
              <w:lastRenderedPageBreak/>
              <w:t>emailAddress</w:t>
            </w:r>
          </w:p>
        </w:tc>
        <w:tc>
          <w:tcPr>
            <w:tcW w:w="2127" w:type="dxa"/>
          </w:tcPr>
          <w:p w14:paraId="63132251" w14:textId="130522ED" w:rsidR="000A6CE2" w:rsidRPr="000C5010" w:rsidRDefault="000A6CE2" w:rsidP="00E9354F">
            <w:pPr>
              <w:pStyle w:val="Table0Normal"/>
              <w:keepNext/>
              <w:rPr>
                <w:rFonts w:eastAsia="Arial" w:cs="Arial"/>
                <w:szCs w:val="18"/>
              </w:rPr>
            </w:pPr>
            <w:r>
              <w:rPr>
                <w:rFonts w:cs="Arial"/>
              </w:rPr>
              <w:t>emailContactType</w:t>
            </w:r>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Adresse e-mail</w:t>
            </w:r>
          </w:p>
        </w:tc>
      </w:tr>
      <w:tr w:rsidR="000A6CE2" w:rsidRPr="000C5010" w14:paraId="5E82725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r>
              <w:rPr>
                <w:rFonts w:cs="Arial"/>
              </w:rPr>
              <w:t>url</w:t>
            </w:r>
          </w:p>
        </w:tc>
        <w:tc>
          <w:tcPr>
            <w:tcW w:w="2127" w:type="dxa"/>
          </w:tcPr>
          <w:p w14:paraId="70AFFE91" w14:textId="792E69D9" w:rsidR="000A6CE2" w:rsidRPr="000C5010" w:rsidRDefault="000A6CE2" w:rsidP="00E9354F">
            <w:pPr>
              <w:pStyle w:val="Table0Normal"/>
              <w:keepNext/>
              <w:rPr>
                <w:rFonts w:eastAsia="Arial" w:cs="Arial"/>
                <w:szCs w:val="18"/>
              </w:rPr>
            </w:pPr>
            <w:r w:rsidRPr="00C04C1F">
              <w:rPr>
                <w:rFonts w:cs="Arial"/>
              </w:rPr>
              <w:t>xs:anyURI</w:t>
            </w:r>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r w:rsidRPr="00CC4078">
              <w:rPr>
                <w:rFonts w:cs="Arial"/>
                <w:bCs/>
                <w:szCs w:val="18"/>
              </w:rPr>
              <w:t>languageOfCorrespondance</w:t>
            </w:r>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eCH-0011:languageType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r>
              <w:rPr>
                <w:bCs/>
              </w:rPr>
              <w:t>hostCompanyCategory</w:t>
            </w:r>
          </w:p>
        </w:tc>
        <w:tc>
          <w:tcPr>
            <w:tcW w:w="2127" w:type="dxa"/>
          </w:tcPr>
          <w:p w14:paraId="7BBEE26F" w14:textId="412E55FA" w:rsidR="000A6CE2" w:rsidRPr="000C5010" w:rsidRDefault="000A6CE2" w:rsidP="00E9354F">
            <w:pPr>
              <w:pStyle w:val="Table0Normal"/>
              <w:keepNext/>
              <w:rPr>
                <w:rFonts w:eastAsia="Arial" w:cs="Arial"/>
                <w:szCs w:val="18"/>
              </w:rPr>
            </w:pPr>
            <w:r>
              <w:t>hostCompanyCategoryType</w:t>
            </w:r>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50A10F62" w14:textId="0D915089" w:rsidR="008916AE" w:rsidRPr="000C5010" w:rsidRDefault="00193346" w:rsidP="00E9354F">
      <w:pPr>
        <w:pStyle w:val="Beschriftung"/>
        <w:keepNext/>
      </w:pPr>
      <w:bookmarkStart w:id="209" w:name="_Toc16605063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46</w:t>
      </w:r>
      <w:r w:rsidR="00566227" w:rsidRPr="000C5010">
        <w:rPr>
          <w:noProof/>
        </w:rPr>
        <w:fldChar w:fldCharType="end"/>
      </w:r>
      <w:r w:rsidRPr="000C5010">
        <w:t>: Définition du type de données «</w:t>
      </w:r>
      <w:r w:rsidR="00F03B40" w:rsidRPr="000C5010">
        <w:t>hostCo</w:t>
      </w:r>
      <w:r w:rsidR="00F03B40">
        <w:t>mpany</w:t>
      </w:r>
      <w:r w:rsidR="00F03B40" w:rsidRPr="000C5010">
        <w:t>Type</w:t>
      </w:r>
      <w:r w:rsidRPr="000C5010">
        <w:t>».</w:t>
      </w:r>
      <w:bookmarkEnd w:id="209"/>
    </w:p>
    <w:p w14:paraId="45F9741E" w14:textId="63B29451" w:rsidR="00990A59" w:rsidRDefault="00990A59" w:rsidP="00990A59">
      <w:pPr>
        <w:pStyle w:val="berschrift2"/>
      </w:pPr>
      <w:bookmarkStart w:id="210" w:name="_Toc166050544"/>
      <w:r>
        <w:t>legalUnitType (</w:t>
      </w:r>
      <w:r w:rsidR="00727630" w:rsidRPr="00727630">
        <w:t>Entreprise (unité légale)</w:t>
      </w:r>
      <w:r>
        <w:t>)</w:t>
      </w:r>
      <w:bookmarkEnd w:id="210"/>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r>
              <w:rPr>
                <w:bCs/>
              </w:rPr>
              <w:t>uid</w:t>
            </w:r>
          </w:p>
        </w:tc>
        <w:tc>
          <w:tcPr>
            <w:tcW w:w="2127" w:type="dxa"/>
          </w:tcPr>
          <w:p w14:paraId="0393CD17" w14:textId="77777777" w:rsidR="00990A59" w:rsidRDefault="00990A59" w:rsidP="00BF0AB3">
            <w:pPr>
              <w:pStyle w:val="Table0Normal"/>
            </w:pPr>
            <w:r w:rsidRPr="00D01222">
              <w:t>eCH-0</w:t>
            </w:r>
            <w:r>
              <w:t>108</w:t>
            </w:r>
            <w:r w:rsidRPr="00D01222">
              <w:t>:</w:t>
            </w:r>
            <w:r>
              <w:t>uid</w:t>
            </w:r>
            <w:r w:rsidRPr="00D01222">
              <w:t>Type</w:t>
            </w:r>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r>
              <w:rPr>
                <w:bCs/>
              </w:rPr>
              <w:t>organisationName</w:t>
            </w:r>
          </w:p>
        </w:tc>
        <w:tc>
          <w:tcPr>
            <w:tcW w:w="2127" w:type="dxa"/>
          </w:tcPr>
          <w:p w14:paraId="5455FA9E" w14:textId="77777777" w:rsidR="00990A59" w:rsidRDefault="00990A59" w:rsidP="00BF0AB3">
            <w:pPr>
              <w:pStyle w:val="Table0Normal"/>
            </w:pPr>
            <w:r w:rsidRPr="00E56F94">
              <w:t>eCH-0010:organisationNameType</w:t>
            </w:r>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r>
              <w:rPr>
                <w:bCs/>
              </w:rPr>
              <w:t>mainAddress</w:t>
            </w:r>
          </w:p>
        </w:tc>
        <w:tc>
          <w:tcPr>
            <w:tcW w:w="2127" w:type="dxa"/>
          </w:tcPr>
          <w:p w14:paraId="73CED8FE" w14:textId="77777777" w:rsidR="00990A59" w:rsidRDefault="00990A59" w:rsidP="00BF0AB3">
            <w:pPr>
              <w:pStyle w:val="Table0Normal"/>
            </w:pPr>
            <w:r>
              <w:t>eCH-0108:mainAddressType</w:t>
            </w:r>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r>
              <w:t>postOfficeBoxType</w:t>
            </w:r>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r>
              <w:rPr>
                <w:bCs/>
              </w:rPr>
              <w:t>phoneNumber</w:t>
            </w:r>
          </w:p>
        </w:tc>
        <w:tc>
          <w:tcPr>
            <w:tcW w:w="2127" w:type="dxa"/>
          </w:tcPr>
          <w:p w14:paraId="549A28F9" w14:textId="77777777" w:rsidR="00165A5D" w:rsidRDefault="00165A5D" w:rsidP="00165A5D">
            <w:pPr>
              <w:pStyle w:val="Table0Normal"/>
            </w:pPr>
            <w:r>
              <w:rPr>
                <w:szCs w:val="18"/>
              </w:rPr>
              <w:t>phoneContactType</w:t>
            </w:r>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r>
              <w:rPr>
                <w:bCs/>
              </w:rPr>
              <w:t>emailAddress</w:t>
            </w:r>
          </w:p>
        </w:tc>
        <w:tc>
          <w:tcPr>
            <w:tcW w:w="2127" w:type="dxa"/>
          </w:tcPr>
          <w:p w14:paraId="055D97E2" w14:textId="77777777" w:rsidR="00165A5D" w:rsidRDefault="00165A5D" w:rsidP="00165A5D">
            <w:pPr>
              <w:pStyle w:val="Table0Normal"/>
            </w:pPr>
            <w:r>
              <w:rPr>
                <w:rFonts w:cs="Arial"/>
              </w:rPr>
              <w:t>emailContactType</w:t>
            </w:r>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Adresse e-mail</w:t>
            </w:r>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r>
              <w:rPr>
                <w:rFonts w:cs="Arial"/>
              </w:rPr>
              <w:t>url</w:t>
            </w:r>
          </w:p>
        </w:tc>
        <w:tc>
          <w:tcPr>
            <w:tcW w:w="2127" w:type="dxa"/>
          </w:tcPr>
          <w:p w14:paraId="0B013366" w14:textId="77777777" w:rsidR="00165A5D" w:rsidRDefault="00165A5D" w:rsidP="00165A5D">
            <w:pPr>
              <w:pStyle w:val="Table0Normal"/>
            </w:pPr>
            <w:r w:rsidRPr="00C04C1F">
              <w:rPr>
                <w:rFonts w:cs="Arial"/>
              </w:rPr>
              <w:t>xs:anyURI</w:t>
            </w:r>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046AFCAA" w14:textId="29BC938E" w:rsidR="00990A59" w:rsidRPr="005B6ED2" w:rsidRDefault="00990A59" w:rsidP="008B6A0E">
      <w:pPr>
        <w:pStyle w:val="Beschriftung"/>
      </w:pPr>
      <w:bookmarkStart w:id="211" w:name="_Toc166050637"/>
      <w:r>
        <w:t xml:space="preserve">Tabelle </w:t>
      </w:r>
      <w:r>
        <w:fldChar w:fldCharType="begin"/>
      </w:r>
      <w:r>
        <w:instrText xml:space="preserve"> SEQ Tabelle \* ARABIC </w:instrText>
      </w:r>
      <w:r>
        <w:fldChar w:fldCharType="separate"/>
      </w:r>
      <w:r w:rsidR="003E2164">
        <w:rPr>
          <w:noProof/>
        </w:rPr>
        <w:t>47</w:t>
      </w:r>
      <w:r>
        <w:fldChar w:fldCharType="end"/>
      </w:r>
      <w:r>
        <w:t xml:space="preserve">: </w:t>
      </w:r>
      <w:r w:rsidR="007B5CE2" w:rsidRPr="000C5010">
        <w:t xml:space="preserve">Définition du type de données </w:t>
      </w:r>
      <w:r>
        <w:t>«</w:t>
      </w:r>
      <w:r w:rsidR="00F03B40">
        <w:t>legalUnit</w:t>
      </w:r>
      <w:r>
        <w:t>Type».</w:t>
      </w:r>
      <w:bookmarkEnd w:id="211"/>
    </w:p>
    <w:p w14:paraId="4DD7F8FF" w14:textId="164C33C6" w:rsidR="002D4C4D" w:rsidRPr="000C5010" w:rsidRDefault="00193346" w:rsidP="002D4C4D">
      <w:pPr>
        <w:pStyle w:val="berschrift2"/>
      </w:pPr>
      <w:bookmarkStart w:id="212" w:name="_Toc166050545"/>
      <w:r w:rsidRPr="000C5010">
        <w:rPr>
          <w:rFonts w:eastAsia="Arial" w:cs="Times New Roman"/>
          <w:color w:val="000000"/>
          <w:szCs w:val="24"/>
        </w:rPr>
        <w:t>onlineApplicationsType (candidature en ligne)</w:t>
      </w:r>
      <w:bookmarkEnd w:id="212"/>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r w:rsidRPr="000C5010">
              <w:rPr>
                <w:rFonts w:eastAsia="Arial" w:cs="Arial"/>
                <w:bCs/>
                <w:szCs w:val="18"/>
              </w:rPr>
              <w:t>publishContact</w:t>
            </w:r>
          </w:p>
        </w:tc>
        <w:tc>
          <w:tcPr>
            <w:tcW w:w="2127" w:type="dxa"/>
          </w:tcPr>
          <w:p w14:paraId="47A486D8"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5312EBC1" w:rsidR="002D4C4D" w:rsidRPr="000C5010" w:rsidRDefault="00193346" w:rsidP="00BD2BBF">
            <w:pPr>
              <w:pStyle w:val="Table0Normal"/>
              <w:rPr>
                <w:rFonts w:cs="Arial"/>
              </w:rPr>
            </w:pPr>
            <w:r w:rsidRPr="000C5010">
              <w:rPr>
                <w:rFonts w:eastAsia="Arial" w:cs="Arial"/>
                <w:szCs w:val="18"/>
              </w:rPr>
              <w:t xml:space="preserve">Candidature: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w:t>
            </w:r>
            <w:del w:id="213"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214"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r w:rsidRPr="000C5010">
              <w:rPr>
                <w:rFonts w:eastAsia="Arial" w:cs="Arial"/>
                <w:bCs/>
                <w:szCs w:val="18"/>
              </w:rPr>
              <w:t>publishUrl</w:t>
            </w:r>
          </w:p>
        </w:tc>
        <w:tc>
          <w:tcPr>
            <w:tcW w:w="2127" w:type="dxa"/>
          </w:tcPr>
          <w:p w14:paraId="7FB5C532"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799B6406" w:rsidR="002D4C4D" w:rsidRPr="000C5010" w:rsidRDefault="00193346" w:rsidP="00BD2BBF">
            <w:pPr>
              <w:pStyle w:val="Table0Normal"/>
              <w:rPr>
                <w:rFonts w:cs="Arial"/>
              </w:rPr>
            </w:pPr>
            <w:r w:rsidRPr="000C5010">
              <w:rPr>
                <w:rFonts w:eastAsia="Arial" w:cs="Arial"/>
                <w:szCs w:val="18"/>
              </w:rPr>
              <w:t>Publier l’URL pour la candidature en ligne (si «true»: le</w:t>
            </w:r>
            <w:del w:id="215"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216"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217"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218" w:author="Lars Steffen" w:date="2024-09-09T10:35:00Z" w16du:dateUtc="2024-09-09T08:35:00Z">
              <w:r w:rsidR="0057357C">
                <w:rPr>
                  <w:rFonts w:eastAsia="Arial" w:cs="Arial"/>
                  <w:szCs w:val="18"/>
                </w:rPr>
                <w:t>l’</w:t>
              </w:r>
            </w:ins>
            <w:r w:rsidRPr="000C5010">
              <w:rPr>
                <w:rFonts w:eastAsia="Arial" w:cs="Arial"/>
                <w:szCs w:val="18"/>
              </w:rPr>
              <w:t>élément</w:t>
            </w:r>
            <w:del w:id="219"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r w:rsidRPr="000C5010">
              <w:rPr>
                <w:rFonts w:eastAsia="Arial" w:cs="Arial"/>
                <w:bCs/>
                <w:szCs w:val="18"/>
              </w:rPr>
              <w:t>publishEmail</w:t>
            </w:r>
          </w:p>
        </w:tc>
        <w:tc>
          <w:tcPr>
            <w:tcW w:w="2127" w:type="dxa"/>
          </w:tcPr>
          <w:p w14:paraId="06F89030"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303652C7" w:rsidR="002D4C4D" w:rsidRPr="000C5010" w:rsidRDefault="00193346" w:rsidP="008916AE">
            <w:pPr>
              <w:pStyle w:val="Table0Normal"/>
              <w:keepNext/>
              <w:rPr>
                <w:rFonts w:cs="Arial"/>
              </w:rPr>
            </w:pPr>
            <w:r w:rsidRPr="000C5010">
              <w:rPr>
                <w:rFonts w:eastAsia="Arial" w:cs="Arial"/>
                <w:szCs w:val="18"/>
              </w:rPr>
              <w:t>Publier l’e-mail pour la candidature en ligne (si «true»: le</w:t>
            </w:r>
            <w:del w:id="220"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contenu</w:t>
            </w:r>
            <w:del w:id="221"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de</w:t>
            </w:r>
            <w:del w:id="222"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w:t>
            </w:r>
            <w:ins w:id="223" w:author="Lars Steffen" w:date="2024-09-09T10:35:00Z" w16du:dateUtc="2024-09-09T08:35:00Z">
              <w:r w:rsidR="0057357C">
                <w:rPr>
                  <w:rFonts w:eastAsia="Arial" w:cs="Arial"/>
                  <w:szCs w:val="18"/>
                </w:rPr>
                <w:t>l’</w:t>
              </w:r>
            </w:ins>
            <w:r w:rsidRPr="000C5010">
              <w:rPr>
                <w:rFonts w:eastAsia="Arial" w:cs="Arial"/>
                <w:szCs w:val="18"/>
              </w:rPr>
              <w:t>élément</w:t>
            </w:r>
            <w:del w:id="224" w:author="Lars Steffen" w:date="2024-09-09T10:35:00Z" w16du:dateUtc="2024-09-09T08:35:00Z">
              <w:r w:rsidRPr="000C5010" w:rsidDel="0057357C">
                <w:rPr>
                  <w:rFonts w:eastAsia="Arial" w:cs="Arial"/>
                  <w:szCs w:val="18"/>
                </w:rPr>
                <w:delText>s</w:delText>
              </w:r>
            </w:del>
            <w:r w:rsidRPr="000C5010">
              <w:rPr>
                <w:rFonts w:eastAsia="Arial" w:cs="Arial"/>
                <w:szCs w:val="18"/>
              </w:rPr>
              <w:t xml:space="preserve"> «emailOnlineApplication» dans l’élément «apprenticeship» sont publiés sur des portails de places d’apprentissage)</w:t>
            </w:r>
          </w:p>
        </w:tc>
      </w:tr>
    </w:tbl>
    <w:p w14:paraId="038500B5" w14:textId="4D7FD294" w:rsidR="008916AE" w:rsidRPr="000C5010" w:rsidRDefault="00193346" w:rsidP="008B6A0E">
      <w:pPr>
        <w:pStyle w:val="Beschriftung"/>
      </w:pPr>
      <w:bookmarkStart w:id="225" w:name="_Toc166050638"/>
      <w:r w:rsidRPr="000C5010">
        <w:t xml:space="preserve">Tableau </w:t>
      </w:r>
      <w:r w:rsidRPr="000C5010">
        <w:fldChar w:fldCharType="begin"/>
      </w:r>
      <w:r w:rsidRPr="000C5010">
        <w:instrText xml:space="preserve"> SEQ Tabelle \* ARABIC </w:instrText>
      </w:r>
      <w:r w:rsidRPr="000C5010">
        <w:fldChar w:fldCharType="separate"/>
      </w:r>
      <w:r w:rsidR="003E2164">
        <w:rPr>
          <w:noProof/>
        </w:rPr>
        <w:t>48</w:t>
      </w:r>
      <w:r w:rsidRPr="000C5010">
        <w:fldChar w:fldCharType="end"/>
      </w:r>
      <w:r w:rsidRPr="000C5010">
        <w:t>: Définition du type de données «onlineApplicationsType».</w:t>
      </w:r>
      <w:bookmarkEnd w:id="225"/>
    </w:p>
    <w:p w14:paraId="2078E451" w14:textId="77777777" w:rsidR="00967C9C" w:rsidRPr="000C5010" w:rsidRDefault="00193346" w:rsidP="00967C9C">
      <w:pPr>
        <w:pStyle w:val="berschrift2"/>
      </w:pPr>
      <w:bookmarkStart w:id="226" w:name="_Toc166050546"/>
      <w:r w:rsidRPr="000C5010">
        <w:rPr>
          <w:rFonts w:eastAsia="Arial" w:cs="Times New Roman"/>
          <w:color w:val="000000"/>
          <w:szCs w:val="24"/>
        </w:rPr>
        <w:lastRenderedPageBreak/>
        <w:t>personIdType (identificateur de personne)</w:t>
      </w:r>
      <w:bookmarkEnd w:id="226"/>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r w:rsidRPr="000C5010">
              <w:rPr>
                <w:rFonts w:eastAsia="Arial"/>
                <w:szCs w:val="18"/>
              </w:rPr>
              <w:t xml:space="preserve">xs:token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0D790511" w:rsidR="00967C9C" w:rsidRPr="000C5010" w:rsidRDefault="00193346" w:rsidP="008916AE">
            <w:pPr>
              <w:pStyle w:val="Table0Normal"/>
              <w:keepNext/>
            </w:pPr>
            <w:r w:rsidRPr="000C5010">
              <w:rPr>
                <w:rFonts w:eastAsia="Arial"/>
                <w:szCs w:val="18"/>
              </w:rPr>
              <w:t>Identificateur de personne (p. ex. représentation légale, formateur,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3E2164">
              <w:t>2.14</w:t>
            </w:r>
            <w:r w:rsidRPr="000C5010">
              <w:fldChar w:fldCharType="end"/>
            </w:r>
            <w:r w:rsidRPr="000C5010">
              <w:rPr>
                <w:rFonts w:eastAsia="Arial"/>
                <w:szCs w:val="18"/>
              </w:rPr>
              <w:t>)</w:t>
            </w:r>
            <w:r w:rsidR="00E825C4">
              <w:rPr>
                <w:rFonts w:eastAsia="Arial"/>
                <w:szCs w:val="18"/>
              </w:rPr>
              <w:t>)</w:t>
            </w:r>
          </w:p>
        </w:tc>
      </w:tr>
    </w:tbl>
    <w:p w14:paraId="377EB8B7" w14:textId="1C9B0209" w:rsidR="00967C9C" w:rsidRPr="000C5010" w:rsidRDefault="00193346" w:rsidP="008B6A0E">
      <w:pPr>
        <w:pStyle w:val="Beschriftung"/>
      </w:pPr>
      <w:bookmarkStart w:id="227" w:name="_Toc16605063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49</w:t>
      </w:r>
      <w:r w:rsidR="00566227" w:rsidRPr="000C5010">
        <w:rPr>
          <w:noProof/>
        </w:rPr>
        <w:fldChar w:fldCharType="end"/>
      </w:r>
      <w:r w:rsidRPr="000C5010">
        <w:t>: Définition du type de données «personIdType».</w:t>
      </w:r>
      <w:bookmarkEnd w:id="227"/>
    </w:p>
    <w:p w14:paraId="13810E70" w14:textId="77777777" w:rsidR="00C4592F" w:rsidRPr="000C5010" w:rsidRDefault="00193346" w:rsidP="00C4592F">
      <w:pPr>
        <w:pStyle w:val="berschrift2"/>
      </w:pPr>
      <w:bookmarkStart w:id="228" w:name="_Toc166050547"/>
      <w:r w:rsidRPr="000C5010">
        <w:rPr>
          <w:rFonts w:eastAsia="Arial" w:cs="Times New Roman"/>
          <w:color w:val="000000"/>
          <w:szCs w:val="24"/>
        </w:rPr>
        <w:t>phoneContactType (numéro de téléphone)</w:t>
      </w:r>
      <w:bookmarkEnd w:id="228"/>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r w:rsidRPr="000C5010">
              <w:rPr>
                <w:rFonts w:eastAsia="Arial"/>
                <w:bCs/>
                <w:szCs w:val="18"/>
              </w:rPr>
              <w:t>phoneNumber</w:t>
            </w:r>
          </w:p>
        </w:tc>
        <w:tc>
          <w:tcPr>
            <w:tcW w:w="2126" w:type="dxa"/>
          </w:tcPr>
          <w:p w14:paraId="6DE7C46F" w14:textId="77777777" w:rsidR="00C4592F" w:rsidRPr="000C5010" w:rsidRDefault="00193346" w:rsidP="00BD2BBF">
            <w:pPr>
              <w:pStyle w:val="Table0Normal"/>
            </w:pPr>
            <w:r w:rsidRPr="000C5010">
              <w:rPr>
                <w:rFonts w:eastAsia="Arial"/>
                <w:szCs w:val="18"/>
              </w:rPr>
              <w:t>eCH-0046:phoneNumberType</w:t>
            </w:r>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r w:rsidRPr="000C5010">
              <w:rPr>
                <w:rFonts w:eastAsia="Arial"/>
                <w:bCs/>
                <w:szCs w:val="18"/>
              </w:rPr>
              <w:t>phoneNumberCategory</w:t>
            </w:r>
          </w:p>
        </w:tc>
        <w:tc>
          <w:tcPr>
            <w:tcW w:w="2126" w:type="dxa"/>
          </w:tcPr>
          <w:p w14:paraId="489337C1" w14:textId="77777777" w:rsidR="00C4592F" w:rsidRPr="000C5010" w:rsidRDefault="00193346" w:rsidP="00BD2BBF">
            <w:pPr>
              <w:pStyle w:val="Table0Normal"/>
            </w:pPr>
            <w:r w:rsidRPr="000C5010">
              <w:rPr>
                <w:rFonts w:eastAsia="Arial"/>
                <w:szCs w:val="18"/>
              </w:rPr>
              <w:t>xs:int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Type de numéro de téléphone:</w:t>
            </w:r>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018DAB82" w14:textId="75DDA369" w:rsidR="008916AE" w:rsidRDefault="00193346" w:rsidP="008B6A0E">
      <w:pPr>
        <w:pStyle w:val="Beschriftung"/>
      </w:pPr>
      <w:bookmarkStart w:id="229" w:name="_Toc166050640"/>
      <w:r w:rsidRPr="000C5010">
        <w:t xml:space="preserve">Tableau </w:t>
      </w:r>
      <w:r w:rsidRPr="000C5010">
        <w:fldChar w:fldCharType="begin"/>
      </w:r>
      <w:r w:rsidRPr="000C5010">
        <w:instrText xml:space="preserve"> SEQ Tabelle \* ARABIC </w:instrText>
      </w:r>
      <w:r w:rsidRPr="000C5010">
        <w:fldChar w:fldCharType="separate"/>
      </w:r>
      <w:r w:rsidR="003E2164">
        <w:rPr>
          <w:noProof/>
        </w:rPr>
        <w:t>50</w:t>
      </w:r>
      <w:r w:rsidRPr="000C5010">
        <w:fldChar w:fldCharType="end"/>
      </w:r>
      <w:r w:rsidRPr="000C5010">
        <w:t>: Définition du type de données «phoneContactType».</w:t>
      </w:r>
      <w:bookmarkEnd w:id="229"/>
    </w:p>
    <w:p w14:paraId="4D28D55D" w14:textId="65842BA6" w:rsidR="008947DA" w:rsidRDefault="008947DA" w:rsidP="008947DA">
      <w:pPr>
        <w:pStyle w:val="berschrift2"/>
      </w:pPr>
      <w:bookmarkStart w:id="230" w:name="_Toc166050548"/>
      <w:r>
        <w:t>postOfficeBoxType (Case postale)</w:t>
      </w:r>
      <w:bookmarkEnd w:id="230"/>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r>
              <w:rPr>
                <w:bCs/>
              </w:rPr>
              <w:t>postOfficeBoxName</w:t>
            </w:r>
          </w:p>
        </w:tc>
        <w:tc>
          <w:tcPr>
            <w:tcW w:w="2127" w:type="dxa"/>
          </w:tcPr>
          <w:p w14:paraId="7DF49BEF" w14:textId="77777777" w:rsidR="008947DA" w:rsidRPr="00154D67" w:rsidRDefault="008947DA" w:rsidP="00BF0AB3">
            <w:pPr>
              <w:pStyle w:val="Table0Normal"/>
              <w:rPr>
                <w:rFonts w:cs="Arial"/>
              </w:rPr>
            </w:pPr>
            <w:r>
              <w:t>xs:token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r>
              <w:rPr>
                <w:bCs/>
              </w:rPr>
              <w:t>postOfficeBoxNumber</w:t>
            </w:r>
          </w:p>
        </w:tc>
        <w:tc>
          <w:tcPr>
            <w:tcW w:w="2127" w:type="dxa"/>
          </w:tcPr>
          <w:p w14:paraId="50B0BFE0" w14:textId="77777777" w:rsidR="008947DA" w:rsidRPr="00616E0E" w:rsidRDefault="008947DA" w:rsidP="00BF0AB3">
            <w:pPr>
              <w:pStyle w:val="Table0Normal"/>
              <w:rPr>
                <w:rFonts w:cs="Arial"/>
              </w:rPr>
            </w:pPr>
            <w:r>
              <w:t>xs:int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5362F6E1" w14:textId="337DA733" w:rsidR="008947DA" w:rsidRPr="008947DA" w:rsidRDefault="00401CB1" w:rsidP="008B6A0E">
      <w:pPr>
        <w:pStyle w:val="Beschriftung"/>
      </w:pPr>
      <w:bookmarkStart w:id="231" w:name="_Toc166050641"/>
      <w:r w:rsidRPr="000C5010">
        <w:t xml:space="preserve">Tableau </w:t>
      </w:r>
      <w:r w:rsidRPr="000C5010">
        <w:fldChar w:fldCharType="begin"/>
      </w:r>
      <w:r w:rsidRPr="000C5010">
        <w:instrText xml:space="preserve"> SEQ Tabelle \* ARABIC </w:instrText>
      </w:r>
      <w:r w:rsidRPr="000C5010">
        <w:fldChar w:fldCharType="separate"/>
      </w:r>
      <w:r w:rsidR="003E2164">
        <w:rPr>
          <w:noProof/>
        </w:rPr>
        <w:t>51</w:t>
      </w:r>
      <w:r w:rsidRPr="000C5010">
        <w:fldChar w:fldCharType="end"/>
      </w:r>
      <w:r w:rsidRPr="000C5010">
        <w:t>: Définition du type de données «</w:t>
      </w:r>
      <w:r w:rsidR="00112645">
        <w:t>postOfficeBoxType</w:t>
      </w:r>
      <w:r w:rsidRPr="000C5010">
        <w:t>».</w:t>
      </w:r>
      <w:bookmarkEnd w:id="231"/>
    </w:p>
    <w:p w14:paraId="32F949BB" w14:textId="77777777" w:rsidR="000C49D6" w:rsidRPr="000C5010" w:rsidRDefault="00193346" w:rsidP="002D4C4D">
      <w:pPr>
        <w:pStyle w:val="berschrift2"/>
      </w:pPr>
      <w:bookmarkStart w:id="232" w:name="_Toc166050549"/>
      <w:r w:rsidRPr="000C5010">
        <w:rPr>
          <w:rFonts w:eastAsia="Arial" w:cs="Times New Roman"/>
          <w:color w:val="000000"/>
          <w:szCs w:val="24"/>
        </w:rPr>
        <w:t>professionType (profession)</w:t>
      </w:r>
      <w:bookmarkEnd w:id="23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r w:rsidRPr="000C5010">
              <w:rPr>
                <w:rFonts w:eastAsia="Arial"/>
                <w:bCs/>
                <w:szCs w:val="18"/>
              </w:rPr>
              <w:t>professionId</w:t>
            </w:r>
          </w:p>
        </w:tc>
        <w:tc>
          <w:tcPr>
            <w:tcW w:w="2127" w:type="dxa"/>
          </w:tcPr>
          <w:p w14:paraId="4D4D3571" w14:textId="77777777" w:rsidR="000C49D6" w:rsidRPr="000C5010" w:rsidRDefault="00193346" w:rsidP="000C49D6">
            <w:pPr>
              <w:pStyle w:val="Table0Normal"/>
              <w:rPr>
                <w:rFonts w:cs="Arial"/>
              </w:rPr>
            </w:pPr>
            <w:r w:rsidRPr="000C5010">
              <w:rPr>
                <w:rFonts w:eastAsia="Arial"/>
                <w:szCs w:val="18"/>
              </w:rPr>
              <w:t>professionIdType</w:t>
            </w:r>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r w:rsidRPr="000C5010">
              <w:rPr>
                <w:rFonts w:eastAsia="Arial"/>
                <w:bCs/>
                <w:szCs w:val="18"/>
              </w:rPr>
              <w:t>professionVariant</w:t>
            </w:r>
          </w:p>
        </w:tc>
        <w:tc>
          <w:tcPr>
            <w:tcW w:w="2127" w:type="dxa"/>
          </w:tcPr>
          <w:p w14:paraId="24287837" w14:textId="77777777" w:rsidR="000C49D6" w:rsidRPr="000C5010" w:rsidRDefault="00193346" w:rsidP="000C49D6">
            <w:pPr>
              <w:pStyle w:val="Table0Normal"/>
              <w:rPr>
                <w:rFonts w:cs="Arial"/>
              </w:rPr>
            </w:pPr>
            <w:r w:rsidRPr="000C5010">
              <w:rPr>
                <w:rFonts w:eastAsia="Arial"/>
                <w:szCs w:val="18"/>
              </w:rPr>
              <w:t>professionVariantType</w:t>
            </w:r>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4C86ADB9" w14:textId="65125A8B" w:rsidR="008916AE" w:rsidRPr="000C5010" w:rsidRDefault="00193346" w:rsidP="008B6A0E">
      <w:pPr>
        <w:pStyle w:val="Beschriftung"/>
      </w:pPr>
      <w:bookmarkStart w:id="233" w:name="_Toc1660506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52</w:t>
      </w:r>
      <w:r w:rsidR="00566227" w:rsidRPr="000C5010">
        <w:rPr>
          <w:noProof/>
        </w:rPr>
        <w:fldChar w:fldCharType="end"/>
      </w:r>
      <w:r w:rsidRPr="000C5010">
        <w:t>: Définition du type de données «professionType».</w:t>
      </w:r>
      <w:bookmarkEnd w:id="233"/>
    </w:p>
    <w:p w14:paraId="65C37F87" w14:textId="77777777" w:rsidR="002D4C4D" w:rsidRPr="000C5010" w:rsidRDefault="00193346" w:rsidP="002D4C4D">
      <w:pPr>
        <w:pStyle w:val="berschrift2"/>
      </w:pPr>
      <w:bookmarkStart w:id="234" w:name="_Toc166050550"/>
      <w:r w:rsidRPr="000C5010">
        <w:rPr>
          <w:rFonts w:eastAsia="Arial" w:cs="Times New Roman"/>
          <w:color w:val="000000"/>
          <w:szCs w:val="24"/>
        </w:rPr>
        <w:t>professionIdType (numéro professionnel)</w:t>
      </w:r>
      <w:bookmarkEnd w:id="234"/>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r>
              <w:t>xs:int (10000-99999)</w:t>
            </w:r>
          </w:p>
        </w:tc>
        <w:tc>
          <w:tcPr>
            <w:tcW w:w="6237" w:type="dxa"/>
            <w:hideMark/>
          </w:tcPr>
          <w:p w14:paraId="1AA3BFDE" w14:textId="0848E3C6"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1D81C84A" w14:textId="0DBB9D26" w:rsidR="008916AE" w:rsidRPr="000C5010" w:rsidRDefault="00193346" w:rsidP="008B6A0E">
      <w:pPr>
        <w:pStyle w:val="Beschriftung"/>
      </w:pPr>
      <w:bookmarkStart w:id="235" w:name="_Toc16605064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53</w:t>
      </w:r>
      <w:r w:rsidR="00566227" w:rsidRPr="000C5010">
        <w:rPr>
          <w:noProof/>
        </w:rPr>
        <w:fldChar w:fldCharType="end"/>
      </w:r>
      <w:r w:rsidRPr="000C5010">
        <w:t>: Définition du type de données «professionIdType».</w:t>
      </w:r>
      <w:bookmarkEnd w:id="235"/>
    </w:p>
    <w:p w14:paraId="16ED8B9D" w14:textId="77777777" w:rsidR="002D4C4D" w:rsidRPr="000C5010" w:rsidRDefault="00193346" w:rsidP="002D4C4D">
      <w:pPr>
        <w:pStyle w:val="berschrift2"/>
      </w:pPr>
      <w:bookmarkStart w:id="236" w:name="_Toc166050551"/>
      <w:r w:rsidRPr="000C5010">
        <w:rPr>
          <w:rFonts w:eastAsia="Arial" w:cs="Times New Roman"/>
          <w:color w:val="000000"/>
          <w:szCs w:val="24"/>
        </w:rPr>
        <w:lastRenderedPageBreak/>
        <w:t>professionVariantType (variante de profession)</w:t>
      </w:r>
      <w:bookmarkEnd w:id="236"/>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r w:rsidR="00676B51">
              <w:t>xs:int (1-999)</w:t>
            </w:r>
          </w:p>
        </w:tc>
        <w:tc>
          <w:tcPr>
            <w:tcW w:w="6237" w:type="dxa"/>
            <w:hideMark/>
          </w:tcPr>
          <w:p w14:paraId="5C535784" w14:textId="1985B722"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3E2164">
              <w:t>2.7</w:t>
            </w:r>
            <w:r w:rsidRPr="000C5010">
              <w:fldChar w:fldCharType="end"/>
            </w:r>
          </w:p>
        </w:tc>
      </w:tr>
    </w:tbl>
    <w:p w14:paraId="3EA3E63E" w14:textId="518286B3" w:rsidR="008916AE" w:rsidRPr="000C5010" w:rsidRDefault="00193346" w:rsidP="008B6A0E">
      <w:pPr>
        <w:pStyle w:val="Beschriftung"/>
      </w:pPr>
      <w:bookmarkStart w:id="237" w:name="_Toc166050644"/>
      <w:bookmarkStart w:id="238" w:name="_Ref10177744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54</w:t>
      </w:r>
      <w:r w:rsidR="00566227" w:rsidRPr="000C5010">
        <w:rPr>
          <w:noProof/>
        </w:rPr>
        <w:fldChar w:fldCharType="end"/>
      </w:r>
      <w:r w:rsidRPr="000C5010">
        <w:t>: Définition du type de données «professionVariantType».</w:t>
      </w:r>
      <w:bookmarkEnd w:id="237"/>
    </w:p>
    <w:p w14:paraId="30C4A986" w14:textId="5EEE700B" w:rsidR="002D4C4D" w:rsidRPr="000C5010" w:rsidRDefault="00193346" w:rsidP="002D4C4D">
      <w:pPr>
        <w:pStyle w:val="berschrift2"/>
        <w:rPr>
          <w:rFonts w:cs="Times New Roman"/>
          <w:sz w:val="22"/>
        </w:rPr>
      </w:pPr>
      <w:bookmarkStart w:id="239" w:name="_Ref121485197"/>
      <w:bookmarkStart w:id="240" w:name="_Toc166050552"/>
      <w:r w:rsidRPr="000C5010">
        <w:rPr>
          <w:rFonts w:eastAsia="Arial" w:cs="Times New Roman"/>
          <w:color w:val="000000"/>
          <w:szCs w:val="24"/>
        </w:rPr>
        <w:t>representativeType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238"/>
      <w:bookmarkEnd w:id="239"/>
      <w:bookmarkEnd w:id="240"/>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r w:rsidRPr="000C5010">
              <w:rPr>
                <w:rFonts w:eastAsia="Arial" w:cs="Arial"/>
                <w:bCs/>
                <w:szCs w:val="18"/>
              </w:rPr>
              <w:t>representativeId</w:t>
            </w:r>
          </w:p>
        </w:tc>
        <w:tc>
          <w:tcPr>
            <w:tcW w:w="2127" w:type="dxa"/>
          </w:tcPr>
          <w:p w14:paraId="0763CD30" w14:textId="77777777" w:rsidR="004E23ED" w:rsidRPr="000C5010" w:rsidRDefault="00193346" w:rsidP="00BD2BBF">
            <w:pPr>
              <w:pStyle w:val="Table0Normal"/>
              <w:rPr>
                <w:rFonts w:cs="Arial"/>
              </w:rPr>
            </w:pPr>
            <w:r w:rsidRPr="000C5010">
              <w:rPr>
                <w:rFonts w:eastAsia="Arial"/>
                <w:szCs w:val="18"/>
              </w:rPr>
              <w:t>personIdType</w:t>
            </w:r>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330D025F"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r w:rsidRPr="000C5010">
              <w:rPr>
                <w:rFonts w:eastAsia="Arial" w:cs="Arial"/>
                <w:bCs/>
                <w:szCs w:val="18"/>
              </w:rPr>
              <w:t>mailAddress</w:t>
            </w:r>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eCH-0010:mailAddressType</w:t>
            </w:r>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r w:rsidRPr="000C5010">
              <w:rPr>
                <w:rFonts w:eastAsia="Arial" w:cs="Arial"/>
                <w:bCs/>
                <w:szCs w:val="18"/>
              </w:rPr>
              <w:t>vn</w:t>
            </w:r>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eCH-0044:vnType</w:t>
            </w:r>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r w:rsidRPr="000C5010">
              <w:rPr>
                <w:rFonts w:eastAsia="Arial" w:cs="Arial"/>
                <w:bCs/>
                <w:szCs w:val="18"/>
              </w:rPr>
              <w:t>dateOfBirth</w:t>
            </w:r>
          </w:p>
        </w:tc>
        <w:tc>
          <w:tcPr>
            <w:tcW w:w="2127" w:type="dxa"/>
          </w:tcPr>
          <w:p w14:paraId="7F6CF2EF" w14:textId="77777777" w:rsidR="006A5554" w:rsidRPr="000C5010" w:rsidRDefault="00193346" w:rsidP="00BD2BBF">
            <w:pPr>
              <w:pStyle w:val="Table0Normal"/>
              <w:rPr>
                <w:rFonts w:cs="Arial"/>
              </w:rPr>
            </w:pPr>
            <w:r w:rsidRPr="000C5010">
              <w:rPr>
                <w:rFonts w:eastAsia="Arial" w:cs="Arial"/>
                <w:szCs w:val="18"/>
              </w:rPr>
              <w:t>xs:date</w:t>
            </w:r>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EE76F8" w:rsidRPr="000C5010" w14:paraId="0240F0EB" w14:textId="77777777" w:rsidTr="00BA730B">
        <w:trPr>
          <w:cnfStyle w:val="000000100000" w:firstRow="0" w:lastRow="0" w:firstColumn="0" w:lastColumn="0" w:oddVBand="0" w:evenVBand="0" w:oddHBand="1" w:evenHBand="0" w:firstRowFirstColumn="0" w:firstRowLastColumn="0" w:lastRowFirstColumn="0" w:lastRowLastColumn="0"/>
          <w:ins w:id="241" w:author="Lars Steffen" w:date="2024-09-09T10:41:00Z" w16du:dateUtc="2024-09-09T08:41:00Z"/>
        </w:trPr>
        <w:tc>
          <w:tcPr>
            <w:tcW w:w="1838" w:type="dxa"/>
          </w:tcPr>
          <w:p w14:paraId="7DA35CD3" w14:textId="3F6A1133" w:rsidR="00EE76F8" w:rsidRPr="000C5010" w:rsidRDefault="00EE76F8" w:rsidP="00EE76F8">
            <w:pPr>
              <w:pStyle w:val="Table0Normal"/>
              <w:rPr>
                <w:ins w:id="242" w:author="Lars Steffen" w:date="2024-09-09T10:41:00Z" w16du:dateUtc="2024-09-09T08:41:00Z"/>
                <w:rFonts w:eastAsia="Arial" w:cs="Arial"/>
                <w:bCs/>
                <w:szCs w:val="18"/>
              </w:rPr>
            </w:pPr>
            <w:ins w:id="243" w:author="Lars Steffen" w:date="2024-09-09T10:41:00Z" w16du:dateUtc="2024-09-09T08:41:00Z">
              <w:r>
                <w:rPr>
                  <w:rFonts w:cs="Arial"/>
                  <w:bCs/>
                </w:rPr>
                <w:t>phoneNumber</w:t>
              </w:r>
            </w:ins>
          </w:p>
        </w:tc>
        <w:tc>
          <w:tcPr>
            <w:tcW w:w="2127" w:type="dxa"/>
          </w:tcPr>
          <w:p w14:paraId="7F2D15A4" w14:textId="6322A957" w:rsidR="00EE76F8" w:rsidRPr="000C5010" w:rsidRDefault="00EE76F8" w:rsidP="00EE76F8">
            <w:pPr>
              <w:pStyle w:val="Table0Normal"/>
              <w:rPr>
                <w:ins w:id="244" w:author="Lars Steffen" w:date="2024-09-09T10:41:00Z" w16du:dateUtc="2024-09-09T08:41:00Z"/>
                <w:rFonts w:eastAsia="Arial" w:cs="Arial"/>
                <w:szCs w:val="18"/>
              </w:rPr>
            </w:pPr>
            <w:ins w:id="245" w:author="Lars Steffen" w:date="2024-09-09T10:41:00Z" w16du:dateUtc="2024-09-09T08:41:00Z">
              <w:r>
                <w:rPr>
                  <w:rFonts w:cs="Arial"/>
                </w:rPr>
                <w:t>phoneContactType</w:t>
              </w:r>
            </w:ins>
          </w:p>
        </w:tc>
        <w:tc>
          <w:tcPr>
            <w:tcW w:w="850" w:type="dxa"/>
          </w:tcPr>
          <w:p w14:paraId="7FA432AE" w14:textId="43C76A50" w:rsidR="00EE76F8" w:rsidRPr="000C5010" w:rsidRDefault="00EE76F8" w:rsidP="00EE76F8">
            <w:pPr>
              <w:pStyle w:val="Table0Normal"/>
              <w:jc w:val="center"/>
              <w:rPr>
                <w:ins w:id="246" w:author="Lars Steffen" w:date="2024-09-09T10:41:00Z" w16du:dateUtc="2024-09-09T08:41:00Z"/>
                <w:rFonts w:eastAsia="Arial" w:cs="Arial"/>
                <w:szCs w:val="18"/>
              </w:rPr>
            </w:pPr>
            <w:ins w:id="247" w:author="Lars Steffen" w:date="2024-09-09T10:41:00Z" w16du:dateUtc="2024-09-09T08:41:00Z">
              <w:r>
                <w:rPr>
                  <w:rFonts w:cs="Arial"/>
                </w:rPr>
                <w:t>0..2</w:t>
              </w:r>
            </w:ins>
          </w:p>
        </w:tc>
        <w:tc>
          <w:tcPr>
            <w:tcW w:w="3827" w:type="dxa"/>
          </w:tcPr>
          <w:p w14:paraId="59393206" w14:textId="2F560E6C" w:rsidR="00EE76F8" w:rsidRPr="000C5010" w:rsidRDefault="00EE76F8" w:rsidP="00EE76F8">
            <w:pPr>
              <w:pStyle w:val="Table0Normal"/>
              <w:rPr>
                <w:ins w:id="248" w:author="Lars Steffen" w:date="2024-09-09T10:41:00Z" w16du:dateUtc="2024-09-09T08:41:00Z"/>
                <w:rFonts w:eastAsia="Arial" w:cs="Arial"/>
                <w:szCs w:val="18"/>
              </w:rPr>
            </w:pPr>
            <w:ins w:id="249" w:author="Lars Steffen" w:date="2024-09-09T10:42:00Z" w16du:dateUtc="2024-09-09T08:42:00Z">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ins>
          </w:p>
        </w:tc>
      </w:tr>
      <w:tr w:rsidR="00EE76F8" w:rsidRPr="000C5010" w14:paraId="583E3936"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529DF6E0" w14:textId="77777777" w:rsidR="00EE76F8" w:rsidRPr="000C5010" w:rsidRDefault="00EE76F8" w:rsidP="00EE76F8">
            <w:pPr>
              <w:pStyle w:val="Table0Normal"/>
              <w:rPr>
                <w:rFonts w:cs="Arial"/>
                <w:bCs/>
              </w:rPr>
            </w:pPr>
            <w:r w:rsidRPr="000C5010">
              <w:rPr>
                <w:rFonts w:eastAsia="Arial"/>
                <w:bCs/>
                <w:szCs w:val="18"/>
              </w:rPr>
              <w:t>emailAddress</w:t>
            </w:r>
          </w:p>
        </w:tc>
        <w:tc>
          <w:tcPr>
            <w:tcW w:w="2127" w:type="dxa"/>
          </w:tcPr>
          <w:p w14:paraId="1114D7D4" w14:textId="11B5BA80" w:rsidR="00EE76F8" w:rsidRPr="000C5010" w:rsidRDefault="00EE76F8" w:rsidP="00EE76F8">
            <w:pPr>
              <w:pStyle w:val="Table0Normal"/>
              <w:rPr>
                <w:rFonts w:cs="Arial"/>
              </w:rPr>
            </w:pPr>
            <w:r>
              <w:rPr>
                <w:rFonts w:cs="Arial"/>
              </w:rPr>
              <w:t>emailContactType</w:t>
            </w:r>
          </w:p>
        </w:tc>
        <w:tc>
          <w:tcPr>
            <w:tcW w:w="850" w:type="dxa"/>
          </w:tcPr>
          <w:p w14:paraId="67A89B6F" w14:textId="77777777" w:rsidR="00EE76F8" w:rsidRPr="000C5010" w:rsidRDefault="00EE76F8" w:rsidP="00EE76F8">
            <w:pPr>
              <w:pStyle w:val="Table0Normal"/>
              <w:jc w:val="center"/>
              <w:rPr>
                <w:rFonts w:cs="Arial"/>
              </w:rPr>
            </w:pPr>
            <w:r w:rsidRPr="000C5010">
              <w:rPr>
                <w:rFonts w:eastAsia="Arial"/>
                <w:szCs w:val="18"/>
              </w:rPr>
              <w:t>0..1</w:t>
            </w:r>
          </w:p>
        </w:tc>
        <w:tc>
          <w:tcPr>
            <w:tcW w:w="3827" w:type="dxa"/>
          </w:tcPr>
          <w:p w14:paraId="4A5FCCBD" w14:textId="77777777" w:rsidR="00EE76F8" w:rsidRPr="000C5010" w:rsidRDefault="00EE76F8" w:rsidP="00EE76F8">
            <w:pPr>
              <w:pStyle w:val="Table0Normal"/>
              <w:rPr>
                <w:rFonts w:cs="Arial"/>
              </w:rPr>
            </w:pPr>
            <w:r w:rsidRPr="000C5010">
              <w:rPr>
                <w:rFonts w:eastAsia="Arial"/>
                <w:szCs w:val="18"/>
              </w:rPr>
              <w:t>Adresse e-mail</w:t>
            </w:r>
          </w:p>
        </w:tc>
      </w:tr>
      <w:tr w:rsidR="00EE76F8" w:rsidRPr="000C5010" w14:paraId="61C5C297"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6625C28D" w14:textId="77777777" w:rsidR="00EE76F8" w:rsidRPr="000C5010" w:rsidRDefault="00EE76F8" w:rsidP="00EE76F8">
            <w:pPr>
              <w:pStyle w:val="Table0Normal"/>
              <w:rPr>
                <w:rFonts w:cs="Arial"/>
                <w:bCs/>
              </w:rPr>
            </w:pPr>
            <w:r w:rsidRPr="000C5010">
              <w:rPr>
                <w:rFonts w:eastAsia="Arial" w:cs="Arial"/>
                <w:bCs/>
                <w:szCs w:val="18"/>
              </w:rPr>
              <w:t>languageOfCorrespondance</w:t>
            </w:r>
          </w:p>
        </w:tc>
        <w:tc>
          <w:tcPr>
            <w:tcW w:w="2127" w:type="dxa"/>
            <w:hideMark/>
          </w:tcPr>
          <w:p w14:paraId="51A597AE" w14:textId="77777777" w:rsidR="00EE76F8" w:rsidRPr="000C5010" w:rsidRDefault="00EE76F8" w:rsidP="00EE76F8">
            <w:pPr>
              <w:pStyle w:val="Table0Normal"/>
              <w:rPr>
                <w:rFonts w:cs="Arial"/>
              </w:rPr>
            </w:pPr>
            <w:r w:rsidRPr="000C5010">
              <w:rPr>
                <w:rFonts w:eastAsia="Arial" w:cs="Arial"/>
                <w:szCs w:val="18"/>
              </w:rPr>
              <w:t>eCH-0011:languageType</w:t>
            </w:r>
          </w:p>
        </w:tc>
        <w:tc>
          <w:tcPr>
            <w:tcW w:w="850" w:type="dxa"/>
            <w:hideMark/>
          </w:tcPr>
          <w:p w14:paraId="58B8BCBC"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422D5FEC" w14:textId="77777777" w:rsidR="00EE76F8" w:rsidRPr="000C5010" w:rsidRDefault="00EE76F8" w:rsidP="00EE76F8">
            <w:pPr>
              <w:pStyle w:val="Table0Normal"/>
              <w:rPr>
                <w:rFonts w:cs="Arial"/>
              </w:rPr>
            </w:pPr>
            <w:r w:rsidRPr="000C5010">
              <w:rPr>
                <w:rFonts w:eastAsia="Arial" w:cs="Arial"/>
                <w:szCs w:val="18"/>
              </w:rPr>
              <w:t>Langue de correspondance</w:t>
            </w:r>
          </w:p>
        </w:tc>
      </w:tr>
      <w:tr w:rsidR="00EE76F8" w:rsidRPr="000C5010" w14:paraId="7C159A1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AC6FD3C" w14:textId="77777777" w:rsidR="00EE76F8" w:rsidRPr="000C5010" w:rsidRDefault="00EE76F8" w:rsidP="00EE76F8">
            <w:pPr>
              <w:pStyle w:val="Table0Normal"/>
              <w:rPr>
                <w:rFonts w:cs="Arial"/>
                <w:bCs/>
              </w:rPr>
            </w:pPr>
            <w:r w:rsidRPr="000C5010">
              <w:rPr>
                <w:rFonts w:eastAsia="Arial" w:cs="Arial"/>
                <w:bCs/>
                <w:szCs w:val="18"/>
              </w:rPr>
              <w:t>typeOfRelationship</w:t>
            </w:r>
          </w:p>
        </w:tc>
        <w:tc>
          <w:tcPr>
            <w:tcW w:w="2127" w:type="dxa"/>
            <w:hideMark/>
          </w:tcPr>
          <w:p w14:paraId="3EEDD398" w14:textId="77777777" w:rsidR="00EE76F8" w:rsidRPr="000C5010" w:rsidRDefault="00EE76F8" w:rsidP="00EE76F8">
            <w:pPr>
              <w:pStyle w:val="Table0Normal"/>
              <w:rPr>
                <w:rFonts w:cs="Arial"/>
              </w:rPr>
            </w:pPr>
            <w:r w:rsidRPr="000C5010">
              <w:rPr>
                <w:rFonts w:eastAsia="Arial" w:cs="Arial"/>
                <w:szCs w:val="18"/>
              </w:rPr>
              <w:t>eCH-0021:typeOfRelationshipType</w:t>
            </w:r>
          </w:p>
        </w:tc>
        <w:tc>
          <w:tcPr>
            <w:tcW w:w="850" w:type="dxa"/>
            <w:hideMark/>
          </w:tcPr>
          <w:p w14:paraId="44DB3E2B"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29ECCA32" w14:textId="272ADB44" w:rsidR="00EE76F8" w:rsidRPr="000C5010" w:rsidRDefault="00EE76F8" w:rsidP="00EE76F8">
            <w:pPr>
              <w:pStyle w:val="Table0Normal"/>
              <w:rPr>
                <w:rFonts w:cs="Arial"/>
              </w:rPr>
            </w:pPr>
            <w:r w:rsidRPr="000C5010">
              <w:rPr>
                <w:rFonts w:eastAsia="Arial" w:cs="Arial"/>
                <w:bCs/>
                <w:szCs w:val="18"/>
              </w:rPr>
              <w:t>Type de relation, voir chapitre </w:t>
            </w:r>
            <w:r w:rsidRPr="000C5010">
              <w:rPr>
                <w:rFonts w:cs="Arial"/>
                <w:bCs/>
              </w:rPr>
              <w:fldChar w:fldCharType="begin"/>
            </w:r>
            <w:r w:rsidRPr="000C5010">
              <w:rPr>
                <w:rFonts w:cs="Arial"/>
                <w:bCs/>
              </w:rPr>
              <w:instrText xml:space="preserve"> REF _Ref107564303 \r \h </w:instrText>
            </w:r>
            <w:r w:rsidRPr="000C5010">
              <w:rPr>
                <w:rFonts w:cs="Arial"/>
                <w:bCs/>
              </w:rPr>
            </w:r>
            <w:r w:rsidRPr="000C5010">
              <w:rPr>
                <w:rFonts w:cs="Arial"/>
                <w:bCs/>
              </w:rPr>
              <w:fldChar w:fldCharType="separate"/>
            </w:r>
            <w:r>
              <w:rPr>
                <w:rFonts w:cs="Arial"/>
                <w:bCs/>
              </w:rPr>
              <w:t>2.4</w:t>
            </w:r>
            <w:r w:rsidRPr="000C5010">
              <w:rPr>
                <w:rFonts w:cs="Arial"/>
                <w:bCs/>
              </w:rPr>
              <w:fldChar w:fldCharType="end"/>
            </w:r>
          </w:p>
        </w:tc>
      </w:tr>
      <w:tr w:rsidR="00EE76F8" w:rsidRPr="000C5010" w14:paraId="37337CB7"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63C50120" w14:textId="77777777" w:rsidR="00EE76F8" w:rsidRPr="000C5010" w:rsidRDefault="00EE76F8" w:rsidP="00EE76F8">
            <w:pPr>
              <w:pStyle w:val="Table0Normal"/>
              <w:rPr>
                <w:rFonts w:cs="Arial"/>
                <w:bCs/>
              </w:rPr>
            </w:pPr>
            <w:r w:rsidRPr="000C5010">
              <w:rPr>
                <w:rFonts w:eastAsia="Arial" w:cs="Arial"/>
                <w:bCs/>
                <w:szCs w:val="18"/>
              </w:rPr>
              <w:t>care</w:t>
            </w:r>
          </w:p>
        </w:tc>
        <w:tc>
          <w:tcPr>
            <w:tcW w:w="2127" w:type="dxa"/>
            <w:hideMark/>
          </w:tcPr>
          <w:p w14:paraId="17C91F3D" w14:textId="77777777" w:rsidR="00EE76F8" w:rsidRPr="000C5010" w:rsidRDefault="00EE76F8" w:rsidP="00EE76F8">
            <w:pPr>
              <w:pStyle w:val="Table0Normal"/>
              <w:rPr>
                <w:rFonts w:cs="Arial"/>
              </w:rPr>
            </w:pPr>
            <w:r w:rsidRPr="000C5010">
              <w:rPr>
                <w:rFonts w:eastAsia="Arial" w:cs="Arial"/>
                <w:szCs w:val="18"/>
              </w:rPr>
              <w:t>eCH-0021:careType</w:t>
            </w:r>
          </w:p>
        </w:tc>
        <w:tc>
          <w:tcPr>
            <w:tcW w:w="850" w:type="dxa"/>
            <w:hideMark/>
          </w:tcPr>
          <w:p w14:paraId="19C02F3E" w14:textId="77777777" w:rsidR="00EE76F8" w:rsidRPr="000C5010" w:rsidRDefault="00EE76F8" w:rsidP="00EE76F8">
            <w:pPr>
              <w:pStyle w:val="Table0Normal"/>
              <w:jc w:val="center"/>
              <w:rPr>
                <w:rFonts w:cs="Arial"/>
              </w:rPr>
            </w:pPr>
            <w:r w:rsidRPr="000C5010">
              <w:rPr>
                <w:rFonts w:eastAsia="Arial" w:cs="Arial"/>
                <w:szCs w:val="18"/>
              </w:rPr>
              <w:t>0..1</w:t>
            </w:r>
          </w:p>
        </w:tc>
        <w:tc>
          <w:tcPr>
            <w:tcW w:w="3827" w:type="dxa"/>
            <w:hideMark/>
          </w:tcPr>
          <w:p w14:paraId="7CE12D52" w14:textId="77777777" w:rsidR="00EE76F8" w:rsidRPr="000C5010" w:rsidRDefault="00EE76F8" w:rsidP="00EE76F8">
            <w:pPr>
              <w:pStyle w:val="Table0Normal"/>
            </w:pPr>
            <w:r w:rsidRPr="000C5010">
              <w:rPr>
                <w:rFonts w:eastAsia="Arial"/>
                <w:szCs w:val="18"/>
              </w:rPr>
              <w:t>Autorité parentale</w:t>
            </w:r>
          </w:p>
          <w:p w14:paraId="65948DC9" w14:textId="77777777" w:rsidR="00EE76F8" w:rsidRPr="000C5010" w:rsidRDefault="00EE76F8" w:rsidP="00EE76F8">
            <w:pPr>
              <w:pStyle w:val="Table0Normal"/>
              <w:rPr>
                <w:rFonts w:cs="Arial"/>
              </w:rPr>
            </w:pPr>
            <w:r w:rsidRPr="000C5010">
              <w:rPr>
                <w:rFonts w:eastAsia="Arial" w:cs="Arial"/>
                <w:szCs w:val="18"/>
              </w:rPr>
              <w:t xml:space="preserve">0: Pas d’autorité parentale ou non clarifiée </w:t>
            </w:r>
          </w:p>
          <w:p w14:paraId="0F10408C" w14:textId="77777777" w:rsidR="00EE76F8" w:rsidRPr="000C5010" w:rsidRDefault="00EE76F8" w:rsidP="00EE76F8">
            <w:pPr>
              <w:pStyle w:val="Table0Normal"/>
              <w:rPr>
                <w:rFonts w:cs="Arial"/>
              </w:rPr>
            </w:pPr>
            <w:r w:rsidRPr="000C5010">
              <w:rPr>
                <w:rFonts w:eastAsia="Arial" w:cs="Arial"/>
                <w:szCs w:val="18"/>
              </w:rPr>
              <w:t>1: Autorité parentale</w:t>
            </w:r>
          </w:p>
          <w:p w14:paraId="7D88FD3E" w14:textId="77777777" w:rsidR="00EE76F8" w:rsidRPr="000C5010" w:rsidRDefault="00EE76F8" w:rsidP="00EE76F8">
            <w:pPr>
              <w:pStyle w:val="Table0Normal"/>
            </w:pPr>
            <w:r w:rsidRPr="000C5010">
              <w:rPr>
                <w:rFonts w:eastAsia="Arial"/>
                <w:szCs w:val="18"/>
              </w:rPr>
              <w:t>2: Autorité parentale conjointe</w:t>
            </w:r>
          </w:p>
          <w:p w14:paraId="0B68312F" w14:textId="77777777" w:rsidR="00EE76F8" w:rsidRPr="000C5010" w:rsidRDefault="00EE76F8" w:rsidP="00EE76F8">
            <w:pPr>
              <w:pStyle w:val="Table0Normal"/>
              <w:rPr>
                <w:rFonts w:cs="Arial"/>
              </w:rPr>
            </w:pPr>
            <w:r w:rsidRPr="000C5010">
              <w:rPr>
                <w:rFonts w:eastAsia="Arial"/>
                <w:szCs w:val="18"/>
              </w:rPr>
              <w:t>3: Autorité parentale exclusive</w:t>
            </w:r>
          </w:p>
        </w:tc>
      </w:tr>
      <w:tr w:rsidR="00EE76F8" w:rsidRPr="000C5010" w14:paraId="1B729A6F"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4D444B80" w14:textId="77777777" w:rsidR="00EE76F8" w:rsidRPr="000C5010" w:rsidRDefault="00EE76F8" w:rsidP="00EE76F8">
            <w:pPr>
              <w:pStyle w:val="Table0Normal"/>
              <w:rPr>
                <w:rFonts w:cs="Arial"/>
                <w:bCs/>
              </w:rPr>
            </w:pPr>
            <w:r w:rsidRPr="000C5010">
              <w:rPr>
                <w:rFonts w:eastAsia="Arial" w:cs="Arial"/>
                <w:bCs/>
                <w:szCs w:val="18"/>
              </w:rPr>
              <w:t>isMainContact</w:t>
            </w:r>
          </w:p>
        </w:tc>
        <w:tc>
          <w:tcPr>
            <w:tcW w:w="2127" w:type="dxa"/>
            <w:hideMark/>
          </w:tcPr>
          <w:p w14:paraId="5011513B" w14:textId="77777777" w:rsidR="00EE76F8" w:rsidRPr="000C5010" w:rsidRDefault="00EE76F8" w:rsidP="00EE76F8">
            <w:pPr>
              <w:pStyle w:val="Table0Normal"/>
              <w:rPr>
                <w:rFonts w:cs="Arial"/>
              </w:rPr>
            </w:pPr>
            <w:r w:rsidRPr="000C5010">
              <w:rPr>
                <w:rFonts w:eastAsia="Arial" w:cs="Arial"/>
                <w:szCs w:val="18"/>
              </w:rPr>
              <w:t>xs:boolean</w:t>
            </w:r>
          </w:p>
        </w:tc>
        <w:tc>
          <w:tcPr>
            <w:tcW w:w="850" w:type="dxa"/>
            <w:hideMark/>
          </w:tcPr>
          <w:p w14:paraId="43661535"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3E4864C0" w14:textId="77777777" w:rsidR="00EE76F8" w:rsidRPr="000C5010" w:rsidRDefault="00EE76F8" w:rsidP="00EE76F8">
            <w:pPr>
              <w:pStyle w:val="Table0Normal"/>
              <w:rPr>
                <w:rFonts w:cs="Arial"/>
              </w:rPr>
            </w:pPr>
            <w:r w:rsidRPr="000C5010">
              <w:rPr>
                <w:rFonts w:eastAsia="Arial" w:cs="Arial"/>
                <w:szCs w:val="18"/>
              </w:rPr>
              <w:t xml:space="preserve">Interlocuteur principal: La valeur est réglée sur «true» s’il s’agit de l’interlocuteur principal. Dans le cas contraire, la valeur est «false». </w:t>
            </w:r>
          </w:p>
          <w:p w14:paraId="7A4DF310" w14:textId="0D4F1331" w:rsidR="00EE76F8" w:rsidRPr="000C5010" w:rsidRDefault="00EE76F8" w:rsidP="00EE76F8">
            <w:pPr>
              <w:pStyle w:val="Table0Normal"/>
              <w:keepNext/>
              <w:rPr>
                <w:rFonts w:cs="Arial"/>
              </w:rPr>
            </w:pPr>
            <w:r w:rsidRPr="000C5010">
              <w:rPr>
                <w:rFonts w:eastAsia="Arial" w:cs="Arial"/>
                <w:szCs w:val="18"/>
              </w:rPr>
              <w:t>Toute personne mineure en formation doit avoir exactement un interlocuteur principal.</w:t>
            </w:r>
            <w:r>
              <w:rPr>
                <w:rFonts w:eastAsia="Arial" w:cs="Arial"/>
                <w:szCs w:val="18"/>
              </w:rPr>
              <w:t xml:space="preserve"> </w:t>
            </w:r>
            <w:r w:rsidRPr="001608D8">
              <w:rPr>
                <w:rFonts w:eastAsia="Arial" w:cs="Arial"/>
                <w:szCs w:val="18"/>
              </w:rPr>
              <w:t>Le contact principal est le contact auquel on s'adresse lorsque la communication ne s'adresse qu'à un seul destinataire.</w:t>
            </w:r>
          </w:p>
        </w:tc>
      </w:tr>
    </w:tbl>
    <w:p w14:paraId="169B6447" w14:textId="46813614" w:rsidR="008916AE" w:rsidRPr="000C5010" w:rsidRDefault="00193346" w:rsidP="008B6A0E">
      <w:pPr>
        <w:pStyle w:val="Beschriftung"/>
      </w:pPr>
      <w:bookmarkStart w:id="250" w:name="_Toc16605064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55</w:t>
      </w:r>
      <w:r w:rsidR="00566227" w:rsidRPr="000C5010">
        <w:rPr>
          <w:noProof/>
        </w:rPr>
        <w:fldChar w:fldCharType="end"/>
      </w:r>
      <w:r w:rsidRPr="000C5010">
        <w:t>: Définition du type de données «representativeType».</w:t>
      </w:r>
      <w:bookmarkEnd w:id="250"/>
    </w:p>
    <w:p w14:paraId="6262A400" w14:textId="17EB2987" w:rsidR="002D4C4D" w:rsidRPr="000C5010" w:rsidRDefault="00193346" w:rsidP="002D4C4D">
      <w:pPr>
        <w:pStyle w:val="berschrift2"/>
      </w:pPr>
      <w:bookmarkStart w:id="251" w:name="_Toc166050553"/>
      <w:r w:rsidRPr="000C5010">
        <w:rPr>
          <w:rFonts w:eastAsia="Arial" w:cs="Times New Roman"/>
          <w:color w:val="000000"/>
          <w:szCs w:val="24"/>
        </w:rPr>
        <w:t>schoolIdType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251"/>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r w:rsidRPr="000C5010">
              <w:rPr>
                <w:rFonts w:eastAsia="Arial"/>
                <w:szCs w:val="18"/>
              </w:rPr>
              <w:t xml:space="preserve">xs:token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566540F1"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3E2164">
              <w:t>2.14</w:t>
            </w:r>
            <w:r w:rsidRPr="000C5010">
              <w:fldChar w:fldCharType="end"/>
            </w:r>
            <w:r w:rsidRPr="000C5010">
              <w:rPr>
                <w:rFonts w:eastAsia="Arial"/>
                <w:szCs w:val="18"/>
              </w:rPr>
              <w:t>)</w:t>
            </w:r>
          </w:p>
        </w:tc>
      </w:tr>
    </w:tbl>
    <w:p w14:paraId="79FED34E" w14:textId="5F039DF9" w:rsidR="008916AE" w:rsidRPr="000C5010" w:rsidRDefault="00193346" w:rsidP="008B6A0E">
      <w:pPr>
        <w:pStyle w:val="Beschriftung"/>
      </w:pPr>
      <w:bookmarkStart w:id="252" w:name="_Toc16605064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56</w:t>
      </w:r>
      <w:r w:rsidR="00566227" w:rsidRPr="000C5010">
        <w:rPr>
          <w:noProof/>
        </w:rPr>
        <w:fldChar w:fldCharType="end"/>
      </w:r>
      <w:r w:rsidRPr="000C5010">
        <w:t>: Définition du type de données «schoolIdType».</w:t>
      </w:r>
      <w:bookmarkEnd w:id="252"/>
    </w:p>
    <w:p w14:paraId="3FFD40D6" w14:textId="30EEB0BC" w:rsidR="002D4C4D" w:rsidRPr="000C5010" w:rsidRDefault="00193346" w:rsidP="00BA730B">
      <w:pPr>
        <w:pStyle w:val="berschrift2"/>
        <w:pageBreakBefore/>
      </w:pPr>
      <w:bookmarkStart w:id="253" w:name="_Toc166050554"/>
      <w:r w:rsidRPr="000C5010">
        <w:rPr>
          <w:rFonts w:eastAsia="Arial" w:cs="Times New Roman"/>
          <w:color w:val="000000"/>
          <w:szCs w:val="24"/>
        </w:rPr>
        <w:lastRenderedPageBreak/>
        <w:t xml:space="preserve">schoolKindType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253"/>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r w:rsidRPr="000C5010">
              <w:rPr>
                <w:rFonts w:eastAsia="Arial"/>
                <w:szCs w:val="18"/>
              </w:rPr>
              <w:t>xs:int (1, 2, 3)</w:t>
            </w:r>
          </w:p>
        </w:tc>
        <w:tc>
          <w:tcPr>
            <w:tcW w:w="6096" w:type="dxa"/>
          </w:tcPr>
          <w:p w14:paraId="0E6BE655" w14:textId="77777777" w:rsidR="00223EFA" w:rsidRPr="000C5010" w:rsidRDefault="00193346" w:rsidP="00BD2BBF">
            <w:pPr>
              <w:pStyle w:val="Table0Normal"/>
            </w:pPr>
            <w:r w:rsidRPr="000C5010">
              <w:rPr>
                <w:rFonts w:eastAsia="Arial"/>
                <w:szCs w:val="18"/>
              </w:rPr>
              <w:t>Catégorie de l’école:</w:t>
            </w:r>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578DE4C3" w14:textId="18B0E363" w:rsidR="008916AE" w:rsidRPr="000C5010" w:rsidRDefault="00193346" w:rsidP="008B6A0E">
      <w:pPr>
        <w:pStyle w:val="Beschriftung"/>
      </w:pPr>
      <w:bookmarkStart w:id="254" w:name="_Toc16605064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57</w:t>
      </w:r>
      <w:r w:rsidR="00566227" w:rsidRPr="000C5010">
        <w:rPr>
          <w:noProof/>
        </w:rPr>
        <w:fldChar w:fldCharType="end"/>
      </w:r>
      <w:r w:rsidRPr="000C5010">
        <w:t>: Définition du type de données «schoolKindType».</w:t>
      </w:r>
      <w:bookmarkEnd w:id="254"/>
    </w:p>
    <w:p w14:paraId="798DE63A" w14:textId="77777777" w:rsidR="002D4C4D" w:rsidRPr="000C5010" w:rsidRDefault="00193346" w:rsidP="002D4C4D">
      <w:pPr>
        <w:pStyle w:val="berschrift2"/>
        <w:rPr>
          <w:sz w:val="22"/>
        </w:rPr>
      </w:pPr>
      <w:bookmarkStart w:id="255" w:name="_Toc166050555"/>
      <w:r w:rsidRPr="000C5010">
        <w:rPr>
          <w:rFonts w:eastAsia="Arial" w:cs="Times New Roman"/>
          <w:color w:val="000000"/>
          <w:szCs w:val="24"/>
        </w:rPr>
        <w:t>schoolType (école)</w:t>
      </w:r>
      <w:bookmarkEnd w:id="255"/>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r w:rsidRPr="000C5010">
              <w:rPr>
                <w:rFonts w:eastAsia="Arial"/>
                <w:bCs/>
                <w:szCs w:val="18"/>
              </w:rPr>
              <w:t>startDate</w:t>
            </w:r>
          </w:p>
        </w:tc>
        <w:tc>
          <w:tcPr>
            <w:tcW w:w="2127" w:type="dxa"/>
            <w:hideMark/>
          </w:tcPr>
          <w:p w14:paraId="5A7DF3CE" w14:textId="77777777" w:rsidR="002D4C4D" w:rsidRPr="000C5010" w:rsidRDefault="00193346" w:rsidP="00BD2BBF">
            <w:pPr>
              <w:pStyle w:val="Table0Normal"/>
            </w:pPr>
            <w:r w:rsidRPr="000C5010">
              <w:rPr>
                <w:rFonts w:eastAsia="Arial"/>
                <w:szCs w:val="18"/>
              </w:rPr>
              <w:t>xs:date</w:t>
            </w:r>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r w:rsidRPr="000C5010">
              <w:rPr>
                <w:rFonts w:eastAsia="Arial"/>
                <w:bCs/>
                <w:szCs w:val="18"/>
              </w:rPr>
              <w:t>Remarque: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055BE585" w14:textId="77777777" w:rsidR="002D4C4D" w:rsidRPr="000C5010" w:rsidRDefault="00193346" w:rsidP="00BD2BBF">
            <w:pPr>
              <w:pStyle w:val="Table0Normal"/>
            </w:pPr>
            <w:r w:rsidRPr="000C5010">
              <w:rPr>
                <w:rFonts w:eastAsia="Arial"/>
                <w:szCs w:val="18"/>
              </w:rPr>
              <w:t>xs:date</w:t>
            </w:r>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r w:rsidRPr="000C5010">
              <w:rPr>
                <w:rFonts w:eastAsia="Arial"/>
                <w:bCs/>
                <w:szCs w:val="18"/>
              </w:rPr>
              <w:t>schoolKind</w:t>
            </w:r>
          </w:p>
        </w:tc>
        <w:tc>
          <w:tcPr>
            <w:tcW w:w="2127" w:type="dxa"/>
            <w:hideMark/>
          </w:tcPr>
          <w:p w14:paraId="5716C667" w14:textId="77777777" w:rsidR="002D4C4D" w:rsidRPr="000C5010" w:rsidRDefault="00193346" w:rsidP="00BD2BBF">
            <w:pPr>
              <w:pStyle w:val="Table0Normal"/>
            </w:pPr>
            <w:r w:rsidRPr="000C5010">
              <w:rPr>
                <w:rFonts w:eastAsia="Arial"/>
                <w:szCs w:val="18"/>
              </w:rPr>
              <w:t>schoolKindType</w:t>
            </w:r>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r w:rsidRPr="000C5010">
              <w:rPr>
                <w:rFonts w:eastAsia="Arial"/>
                <w:bCs/>
                <w:szCs w:val="18"/>
              </w:rPr>
              <w:t>schoolId</w:t>
            </w:r>
          </w:p>
        </w:tc>
        <w:tc>
          <w:tcPr>
            <w:tcW w:w="2127" w:type="dxa"/>
            <w:hideMark/>
          </w:tcPr>
          <w:p w14:paraId="22A587AB" w14:textId="77777777" w:rsidR="002D4C4D" w:rsidRPr="000C5010" w:rsidRDefault="00193346" w:rsidP="00BD2BBF">
            <w:pPr>
              <w:pStyle w:val="Table0Normal"/>
            </w:pPr>
            <w:r w:rsidRPr="000C5010">
              <w:rPr>
                <w:rFonts w:eastAsia="Arial"/>
                <w:szCs w:val="18"/>
              </w:rPr>
              <w:t>schoolIdType</w:t>
            </w:r>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63D0AAFE"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3E2164">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r w:rsidRPr="000C5010">
              <w:rPr>
                <w:rFonts w:eastAsia="Arial"/>
                <w:bCs/>
                <w:szCs w:val="18"/>
              </w:rPr>
              <w:t>schoolLanguage</w:t>
            </w:r>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eCH-0011:languageType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r w:rsidRPr="000C5010">
              <w:rPr>
                <w:rFonts w:eastAsia="Arial"/>
                <w:bCs/>
                <w:szCs w:val="18"/>
              </w:rPr>
              <w:t>comment</w:t>
            </w:r>
          </w:p>
        </w:tc>
        <w:tc>
          <w:tcPr>
            <w:tcW w:w="2127" w:type="dxa"/>
            <w:hideMark/>
          </w:tcPr>
          <w:p w14:paraId="366C4177" w14:textId="77777777" w:rsidR="002D4C4D" w:rsidRPr="000C5010" w:rsidRDefault="00193346" w:rsidP="00BD2BBF">
            <w:pPr>
              <w:pStyle w:val="Table0Normal"/>
              <w:rPr>
                <w:bCs/>
              </w:rPr>
            </w:pPr>
            <w:r w:rsidRPr="000C5010">
              <w:rPr>
                <w:rFonts w:eastAsia="Arial"/>
                <w:bCs/>
                <w:szCs w:val="18"/>
              </w:rPr>
              <w:t>commentType</w:t>
            </w:r>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2AE5A193" w14:textId="5E6941E6" w:rsidR="008916AE" w:rsidRPr="000C5010" w:rsidRDefault="00193346" w:rsidP="008B6A0E">
      <w:pPr>
        <w:pStyle w:val="Beschriftung"/>
      </w:pPr>
      <w:bookmarkStart w:id="256" w:name="_Toc16605064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58</w:t>
      </w:r>
      <w:r w:rsidR="00566227" w:rsidRPr="000C5010">
        <w:rPr>
          <w:noProof/>
        </w:rPr>
        <w:fldChar w:fldCharType="end"/>
      </w:r>
      <w:r w:rsidRPr="000C5010">
        <w:t>: Définition du type de données «schoolType».</w:t>
      </w:r>
      <w:bookmarkEnd w:id="256"/>
    </w:p>
    <w:p w14:paraId="467451F4" w14:textId="77777777" w:rsidR="002E48C1" w:rsidRPr="000C5010" w:rsidRDefault="00193346" w:rsidP="002E48C1">
      <w:pPr>
        <w:pStyle w:val="berschrift2"/>
      </w:pPr>
      <w:bookmarkStart w:id="257" w:name="_Toc166050556"/>
      <w:r w:rsidRPr="000C5010">
        <w:rPr>
          <w:rFonts w:eastAsia="Arial" w:cs="Times New Roman"/>
          <w:color w:val="000000"/>
          <w:szCs w:val="24"/>
        </w:rPr>
        <w:t>schoolHalfDaysType (demi-jours d’école)</w:t>
      </w:r>
      <w:bookmarkEnd w:id="257"/>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r w:rsidRPr="000C5010">
              <w:rPr>
                <w:rFonts w:eastAsia="Arial"/>
                <w:szCs w:val="18"/>
              </w:rPr>
              <w:t>xs:token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suivantes: </w:t>
            </w:r>
          </w:p>
          <w:p w14:paraId="10403D11" w14:textId="77777777" w:rsidR="00735435" w:rsidRPr="000C5010" w:rsidRDefault="00193346" w:rsidP="002E48C1">
            <w:pPr>
              <w:pStyle w:val="Table0Normal"/>
              <w:rPr>
                <w:bCs/>
              </w:rPr>
            </w:pPr>
            <w:r w:rsidRPr="000C5010">
              <w:rPr>
                <w:rFonts w:eastAsia="Arial"/>
                <w:bCs/>
                <w:szCs w:val="18"/>
              </w:rPr>
              <w:t>0: aucune école</w:t>
            </w:r>
          </w:p>
          <w:p w14:paraId="0B736AAE" w14:textId="0685AD80" w:rsidR="00735435" w:rsidRPr="000C5010" w:rsidRDefault="00193346" w:rsidP="002E48C1">
            <w:pPr>
              <w:pStyle w:val="Table0Normal"/>
              <w:rPr>
                <w:bCs/>
              </w:rPr>
            </w:pPr>
            <w:r w:rsidRPr="000C5010">
              <w:rPr>
                <w:rFonts w:eastAsia="Arial"/>
                <w:bCs/>
                <w:szCs w:val="18"/>
              </w:rPr>
              <w:t xml:space="preserve">1: Formation </w:t>
            </w:r>
            <w:r w:rsidR="00E825C4">
              <w:rPr>
                <w:rFonts w:eastAsia="Arial"/>
                <w:bCs/>
                <w:szCs w:val="18"/>
              </w:rPr>
              <w:t>de base</w:t>
            </w:r>
          </w:p>
          <w:p w14:paraId="65D03CD9" w14:textId="77777777" w:rsidR="00735435" w:rsidRPr="000C5010" w:rsidRDefault="00193346" w:rsidP="002E48C1">
            <w:pPr>
              <w:pStyle w:val="Table0Normal"/>
              <w:rPr>
                <w:bCs/>
              </w:rPr>
            </w:pPr>
            <w:r w:rsidRPr="000C5010">
              <w:rPr>
                <w:rFonts w:eastAsia="Arial"/>
                <w:bCs/>
                <w:szCs w:val="18"/>
              </w:rPr>
              <w:t>2: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r w:rsidRPr="00A927A8">
              <w:rPr>
                <w:rFonts w:eastAsia="Arial"/>
                <w:sz w:val="18"/>
                <w:szCs w:val="18"/>
              </w:rPr>
              <w:t xml:space="preserve">Exemple: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signifie: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6908612E" w14:textId="420AD3B9" w:rsidR="008916AE" w:rsidRPr="000C5010" w:rsidRDefault="00193346" w:rsidP="008B6A0E">
      <w:pPr>
        <w:pStyle w:val="Beschriftung"/>
      </w:pPr>
      <w:bookmarkStart w:id="258" w:name="_Toc16605064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59</w:t>
      </w:r>
      <w:r w:rsidR="00566227" w:rsidRPr="000C5010">
        <w:rPr>
          <w:noProof/>
        </w:rPr>
        <w:fldChar w:fldCharType="end"/>
      </w:r>
      <w:r w:rsidRPr="000C5010">
        <w:t>: Définition du type de données «schoolHalfDaysType».</w:t>
      </w:r>
      <w:bookmarkEnd w:id="258"/>
    </w:p>
    <w:p w14:paraId="01851541" w14:textId="77777777" w:rsidR="00FC2F69" w:rsidRPr="000C5010" w:rsidRDefault="00193346" w:rsidP="00BA730B">
      <w:pPr>
        <w:pStyle w:val="berschrift2"/>
        <w:pageBreakBefore/>
        <w:rPr>
          <w:szCs w:val="24"/>
        </w:rPr>
      </w:pPr>
      <w:bookmarkStart w:id="259" w:name="_Toc166050557"/>
      <w:r w:rsidRPr="000C5010">
        <w:rPr>
          <w:rFonts w:eastAsia="Arial" w:cs="Times New Roman"/>
          <w:color w:val="000000"/>
          <w:szCs w:val="24"/>
        </w:rPr>
        <w:lastRenderedPageBreak/>
        <w:t>schoolYearType (année scolaire)</w:t>
      </w:r>
      <w:bookmarkEnd w:id="259"/>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r w:rsidRPr="00193346">
              <w:rPr>
                <w:rFonts w:eastAsia="Arial"/>
                <w:szCs w:val="18"/>
                <w:lang w:val="en-US"/>
              </w:rPr>
              <w:t xml:space="preserve">xs:token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671ABB0D" w14:textId="6499A577" w:rsidR="00FC2F69" w:rsidRPr="000C5010" w:rsidRDefault="00193346" w:rsidP="008B6A0E">
      <w:pPr>
        <w:pStyle w:val="Beschriftung"/>
      </w:pPr>
      <w:bookmarkStart w:id="260" w:name="_Toc16605065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60</w:t>
      </w:r>
      <w:r w:rsidR="00566227" w:rsidRPr="000C5010">
        <w:rPr>
          <w:noProof/>
        </w:rPr>
        <w:fldChar w:fldCharType="end"/>
      </w:r>
      <w:r w:rsidRPr="000C5010">
        <w:t>: Définition du type de données «schoolYearType».</w:t>
      </w:r>
      <w:bookmarkEnd w:id="260"/>
    </w:p>
    <w:p w14:paraId="0786D172" w14:textId="77777777" w:rsidR="002D4C4D" w:rsidRPr="000C5010" w:rsidRDefault="00193346" w:rsidP="002D4C4D">
      <w:pPr>
        <w:pStyle w:val="berschrift2"/>
      </w:pPr>
      <w:bookmarkStart w:id="261" w:name="_Toc166050558"/>
      <w:r w:rsidRPr="000C5010">
        <w:rPr>
          <w:rFonts w:eastAsia="Arial" w:cs="Times New Roman"/>
          <w:color w:val="000000"/>
          <w:szCs w:val="24"/>
        </w:rPr>
        <w:t>schoolYearDetailsType (détails sur l’année scolaire)</w:t>
      </w:r>
      <w:bookmarkEnd w:id="261"/>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r w:rsidRPr="000C5010">
              <w:rPr>
                <w:rFonts w:eastAsia="Arial" w:cs="Arial"/>
                <w:bCs/>
                <w:szCs w:val="18"/>
              </w:rPr>
              <w:t>schoolYear</w:t>
            </w:r>
          </w:p>
        </w:tc>
        <w:tc>
          <w:tcPr>
            <w:tcW w:w="2127" w:type="dxa"/>
            <w:hideMark/>
          </w:tcPr>
          <w:p w14:paraId="01C03DC5" w14:textId="77777777" w:rsidR="002D4C4D" w:rsidRPr="000C5010" w:rsidRDefault="00193346" w:rsidP="00BD2BBF">
            <w:pPr>
              <w:pStyle w:val="Table0Normal"/>
              <w:rPr>
                <w:rFonts w:cs="Arial"/>
              </w:rPr>
            </w:pPr>
            <w:r w:rsidRPr="000C5010">
              <w:rPr>
                <w:rFonts w:eastAsia="Arial" w:cs="Arial"/>
                <w:szCs w:val="18"/>
              </w:rPr>
              <w:t>schoolYearType</w:t>
            </w:r>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r w:rsidRPr="000C5010">
              <w:rPr>
                <w:rFonts w:eastAsia="Arial" w:cs="Arial"/>
                <w:bCs/>
                <w:szCs w:val="18"/>
              </w:rPr>
              <w:t>schoolTerm</w:t>
            </w:r>
          </w:p>
        </w:tc>
        <w:tc>
          <w:tcPr>
            <w:tcW w:w="2127" w:type="dxa"/>
            <w:hideMark/>
          </w:tcPr>
          <w:p w14:paraId="24D94081"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r w:rsidRPr="000C5010">
              <w:rPr>
                <w:rFonts w:eastAsia="Arial" w:cs="Arial"/>
                <w:bCs/>
                <w:szCs w:val="18"/>
              </w:rPr>
              <w:t>schoolHalfDays</w:t>
            </w:r>
          </w:p>
        </w:tc>
        <w:tc>
          <w:tcPr>
            <w:tcW w:w="2127" w:type="dxa"/>
            <w:hideMark/>
          </w:tcPr>
          <w:p w14:paraId="64CDE514" w14:textId="77777777" w:rsidR="002D4C4D" w:rsidRPr="000C5010" w:rsidRDefault="00193346" w:rsidP="00BD2BBF">
            <w:pPr>
              <w:pStyle w:val="Table0Normal"/>
              <w:rPr>
                <w:rFonts w:cs="Arial"/>
              </w:rPr>
            </w:pPr>
            <w:r w:rsidRPr="000C5010">
              <w:rPr>
                <w:rFonts w:eastAsia="Arial" w:cs="Arial"/>
                <w:bCs/>
                <w:szCs w:val="18"/>
              </w:rPr>
              <w:t>schoolHalfDays</w:t>
            </w:r>
            <w:r w:rsidRPr="000C5010">
              <w:rPr>
                <w:rFonts w:eastAsia="Arial"/>
                <w:bCs/>
                <w:szCs w:val="18"/>
              </w:rPr>
              <w:t>Type</w:t>
            </w:r>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r w:rsidRPr="000C5010">
              <w:rPr>
                <w:rFonts w:eastAsia="Arial" w:cs="Arial"/>
                <w:bCs/>
                <w:szCs w:val="18"/>
              </w:rPr>
              <w:t>className</w:t>
            </w:r>
          </w:p>
        </w:tc>
        <w:tc>
          <w:tcPr>
            <w:tcW w:w="2127" w:type="dxa"/>
            <w:hideMark/>
          </w:tcPr>
          <w:p w14:paraId="0139068A" w14:textId="77777777" w:rsidR="002D4C4D" w:rsidRPr="000C5010" w:rsidRDefault="00193346" w:rsidP="00FF49E7">
            <w:pPr>
              <w:pStyle w:val="Table0Normal"/>
              <w:tabs>
                <w:tab w:val="center" w:pos="1240"/>
              </w:tabs>
              <w:rPr>
                <w:rFonts w:cs="Arial"/>
              </w:rPr>
            </w:pPr>
            <w:r w:rsidRPr="000C5010">
              <w:rPr>
                <w:rFonts w:eastAsia="Arial" w:cs="Arial"/>
                <w:szCs w:val="18"/>
              </w:rPr>
              <w:t>xs:token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r w:rsidRPr="000C5010">
              <w:rPr>
                <w:rFonts w:eastAsia="Arial"/>
                <w:bCs/>
                <w:szCs w:val="18"/>
              </w:rPr>
              <w:t>emailAddress</w:t>
            </w:r>
          </w:p>
        </w:tc>
        <w:tc>
          <w:tcPr>
            <w:tcW w:w="2127" w:type="dxa"/>
          </w:tcPr>
          <w:p w14:paraId="689EA367" w14:textId="62240FBC" w:rsidR="00737595" w:rsidRPr="000C5010" w:rsidRDefault="007A6B59" w:rsidP="00737595">
            <w:pPr>
              <w:pStyle w:val="Table0Normal"/>
              <w:rPr>
                <w:rFonts w:cs="Arial"/>
              </w:rPr>
            </w:pPr>
            <w:r>
              <w:rPr>
                <w:rFonts w:cs="Arial"/>
              </w:rPr>
              <w:t>emailContactType</w:t>
            </w:r>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50AB00C2" w14:textId="15143BEB" w:rsidR="008916AE" w:rsidRPr="000C5010" w:rsidRDefault="00193346" w:rsidP="008B6A0E">
      <w:pPr>
        <w:pStyle w:val="Beschriftung"/>
      </w:pPr>
      <w:bookmarkStart w:id="262" w:name="_Toc16605065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61</w:t>
      </w:r>
      <w:r w:rsidR="00566227" w:rsidRPr="000C5010">
        <w:rPr>
          <w:noProof/>
        </w:rPr>
        <w:fldChar w:fldCharType="end"/>
      </w:r>
      <w:r w:rsidRPr="000C5010">
        <w:t>: Définition du type de données «schoolYearDetailsType».</w:t>
      </w:r>
      <w:bookmarkEnd w:id="262"/>
    </w:p>
    <w:p w14:paraId="4B4904E4" w14:textId="77777777" w:rsidR="00F05F02" w:rsidRPr="000C5010" w:rsidRDefault="00193346" w:rsidP="00F05F02">
      <w:pPr>
        <w:pStyle w:val="berschrift2"/>
      </w:pPr>
      <w:bookmarkStart w:id="263" w:name="_Toc166050559"/>
      <w:r w:rsidRPr="000C5010">
        <w:rPr>
          <w:rFonts w:eastAsia="Arial" w:cs="Times New Roman"/>
          <w:color w:val="000000"/>
          <w:szCs w:val="24"/>
        </w:rPr>
        <w:t>VETaccreditationOptionsType (options pour l’autorisation de former)</w:t>
      </w:r>
      <w:bookmarkEnd w:id="263"/>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r w:rsidRPr="000C5010">
              <w:rPr>
                <w:rFonts w:eastAsia="Arial"/>
                <w:szCs w:val="18"/>
              </w:rPr>
              <w:t>xs:token (maxlength = 10)</w:t>
            </w:r>
          </w:p>
        </w:tc>
        <w:tc>
          <w:tcPr>
            <w:tcW w:w="6096" w:type="dxa"/>
          </w:tcPr>
          <w:p w14:paraId="107DF14F" w14:textId="1A2FE698"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3E2164">
              <w:rPr>
                <w:bCs/>
              </w:rPr>
              <w:t>2.9</w:t>
            </w:r>
            <w:r w:rsidR="003D35AE" w:rsidRPr="000C5010">
              <w:rPr>
                <w:bCs/>
              </w:rPr>
              <w:fldChar w:fldCharType="end"/>
            </w:r>
          </w:p>
        </w:tc>
      </w:tr>
    </w:tbl>
    <w:p w14:paraId="556E1DD4" w14:textId="56C56D58" w:rsidR="008916AE" w:rsidRPr="000C5010" w:rsidRDefault="00193346" w:rsidP="008B6A0E">
      <w:pPr>
        <w:pStyle w:val="Beschriftung"/>
      </w:pPr>
      <w:bookmarkStart w:id="264" w:name="_Toc16605065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62</w:t>
      </w:r>
      <w:r w:rsidR="00566227" w:rsidRPr="000C5010">
        <w:rPr>
          <w:noProof/>
        </w:rPr>
        <w:fldChar w:fldCharType="end"/>
      </w:r>
      <w:r w:rsidRPr="000C5010">
        <w:t>: Définition du type de données «VETaccreditationOptionsType».</w:t>
      </w:r>
      <w:bookmarkEnd w:id="264"/>
    </w:p>
    <w:p w14:paraId="7C7B290D" w14:textId="77777777" w:rsidR="002D4C4D" w:rsidRPr="000C5010" w:rsidRDefault="00193346" w:rsidP="002D4C4D">
      <w:pPr>
        <w:pStyle w:val="berschrift2"/>
      </w:pPr>
      <w:bookmarkStart w:id="265" w:name="_Toc166050560"/>
      <w:r w:rsidRPr="000C5010">
        <w:rPr>
          <w:rFonts w:eastAsia="Arial" w:cs="Times New Roman"/>
          <w:color w:val="000000"/>
          <w:szCs w:val="24"/>
        </w:rPr>
        <w:t>VETtrainerType (formateur)</w:t>
      </w:r>
      <w:bookmarkEnd w:id="265"/>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r w:rsidRPr="000C5010">
              <w:rPr>
                <w:rFonts w:eastAsia="Arial" w:cs="Arial"/>
                <w:szCs w:val="18"/>
              </w:rPr>
              <w:t>personIdType</w:t>
            </w:r>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06AC2E4A"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3E2164">
              <w:rPr>
                <w:rFonts w:cs="Arial"/>
              </w:rPr>
              <w:t>2.14</w:t>
            </w:r>
            <w:r w:rsidRPr="000C5010">
              <w:rPr>
                <w:rFonts w:cs="Arial"/>
              </w:rPr>
              <w:fldChar w:fldCharType="end"/>
            </w:r>
          </w:p>
        </w:tc>
      </w:tr>
      <w:tr w:rsidR="008656C2" w:rsidRPr="000C5010" w14:paraId="789C449D"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C95D507" w14:textId="77777777" w:rsidR="00F116DE" w:rsidRPr="000C5010" w:rsidRDefault="00193346" w:rsidP="00BD2BBF">
            <w:pPr>
              <w:pStyle w:val="Table0Normal"/>
              <w:rPr>
                <w:rFonts w:cs="Arial"/>
              </w:rPr>
            </w:pPr>
            <w:r w:rsidRPr="000C5010">
              <w:rPr>
                <w:rFonts w:eastAsia="Arial" w:cs="Arial"/>
                <w:szCs w:val="18"/>
              </w:rPr>
              <w:t>isMainResponsible</w:t>
            </w:r>
          </w:p>
        </w:tc>
        <w:tc>
          <w:tcPr>
            <w:tcW w:w="2127" w:type="dxa"/>
          </w:tcPr>
          <w:p w14:paraId="1B1A62CF" w14:textId="77777777" w:rsidR="00F116DE" w:rsidRPr="000C5010" w:rsidRDefault="00193346" w:rsidP="00BD2BBF">
            <w:pPr>
              <w:pStyle w:val="Table0Normal"/>
              <w:rPr>
                <w:rFonts w:cs="Arial"/>
              </w:rPr>
            </w:pPr>
            <w:r w:rsidRPr="000C5010">
              <w:rPr>
                <w:rFonts w:eastAsia="Arial" w:cs="Arial"/>
                <w:szCs w:val="18"/>
              </w:rPr>
              <w:t>xs:boolean</w:t>
            </w:r>
          </w:p>
        </w:tc>
        <w:tc>
          <w:tcPr>
            <w:tcW w:w="850" w:type="dxa"/>
          </w:tcPr>
          <w:p w14:paraId="5E4D5D03" w14:textId="77777777" w:rsidR="00F116DE" w:rsidRPr="000C5010" w:rsidRDefault="00193346" w:rsidP="00BD2BBF">
            <w:pPr>
              <w:pStyle w:val="Table0Normal"/>
              <w:jc w:val="center"/>
              <w:rPr>
                <w:rFonts w:cs="Arial"/>
              </w:rPr>
            </w:pPr>
            <w:r w:rsidRPr="000C5010">
              <w:rPr>
                <w:rFonts w:eastAsia="Arial" w:cs="Arial"/>
                <w:szCs w:val="18"/>
              </w:rPr>
              <w:t>1</w:t>
            </w:r>
          </w:p>
        </w:tc>
        <w:tc>
          <w:tcPr>
            <w:tcW w:w="3686" w:type="dxa"/>
          </w:tcPr>
          <w:p w14:paraId="58F636AC" w14:textId="77777777" w:rsidR="00F116DE" w:rsidRPr="000C5010" w:rsidRDefault="00193346" w:rsidP="00BD2BBF">
            <w:pPr>
              <w:pStyle w:val="Table0Normal"/>
              <w:rPr>
                <w:rFonts w:cs="Arial"/>
              </w:rPr>
            </w:pPr>
            <w:r w:rsidRPr="000C5010">
              <w:rPr>
                <w:rFonts w:eastAsia="Arial" w:cs="Arial"/>
                <w:szCs w:val="18"/>
              </w:rPr>
              <w:t>Responsable principal selon l’autorisation de former</w:t>
            </w:r>
          </w:p>
        </w:tc>
      </w:tr>
      <w:tr w:rsidR="008656C2" w:rsidRPr="000C5010" w14:paraId="7B57306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r w:rsidRPr="000C5010">
              <w:rPr>
                <w:rFonts w:eastAsia="Arial" w:cs="Arial"/>
                <w:szCs w:val="18"/>
              </w:rPr>
              <w:t>personIdentification</w:t>
            </w:r>
          </w:p>
        </w:tc>
        <w:tc>
          <w:tcPr>
            <w:tcW w:w="2127" w:type="dxa"/>
            <w:hideMark/>
          </w:tcPr>
          <w:p w14:paraId="308C8202" w14:textId="77777777" w:rsidR="002D4C4D" w:rsidRPr="000C5010" w:rsidRDefault="00193346" w:rsidP="00BD2BBF">
            <w:pPr>
              <w:pStyle w:val="Table0Normal"/>
            </w:pPr>
            <w:r w:rsidRPr="000C5010">
              <w:rPr>
                <w:rFonts w:eastAsia="Arial" w:cs="Arial"/>
                <w:szCs w:val="18"/>
              </w:rPr>
              <w:t>eCH-0044:personIdentificationType</w:t>
            </w:r>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r w:rsidRPr="000C5010">
              <w:rPr>
                <w:rFonts w:eastAsia="Arial" w:cs="Arial"/>
                <w:bCs/>
                <w:szCs w:val="18"/>
              </w:rPr>
              <w:t>domicilAddress</w:t>
            </w:r>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eCH-0010:addressInformationType</w:t>
            </w:r>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18CED50" w14:textId="314AF16F" w:rsidR="000C3865" w:rsidRPr="000C5010" w:rsidRDefault="00193346" w:rsidP="000C3865">
            <w:pPr>
              <w:pStyle w:val="Table0Normal"/>
              <w:rPr>
                <w:rFonts w:cs="Arial"/>
                <w:bCs/>
              </w:rPr>
            </w:pPr>
            <w:r w:rsidRPr="000C5010">
              <w:rPr>
                <w:rFonts w:eastAsia="Arial"/>
                <w:bCs/>
                <w:szCs w:val="18"/>
              </w:rPr>
              <w:t>phoneNumbe</w:t>
            </w:r>
          </w:p>
        </w:tc>
        <w:tc>
          <w:tcPr>
            <w:tcW w:w="2127" w:type="dxa"/>
          </w:tcPr>
          <w:p w14:paraId="46791D62" w14:textId="231D01BF" w:rsidR="000C3865" w:rsidRPr="000C5010" w:rsidRDefault="00B77862" w:rsidP="000C3865">
            <w:pPr>
              <w:pStyle w:val="Table0Normal"/>
              <w:rPr>
                <w:rFonts w:cs="Arial"/>
              </w:rPr>
            </w:pPr>
            <w:r>
              <w:rPr>
                <w:szCs w:val="18"/>
              </w:rPr>
              <w:t>phoneContactType</w:t>
            </w:r>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r w:rsidRPr="000C5010">
              <w:rPr>
                <w:rFonts w:eastAsia="Arial"/>
                <w:bCs/>
                <w:szCs w:val="18"/>
              </w:rPr>
              <w:t>emailAddress</w:t>
            </w:r>
          </w:p>
        </w:tc>
        <w:tc>
          <w:tcPr>
            <w:tcW w:w="2127" w:type="dxa"/>
          </w:tcPr>
          <w:p w14:paraId="20109C53" w14:textId="051BB403" w:rsidR="00A33C4B" w:rsidRPr="000C5010" w:rsidRDefault="0022157E" w:rsidP="00A33C4B">
            <w:pPr>
              <w:pStyle w:val="Table0Normal"/>
              <w:rPr>
                <w:rFonts w:cs="Arial"/>
              </w:rPr>
            </w:pPr>
            <w:r>
              <w:rPr>
                <w:rFonts w:cs="Arial"/>
              </w:rPr>
              <w:t>emailContactType</w:t>
            </w:r>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Adresse e-mail</w:t>
            </w:r>
            <w:r w:rsidR="003341C9" w:rsidRPr="003341C9">
              <w:rPr>
                <w:rFonts w:eastAsia="Arial"/>
                <w:szCs w:val="18"/>
              </w:rPr>
              <w:t>. L'adresse e-mail professionnelle est indiquée si elle existe, sinon l'adresse privée.</w:t>
            </w:r>
          </w:p>
        </w:tc>
      </w:tr>
      <w:tr w:rsidR="00CD0D77" w:rsidRPr="000C5010" w14:paraId="321A6263" w14:textId="77777777" w:rsidTr="00BA730B">
        <w:trPr>
          <w:cnfStyle w:val="000000100000" w:firstRow="0" w:lastRow="0" w:firstColumn="0" w:lastColumn="0" w:oddVBand="0" w:evenVBand="0" w:oddHBand="1" w:evenHBand="0" w:firstRowFirstColumn="0" w:firstRowLastColumn="0" w:lastRowFirstColumn="0" w:lastRowLastColumn="0"/>
          <w:ins w:id="266" w:author="Lars Steffen" w:date="2024-09-09T10:58:00Z" w16du:dateUtc="2024-09-09T08:58:00Z"/>
        </w:trPr>
        <w:tc>
          <w:tcPr>
            <w:tcW w:w="1838" w:type="dxa"/>
          </w:tcPr>
          <w:p w14:paraId="3BEEB36C" w14:textId="4ACF9292" w:rsidR="00CD0D77" w:rsidRPr="000C5010" w:rsidRDefault="00CD0D77" w:rsidP="00CD0D77">
            <w:pPr>
              <w:pStyle w:val="Table0Normal"/>
              <w:rPr>
                <w:ins w:id="267" w:author="Lars Steffen" w:date="2024-09-09T10:58:00Z" w16du:dateUtc="2024-09-09T08:58:00Z"/>
                <w:rFonts w:eastAsia="Arial"/>
                <w:bCs/>
                <w:szCs w:val="18"/>
              </w:rPr>
            </w:pPr>
            <w:ins w:id="268" w:author="Lars Steffen" w:date="2024-09-09T10:58:00Z" w16du:dateUtc="2024-09-09T08:58:00Z">
              <w:r w:rsidRPr="00CC4078">
                <w:rPr>
                  <w:rFonts w:cs="Arial"/>
                  <w:bCs/>
                  <w:szCs w:val="18"/>
                </w:rPr>
                <w:lastRenderedPageBreak/>
                <w:t>languageOfCorrespondance</w:t>
              </w:r>
            </w:ins>
          </w:p>
        </w:tc>
        <w:tc>
          <w:tcPr>
            <w:tcW w:w="2127" w:type="dxa"/>
          </w:tcPr>
          <w:p w14:paraId="4F661B50" w14:textId="1836C7F4" w:rsidR="00CD0D77" w:rsidRDefault="00CD0D77" w:rsidP="00CD0D77">
            <w:pPr>
              <w:pStyle w:val="Table0Normal"/>
              <w:rPr>
                <w:ins w:id="269" w:author="Lars Steffen" w:date="2024-09-09T10:58:00Z" w16du:dateUtc="2024-09-09T08:58:00Z"/>
                <w:rFonts w:cs="Arial"/>
              </w:rPr>
            </w:pPr>
            <w:ins w:id="270" w:author="Lars Steffen" w:date="2024-09-09T10:58:00Z" w16du:dateUtc="2024-09-09T08:58:00Z">
              <w:r w:rsidRPr="008342AE">
                <w:rPr>
                  <w:rFonts w:cs="Arial"/>
                  <w:bCs/>
                  <w:szCs w:val="18"/>
                  <w:lang w:val="fr-CH"/>
                </w:rPr>
                <w:t>eCH-0011:languageType (de, fr, it, rm, en)</w:t>
              </w:r>
            </w:ins>
          </w:p>
        </w:tc>
        <w:tc>
          <w:tcPr>
            <w:tcW w:w="850" w:type="dxa"/>
          </w:tcPr>
          <w:p w14:paraId="1B32A72E" w14:textId="778E3D68" w:rsidR="00CD0D77" w:rsidRPr="000C5010" w:rsidRDefault="00CD0D77" w:rsidP="00CD0D77">
            <w:pPr>
              <w:pStyle w:val="Table0Normal"/>
              <w:jc w:val="center"/>
              <w:rPr>
                <w:ins w:id="271" w:author="Lars Steffen" w:date="2024-09-09T10:58:00Z" w16du:dateUtc="2024-09-09T08:58:00Z"/>
                <w:rFonts w:eastAsia="Arial"/>
                <w:szCs w:val="18"/>
              </w:rPr>
            </w:pPr>
            <w:ins w:id="272" w:author="Lars Steffen" w:date="2024-09-09T10:58:00Z" w16du:dateUtc="2024-09-09T08:58:00Z">
              <w:r>
                <w:rPr>
                  <w:rFonts w:cs="Arial"/>
                  <w:bCs/>
                  <w:szCs w:val="18"/>
                </w:rPr>
                <w:t>0..</w:t>
              </w:r>
              <w:r w:rsidRPr="00CC4078">
                <w:rPr>
                  <w:rFonts w:cs="Arial"/>
                  <w:bCs/>
                  <w:szCs w:val="18"/>
                </w:rPr>
                <w:t>1</w:t>
              </w:r>
            </w:ins>
          </w:p>
        </w:tc>
        <w:tc>
          <w:tcPr>
            <w:tcW w:w="3686" w:type="dxa"/>
          </w:tcPr>
          <w:p w14:paraId="01443E65" w14:textId="3A55340D" w:rsidR="00CD0D77" w:rsidRPr="000C5010" w:rsidRDefault="00CD0D77" w:rsidP="00CD0D77">
            <w:pPr>
              <w:pStyle w:val="Table0Normal"/>
              <w:rPr>
                <w:ins w:id="273" w:author="Lars Steffen" w:date="2024-09-09T10:58:00Z" w16du:dateUtc="2024-09-09T08:58:00Z"/>
                <w:rFonts w:eastAsia="Arial"/>
                <w:szCs w:val="18"/>
              </w:rPr>
            </w:pPr>
            <w:ins w:id="274" w:author="Lars Steffen" w:date="2024-09-09T10:58:00Z" w16du:dateUtc="2024-09-09T08:58:00Z">
              <w:r w:rsidRPr="00580962">
                <w:rPr>
                  <w:rFonts w:cs="Arial"/>
                </w:rPr>
                <w:t>Langue de correspondance</w:t>
              </w:r>
            </w:ins>
          </w:p>
        </w:tc>
      </w:tr>
      <w:tr w:rsidR="00CD0D77" w:rsidRPr="000C5010" w14:paraId="5BCCBF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E39C747" w14:textId="77777777" w:rsidR="00CD0D77" w:rsidRPr="000C5010" w:rsidRDefault="00CD0D77" w:rsidP="00CD0D77">
            <w:pPr>
              <w:pStyle w:val="Table0Normal"/>
              <w:rPr>
                <w:bCs/>
              </w:rPr>
            </w:pPr>
            <w:r w:rsidRPr="000C5010">
              <w:rPr>
                <w:rFonts w:eastAsia="Arial"/>
                <w:bCs/>
                <w:szCs w:val="18"/>
              </w:rPr>
              <w:t xml:space="preserve">VETtrainerRoleId </w:t>
            </w:r>
          </w:p>
        </w:tc>
        <w:tc>
          <w:tcPr>
            <w:tcW w:w="2127" w:type="dxa"/>
            <w:hideMark/>
          </w:tcPr>
          <w:p w14:paraId="799EB18D" w14:textId="77777777" w:rsidR="00CD0D77" w:rsidRPr="000C5010" w:rsidRDefault="00CD0D77" w:rsidP="00CD0D77">
            <w:pPr>
              <w:pStyle w:val="Table0Normal"/>
              <w:rPr>
                <w:bCs/>
              </w:rPr>
            </w:pPr>
            <w:r w:rsidRPr="000C5010">
              <w:rPr>
                <w:rFonts w:eastAsia="Arial"/>
                <w:bCs/>
                <w:szCs w:val="18"/>
              </w:rPr>
              <w:t>xs:int</w:t>
            </w:r>
          </w:p>
        </w:tc>
        <w:tc>
          <w:tcPr>
            <w:tcW w:w="850" w:type="dxa"/>
            <w:hideMark/>
          </w:tcPr>
          <w:p w14:paraId="580E685B" w14:textId="77777777" w:rsidR="00CD0D77" w:rsidRPr="000C5010" w:rsidRDefault="00CD0D77" w:rsidP="00CD0D77">
            <w:pPr>
              <w:pStyle w:val="Table0Normal"/>
              <w:jc w:val="center"/>
            </w:pPr>
            <w:r w:rsidRPr="000C5010">
              <w:rPr>
                <w:rFonts w:eastAsia="Arial"/>
                <w:szCs w:val="18"/>
              </w:rPr>
              <w:t>1</w:t>
            </w:r>
          </w:p>
        </w:tc>
        <w:tc>
          <w:tcPr>
            <w:tcW w:w="3686" w:type="dxa"/>
            <w:hideMark/>
          </w:tcPr>
          <w:p w14:paraId="3BC647E5" w14:textId="77777777" w:rsidR="00CD0D77" w:rsidRPr="000C5010" w:rsidRDefault="00CD0D77" w:rsidP="00CD0D77">
            <w:pPr>
              <w:pStyle w:val="Table0Normal"/>
            </w:pPr>
            <w:r w:rsidRPr="000C5010">
              <w:rPr>
                <w:rFonts w:eastAsia="Arial"/>
                <w:szCs w:val="18"/>
              </w:rPr>
              <w:t>Liste de codes pour la description du rôle de formateur:</w:t>
            </w:r>
          </w:p>
          <w:p w14:paraId="40C0F80E" w14:textId="77777777" w:rsidR="00CD0D77" w:rsidRPr="000C5010" w:rsidRDefault="00CD0D77" w:rsidP="00CD0D77">
            <w:pPr>
              <w:pStyle w:val="Table0Normal"/>
            </w:pPr>
            <w:r w:rsidRPr="000C5010">
              <w:rPr>
                <w:rFonts w:eastAsia="Arial"/>
                <w:szCs w:val="18"/>
              </w:rPr>
              <w:t xml:space="preserve">1: Responsable principal de la formation professionnelle (interlocuteur pour les cantons concernant tous les contrats d’apprentissage d’une autorisation de former) </w:t>
            </w:r>
          </w:p>
          <w:p w14:paraId="45F8FF16" w14:textId="77777777" w:rsidR="00CD0D77" w:rsidRPr="000C5010" w:rsidRDefault="00CD0D77" w:rsidP="00CD0D77">
            <w:pPr>
              <w:pStyle w:val="Table0Normal"/>
            </w:pPr>
            <w:r w:rsidRPr="000C5010">
              <w:rPr>
                <w:rFonts w:eastAsia="Arial"/>
                <w:szCs w:val="18"/>
              </w:rPr>
              <w:t>2: Autre formateur (formateur qualifié compétent, dans le cadre d’une autorisation de former, pour la formation complète de certains apprentis)</w:t>
            </w:r>
          </w:p>
          <w:p w14:paraId="7C5ECC33" w14:textId="26BBF8D1" w:rsidR="00CD0D77" w:rsidRPr="000C5010" w:rsidRDefault="00CD0D77" w:rsidP="00CD0D77">
            <w:pPr>
              <w:pStyle w:val="Table0Normal"/>
              <w:keepNext/>
            </w:pPr>
            <w:r w:rsidRPr="000C5010">
              <w:rPr>
                <w:rFonts w:eastAsia="Arial"/>
                <w:szCs w:val="18"/>
              </w:rPr>
              <w:t>3: Formateur pratique/formateur de préapprentissage</w:t>
            </w:r>
          </w:p>
        </w:tc>
      </w:tr>
    </w:tbl>
    <w:p w14:paraId="58D11A44" w14:textId="7ECA8D2C" w:rsidR="008916AE" w:rsidRPr="000C5010" w:rsidRDefault="00193346" w:rsidP="008B6A0E">
      <w:pPr>
        <w:pStyle w:val="Beschriftung"/>
      </w:pPr>
      <w:bookmarkStart w:id="275" w:name="_Toc166050653"/>
      <w:bookmarkStart w:id="276" w:name="_Ref10478797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63</w:t>
      </w:r>
      <w:r w:rsidR="00566227" w:rsidRPr="000C5010">
        <w:rPr>
          <w:noProof/>
        </w:rPr>
        <w:fldChar w:fldCharType="end"/>
      </w:r>
      <w:r w:rsidRPr="000C5010">
        <w:t>: Définition du type de données «VETtrainerType».</w:t>
      </w:r>
      <w:bookmarkEnd w:id="275"/>
    </w:p>
    <w:p w14:paraId="68E988C1" w14:textId="77777777" w:rsidR="00445EE5" w:rsidRPr="00F664BD" w:rsidRDefault="00193346" w:rsidP="00C956D6">
      <w:pPr>
        <w:pStyle w:val="berschrift1"/>
      </w:pPr>
      <w:bookmarkStart w:id="277" w:name="_Ref107574640"/>
      <w:bookmarkStart w:id="278" w:name="_Toc166050561"/>
      <w:r w:rsidRPr="00F664BD">
        <w:rPr>
          <w:rFonts w:eastAsia="Arial" w:cs="Times New Roman"/>
          <w:color w:val="000000"/>
          <w:szCs w:val="32"/>
        </w:rPr>
        <w:t>Formulaire de contrat d’apprentissage</w:t>
      </w:r>
      <w:bookmarkEnd w:id="276"/>
      <w:bookmarkEnd w:id="277"/>
      <w:bookmarkEnd w:id="278"/>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279" w:name="_Toc166050562"/>
      <w:r w:rsidRPr="000C5010">
        <w:rPr>
          <w:rFonts w:eastAsia="Arial" w:cs="Times New Roman"/>
          <w:color w:val="000000"/>
          <w:szCs w:val="24"/>
        </w:rPr>
        <w:t>contractFormType (formulaire de contrat d’apprentissage)</w:t>
      </w:r>
      <w:bookmarkEnd w:id="279"/>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r w:rsidRPr="000C5010">
              <w:rPr>
                <w:rFonts w:eastAsia="Arial"/>
                <w:bCs/>
                <w:szCs w:val="18"/>
              </w:rPr>
              <w:t>formVersion</w:t>
            </w:r>
          </w:p>
        </w:tc>
        <w:tc>
          <w:tcPr>
            <w:tcW w:w="2127" w:type="dxa"/>
          </w:tcPr>
          <w:p w14:paraId="493A0D35" w14:textId="77777777" w:rsidR="00784114" w:rsidRPr="000C5010" w:rsidRDefault="00193346" w:rsidP="00BD2BBF">
            <w:pPr>
              <w:pStyle w:val="Table0Normal"/>
            </w:pPr>
            <w:r w:rsidRPr="000C5010">
              <w:rPr>
                <w:rFonts w:eastAsia="Arial"/>
                <w:szCs w:val="18"/>
              </w:rPr>
              <w:t>xs:token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r>
              <w:rPr>
                <w:bCs/>
              </w:rPr>
              <w:t>formLanguage</w:t>
            </w:r>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eCH-0011:languageType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r>
              <w:rPr>
                <w:bCs/>
              </w:rPr>
              <w:t>contractCanton</w:t>
            </w:r>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eCH-0007:cantonFlAbbreviationType</w:t>
            </w:r>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r w:rsidRPr="000C5010">
              <w:rPr>
                <w:rFonts w:eastAsia="Arial"/>
                <w:bCs/>
                <w:szCs w:val="18"/>
              </w:rPr>
              <w:t>baseEducation</w:t>
            </w:r>
          </w:p>
        </w:tc>
        <w:tc>
          <w:tcPr>
            <w:tcW w:w="2127" w:type="dxa"/>
          </w:tcPr>
          <w:p w14:paraId="705AA569" w14:textId="77777777" w:rsidR="00784114" w:rsidRPr="000C5010" w:rsidRDefault="00193346" w:rsidP="00BD2BBF">
            <w:pPr>
              <w:pStyle w:val="Table0Normal"/>
            </w:pPr>
            <w:r w:rsidRPr="000C5010">
              <w:rPr>
                <w:rFonts w:eastAsia="Arial"/>
                <w:szCs w:val="18"/>
              </w:rPr>
              <w:t>baseEducationType</w:t>
            </w:r>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r w:rsidRPr="000C5010">
              <w:rPr>
                <w:rFonts w:eastAsia="Arial"/>
                <w:bCs/>
                <w:szCs w:val="18"/>
              </w:rPr>
              <w:t>hostCompany</w:t>
            </w:r>
          </w:p>
        </w:tc>
        <w:tc>
          <w:tcPr>
            <w:tcW w:w="2127" w:type="dxa"/>
          </w:tcPr>
          <w:p w14:paraId="4FD44EA9" w14:textId="77777777" w:rsidR="00784114" w:rsidRPr="000C5010" w:rsidRDefault="00193346" w:rsidP="00BD2BBF">
            <w:pPr>
              <w:pStyle w:val="Table0Normal"/>
            </w:pPr>
            <w:r w:rsidRPr="000C5010">
              <w:rPr>
                <w:rFonts w:eastAsia="Arial"/>
                <w:szCs w:val="18"/>
              </w:rPr>
              <w:t>hostCompanyContractFormType</w:t>
            </w:r>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r w:rsidRPr="000C5010">
              <w:rPr>
                <w:rFonts w:eastAsia="Arial"/>
                <w:bCs/>
                <w:szCs w:val="18"/>
              </w:rPr>
              <w:t>apprentice</w:t>
            </w:r>
          </w:p>
        </w:tc>
        <w:tc>
          <w:tcPr>
            <w:tcW w:w="2127" w:type="dxa"/>
          </w:tcPr>
          <w:p w14:paraId="5CE68EB4" w14:textId="77777777" w:rsidR="00784114" w:rsidRPr="000C5010" w:rsidRDefault="00193346" w:rsidP="00BD2BBF">
            <w:pPr>
              <w:pStyle w:val="Table0Normal"/>
            </w:pPr>
            <w:r w:rsidRPr="000C5010">
              <w:rPr>
                <w:rFonts w:eastAsia="Arial"/>
                <w:bCs/>
                <w:szCs w:val="18"/>
              </w:rPr>
              <w:t>apprenticeContractFormType</w:t>
            </w:r>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r w:rsidRPr="000C5010">
              <w:rPr>
                <w:rFonts w:eastAsia="Arial"/>
                <w:szCs w:val="18"/>
              </w:rPr>
              <w:t>representative</w:t>
            </w:r>
          </w:p>
        </w:tc>
        <w:tc>
          <w:tcPr>
            <w:tcW w:w="2127" w:type="dxa"/>
          </w:tcPr>
          <w:p w14:paraId="3BF622C8" w14:textId="77777777" w:rsidR="00661D1D" w:rsidRPr="000C5010" w:rsidRDefault="00193346" w:rsidP="00BD2BBF">
            <w:pPr>
              <w:pStyle w:val="Table0Normal"/>
              <w:rPr>
                <w:bCs/>
              </w:rPr>
            </w:pPr>
            <w:r w:rsidRPr="000C5010">
              <w:rPr>
                <w:rFonts w:eastAsia="Arial"/>
                <w:szCs w:val="18"/>
              </w:rPr>
              <w:t>representativeContractFormType</w:t>
            </w:r>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r w:rsidRPr="000C5010">
              <w:rPr>
                <w:rFonts w:eastAsia="Arial"/>
                <w:bCs/>
                <w:szCs w:val="18"/>
              </w:rPr>
              <w:t>professionDetails</w:t>
            </w:r>
          </w:p>
        </w:tc>
        <w:tc>
          <w:tcPr>
            <w:tcW w:w="2127" w:type="dxa"/>
          </w:tcPr>
          <w:p w14:paraId="55BF9249" w14:textId="77777777" w:rsidR="00784114" w:rsidRPr="000C5010" w:rsidRDefault="00193346" w:rsidP="00BD2BBF">
            <w:pPr>
              <w:pStyle w:val="Table0Normal"/>
            </w:pPr>
            <w:r w:rsidRPr="000C5010">
              <w:rPr>
                <w:rFonts w:eastAsia="Arial"/>
                <w:szCs w:val="18"/>
              </w:rPr>
              <w:t>professionDetailsType</w:t>
            </w:r>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r w:rsidRPr="000C5010">
              <w:rPr>
                <w:rFonts w:eastAsia="Arial"/>
                <w:bCs/>
                <w:szCs w:val="18"/>
              </w:rPr>
              <w:lastRenderedPageBreak/>
              <w:t>otherProfessionDetails</w:t>
            </w:r>
          </w:p>
        </w:tc>
        <w:tc>
          <w:tcPr>
            <w:tcW w:w="2127" w:type="dxa"/>
          </w:tcPr>
          <w:p w14:paraId="7C49491A" w14:textId="77777777" w:rsidR="00784114" w:rsidRPr="000C5010" w:rsidRDefault="00193346" w:rsidP="00BD2BBF">
            <w:pPr>
              <w:pStyle w:val="Table0Normal"/>
            </w:pPr>
            <w:r w:rsidRPr="000C5010">
              <w:rPr>
                <w:rFonts w:eastAsia="Arial"/>
                <w:szCs w:val="18"/>
              </w:rPr>
              <w:t>otherProfessionDetailsType</w:t>
            </w:r>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r w:rsidRPr="000C5010">
              <w:rPr>
                <w:rFonts w:eastAsia="Arial"/>
                <w:bCs/>
                <w:szCs w:val="18"/>
              </w:rPr>
              <w:t>professionEducation</w:t>
            </w:r>
          </w:p>
        </w:tc>
        <w:tc>
          <w:tcPr>
            <w:tcW w:w="2127" w:type="dxa"/>
          </w:tcPr>
          <w:p w14:paraId="10AF2FE0" w14:textId="77777777" w:rsidR="00784114" w:rsidRPr="000C5010" w:rsidRDefault="00193346" w:rsidP="00BD2BBF">
            <w:pPr>
              <w:pStyle w:val="Table0Normal"/>
            </w:pPr>
            <w:r w:rsidRPr="000C5010">
              <w:rPr>
                <w:rFonts w:eastAsia="Arial"/>
                <w:szCs w:val="18"/>
              </w:rPr>
              <w:t>professionEducationType</w:t>
            </w:r>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r w:rsidRPr="000C5010">
              <w:rPr>
                <w:rFonts w:eastAsia="Arial"/>
                <w:bCs/>
                <w:szCs w:val="18"/>
              </w:rPr>
              <w:t>salary</w:t>
            </w:r>
          </w:p>
        </w:tc>
        <w:tc>
          <w:tcPr>
            <w:tcW w:w="2127" w:type="dxa"/>
          </w:tcPr>
          <w:p w14:paraId="05566D67" w14:textId="77777777" w:rsidR="00784114" w:rsidRPr="000C5010" w:rsidRDefault="00193346" w:rsidP="00BD2BBF">
            <w:pPr>
              <w:pStyle w:val="Table0Normal"/>
            </w:pPr>
            <w:r w:rsidRPr="000C5010">
              <w:rPr>
                <w:rFonts w:eastAsia="Arial"/>
                <w:szCs w:val="18"/>
              </w:rPr>
              <w:t>salaryType</w:t>
            </w:r>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r w:rsidRPr="000C5010">
              <w:rPr>
                <w:rFonts w:eastAsia="Arial"/>
                <w:bCs/>
                <w:szCs w:val="18"/>
              </w:rPr>
              <w:t>workhours</w:t>
            </w:r>
          </w:p>
        </w:tc>
        <w:tc>
          <w:tcPr>
            <w:tcW w:w="2127" w:type="dxa"/>
          </w:tcPr>
          <w:p w14:paraId="2D074A9E" w14:textId="77777777" w:rsidR="00784114" w:rsidRPr="000C5010" w:rsidRDefault="00193346" w:rsidP="00BD2BBF">
            <w:pPr>
              <w:pStyle w:val="Table0Normal"/>
            </w:pPr>
            <w:r w:rsidRPr="000C5010">
              <w:rPr>
                <w:rFonts w:eastAsia="Arial"/>
                <w:szCs w:val="18"/>
              </w:rPr>
              <w:t>workingHoursType</w:t>
            </w:r>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r w:rsidRPr="000C5010">
              <w:rPr>
                <w:rFonts w:eastAsia="Arial"/>
                <w:bCs/>
                <w:szCs w:val="18"/>
              </w:rPr>
              <w:t>holidays</w:t>
            </w:r>
          </w:p>
        </w:tc>
        <w:tc>
          <w:tcPr>
            <w:tcW w:w="2127" w:type="dxa"/>
          </w:tcPr>
          <w:p w14:paraId="2F1722AF" w14:textId="77777777" w:rsidR="00784114" w:rsidRPr="000C5010" w:rsidRDefault="00193346" w:rsidP="00BD2BBF">
            <w:pPr>
              <w:pStyle w:val="Table0Normal"/>
            </w:pPr>
            <w:r w:rsidRPr="000C5010">
              <w:rPr>
                <w:rFonts w:eastAsia="Arial"/>
                <w:szCs w:val="18"/>
              </w:rPr>
              <w:t>holidaysType</w:t>
            </w:r>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r w:rsidRPr="000C5010">
              <w:rPr>
                <w:rFonts w:eastAsia="Arial"/>
                <w:bCs/>
                <w:szCs w:val="18"/>
              </w:rPr>
              <w:t>expenses</w:t>
            </w:r>
          </w:p>
        </w:tc>
        <w:tc>
          <w:tcPr>
            <w:tcW w:w="2127" w:type="dxa"/>
          </w:tcPr>
          <w:p w14:paraId="757E6B65" w14:textId="77777777" w:rsidR="00784114" w:rsidRPr="000C5010" w:rsidRDefault="00193346" w:rsidP="00BD2BBF">
            <w:pPr>
              <w:pStyle w:val="Table0Normal"/>
            </w:pPr>
            <w:r w:rsidRPr="000C5010">
              <w:rPr>
                <w:rFonts w:eastAsia="Arial"/>
                <w:szCs w:val="18"/>
              </w:rPr>
              <w:t>expensesType</w:t>
            </w:r>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r w:rsidRPr="000C5010">
              <w:rPr>
                <w:rFonts w:eastAsia="Arial"/>
                <w:bCs/>
                <w:szCs w:val="18"/>
              </w:rPr>
              <w:t>insurances</w:t>
            </w:r>
          </w:p>
        </w:tc>
        <w:tc>
          <w:tcPr>
            <w:tcW w:w="2127" w:type="dxa"/>
          </w:tcPr>
          <w:p w14:paraId="320BC6B1" w14:textId="77777777" w:rsidR="00784114" w:rsidRPr="000C5010" w:rsidRDefault="00193346" w:rsidP="00BD2BBF">
            <w:pPr>
              <w:pStyle w:val="Table0Normal"/>
            </w:pPr>
            <w:r w:rsidRPr="000C5010">
              <w:rPr>
                <w:rFonts w:eastAsia="Arial"/>
                <w:szCs w:val="18"/>
              </w:rPr>
              <w:t>insurancesType</w:t>
            </w:r>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r w:rsidRPr="000C5010">
              <w:rPr>
                <w:rFonts w:eastAsia="Arial"/>
                <w:bCs/>
                <w:szCs w:val="18"/>
              </w:rPr>
              <w:t>comment</w:t>
            </w:r>
          </w:p>
        </w:tc>
        <w:tc>
          <w:tcPr>
            <w:tcW w:w="2127" w:type="dxa"/>
          </w:tcPr>
          <w:p w14:paraId="0D73389E" w14:textId="77777777" w:rsidR="00784114" w:rsidRPr="000C5010" w:rsidRDefault="00193346" w:rsidP="00BD2BBF">
            <w:pPr>
              <w:pStyle w:val="Table0Normal"/>
            </w:pPr>
            <w:r w:rsidRPr="000C5010">
              <w:rPr>
                <w:rFonts w:eastAsia="Arial" w:cs="Arial"/>
                <w:szCs w:val="18"/>
              </w:rPr>
              <w:t>commentContractFormType</w:t>
            </w:r>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r>
              <w:rPr>
                <w:bCs/>
              </w:rPr>
              <w:t>signatures</w:t>
            </w:r>
          </w:p>
        </w:tc>
        <w:tc>
          <w:tcPr>
            <w:tcW w:w="2127" w:type="dxa"/>
          </w:tcPr>
          <w:p w14:paraId="786CE6DD" w14:textId="34AAC860" w:rsidR="00DC6D82" w:rsidRPr="000C5010" w:rsidRDefault="00DC6D82" w:rsidP="00DC6D82">
            <w:pPr>
              <w:pStyle w:val="Table0Normal"/>
              <w:rPr>
                <w:rFonts w:eastAsia="Arial" w:cs="Arial"/>
                <w:szCs w:val="18"/>
              </w:rPr>
            </w:pPr>
            <w:r>
              <w:rPr>
                <w:rFonts w:cs="Arial"/>
              </w:rPr>
              <w:t>signaturesType</w:t>
            </w:r>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r>
              <w:rPr>
                <w:bCs/>
              </w:rPr>
              <w:t>attachment</w:t>
            </w:r>
          </w:p>
        </w:tc>
        <w:tc>
          <w:tcPr>
            <w:tcW w:w="2127" w:type="dxa"/>
          </w:tcPr>
          <w:p w14:paraId="18A7E8C8" w14:textId="034E9C8B" w:rsidR="00DC6D82" w:rsidRPr="000C5010" w:rsidRDefault="00DC6D82" w:rsidP="00DC6D82">
            <w:pPr>
              <w:pStyle w:val="Table0Normal"/>
              <w:rPr>
                <w:rFonts w:eastAsia="Arial" w:cs="Arial"/>
                <w:szCs w:val="18"/>
              </w:rPr>
            </w:pPr>
            <w:r w:rsidRPr="008342AE">
              <w:rPr>
                <w:rFonts w:cs="Arial"/>
              </w:rPr>
              <w:t>attachmentType</w:t>
            </w:r>
          </w:p>
        </w:tc>
        <w:tc>
          <w:tcPr>
            <w:tcW w:w="850" w:type="dxa"/>
          </w:tcPr>
          <w:p w14:paraId="7C99F6FA" w14:textId="79D82A3A" w:rsidR="00DC6D82" w:rsidRPr="000C5010" w:rsidRDefault="00DC6D82" w:rsidP="00DC6D82">
            <w:pPr>
              <w:pStyle w:val="Table0Normal"/>
              <w:jc w:val="center"/>
              <w:rPr>
                <w:rFonts w:eastAsia="Arial"/>
                <w:szCs w:val="18"/>
              </w:rPr>
            </w:pPr>
            <w:r>
              <w:t>0..n</w:t>
            </w:r>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114CB1E0" w14:textId="44CF78FF" w:rsidR="008916AE" w:rsidRPr="000C5010" w:rsidRDefault="00193346" w:rsidP="008B6A0E">
      <w:pPr>
        <w:pStyle w:val="Beschriftung"/>
      </w:pPr>
      <w:bookmarkStart w:id="280" w:name="_Toc16605065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64</w:t>
      </w:r>
      <w:r w:rsidR="00566227" w:rsidRPr="000C5010">
        <w:rPr>
          <w:noProof/>
        </w:rPr>
        <w:fldChar w:fldCharType="end"/>
      </w:r>
      <w:r w:rsidRPr="000C5010">
        <w:t>: Définition du type de données «contractFormType».</w:t>
      </w:r>
      <w:bookmarkEnd w:id="280"/>
    </w:p>
    <w:p w14:paraId="7CDA16C0" w14:textId="60A8C5D7" w:rsidR="00ED3FF4" w:rsidRDefault="00ED3FF4" w:rsidP="00ED3FF4">
      <w:pPr>
        <w:pStyle w:val="berschrift2"/>
      </w:pPr>
      <w:bookmarkStart w:id="281" w:name="_Toc166050563"/>
      <w:r>
        <w:t>attachmentType (</w:t>
      </w:r>
      <w:r w:rsidR="00641BFC">
        <w:t>annexes</w:t>
      </w:r>
      <w:r>
        <w:t>)</w:t>
      </w:r>
      <w:bookmarkEnd w:id="281"/>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r>
              <w:rPr>
                <w:rFonts w:cs="Arial"/>
                <w:bCs/>
              </w:rPr>
              <w:t>pathFileName</w:t>
            </w:r>
          </w:p>
        </w:tc>
        <w:tc>
          <w:tcPr>
            <w:tcW w:w="2127" w:type="dxa"/>
          </w:tcPr>
          <w:p w14:paraId="0D6160C3" w14:textId="77777777" w:rsidR="00ED3FF4" w:rsidRPr="00154D67" w:rsidRDefault="00ED3FF4" w:rsidP="00BF0AB3">
            <w:pPr>
              <w:pStyle w:val="Table0Normal"/>
              <w:rPr>
                <w:rFonts w:cs="Arial"/>
              </w:rPr>
            </w:pPr>
            <w:r>
              <w:rPr>
                <w:rFonts w:cs="Arial"/>
              </w:rPr>
              <w:t>xs:token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r w:rsidRPr="00092EA7">
              <w:rPr>
                <w:rFonts w:cs="Arial"/>
                <w:bCs/>
              </w:rPr>
              <w:t>documentType</w:t>
            </w:r>
          </w:p>
        </w:tc>
        <w:tc>
          <w:tcPr>
            <w:tcW w:w="2127" w:type="dxa"/>
          </w:tcPr>
          <w:p w14:paraId="46477B71" w14:textId="77777777" w:rsidR="00ED3FF4" w:rsidRPr="00616E0E" w:rsidRDefault="00ED3FF4" w:rsidP="00BF0AB3">
            <w:pPr>
              <w:pStyle w:val="Table0Normal"/>
              <w:rPr>
                <w:rFonts w:cs="Arial"/>
              </w:rPr>
            </w:pPr>
            <w:r>
              <w:rPr>
                <w:rFonts w:cs="Arial"/>
              </w:rPr>
              <w:t>xs:token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45E56AEA" w14:textId="0635CB6D" w:rsidR="00ED3FF4" w:rsidRPr="005B6ED2" w:rsidRDefault="00971771" w:rsidP="008B6A0E">
      <w:pPr>
        <w:pStyle w:val="Beschriftung"/>
      </w:pPr>
      <w:bookmarkStart w:id="282" w:name="_Toc166050655"/>
      <w:r>
        <w:t>Tableau</w:t>
      </w:r>
      <w:r w:rsidR="00ED3FF4">
        <w:t xml:space="preserve"> </w:t>
      </w:r>
      <w:r w:rsidR="00ED3FF4">
        <w:fldChar w:fldCharType="begin"/>
      </w:r>
      <w:r w:rsidR="00ED3FF4">
        <w:instrText xml:space="preserve"> SEQ Tabelle \* ARABIC </w:instrText>
      </w:r>
      <w:r w:rsidR="00ED3FF4">
        <w:fldChar w:fldCharType="separate"/>
      </w:r>
      <w:r w:rsidR="003E2164">
        <w:rPr>
          <w:noProof/>
        </w:rPr>
        <w:t>65</w:t>
      </w:r>
      <w:r w:rsidR="00ED3FF4">
        <w:fldChar w:fldCharType="end"/>
      </w:r>
      <w:r w:rsidR="00ED3FF4">
        <w:t xml:space="preserve">: </w:t>
      </w:r>
      <w:r w:rsidR="00641BFC" w:rsidRPr="000C5010">
        <w:t xml:space="preserve">Définition du type de données </w:t>
      </w:r>
      <w:r w:rsidR="00ED3FF4">
        <w:t>«attachmentType»</w:t>
      </w:r>
      <w:bookmarkEnd w:id="282"/>
    </w:p>
    <w:p w14:paraId="4650AA5A" w14:textId="364310B9" w:rsidR="002624CD" w:rsidRPr="000C5010" w:rsidRDefault="00193346" w:rsidP="002624CD">
      <w:pPr>
        <w:pStyle w:val="berschrift2"/>
      </w:pPr>
      <w:bookmarkStart w:id="283" w:name="_Toc166050564"/>
      <w:r w:rsidRPr="000C5010">
        <w:rPr>
          <w:rFonts w:eastAsia="Arial" w:cs="Arial"/>
          <w:color w:val="000000"/>
          <w:szCs w:val="24"/>
        </w:rPr>
        <w:t>baseEducationType</w:t>
      </w:r>
      <w:r w:rsidRPr="000C5010">
        <w:rPr>
          <w:rFonts w:eastAsia="Arial" w:cs="Times New Roman"/>
          <w:color w:val="000000"/>
          <w:szCs w:val="24"/>
        </w:rPr>
        <w:t xml:space="preserve"> (formation professionnelle initiale)</w:t>
      </w:r>
      <w:bookmarkEnd w:id="28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r w:rsidRPr="000C5010">
              <w:rPr>
                <w:rFonts w:eastAsia="Arial" w:cs="Arial"/>
                <w:bCs/>
                <w:szCs w:val="18"/>
              </w:rPr>
              <w:t>isEFZ</w:t>
            </w:r>
          </w:p>
        </w:tc>
        <w:tc>
          <w:tcPr>
            <w:tcW w:w="2127" w:type="dxa"/>
          </w:tcPr>
          <w:p w14:paraId="36E0B35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r w:rsidRPr="000C5010">
              <w:rPr>
                <w:rFonts w:eastAsia="Arial" w:cs="Arial"/>
                <w:bCs/>
                <w:szCs w:val="18"/>
              </w:rPr>
              <w:t>isEBA</w:t>
            </w:r>
          </w:p>
        </w:tc>
        <w:tc>
          <w:tcPr>
            <w:tcW w:w="2127" w:type="dxa"/>
          </w:tcPr>
          <w:p w14:paraId="2818780D"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r w:rsidRPr="000C5010">
              <w:rPr>
                <w:rFonts w:eastAsia="Arial" w:cs="Arial"/>
                <w:bCs/>
                <w:szCs w:val="18"/>
              </w:rPr>
              <w:t>isShortenedVET</w:t>
            </w:r>
          </w:p>
        </w:tc>
        <w:tc>
          <w:tcPr>
            <w:tcW w:w="2127" w:type="dxa"/>
          </w:tcPr>
          <w:p w14:paraId="695457E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r w:rsidRPr="000C5010">
              <w:rPr>
                <w:rFonts w:eastAsia="Arial" w:cs="Arial"/>
                <w:bCs/>
                <w:szCs w:val="18"/>
              </w:rPr>
              <w:t>comment</w:t>
            </w:r>
          </w:p>
        </w:tc>
        <w:tc>
          <w:tcPr>
            <w:tcW w:w="2127" w:type="dxa"/>
          </w:tcPr>
          <w:p w14:paraId="4A8CD0E6" w14:textId="77777777" w:rsidR="002624CD" w:rsidRPr="000C5010" w:rsidRDefault="00193346" w:rsidP="00062DF0">
            <w:pPr>
              <w:pStyle w:val="Table0Normal"/>
              <w:rPr>
                <w:rFonts w:cs="Arial"/>
              </w:rPr>
            </w:pPr>
            <w:r w:rsidRPr="000C5010">
              <w:rPr>
                <w:rFonts w:eastAsia="Arial" w:cs="Arial"/>
                <w:szCs w:val="18"/>
              </w:rPr>
              <w:t>commentContractFormType</w:t>
            </w:r>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668785BE" w14:textId="443778B1" w:rsidR="008916AE" w:rsidRPr="000C5010" w:rsidRDefault="00193346" w:rsidP="008B6A0E">
      <w:pPr>
        <w:pStyle w:val="Beschriftung"/>
      </w:pPr>
      <w:bookmarkStart w:id="284" w:name="_Toc16605065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66</w:t>
      </w:r>
      <w:r w:rsidR="00566227" w:rsidRPr="000C5010">
        <w:rPr>
          <w:noProof/>
        </w:rPr>
        <w:fldChar w:fldCharType="end"/>
      </w:r>
      <w:r w:rsidRPr="000C5010">
        <w:t>: Définition du type de données «</w:t>
      </w:r>
      <w:r w:rsidRPr="000C5010">
        <w:rPr>
          <w:rFonts w:cs="Arial"/>
        </w:rPr>
        <w:t>baseEducationType</w:t>
      </w:r>
      <w:r w:rsidRPr="000C5010">
        <w:t>».</w:t>
      </w:r>
      <w:bookmarkEnd w:id="284"/>
    </w:p>
    <w:p w14:paraId="65E390B6" w14:textId="77777777" w:rsidR="007D77D1" w:rsidRPr="000C5010" w:rsidRDefault="00193346" w:rsidP="007D77D1">
      <w:pPr>
        <w:pStyle w:val="berschrift2"/>
      </w:pPr>
      <w:bookmarkStart w:id="285" w:name="_Toc166050565"/>
      <w:r w:rsidRPr="000C5010">
        <w:rPr>
          <w:rFonts w:eastAsia="Arial" w:cs="Arial"/>
          <w:color w:val="000000"/>
          <w:szCs w:val="24"/>
        </w:rPr>
        <w:t>commentContractFormType</w:t>
      </w:r>
      <w:r w:rsidRPr="000C5010">
        <w:rPr>
          <w:rFonts w:eastAsia="Arial" w:cs="Times New Roman"/>
          <w:color w:val="000000"/>
          <w:szCs w:val="24"/>
        </w:rPr>
        <w:t xml:space="preserve"> (champ de commentaire formulaire de contrat d’apprentissage)</w:t>
      </w:r>
      <w:bookmarkEnd w:id="285"/>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r w:rsidRPr="000C5010">
              <w:rPr>
                <w:rFonts w:eastAsia="Arial"/>
                <w:szCs w:val="18"/>
              </w:rPr>
              <w:lastRenderedPageBreak/>
              <w:t>xs:token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457F2FF3" w14:textId="7713EB57" w:rsidR="007D77D1" w:rsidRPr="000C5010" w:rsidRDefault="00193346" w:rsidP="008B6A0E">
      <w:pPr>
        <w:pStyle w:val="Beschriftung"/>
      </w:pPr>
      <w:bookmarkStart w:id="286" w:name="_Toc16605065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67</w:t>
      </w:r>
      <w:r w:rsidR="00566227" w:rsidRPr="000C5010">
        <w:rPr>
          <w:noProof/>
        </w:rPr>
        <w:fldChar w:fldCharType="end"/>
      </w:r>
      <w:r w:rsidRPr="000C5010">
        <w:t>: Définition du type de données «</w:t>
      </w:r>
      <w:r w:rsidRPr="000C5010">
        <w:rPr>
          <w:rFonts w:cs="Arial"/>
        </w:rPr>
        <w:t>commentContractFormType</w:t>
      </w:r>
      <w:r w:rsidRPr="000C5010">
        <w:t>».</w:t>
      </w:r>
      <w:bookmarkEnd w:id="286"/>
    </w:p>
    <w:p w14:paraId="3B5F4B34" w14:textId="740A614B" w:rsidR="00066D38" w:rsidRPr="000C5010" w:rsidRDefault="00193346" w:rsidP="002624CD">
      <w:pPr>
        <w:pStyle w:val="berschrift2"/>
      </w:pPr>
      <w:bookmarkStart w:id="287" w:name="_Toc166050566"/>
      <w:r w:rsidRPr="000C5010">
        <w:rPr>
          <w:rFonts w:eastAsia="Arial" w:cs="Times New Roman"/>
          <w:color w:val="000000"/>
          <w:szCs w:val="24"/>
        </w:rPr>
        <w:t>hostCompanyContractFormType (</w:t>
      </w:r>
      <w:r w:rsidR="003138D0">
        <w:rPr>
          <w:rFonts w:eastAsia="Arial" w:cs="Times New Roman"/>
          <w:color w:val="000000"/>
          <w:szCs w:val="24"/>
        </w:rPr>
        <w:t>entreprise formatrice</w:t>
      </w:r>
      <w:r w:rsidRPr="000C5010">
        <w:rPr>
          <w:rFonts w:eastAsia="Arial" w:cs="Times New Roman"/>
          <w:color w:val="000000"/>
          <w:szCs w:val="24"/>
        </w:rPr>
        <w:t>)</w:t>
      </w:r>
      <w:bookmarkEnd w:id="287"/>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r w:rsidRPr="000C5010">
              <w:rPr>
                <w:rFonts w:eastAsia="Arial" w:cs="Arial"/>
                <w:bCs/>
                <w:szCs w:val="18"/>
              </w:rPr>
              <w:t>companyName</w:t>
            </w:r>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eCH-0</w:t>
            </w:r>
            <w:r>
              <w:rPr>
                <w:rFonts w:cs="Arial"/>
                <w:szCs w:val="18"/>
              </w:rPr>
              <w:t>108</w:t>
            </w:r>
            <w:r w:rsidRPr="00DB13B9">
              <w:rPr>
                <w:rFonts w:cs="Arial"/>
                <w:szCs w:val="18"/>
              </w:rPr>
              <w:t>:</w:t>
            </w:r>
            <w:r>
              <w:rPr>
                <w:rFonts w:cs="Arial"/>
                <w:szCs w:val="18"/>
              </w:rPr>
              <w:t>unitNameType</w:t>
            </w:r>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eCH-0010:streetType</w:t>
            </w:r>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eCH-0010:houseNumberType</w:t>
            </w:r>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eCH-0010:townType</w:t>
            </w:r>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eCH-0010:swissZipCodeType</w:t>
            </w:r>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eCH-0010:foreignZipCodeType</w:t>
            </w:r>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r w:rsidRPr="000C5010">
              <w:rPr>
                <w:rFonts w:eastAsia="Arial"/>
                <w:bCs/>
                <w:szCs w:val="18"/>
              </w:rPr>
              <w:t>phoneNumber</w:t>
            </w:r>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eCH-0046:phoneNumberType</w:t>
            </w:r>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r w:rsidRPr="000C5010">
              <w:rPr>
                <w:rFonts w:eastAsia="Arial"/>
                <w:bCs/>
                <w:szCs w:val="18"/>
              </w:rPr>
              <w:t>emailAddress</w:t>
            </w:r>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eCH-0046:emailAddressType</w:t>
            </w:r>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Adresse e-mail</w:t>
            </w:r>
          </w:p>
        </w:tc>
      </w:tr>
    </w:tbl>
    <w:p w14:paraId="0BF60B46" w14:textId="30E09BC9" w:rsidR="00066D38" w:rsidRPr="000C5010" w:rsidRDefault="00193346" w:rsidP="008B6A0E">
      <w:pPr>
        <w:pStyle w:val="Beschriftung"/>
      </w:pPr>
      <w:bookmarkStart w:id="288" w:name="_Toc16605065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68</w:t>
      </w:r>
      <w:r w:rsidR="00566227" w:rsidRPr="000C5010">
        <w:rPr>
          <w:noProof/>
        </w:rPr>
        <w:fldChar w:fldCharType="end"/>
      </w:r>
      <w:r w:rsidRPr="000C5010">
        <w:t>: Définition du type de données «hostCompanyContractFormType».</w:t>
      </w:r>
      <w:bookmarkEnd w:id="288"/>
    </w:p>
    <w:p w14:paraId="791B2364" w14:textId="77777777" w:rsidR="00066D38" w:rsidRPr="000C5010" w:rsidRDefault="00193346" w:rsidP="002624CD">
      <w:pPr>
        <w:pStyle w:val="berschrift2"/>
      </w:pPr>
      <w:bookmarkStart w:id="289" w:name="_Toc166050567"/>
      <w:r w:rsidRPr="000C5010">
        <w:rPr>
          <w:rFonts w:eastAsia="Arial" w:cs="Times New Roman"/>
          <w:color w:val="000000"/>
          <w:szCs w:val="24"/>
        </w:rPr>
        <w:t>apprenticeContractFormType (personne en formation)</w:t>
      </w:r>
      <w:bookmarkEnd w:id="289"/>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eCH-0010:streetType</w:t>
            </w:r>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eCH-0010:houseNumberType</w:t>
            </w:r>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eCH-0010:townType</w:t>
            </w:r>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CP6+m+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eCH-0010:swissZipCodeType</w:t>
            </w:r>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eCH-0010:foreignZipCodeType</w:t>
            </w:r>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r w:rsidRPr="000C5010">
              <w:rPr>
                <w:rFonts w:eastAsia="Arial"/>
                <w:szCs w:val="18"/>
              </w:rPr>
              <w:t>xs:date</w:t>
            </w:r>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eCH-0011:languageType</w:t>
            </w:r>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eCH-0044:sexType</w:t>
            </w:r>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eCH-0044:vnType</w:t>
            </w:r>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r w:rsidRPr="000C5010">
              <w:rPr>
                <w:rFonts w:eastAsia="Arial"/>
                <w:bCs/>
                <w:szCs w:val="18"/>
              </w:rPr>
              <w:lastRenderedPageBreak/>
              <w:t>phoneNumber</w:t>
            </w:r>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r w:rsidRPr="000C5010">
              <w:rPr>
                <w:rFonts w:eastAsia="Arial"/>
                <w:bCs/>
                <w:szCs w:val="18"/>
              </w:rPr>
              <w:t>mobileNumber</w:t>
            </w:r>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r w:rsidRPr="000C5010">
              <w:rPr>
                <w:rFonts w:eastAsia="Arial"/>
                <w:bCs/>
                <w:szCs w:val="18"/>
              </w:rPr>
              <w:t>emailAddress</w:t>
            </w:r>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eCH-0046:emailAddressType</w:t>
            </w:r>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Adresse e-mail</w:t>
            </w:r>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r w:rsidRPr="000C5010">
              <w:rPr>
                <w:rFonts w:eastAsia="Arial" w:cs="Arial"/>
                <w:bCs/>
                <w:szCs w:val="18"/>
              </w:rPr>
              <w:t>placeOfOrigin</w:t>
            </w:r>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eCH-0010:townType</w:t>
            </w:r>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r w:rsidRPr="000C5010">
              <w:rPr>
                <w:rFonts w:eastAsia="Arial" w:cs="Arial"/>
                <w:bCs/>
                <w:szCs w:val="18"/>
              </w:rPr>
              <w:t>canton</w:t>
            </w:r>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eCH-0007:cantonAbbreviationType</w:t>
            </w:r>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r w:rsidRPr="000C5010">
              <w:rPr>
                <w:rFonts w:eastAsia="Arial" w:cs="Arial"/>
                <w:bCs/>
                <w:szCs w:val="18"/>
              </w:rPr>
              <w:t>country</w:t>
            </w:r>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eCH-0008:countryNameShortType</w:t>
            </w:r>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r w:rsidRPr="000C5010">
              <w:rPr>
                <w:rFonts w:eastAsia="Arial" w:cs="Arial"/>
                <w:bCs/>
                <w:szCs w:val="18"/>
              </w:rPr>
              <w:t>hasC</w:t>
            </w:r>
            <w:r w:rsidR="00DB5C1C">
              <w:rPr>
                <w:rFonts w:eastAsia="Arial" w:cs="Arial"/>
                <w:bCs/>
                <w:szCs w:val="18"/>
              </w:rPr>
              <w:t>P</w:t>
            </w:r>
            <w:r w:rsidRPr="000C5010">
              <w:rPr>
                <w:rFonts w:eastAsia="Arial" w:cs="Arial"/>
                <w:bCs/>
                <w:szCs w:val="18"/>
              </w:rPr>
              <w:t>ermit</w:t>
            </w:r>
          </w:p>
        </w:tc>
        <w:tc>
          <w:tcPr>
            <w:tcW w:w="2127" w:type="dxa"/>
          </w:tcPr>
          <w:p w14:paraId="482AD645" w14:textId="77777777" w:rsidR="00A82B16" w:rsidRPr="000C5010" w:rsidRDefault="00193346" w:rsidP="00C44A1E">
            <w:pPr>
              <w:pStyle w:val="Table0Normal"/>
              <w:rPr>
                <w:rFonts w:cs="Arial"/>
              </w:rPr>
            </w:pPr>
            <w:r w:rsidRPr="000C5010">
              <w:rPr>
                <w:rFonts w:eastAsia="Arial" w:cs="Arial"/>
                <w:szCs w:val="18"/>
              </w:rPr>
              <w:t>xs:boolean</w:t>
            </w:r>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r>
              <w:rPr>
                <w:rFonts w:cs="Arial"/>
                <w:bCs/>
              </w:rPr>
              <w:t>hasBPermit</w:t>
            </w:r>
          </w:p>
        </w:tc>
        <w:tc>
          <w:tcPr>
            <w:tcW w:w="2127" w:type="dxa"/>
          </w:tcPr>
          <w:p w14:paraId="51556F1D" w14:textId="77777777" w:rsidR="00AC6DB1" w:rsidRDefault="00AC6DB1" w:rsidP="00BF0AB3">
            <w:pPr>
              <w:pStyle w:val="Table0Normal"/>
              <w:rPr>
                <w:rFonts w:cs="Arial"/>
              </w:rPr>
            </w:pPr>
            <w:r>
              <w:rPr>
                <w:rFonts w:cs="Arial"/>
              </w:rPr>
              <w:t>xs:boolean</w:t>
            </w:r>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r>
              <w:rPr>
                <w:rFonts w:cs="Arial"/>
                <w:bCs/>
              </w:rPr>
              <w:t>hasFPermit</w:t>
            </w:r>
          </w:p>
        </w:tc>
        <w:tc>
          <w:tcPr>
            <w:tcW w:w="2127" w:type="dxa"/>
          </w:tcPr>
          <w:p w14:paraId="7689C9D8" w14:textId="77777777" w:rsidR="00AC6DB1" w:rsidRDefault="00AC6DB1" w:rsidP="00BF0AB3">
            <w:pPr>
              <w:pStyle w:val="Table0Normal"/>
              <w:rPr>
                <w:rFonts w:cs="Arial"/>
              </w:rPr>
            </w:pPr>
            <w:r>
              <w:rPr>
                <w:rFonts w:cs="Arial"/>
              </w:rPr>
              <w:t>xs:boolean</w:t>
            </w:r>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r w:rsidRPr="000C5010">
              <w:rPr>
                <w:rFonts w:eastAsia="Arial" w:cs="Arial"/>
                <w:bCs/>
                <w:szCs w:val="18"/>
              </w:rPr>
              <w:t>otherPermit</w:t>
            </w:r>
          </w:p>
        </w:tc>
        <w:tc>
          <w:tcPr>
            <w:tcW w:w="2127" w:type="dxa"/>
          </w:tcPr>
          <w:p w14:paraId="7D5FAADD" w14:textId="77777777" w:rsidR="000F73C8" w:rsidRPr="000C5010" w:rsidRDefault="00193346" w:rsidP="00214C99">
            <w:pPr>
              <w:pStyle w:val="Table0Normal"/>
              <w:rPr>
                <w:rFonts w:cs="Arial"/>
              </w:rPr>
            </w:pPr>
            <w:r w:rsidRPr="000C5010">
              <w:rPr>
                <w:rFonts w:eastAsia="Arial" w:cs="Arial"/>
                <w:szCs w:val="18"/>
              </w:rPr>
              <w:t>xs:token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77777777" w:rsidR="000F73C8" w:rsidRPr="000C5010" w:rsidRDefault="00193346" w:rsidP="008916AE">
            <w:pPr>
              <w:pStyle w:val="Table0Normal"/>
              <w:keepNext/>
              <w:rPr>
                <w:color w:val="000000"/>
                <w:szCs w:val="22"/>
              </w:rPr>
            </w:pPr>
            <w:r w:rsidRPr="000C5010">
              <w:rPr>
                <w:rFonts w:eastAsia="Arial"/>
                <w:color w:val="000000"/>
                <w:szCs w:val="18"/>
              </w:rPr>
              <w:t>autre statut de résidence</w:t>
            </w:r>
          </w:p>
        </w:tc>
      </w:tr>
    </w:tbl>
    <w:p w14:paraId="0EC592BD" w14:textId="6E00329E" w:rsidR="00066D38" w:rsidRPr="000C5010" w:rsidRDefault="00193346" w:rsidP="008B6A0E">
      <w:pPr>
        <w:pStyle w:val="Beschriftung"/>
      </w:pPr>
      <w:bookmarkStart w:id="290" w:name="_Toc166050659"/>
      <w:r w:rsidRPr="000C5010">
        <w:t xml:space="preserve">Tableau </w:t>
      </w:r>
      <w:r w:rsidRPr="000C5010">
        <w:fldChar w:fldCharType="begin"/>
      </w:r>
      <w:r w:rsidRPr="000C5010">
        <w:instrText xml:space="preserve"> SEQ Tabelle \* ARABIC </w:instrText>
      </w:r>
      <w:r w:rsidRPr="000C5010">
        <w:fldChar w:fldCharType="separate"/>
      </w:r>
      <w:r w:rsidR="003E2164">
        <w:rPr>
          <w:noProof/>
        </w:rPr>
        <w:t>69</w:t>
      </w:r>
      <w:r w:rsidRPr="000C5010">
        <w:fldChar w:fldCharType="end"/>
      </w:r>
      <w:r w:rsidRPr="000C5010">
        <w:t>: Définition du type de données «apprenticeContractFormType».</w:t>
      </w:r>
      <w:bookmarkEnd w:id="290"/>
    </w:p>
    <w:p w14:paraId="4C9B0AD1" w14:textId="77777777" w:rsidR="00F1603B" w:rsidRPr="000C5010" w:rsidRDefault="00193346" w:rsidP="002624CD">
      <w:pPr>
        <w:pStyle w:val="berschrift2"/>
      </w:pPr>
      <w:bookmarkStart w:id="291" w:name="_Toc166050568"/>
      <w:r w:rsidRPr="000C5010">
        <w:rPr>
          <w:rFonts w:eastAsia="Arial" w:cs="Times New Roman"/>
          <w:color w:val="000000"/>
          <w:szCs w:val="24"/>
        </w:rPr>
        <w:t>representativeContractFormType (représentation légale)</w:t>
      </w:r>
      <w:bookmarkEnd w:id="291"/>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eCH-0010:streetType</w:t>
            </w:r>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eCH-0010:houseNumberType</w:t>
            </w:r>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eCH-0010:townType</w:t>
            </w:r>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BX/Tw3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eCH-0010:swissZipCodeType</w:t>
            </w:r>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eCH-0010:foreignZipCodeType</w:t>
            </w:r>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eCH-0044:sexType</w:t>
            </w:r>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r w:rsidRPr="000C5010">
              <w:rPr>
                <w:rFonts w:eastAsia="Arial"/>
                <w:bCs/>
                <w:szCs w:val="18"/>
              </w:rPr>
              <w:t>phoneNumber</w:t>
            </w:r>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eCH-0046:phoneNumberType</w:t>
            </w:r>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r w:rsidRPr="000C5010">
              <w:rPr>
                <w:rFonts w:eastAsia="Arial"/>
                <w:bCs/>
                <w:szCs w:val="18"/>
              </w:rPr>
              <w:lastRenderedPageBreak/>
              <w:t>emailAddress</w:t>
            </w:r>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eCH-0046:emailAddressType</w:t>
            </w:r>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Adresse e-mail</w:t>
            </w:r>
          </w:p>
        </w:tc>
      </w:tr>
    </w:tbl>
    <w:p w14:paraId="56076046" w14:textId="23758FED" w:rsidR="00F1603B" w:rsidRPr="000C5010" w:rsidRDefault="00193346" w:rsidP="008B6A0E">
      <w:pPr>
        <w:pStyle w:val="Beschriftung"/>
      </w:pPr>
      <w:bookmarkStart w:id="292" w:name="_Toc16605066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70</w:t>
      </w:r>
      <w:r w:rsidR="00566227" w:rsidRPr="000C5010">
        <w:rPr>
          <w:noProof/>
        </w:rPr>
        <w:fldChar w:fldCharType="end"/>
      </w:r>
      <w:r w:rsidRPr="000C5010">
        <w:t>: Définition du type de données «representativeContractFormType».</w:t>
      </w:r>
      <w:bookmarkEnd w:id="292"/>
    </w:p>
    <w:p w14:paraId="74053F0F" w14:textId="77777777" w:rsidR="002624CD" w:rsidRPr="000C5010" w:rsidRDefault="00193346" w:rsidP="002624CD">
      <w:pPr>
        <w:pStyle w:val="berschrift2"/>
      </w:pPr>
      <w:bookmarkStart w:id="293" w:name="_Toc166050569"/>
      <w:r w:rsidRPr="000C5010">
        <w:rPr>
          <w:rFonts w:eastAsia="Arial" w:cs="Times New Roman"/>
          <w:color w:val="000000"/>
          <w:szCs w:val="24"/>
        </w:rPr>
        <w:t>professionDetailsType (détails de la profession)</w:t>
      </w:r>
      <w:bookmarkEnd w:id="29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3916DDE3"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r w:rsidRPr="000C5010">
              <w:rPr>
                <w:rFonts w:eastAsia="Arial" w:cs="Arial"/>
                <w:bCs/>
                <w:szCs w:val="18"/>
              </w:rPr>
              <w:t>field</w:t>
            </w:r>
          </w:p>
        </w:tc>
        <w:tc>
          <w:tcPr>
            <w:tcW w:w="2127" w:type="dxa"/>
          </w:tcPr>
          <w:p w14:paraId="1595E6CD"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r w:rsidRPr="000C5010">
              <w:rPr>
                <w:rFonts w:eastAsia="Arial" w:cs="Arial"/>
                <w:bCs/>
                <w:szCs w:val="18"/>
              </w:rPr>
              <w:t>profil</w:t>
            </w:r>
          </w:p>
        </w:tc>
        <w:tc>
          <w:tcPr>
            <w:tcW w:w="2127" w:type="dxa"/>
          </w:tcPr>
          <w:p w14:paraId="5350C999"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r w:rsidRPr="000C5010">
              <w:rPr>
                <w:rFonts w:eastAsia="Arial" w:cs="Arial"/>
                <w:bCs/>
                <w:szCs w:val="18"/>
              </w:rPr>
              <w:t>durationFrom</w:t>
            </w:r>
          </w:p>
        </w:tc>
        <w:tc>
          <w:tcPr>
            <w:tcW w:w="2127" w:type="dxa"/>
          </w:tcPr>
          <w:p w14:paraId="6A294964"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r w:rsidRPr="000C5010">
              <w:rPr>
                <w:rFonts w:eastAsia="Arial" w:cs="Arial"/>
                <w:bCs/>
                <w:szCs w:val="18"/>
              </w:rPr>
              <w:t>durationTo</w:t>
            </w:r>
          </w:p>
        </w:tc>
        <w:tc>
          <w:tcPr>
            <w:tcW w:w="2127" w:type="dxa"/>
          </w:tcPr>
          <w:p w14:paraId="7F211381"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r w:rsidRPr="000C5010">
              <w:rPr>
                <w:rFonts w:eastAsia="Arial" w:cs="Arial"/>
                <w:bCs/>
                <w:szCs w:val="18"/>
              </w:rPr>
              <w:t>durationTrialPeriod</w:t>
            </w:r>
          </w:p>
        </w:tc>
        <w:tc>
          <w:tcPr>
            <w:tcW w:w="2127" w:type="dxa"/>
          </w:tcPr>
          <w:p w14:paraId="62819477" w14:textId="77777777" w:rsidR="002624CD" w:rsidRPr="000C5010" w:rsidRDefault="00193346" w:rsidP="00BD2BBF">
            <w:pPr>
              <w:pStyle w:val="Table0Normal"/>
              <w:rPr>
                <w:rFonts w:cs="Arial"/>
              </w:rPr>
            </w:pPr>
            <w:r w:rsidRPr="000C5010">
              <w:rPr>
                <w:rFonts w:eastAsia="Arial" w:cs="Arial"/>
                <w:szCs w:val="18"/>
              </w:rPr>
              <w:t>xs:int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6BA9F11B" w14:textId="31982599" w:rsidR="008916AE" w:rsidRPr="000C5010" w:rsidRDefault="00193346" w:rsidP="008B6A0E">
      <w:pPr>
        <w:pStyle w:val="Beschriftung"/>
      </w:pPr>
      <w:bookmarkStart w:id="294" w:name="_Toc166050661"/>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71</w:t>
      </w:r>
      <w:r w:rsidR="00566227" w:rsidRPr="000C5010">
        <w:rPr>
          <w:noProof/>
        </w:rPr>
        <w:fldChar w:fldCharType="end"/>
      </w:r>
      <w:r w:rsidRPr="000C5010">
        <w:t>: Définition du type de données «professionDetailsType».</w:t>
      </w:r>
      <w:bookmarkEnd w:id="294"/>
    </w:p>
    <w:p w14:paraId="71939B55" w14:textId="1385A69A" w:rsidR="002624CD" w:rsidRPr="000C5010" w:rsidRDefault="00193346" w:rsidP="002624CD">
      <w:pPr>
        <w:pStyle w:val="berschrift2"/>
      </w:pPr>
      <w:bookmarkStart w:id="295" w:name="_Toc166050570"/>
      <w:r w:rsidRPr="000C5010">
        <w:rPr>
          <w:rFonts w:eastAsia="Arial" w:cs="Arial"/>
          <w:color w:val="000000"/>
          <w:szCs w:val="24"/>
        </w:rPr>
        <w:t>otherProfessionDetailsType</w:t>
      </w:r>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295"/>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eCH-0044:baseNameType</w:t>
            </w:r>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0388B9D4" w:rsidR="002624CD" w:rsidRPr="000C5010" w:rsidRDefault="00414DEA" w:rsidP="00BD2BBF">
            <w:pPr>
              <w:pStyle w:val="Table0Normal"/>
              <w:rPr>
                <w:color w:val="000000"/>
                <w:szCs w:val="22"/>
              </w:rPr>
            </w:pPr>
            <w:r>
              <w:rPr>
                <w:rFonts w:eastAsia="Arial" w:cs="Arial"/>
                <w:szCs w:val="18"/>
              </w:rPr>
              <w:t>Nom F</w:t>
            </w:r>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eCH-0044:baseNameType</w:t>
            </w:r>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2F4DBF4F" w:rsidR="002624CD" w:rsidRPr="000C5010" w:rsidRDefault="00414DEA" w:rsidP="00BD2BBF">
            <w:pPr>
              <w:pStyle w:val="Table0Normal"/>
              <w:rPr>
                <w:color w:val="000000"/>
                <w:szCs w:val="22"/>
              </w:rPr>
            </w:pPr>
            <w:r>
              <w:rPr>
                <w:rFonts w:eastAsia="Arial" w:cs="Arial"/>
                <w:szCs w:val="18"/>
              </w:rPr>
              <w:t xml:space="preserve">Prénom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1F570580" w14:textId="77777777" w:rsidR="002624CD" w:rsidRPr="000C5010" w:rsidRDefault="00193346" w:rsidP="00BD2BBF">
            <w:pPr>
              <w:pStyle w:val="Table0Normal"/>
              <w:rPr>
                <w:rFonts w:cs="Arial"/>
              </w:rPr>
            </w:pPr>
            <w:r w:rsidRPr="000C5010">
              <w:rPr>
                <w:rFonts w:eastAsia="Arial" w:cs="Arial"/>
                <w:szCs w:val="18"/>
              </w:rPr>
              <w:t>xs:token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54B0F5B2" w:rsidR="002624CD" w:rsidRPr="000C5010" w:rsidRDefault="00414DEA" w:rsidP="00BD2BBF">
            <w:pPr>
              <w:pStyle w:val="Table0Normal"/>
              <w:rPr>
                <w:color w:val="000000"/>
                <w:szCs w:val="22"/>
              </w:rPr>
            </w:pPr>
            <w:r>
              <w:rPr>
                <w:rFonts w:eastAsia="Arial" w:cs="Arial"/>
                <w:szCs w:val="18"/>
              </w:rPr>
              <w:t xml:space="preserve">Profession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r w:rsidRPr="000C5010">
              <w:rPr>
                <w:rFonts w:eastAsia="Arial" w:cs="Arial"/>
                <w:bCs/>
                <w:szCs w:val="18"/>
              </w:rPr>
              <w:t>dateOfBirth</w:t>
            </w:r>
          </w:p>
        </w:tc>
        <w:tc>
          <w:tcPr>
            <w:tcW w:w="2127" w:type="dxa"/>
          </w:tcPr>
          <w:p w14:paraId="64ADE2A3"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23CEA254" w:rsidR="002624CD" w:rsidRPr="000C5010" w:rsidRDefault="004350AB" w:rsidP="00BD2BBF">
            <w:pPr>
              <w:pStyle w:val="Table0Normal"/>
              <w:rPr>
                <w:color w:val="000000"/>
                <w:szCs w:val="22"/>
              </w:rPr>
            </w:pPr>
            <w:r>
              <w:rPr>
                <w:rFonts w:eastAsia="Arial" w:cs="Arial"/>
                <w:szCs w:val="18"/>
              </w:rPr>
              <w:t xml:space="preserve">Date de naissance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r w:rsidRPr="000C5010">
              <w:rPr>
                <w:rFonts w:eastAsia="Arial"/>
                <w:bCs/>
                <w:szCs w:val="18"/>
              </w:rPr>
              <w:t>emailAddress</w:t>
            </w:r>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eCH-0046:emailAddressType</w:t>
            </w:r>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e-mail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r w:rsidRPr="000C5010">
              <w:rPr>
                <w:rFonts w:eastAsia="Arial" w:cs="Arial"/>
                <w:bCs/>
                <w:szCs w:val="18"/>
              </w:rPr>
              <w:t>numberQualifiedPersons</w:t>
            </w:r>
          </w:p>
        </w:tc>
        <w:tc>
          <w:tcPr>
            <w:tcW w:w="2127" w:type="dxa"/>
          </w:tcPr>
          <w:p w14:paraId="1A12FD94"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r w:rsidRPr="000C5010">
              <w:rPr>
                <w:rFonts w:eastAsia="Arial" w:cs="Arial"/>
                <w:bCs/>
                <w:szCs w:val="18"/>
              </w:rPr>
              <w:t>workweekPercentage</w:t>
            </w:r>
          </w:p>
        </w:tc>
        <w:tc>
          <w:tcPr>
            <w:tcW w:w="2127" w:type="dxa"/>
          </w:tcPr>
          <w:p w14:paraId="6F0315D5"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r w:rsidRPr="000C5010">
              <w:rPr>
                <w:rFonts w:eastAsia="Arial" w:cs="Arial"/>
                <w:bCs/>
                <w:szCs w:val="18"/>
              </w:rPr>
              <w:t>trainingLocation</w:t>
            </w:r>
          </w:p>
        </w:tc>
        <w:tc>
          <w:tcPr>
            <w:tcW w:w="2127" w:type="dxa"/>
          </w:tcPr>
          <w:p w14:paraId="0B0BCC0C" w14:textId="77777777" w:rsidR="00CC6065" w:rsidRPr="000C5010" w:rsidRDefault="00193346" w:rsidP="00CC6065">
            <w:pPr>
              <w:pStyle w:val="Table0Normal"/>
              <w:rPr>
                <w:rFonts w:cs="Arial"/>
              </w:rPr>
            </w:pPr>
            <w:r w:rsidRPr="000C5010">
              <w:rPr>
                <w:rFonts w:eastAsia="Arial" w:cs="Arial"/>
                <w:szCs w:val="18"/>
              </w:rPr>
              <w:t>xs:token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r w:rsidRPr="000C5010">
              <w:rPr>
                <w:rFonts w:eastAsia="Arial" w:cs="Arial"/>
                <w:bCs/>
                <w:szCs w:val="18"/>
              </w:rPr>
              <w:t>isHostCompanyNetwork</w:t>
            </w:r>
          </w:p>
        </w:tc>
        <w:tc>
          <w:tcPr>
            <w:tcW w:w="2127" w:type="dxa"/>
          </w:tcPr>
          <w:p w14:paraId="343B7609" w14:textId="77777777" w:rsidR="00CC6065" w:rsidRPr="000C5010" w:rsidRDefault="00193346" w:rsidP="00CC6065">
            <w:pPr>
              <w:pStyle w:val="Table0Normal"/>
              <w:rPr>
                <w:rFonts w:cs="Arial"/>
              </w:rPr>
            </w:pPr>
            <w:r w:rsidRPr="000C5010">
              <w:rPr>
                <w:rFonts w:eastAsia="Arial" w:cs="Arial"/>
                <w:szCs w:val="18"/>
              </w:rPr>
              <w:t>xs:boolean</w:t>
            </w:r>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200577B6" w14:textId="1B95072D" w:rsidR="008916AE" w:rsidRPr="000C5010" w:rsidRDefault="00193346" w:rsidP="008B6A0E">
      <w:pPr>
        <w:pStyle w:val="Beschriftung"/>
      </w:pPr>
      <w:bookmarkStart w:id="296" w:name="_Toc166050662"/>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72</w:t>
      </w:r>
      <w:r w:rsidR="00566227" w:rsidRPr="000C5010">
        <w:rPr>
          <w:noProof/>
        </w:rPr>
        <w:fldChar w:fldCharType="end"/>
      </w:r>
      <w:r w:rsidRPr="000C5010">
        <w:t>: Définition du type de données «</w:t>
      </w:r>
      <w:r w:rsidRPr="000C5010">
        <w:rPr>
          <w:rFonts w:cs="Arial"/>
        </w:rPr>
        <w:t>otherProfessionDetailsType</w:t>
      </w:r>
      <w:r w:rsidRPr="000C5010">
        <w:t>».</w:t>
      </w:r>
      <w:bookmarkEnd w:id="296"/>
    </w:p>
    <w:p w14:paraId="0CCE563D" w14:textId="103B1D05" w:rsidR="002624CD" w:rsidRPr="000C5010" w:rsidRDefault="00193346" w:rsidP="00CB19A3">
      <w:pPr>
        <w:pStyle w:val="berschrift2"/>
        <w:pageBreakBefore/>
      </w:pPr>
      <w:bookmarkStart w:id="297" w:name="_Toc166050571"/>
      <w:r w:rsidRPr="000C5010">
        <w:rPr>
          <w:rFonts w:eastAsia="Arial" w:cs="Times New Roman"/>
          <w:color w:val="000000"/>
          <w:szCs w:val="24"/>
        </w:rPr>
        <w:lastRenderedPageBreak/>
        <w:t>professionEducationType (école et CI</w:t>
      </w:r>
      <w:r w:rsidR="00707745">
        <w:rPr>
          <w:rFonts w:eastAsia="Arial" w:cs="Times New Roman"/>
          <w:color w:val="000000"/>
          <w:szCs w:val="24"/>
        </w:rPr>
        <w:t>E</w:t>
      </w:r>
      <w:r w:rsidRPr="000C5010">
        <w:rPr>
          <w:rFonts w:eastAsia="Arial" w:cs="Times New Roman"/>
          <w:color w:val="000000"/>
          <w:szCs w:val="24"/>
        </w:rPr>
        <w:t>)</w:t>
      </w:r>
      <w:bookmarkEnd w:id="297"/>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r w:rsidRPr="000C5010">
              <w:rPr>
                <w:rFonts w:eastAsia="Arial"/>
                <w:bCs/>
                <w:szCs w:val="18"/>
              </w:rPr>
              <w:t>schoolName</w:t>
            </w:r>
          </w:p>
        </w:tc>
        <w:tc>
          <w:tcPr>
            <w:tcW w:w="2127" w:type="dxa"/>
          </w:tcPr>
          <w:p w14:paraId="5393B07F" w14:textId="77777777" w:rsidR="002624CD" w:rsidRPr="000C5010" w:rsidRDefault="00193346" w:rsidP="00BD2BBF">
            <w:pPr>
              <w:pStyle w:val="Table0Normal"/>
            </w:pPr>
            <w:r w:rsidRPr="000C5010">
              <w:rPr>
                <w:rFonts w:eastAsia="Arial" w:cs="Arial"/>
                <w:szCs w:val="18"/>
              </w:rPr>
              <w:t>xs:token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r w:rsidRPr="000C5010">
              <w:rPr>
                <w:rFonts w:eastAsia="Arial"/>
                <w:bCs/>
                <w:szCs w:val="18"/>
              </w:rPr>
              <w:t>schoolLanguage</w:t>
            </w:r>
          </w:p>
        </w:tc>
        <w:tc>
          <w:tcPr>
            <w:tcW w:w="2127" w:type="dxa"/>
          </w:tcPr>
          <w:p w14:paraId="1B204A91" w14:textId="77777777" w:rsidR="002624CD" w:rsidRPr="000C5010" w:rsidRDefault="00193346" w:rsidP="00BD2BBF">
            <w:pPr>
              <w:pStyle w:val="Table0Normal"/>
            </w:pPr>
            <w:r w:rsidRPr="000C5010">
              <w:rPr>
                <w:rFonts w:eastAsia="Arial"/>
                <w:szCs w:val="18"/>
              </w:rPr>
              <w:t>xs:language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r w:rsidRPr="000C5010">
              <w:rPr>
                <w:rFonts w:eastAsia="Arial"/>
                <w:bCs/>
                <w:szCs w:val="18"/>
              </w:rPr>
              <w:t>mayAttendBM</w:t>
            </w:r>
          </w:p>
        </w:tc>
        <w:tc>
          <w:tcPr>
            <w:tcW w:w="2127" w:type="dxa"/>
          </w:tcPr>
          <w:p w14:paraId="6C8BA1AF" w14:textId="77777777" w:rsidR="002624CD" w:rsidRPr="000C5010" w:rsidRDefault="00193346" w:rsidP="00BD2BBF">
            <w:pPr>
              <w:pStyle w:val="Table0Normal"/>
            </w:pPr>
            <w:r w:rsidRPr="000C5010">
              <w:rPr>
                <w:rFonts w:eastAsia="Arial"/>
                <w:szCs w:val="18"/>
              </w:rPr>
              <w:t>xs:boolean</w:t>
            </w:r>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r w:rsidRPr="000C5010">
              <w:rPr>
                <w:rFonts w:eastAsia="Arial"/>
                <w:szCs w:val="18"/>
              </w:rPr>
              <w:t>«true», si la personne en formation suit les cours de maturité professionnelle, dans le cas où elle remplit les conditions d’admission. Sinon «false».</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r w:rsidRPr="000C5010">
              <w:rPr>
                <w:rFonts w:eastAsia="Arial"/>
                <w:szCs w:val="18"/>
              </w:rPr>
              <w:t>xs:boolean</w:t>
            </w:r>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r w:rsidRPr="00821A76">
              <w:rPr>
                <w:lang w:val="en-US"/>
              </w:rPr>
              <w:t>xs:boolean</w:t>
            </w:r>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r w:rsidRPr="00821A76">
              <w:rPr>
                <w:lang w:val="en-US"/>
              </w:rPr>
              <w:t>xs:boolean</w:t>
            </w:r>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r w:rsidRPr="00821A76">
              <w:rPr>
                <w:lang w:val="en-US"/>
              </w:rPr>
              <w:t>xs:boolean</w:t>
            </w:r>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r w:rsidRPr="00821A76">
              <w:rPr>
                <w:lang w:val="en-US"/>
              </w:rPr>
              <w:t>xs:boolean</w:t>
            </w:r>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44C2E7C4" w14:textId="4745C931" w:rsidR="008916AE" w:rsidRPr="000C5010" w:rsidRDefault="00193346" w:rsidP="008B6A0E">
      <w:pPr>
        <w:pStyle w:val="Beschriftung"/>
      </w:pPr>
      <w:bookmarkStart w:id="298" w:name="_Toc166050663"/>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73</w:t>
      </w:r>
      <w:r w:rsidR="00566227" w:rsidRPr="000C5010">
        <w:rPr>
          <w:noProof/>
        </w:rPr>
        <w:fldChar w:fldCharType="end"/>
      </w:r>
      <w:r w:rsidRPr="000C5010">
        <w:t>: Définition du type de données «professionEducationType».</w:t>
      </w:r>
      <w:bookmarkEnd w:id="298"/>
    </w:p>
    <w:p w14:paraId="044229D1" w14:textId="77777777" w:rsidR="002624CD" w:rsidRPr="000C5010" w:rsidRDefault="00193346" w:rsidP="002624CD">
      <w:pPr>
        <w:pStyle w:val="berschrift2"/>
      </w:pPr>
      <w:bookmarkStart w:id="299" w:name="_Toc166050572"/>
      <w:r w:rsidRPr="000C5010">
        <w:rPr>
          <w:rFonts w:eastAsia="Arial" w:cs="Arial"/>
          <w:color w:val="000000"/>
          <w:szCs w:val="24"/>
        </w:rPr>
        <w:t>salaryType</w:t>
      </w:r>
      <w:r w:rsidRPr="000C5010">
        <w:rPr>
          <w:rFonts w:eastAsia="Arial" w:cs="Times New Roman"/>
          <w:color w:val="000000"/>
          <w:szCs w:val="24"/>
        </w:rPr>
        <w:t xml:space="preserve"> (allocation)</w:t>
      </w:r>
      <w:bookmarkEnd w:id="299"/>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r w:rsidRPr="000C5010">
              <w:rPr>
                <w:rFonts w:eastAsia="Arial" w:cs="Arial"/>
                <w:bCs/>
                <w:szCs w:val="18"/>
              </w:rPr>
              <w:t>grossSalary1stYear</w:t>
            </w:r>
          </w:p>
        </w:tc>
        <w:tc>
          <w:tcPr>
            <w:tcW w:w="2127" w:type="dxa"/>
          </w:tcPr>
          <w:p w14:paraId="05F5392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1stYear</w:t>
            </w:r>
          </w:p>
        </w:tc>
        <w:tc>
          <w:tcPr>
            <w:tcW w:w="2127" w:type="dxa"/>
          </w:tcPr>
          <w:p w14:paraId="20FDA963" w14:textId="77777777" w:rsidR="002624CD" w:rsidRPr="000C5010" w:rsidRDefault="00193346" w:rsidP="00BD2BBF">
            <w:pPr>
              <w:pStyle w:val="Table0Normal"/>
            </w:pPr>
            <w:r w:rsidRPr="000C5010">
              <w:rPr>
                <w:rFonts w:eastAsia="Arial"/>
                <w:szCs w:val="18"/>
              </w:rPr>
              <w:t>xs:int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r w:rsidRPr="000C5010">
              <w:rPr>
                <w:rFonts w:eastAsia="Arial"/>
                <w:szCs w:val="18"/>
              </w:rPr>
              <w:t>1: par mois</w:t>
            </w:r>
          </w:p>
          <w:p w14:paraId="70BE28A2" w14:textId="77777777" w:rsidR="002624CD" w:rsidRPr="000C5010" w:rsidRDefault="00193346" w:rsidP="00BD2BBF">
            <w:pPr>
              <w:pStyle w:val="Table0Normal"/>
            </w:pPr>
            <w:r w:rsidRPr="000C5010">
              <w:rPr>
                <w:rFonts w:eastAsia="Arial"/>
                <w:szCs w:val="18"/>
              </w:rPr>
              <w:t>2: par semaine</w:t>
            </w:r>
          </w:p>
          <w:p w14:paraId="4A29D2A6" w14:textId="77777777" w:rsidR="002624CD" w:rsidRPr="000C5010" w:rsidRDefault="00193346" w:rsidP="00BD2BBF">
            <w:pPr>
              <w:pStyle w:val="Table0Normal"/>
            </w:pPr>
            <w:r w:rsidRPr="000C5010">
              <w:rPr>
                <w:rFonts w:eastAsia="Arial"/>
                <w:szCs w:val="18"/>
              </w:rPr>
              <w:t>3: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r w:rsidRPr="000C5010">
              <w:rPr>
                <w:rFonts w:eastAsia="Arial" w:cs="Arial"/>
                <w:bCs/>
                <w:szCs w:val="18"/>
              </w:rPr>
              <w:t>grossSalary2ndYear</w:t>
            </w:r>
          </w:p>
        </w:tc>
        <w:tc>
          <w:tcPr>
            <w:tcW w:w="2127" w:type="dxa"/>
          </w:tcPr>
          <w:p w14:paraId="4FE0AA7F"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2ndYear</w:t>
            </w:r>
          </w:p>
        </w:tc>
        <w:tc>
          <w:tcPr>
            <w:tcW w:w="2127" w:type="dxa"/>
          </w:tcPr>
          <w:p w14:paraId="51A8F97D" w14:textId="77777777" w:rsidR="002624CD" w:rsidRPr="000C5010" w:rsidRDefault="00193346" w:rsidP="00BD2BBF">
            <w:pPr>
              <w:pStyle w:val="Table0Normal"/>
            </w:pPr>
            <w:r w:rsidRPr="000C5010">
              <w:rPr>
                <w:rFonts w:eastAsia="Arial"/>
                <w:szCs w:val="18"/>
              </w:rPr>
              <w:t>xs:int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r w:rsidRPr="000C5010">
              <w:rPr>
                <w:rFonts w:eastAsia="Arial" w:cs="Arial"/>
                <w:bCs/>
                <w:szCs w:val="18"/>
              </w:rPr>
              <w:t>grossSalary3rdYear</w:t>
            </w:r>
          </w:p>
        </w:tc>
        <w:tc>
          <w:tcPr>
            <w:tcW w:w="2127" w:type="dxa"/>
          </w:tcPr>
          <w:p w14:paraId="795DAE01"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r w:rsidRPr="000C5010">
              <w:rPr>
                <w:rFonts w:eastAsia="Arial" w:cs="Arial"/>
                <w:bCs/>
                <w:szCs w:val="18"/>
              </w:rPr>
              <w:t>grossSalary4thYear</w:t>
            </w:r>
          </w:p>
        </w:tc>
        <w:tc>
          <w:tcPr>
            <w:tcW w:w="2127" w:type="dxa"/>
          </w:tcPr>
          <w:p w14:paraId="1F99E49F"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r w:rsidRPr="000C5010">
              <w:rPr>
                <w:rFonts w:eastAsia="Arial" w:cs="Arial"/>
                <w:bCs/>
                <w:szCs w:val="18"/>
              </w:rPr>
              <w:lastRenderedPageBreak/>
              <w:t>benefits</w:t>
            </w:r>
          </w:p>
        </w:tc>
        <w:tc>
          <w:tcPr>
            <w:tcW w:w="2127" w:type="dxa"/>
          </w:tcPr>
          <w:p w14:paraId="1FFD653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r w:rsidRPr="000C5010">
              <w:rPr>
                <w:rFonts w:eastAsia="Arial" w:cs="Arial"/>
                <w:bCs/>
                <w:szCs w:val="18"/>
              </w:rPr>
              <w:t>has13thMonth</w:t>
            </w:r>
          </w:p>
        </w:tc>
        <w:tc>
          <w:tcPr>
            <w:tcW w:w="2127" w:type="dxa"/>
          </w:tcPr>
          <w:p w14:paraId="7B1B24DE"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13. Salaire mensuel («true» = oui, «false» = non)</w:t>
            </w:r>
          </w:p>
        </w:tc>
      </w:tr>
    </w:tbl>
    <w:p w14:paraId="15C1DD83" w14:textId="0D28E31C" w:rsidR="008916AE" w:rsidRPr="000C5010" w:rsidRDefault="00193346" w:rsidP="008B6A0E">
      <w:pPr>
        <w:pStyle w:val="Beschriftung"/>
      </w:pPr>
      <w:bookmarkStart w:id="300" w:name="_Toc166050664"/>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74</w:t>
      </w:r>
      <w:r w:rsidR="00566227" w:rsidRPr="000C5010">
        <w:rPr>
          <w:noProof/>
        </w:rPr>
        <w:fldChar w:fldCharType="end"/>
      </w:r>
      <w:r w:rsidRPr="000C5010">
        <w:t>: Définition du type de données «</w:t>
      </w:r>
      <w:r w:rsidRPr="000C5010">
        <w:rPr>
          <w:rFonts w:cs="Arial"/>
        </w:rPr>
        <w:t>salaryType</w:t>
      </w:r>
      <w:r w:rsidRPr="000C5010">
        <w:t>».</w:t>
      </w:r>
      <w:bookmarkEnd w:id="300"/>
    </w:p>
    <w:p w14:paraId="495BAA47" w14:textId="77777777" w:rsidR="002624CD" w:rsidRPr="000C5010" w:rsidRDefault="00193346" w:rsidP="002624CD">
      <w:pPr>
        <w:pStyle w:val="berschrift2"/>
      </w:pPr>
      <w:bookmarkStart w:id="301" w:name="_Toc166050573"/>
      <w:r w:rsidRPr="000C5010">
        <w:rPr>
          <w:rFonts w:eastAsia="Arial" w:cs="Times New Roman"/>
          <w:color w:val="000000"/>
          <w:szCs w:val="24"/>
        </w:rPr>
        <w:t>workingHoursType (horaires de travail)</w:t>
      </w:r>
      <w:bookmarkEnd w:id="301"/>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r w:rsidRPr="000C5010">
              <w:rPr>
                <w:rFonts w:eastAsia="Arial" w:cs="Arial"/>
                <w:bCs/>
                <w:szCs w:val="18"/>
              </w:rPr>
              <w:t>hoursPerWeek</w:t>
            </w:r>
          </w:p>
        </w:tc>
        <w:tc>
          <w:tcPr>
            <w:tcW w:w="2127" w:type="dxa"/>
          </w:tcPr>
          <w:p w14:paraId="30B95E23"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r w:rsidRPr="000C5010">
              <w:rPr>
                <w:rFonts w:eastAsia="Arial"/>
                <w:szCs w:val="18"/>
              </w:rPr>
              <w:t>working</w:t>
            </w:r>
            <w:r>
              <w:rPr>
                <w:rFonts w:eastAsia="Arial"/>
                <w:szCs w:val="18"/>
              </w:rPr>
              <w:t>Days</w:t>
            </w:r>
            <w:r w:rsidRPr="000C5010">
              <w:rPr>
                <w:rFonts w:eastAsia="Arial"/>
                <w:szCs w:val="18"/>
              </w:rPr>
              <w:t>PerWeek</w:t>
            </w:r>
          </w:p>
        </w:tc>
        <w:tc>
          <w:tcPr>
            <w:tcW w:w="2127" w:type="dxa"/>
          </w:tcPr>
          <w:p w14:paraId="4FF05602"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r w:rsidRPr="000C5010">
              <w:rPr>
                <w:rFonts w:eastAsia="Arial"/>
                <w:szCs w:val="18"/>
              </w:rPr>
              <w:t>comment</w:t>
            </w:r>
          </w:p>
        </w:tc>
        <w:tc>
          <w:tcPr>
            <w:tcW w:w="2127" w:type="dxa"/>
          </w:tcPr>
          <w:p w14:paraId="48902985" w14:textId="77777777" w:rsidR="002624CD" w:rsidRPr="000C5010" w:rsidRDefault="00193346" w:rsidP="00BD2BBF">
            <w:pPr>
              <w:pStyle w:val="Table0Normal"/>
            </w:pPr>
            <w:r w:rsidRPr="000C5010">
              <w:rPr>
                <w:rFonts w:eastAsia="Arial" w:cs="Arial"/>
                <w:szCs w:val="18"/>
              </w:rPr>
              <w:t>commentContractFormType</w:t>
            </w:r>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6371C854" w14:textId="3A219267" w:rsidR="002624CD" w:rsidRPr="000C5010" w:rsidRDefault="00193346" w:rsidP="008B6A0E">
      <w:pPr>
        <w:pStyle w:val="Beschriftung"/>
      </w:pPr>
      <w:bookmarkStart w:id="302" w:name="_Toc166050665"/>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75</w:t>
      </w:r>
      <w:r w:rsidR="00566227" w:rsidRPr="000C5010">
        <w:rPr>
          <w:noProof/>
        </w:rPr>
        <w:fldChar w:fldCharType="end"/>
      </w:r>
      <w:r w:rsidRPr="000C5010">
        <w:t>: Définition du type de données «workingHoursType».</w:t>
      </w:r>
      <w:bookmarkEnd w:id="302"/>
    </w:p>
    <w:p w14:paraId="1F1F3248" w14:textId="77777777" w:rsidR="002624CD" w:rsidRPr="000C5010" w:rsidRDefault="00193346" w:rsidP="002624CD">
      <w:pPr>
        <w:pStyle w:val="berschrift2"/>
      </w:pPr>
      <w:bookmarkStart w:id="303" w:name="_Toc166050574"/>
      <w:r w:rsidRPr="000C5010">
        <w:rPr>
          <w:rFonts w:eastAsia="Arial" w:cs="Times New Roman"/>
          <w:color w:val="000000"/>
          <w:szCs w:val="24"/>
        </w:rPr>
        <w:t>holidaysType (vacances)</w:t>
      </w:r>
      <w:bookmarkEnd w:id="30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r w:rsidRPr="000C5010">
              <w:rPr>
                <w:rFonts w:eastAsia="Arial" w:cs="Arial"/>
                <w:bCs/>
                <w:szCs w:val="18"/>
              </w:rPr>
              <w:t>holidayEntitlement1stYear</w:t>
            </w:r>
          </w:p>
        </w:tc>
        <w:tc>
          <w:tcPr>
            <w:tcW w:w="2127" w:type="dxa"/>
          </w:tcPr>
          <w:p w14:paraId="33B0F944"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r w:rsidRPr="000C5010">
              <w:rPr>
                <w:rFonts w:eastAsia="Arial" w:cs="Arial"/>
                <w:bCs/>
                <w:szCs w:val="18"/>
              </w:rPr>
              <w:t>holidayEntitlement2ndYear</w:t>
            </w:r>
          </w:p>
        </w:tc>
        <w:tc>
          <w:tcPr>
            <w:tcW w:w="2127" w:type="dxa"/>
          </w:tcPr>
          <w:p w14:paraId="27F11E9E" w14:textId="77777777" w:rsidR="002624CD" w:rsidRPr="000C5010" w:rsidRDefault="00193346" w:rsidP="00BD2BBF">
            <w:pPr>
              <w:pStyle w:val="Table0Normal"/>
            </w:pPr>
            <w:r w:rsidRPr="000C5010">
              <w:rPr>
                <w:rFonts w:eastAsia="Arial" w:cs="Arial"/>
                <w:szCs w:val="18"/>
              </w:rPr>
              <w:t>xs:int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r w:rsidRPr="000C5010">
              <w:rPr>
                <w:rFonts w:eastAsia="Arial" w:cs="Arial"/>
                <w:bCs/>
                <w:szCs w:val="18"/>
              </w:rPr>
              <w:t>holidayEntitlement3rdYear</w:t>
            </w:r>
          </w:p>
        </w:tc>
        <w:tc>
          <w:tcPr>
            <w:tcW w:w="2127" w:type="dxa"/>
          </w:tcPr>
          <w:p w14:paraId="13DA8963" w14:textId="77777777" w:rsidR="002624CD" w:rsidRPr="000C5010" w:rsidRDefault="00193346" w:rsidP="00BD2BBF">
            <w:pPr>
              <w:pStyle w:val="Table0Normal"/>
            </w:pPr>
            <w:r w:rsidRPr="000C5010">
              <w:rPr>
                <w:rFonts w:eastAsia="Arial" w:cs="Arial"/>
                <w:szCs w:val="18"/>
              </w:rPr>
              <w:t>xs:int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r w:rsidRPr="000C5010">
              <w:rPr>
                <w:rFonts w:eastAsia="Arial" w:cs="Arial"/>
                <w:bCs/>
                <w:szCs w:val="18"/>
              </w:rPr>
              <w:t>holidayEntitlement4thYear</w:t>
            </w:r>
          </w:p>
        </w:tc>
        <w:tc>
          <w:tcPr>
            <w:tcW w:w="2127" w:type="dxa"/>
          </w:tcPr>
          <w:p w14:paraId="786DDC2A"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r w:rsidRPr="000C5010">
              <w:rPr>
                <w:rFonts w:eastAsia="Arial" w:cs="Arial"/>
                <w:bCs/>
                <w:szCs w:val="18"/>
              </w:rPr>
              <w:t>unitHoliday</w:t>
            </w:r>
          </w:p>
        </w:tc>
        <w:tc>
          <w:tcPr>
            <w:tcW w:w="2127" w:type="dxa"/>
          </w:tcPr>
          <w:p w14:paraId="2D9A84B5" w14:textId="77777777" w:rsidR="00944B31" w:rsidRPr="000C5010" w:rsidRDefault="00193346" w:rsidP="00BD2BBF">
            <w:pPr>
              <w:pStyle w:val="Table0Normal"/>
              <w:rPr>
                <w:rFonts w:cs="Arial"/>
              </w:rPr>
            </w:pPr>
            <w:r w:rsidRPr="000C5010">
              <w:rPr>
                <w:rFonts w:eastAsia="Arial" w:cs="Arial"/>
                <w:szCs w:val="18"/>
              </w:rPr>
              <w:t>xs:int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50BA1766" w14:textId="40CFB66F" w:rsidR="00175560" w:rsidRPr="000C5010" w:rsidRDefault="00193346" w:rsidP="008B6A0E">
      <w:pPr>
        <w:pStyle w:val="Beschriftung"/>
      </w:pPr>
      <w:bookmarkStart w:id="304" w:name="_Toc166050666"/>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76</w:t>
      </w:r>
      <w:r w:rsidR="00566227" w:rsidRPr="000C5010">
        <w:rPr>
          <w:noProof/>
        </w:rPr>
        <w:fldChar w:fldCharType="end"/>
      </w:r>
      <w:r w:rsidRPr="000C5010">
        <w:t>: Définition du type de données «holidaysType».</w:t>
      </w:r>
      <w:bookmarkEnd w:id="304"/>
    </w:p>
    <w:p w14:paraId="0E207F8C" w14:textId="77777777" w:rsidR="002624CD" w:rsidRPr="000C5010" w:rsidRDefault="00193346" w:rsidP="005115F8">
      <w:pPr>
        <w:pStyle w:val="berschrift2"/>
        <w:pageBreakBefore/>
      </w:pPr>
      <w:bookmarkStart w:id="305" w:name="_Toc166050575"/>
      <w:r w:rsidRPr="000C5010">
        <w:rPr>
          <w:rFonts w:eastAsia="Arial" w:cs="Arial"/>
          <w:color w:val="000000"/>
          <w:szCs w:val="24"/>
        </w:rPr>
        <w:lastRenderedPageBreak/>
        <w:t>expensesType</w:t>
      </w:r>
      <w:r w:rsidRPr="000C5010">
        <w:rPr>
          <w:rFonts w:eastAsia="Arial" w:cs="Times New Roman"/>
          <w:color w:val="000000"/>
          <w:szCs w:val="24"/>
        </w:rPr>
        <w:t xml:space="preserve"> (acquisitions)</w:t>
      </w:r>
      <w:bookmarkEnd w:id="305"/>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r w:rsidRPr="000C5010">
              <w:rPr>
                <w:rFonts w:eastAsia="Arial" w:cs="Arial"/>
                <w:bCs/>
                <w:szCs w:val="18"/>
              </w:rPr>
              <w:t>personalToolsWorkClothes</w:t>
            </w:r>
          </w:p>
        </w:tc>
        <w:tc>
          <w:tcPr>
            <w:tcW w:w="2127" w:type="dxa"/>
          </w:tcPr>
          <w:p w14:paraId="1C4D0880" w14:textId="77777777" w:rsidR="002624CD" w:rsidRPr="000C5010" w:rsidRDefault="00193346" w:rsidP="00BD2BBF">
            <w:pPr>
              <w:pStyle w:val="Table0Normal"/>
              <w:rPr>
                <w:rFonts w:cs="Arial"/>
              </w:rPr>
            </w:pPr>
            <w:r w:rsidRPr="000C5010">
              <w:rPr>
                <w:rFonts w:eastAsia="Arial" w:cs="Arial"/>
                <w:szCs w:val="18"/>
              </w:rPr>
              <w:t>xs:token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r w:rsidRPr="000C5010">
              <w:rPr>
                <w:rFonts w:eastAsia="Arial"/>
                <w:szCs w:val="18"/>
              </w:rPr>
              <w:t>paidBy</w:t>
            </w:r>
          </w:p>
        </w:tc>
        <w:tc>
          <w:tcPr>
            <w:tcW w:w="2127" w:type="dxa"/>
          </w:tcPr>
          <w:p w14:paraId="4015C34D" w14:textId="77777777" w:rsidR="002624CD" w:rsidRPr="000C5010" w:rsidRDefault="00193346" w:rsidP="00BD2BBF">
            <w:pPr>
              <w:pStyle w:val="Table0Normal"/>
            </w:pPr>
            <w:r w:rsidRPr="000C5010">
              <w:rPr>
                <w:rFonts w:eastAsia="Arial"/>
                <w:szCs w:val="18"/>
              </w:rPr>
              <w:t>xs:int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 xml:space="preserve">Prise en charge des frais d’achat par (sélection: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r w:rsidRPr="000C5010">
              <w:rPr>
                <w:rFonts w:eastAsia="Arial"/>
                <w:szCs w:val="18"/>
              </w:rPr>
              <w:t>cleaningOfClothes</w:t>
            </w:r>
          </w:p>
        </w:tc>
        <w:tc>
          <w:tcPr>
            <w:tcW w:w="2127" w:type="dxa"/>
          </w:tcPr>
          <w:p w14:paraId="7576A997" w14:textId="77777777" w:rsidR="002624CD" w:rsidRPr="000C5010" w:rsidRDefault="00193346" w:rsidP="00BD2BBF">
            <w:pPr>
              <w:pStyle w:val="Table0Normal"/>
            </w:pPr>
            <w:r w:rsidRPr="000C5010">
              <w:rPr>
                <w:rFonts w:eastAsia="Arial"/>
                <w:szCs w:val="18"/>
              </w:rPr>
              <w:t>xs:int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 xml:space="preserve">Prise en charge du nettoyage des vêtements professionnels par (sélection: 1: </w:t>
            </w:r>
            <w:r w:rsidR="003138D0">
              <w:rPr>
                <w:rFonts w:eastAsia="Arial"/>
                <w:szCs w:val="18"/>
              </w:rPr>
              <w:t>entreprise formatrice</w:t>
            </w:r>
            <w:r w:rsidRPr="000C5010">
              <w:rPr>
                <w:rFonts w:eastAsia="Arial"/>
                <w:szCs w:val="18"/>
              </w:rPr>
              <w:t>, 2: personne en formation (plus RL)</w:t>
            </w:r>
          </w:p>
        </w:tc>
      </w:tr>
    </w:tbl>
    <w:p w14:paraId="77DF618F" w14:textId="46ED33B1" w:rsidR="00175560" w:rsidRPr="000C5010" w:rsidRDefault="00193346" w:rsidP="008B6A0E">
      <w:pPr>
        <w:pStyle w:val="Beschriftung"/>
      </w:pPr>
      <w:bookmarkStart w:id="306" w:name="_Toc166050667"/>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3E2164">
        <w:rPr>
          <w:noProof/>
        </w:rPr>
        <w:t>77</w:t>
      </w:r>
      <w:r w:rsidR="00566227" w:rsidRPr="000C5010">
        <w:rPr>
          <w:noProof/>
        </w:rPr>
        <w:fldChar w:fldCharType="end"/>
      </w:r>
      <w:r w:rsidRPr="000C5010">
        <w:t>: Définition du type de données «</w:t>
      </w:r>
      <w:r w:rsidRPr="000C5010">
        <w:rPr>
          <w:rFonts w:cs="Arial"/>
        </w:rPr>
        <w:t>expensesType</w:t>
      </w:r>
      <w:r w:rsidRPr="000C5010">
        <w:t>».</w:t>
      </w:r>
      <w:bookmarkEnd w:id="306"/>
    </w:p>
    <w:p w14:paraId="7C52F89E" w14:textId="77777777" w:rsidR="002624CD" w:rsidRPr="000C5010" w:rsidRDefault="00193346" w:rsidP="002624CD">
      <w:pPr>
        <w:pStyle w:val="berschrift2"/>
      </w:pPr>
      <w:bookmarkStart w:id="307" w:name="_Toc166050576"/>
      <w:r w:rsidRPr="000C5010">
        <w:rPr>
          <w:rFonts w:eastAsia="Arial" w:cs="Arial"/>
          <w:color w:val="000000"/>
          <w:szCs w:val="24"/>
        </w:rPr>
        <w:t>insurancesType</w:t>
      </w:r>
      <w:r w:rsidRPr="000C5010">
        <w:rPr>
          <w:rFonts w:eastAsia="Arial" w:cs="Times New Roman"/>
          <w:color w:val="000000"/>
          <w:szCs w:val="24"/>
        </w:rPr>
        <w:t xml:space="preserve"> (assurances)</w:t>
      </w:r>
      <w:bookmarkEnd w:id="307"/>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r w:rsidRPr="000C5010">
              <w:rPr>
                <w:rFonts w:eastAsia="Arial" w:cs="Arial"/>
                <w:szCs w:val="18"/>
              </w:rPr>
              <w:t>xs:decimal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r w:rsidRPr="000C5010">
              <w:rPr>
                <w:rFonts w:eastAsia="Arial" w:cs="Arial"/>
                <w:szCs w:val="18"/>
              </w:rPr>
              <w:t>xs:decimal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r w:rsidRPr="000C5010">
              <w:rPr>
                <w:rFonts w:eastAsia="Arial"/>
                <w:szCs w:val="18"/>
              </w:rPr>
              <w:t>hasLossOfEarningsInsurance</w:t>
            </w:r>
          </w:p>
        </w:tc>
        <w:tc>
          <w:tcPr>
            <w:tcW w:w="2127" w:type="dxa"/>
          </w:tcPr>
          <w:p w14:paraId="05598267" w14:textId="77777777" w:rsidR="002624CD" w:rsidRPr="000C5010" w:rsidRDefault="00193346" w:rsidP="00BD2BBF">
            <w:pPr>
              <w:pStyle w:val="Table0Normal"/>
            </w:pPr>
            <w:r w:rsidRPr="000C5010">
              <w:rPr>
                <w:rFonts w:eastAsia="Arial" w:cs="Arial"/>
                <w:szCs w:val="18"/>
              </w:rPr>
              <w:t>xs:boolean</w:t>
            </w:r>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Assurance d’indemnités journalières en cas de maladie («true»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7DBA3466" w14:textId="657558DA" w:rsidR="00175560" w:rsidRPr="000C5010" w:rsidRDefault="00193346" w:rsidP="008B6A0E">
      <w:pPr>
        <w:pStyle w:val="Beschriftung"/>
      </w:pPr>
      <w:bookmarkStart w:id="308" w:name="_Toc166050668"/>
      <w:r w:rsidRPr="000C5010">
        <w:t xml:space="preserve">Tableau </w:t>
      </w:r>
      <w:r w:rsidRPr="000C5010">
        <w:fldChar w:fldCharType="begin"/>
      </w:r>
      <w:r w:rsidRPr="000C5010">
        <w:instrText xml:space="preserve"> SEQ Tabelle \* ARABIC </w:instrText>
      </w:r>
      <w:r w:rsidRPr="000C5010">
        <w:fldChar w:fldCharType="separate"/>
      </w:r>
      <w:r w:rsidR="003E2164">
        <w:rPr>
          <w:noProof/>
        </w:rPr>
        <w:t>78</w:t>
      </w:r>
      <w:r w:rsidRPr="000C5010">
        <w:fldChar w:fldCharType="end"/>
      </w:r>
      <w:r w:rsidRPr="000C5010">
        <w:t>: Définition du type de données «</w:t>
      </w:r>
      <w:r w:rsidRPr="000C5010">
        <w:rPr>
          <w:rFonts w:cs="Arial"/>
        </w:rPr>
        <w:t>insurancesType</w:t>
      </w:r>
      <w:r w:rsidRPr="000C5010">
        <w:t>».</w:t>
      </w:r>
      <w:bookmarkEnd w:id="308"/>
    </w:p>
    <w:p w14:paraId="27802F80" w14:textId="56FCE7F2" w:rsidR="00DB33A9" w:rsidRDefault="00DB33A9" w:rsidP="00DB33A9">
      <w:pPr>
        <w:pStyle w:val="berschrift2"/>
      </w:pPr>
      <w:bookmarkStart w:id="309" w:name="_Toc166050577"/>
      <w:r>
        <w:rPr>
          <w:rFonts w:cs="Arial"/>
        </w:rPr>
        <w:t>signaturesType</w:t>
      </w:r>
      <w:r>
        <w:t xml:space="preserve"> (signatures)</w:t>
      </w:r>
      <w:bookmarkEnd w:id="309"/>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r>
              <w:rPr>
                <w:rFonts w:cs="Arial"/>
                <w:bCs/>
              </w:rPr>
              <w:t>hostCompanySignatureConfirmation</w:t>
            </w:r>
          </w:p>
        </w:tc>
        <w:tc>
          <w:tcPr>
            <w:tcW w:w="2127" w:type="dxa"/>
          </w:tcPr>
          <w:p w14:paraId="3871A017" w14:textId="77777777" w:rsidR="00DB33A9" w:rsidRPr="00154D67" w:rsidRDefault="00DB33A9" w:rsidP="00BF0AB3">
            <w:pPr>
              <w:pStyle w:val="Table0Normal"/>
              <w:rPr>
                <w:rFonts w:cs="Arial"/>
              </w:rPr>
            </w:pPr>
            <w:r>
              <w:rPr>
                <w:rFonts w:cs="Arial"/>
              </w:rPr>
              <w:t>xs:boolean</w:t>
            </w:r>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r>
              <w:rPr>
                <w:rFonts w:cs="Arial"/>
                <w:bCs/>
              </w:rPr>
              <w:t>apprenticeSignatureConfirmation</w:t>
            </w:r>
          </w:p>
        </w:tc>
        <w:tc>
          <w:tcPr>
            <w:tcW w:w="2127" w:type="dxa"/>
          </w:tcPr>
          <w:p w14:paraId="183874BA" w14:textId="77777777" w:rsidR="00DB33A9" w:rsidRPr="00154D67" w:rsidRDefault="00DB33A9" w:rsidP="00BF0AB3">
            <w:pPr>
              <w:pStyle w:val="Table0Normal"/>
              <w:rPr>
                <w:rFonts w:cs="Arial"/>
              </w:rPr>
            </w:pPr>
            <w:r>
              <w:rPr>
                <w:rFonts w:cs="Arial"/>
              </w:rPr>
              <w:t>xs:boolean</w:t>
            </w:r>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r>
              <w:rPr>
                <w:rFonts w:cs="Arial"/>
                <w:bCs/>
              </w:rPr>
              <w:t>representativeSignatureConfirmation</w:t>
            </w:r>
          </w:p>
        </w:tc>
        <w:tc>
          <w:tcPr>
            <w:tcW w:w="2127" w:type="dxa"/>
          </w:tcPr>
          <w:p w14:paraId="7B14F0F8" w14:textId="77777777" w:rsidR="00DB33A9" w:rsidRPr="00154D67" w:rsidRDefault="00DB33A9" w:rsidP="00BF0AB3">
            <w:pPr>
              <w:pStyle w:val="Table0Normal"/>
              <w:rPr>
                <w:rFonts w:cs="Arial"/>
              </w:rPr>
            </w:pPr>
            <w:r>
              <w:rPr>
                <w:rFonts w:cs="Arial"/>
              </w:rPr>
              <w:t>xs:boolean</w:t>
            </w:r>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6168D50F" w14:textId="7BC25BAB" w:rsidR="001166E5" w:rsidRDefault="00C7755E" w:rsidP="008B6A0E">
      <w:pPr>
        <w:pStyle w:val="Beschriftung"/>
      </w:pPr>
      <w:bookmarkStart w:id="310" w:name="_Toc166050669"/>
      <w:r>
        <w:t>Tableau</w:t>
      </w:r>
      <w:r w:rsidR="00DB33A9" w:rsidRPr="005B6ED2">
        <w:t xml:space="preserve"> </w:t>
      </w:r>
      <w:r w:rsidR="00DB33A9" w:rsidRPr="005B6ED2">
        <w:fldChar w:fldCharType="begin"/>
      </w:r>
      <w:r w:rsidR="00DB33A9" w:rsidRPr="005B6ED2">
        <w:instrText xml:space="preserve"> SEQ Tabelle \* ARABIC </w:instrText>
      </w:r>
      <w:r w:rsidR="00DB33A9" w:rsidRPr="005B6ED2">
        <w:fldChar w:fldCharType="separate"/>
      </w:r>
      <w:r w:rsidR="003E2164">
        <w:rPr>
          <w:noProof/>
        </w:rPr>
        <w:t>79</w:t>
      </w:r>
      <w:r w:rsidR="00DB33A9" w:rsidRPr="005B6ED2">
        <w:fldChar w:fldCharType="end"/>
      </w:r>
      <w:r w:rsidR="00DB33A9" w:rsidRPr="005B6ED2">
        <w:t xml:space="preserve">: </w:t>
      </w:r>
      <w:r w:rsidRPr="000C5010">
        <w:t xml:space="preserve">Définition du type de données </w:t>
      </w:r>
      <w:r w:rsidR="00DB33A9" w:rsidRPr="005B6ED2">
        <w:t>«signaturesType».</w:t>
      </w:r>
      <w:bookmarkEnd w:id="310"/>
    </w:p>
    <w:p w14:paraId="1704A2DB" w14:textId="25419A84" w:rsidR="001166E5" w:rsidRPr="001B17E8" w:rsidRDefault="001B17E8" w:rsidP="001166E5">
      <w:pPr>
        <w:pStyle w:val="berschrift1"/>
        <w:rPr>
          <w:lang w:val="fr-CH"/>
        </w:rPr>
      </w:pPr>
      <w:bookmarkStart w:id="311" w:name="_Toc166050578"/>
      <w:r w:rsidRPr="001B17E8">
        <w:rPr>
          <w:lang w:val="fr-CH"/>
        </w:rPr>
        <w:lastRenderedPageBreak/>
        <w:t>Réaction au formulaire de contrat d'apprentissage</w:t>
      </w:r>
      <w:bookmarkEnd w:id="311"/>
    </w:p>
    <w:p w14:paraId="27E874FD" w14:textId="0F09040E" w:rsidR="001166E5" w:rsidRPr="0053286A" w:rsidRDefault="001166E5" w:rsidP="001166E5">
      <w:pPr>
        <w:pStyle w:val="berschrift2"/>
      </w:pPr>
      <w:bookmarkStart w:id="312" w:name="_Toc166050579"/>
      <w:r>
        <w:t>contractConfirmationStatusType (</w:t>
      </w:r>
      <w:r w:rsidR="00252D5F" w:rsidRPr="00252D5F">
        <w:t xml:space="preserve">Statut </w:t>
      </w:r>
      <w:r w:rsidR="00252D5F">
        <w:t>a</w:t>
      </w:r>
      <w:r w:rsidR="00252D5F" w:rsidRPr="00252D5F">
        <w:t>pprobation du contrat d'apprentissage</w:t>
      </w:r>
      <w:r>
        <w:t>)</w:t>
      </w:r>
      <w:bookmarkEnd w:id="312"/>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r>
              <w:rPr>
                <w:bCs/>
              </w:rPr>
              <w:t>educationRelationId</w:t>
            </w:r>
          </w:p>
        </w:tc>
        <w:tc>
          <w:tcPr>
            <w:tcW w:w="2127" w:type="dxa"/>
          </w:tcPr>
          <w:p w14:paraId="33C4AA9D" w14:textId="77777777" w:rsidR="001166E5" w:rsidRPr="00186A8D" w:rsidRDefault="001166E5" w:rsidP="00BF0AB3">
            <w:pPr>
              <w:pStyle w:val="Table0Normal"/>
            </w:pPr>
            <w:r>
              <w:t>educationRelationIdType</w:t>
            </w:r>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3EDB353B"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3E2164">
              <w:t>2.14</w:t>
            </w:r>
            <w:r w:rsidRPr="000C5010">
              <w:fldChar w:fldCharType="end"/>
            </w:r>
            <w:r w:rsidR="001166E5" w:rsidRPr="005B6ED2">
              <w:rPr>
                <w:lang w:val="fr-CH"/>
              </w:rPr>
              <w:t xml:space="preserve"> («</w:t>
            </w:r>
            <w:r>
              <w:rPr>
                <w:lang w:val="fr-CH"/>
              </w:rPr>
              <w:t>numéro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r>
              <w:t>hostCompanyId</w:t>
            </w:r>
          </w:p>
        </w:tc>
        <w:tc>
          <w:tcPr>
            <w:tcW w:w="2127" w:type="dxa"/>
          </w:tcPr>
          <w:p w14:paraId="3415D75F" w14:textId="77777777" w:rsidR="001166E5" w:rsidRPr="000D235B" w:rsidRDefault="001166E5" w:rsidP="00BF0AB3">
            <w:pPr>
              <w:pStyle w:val="Table0Normal"/>
              <w:rPr>
                <w:lang w:val="fr-CH"/>
              </w:rPr>
            </w:pPr>
            <w:r>
              <w:t>hostCompanyIdType</w:t>
            </w:r>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65A1976B"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3E2164" w:rsidRPr="003E2164">
              <w:rPr>
                <w:rFonts w:eastAsia="Arial"/>
                <w:bCs/>
                <w:szCs w:val="18"/>
              </w:rPr>
              <w:t>2.14</w:t>
            </w:r>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r>
              <w:rPr>
                <w:bCs/>
                <w:szCs w:val="18"/>
              </w:rPr>
              <w:t>localId</w:t>
            </w:r>
          </w:p>
        </w:tc>
        <w:tc>
          <w:tcPr>
            <w:tcW w:w="2127" w:type="dxa"/>
          </w:tcPr>
          <w:p w14:paraId="6537BE3B" w14:textId="77777777" w:rsidR="001166E5" w:rsidRDefault="001166E5" w:rsidP="00BF0AB3">
            <w:pPr>
              <w:pStyle w:val="Table0Normal"/>
            </w:pPr>
            <w:r w:rsidRPr="0059359B">
              <w:rPr>
                <w:bCs/>
                <w:szCs w:val="18"/>
              </w:rPr>
              <w:t>eCH-0108:localIdType</w:t>
            </w:r>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r w:rsidRPr="00CF04C7">
              <w:rPr>
                <w:rFonts w:eastAsiaTheme="minorHAnsi" w:cstheme="minorBidi"/>
                <w:bCs/>
                <w:szCs w:val="18"/>
              </w:rPr>
              <w:t>profession</w:t>
            </w:r>
          </w:p>
        </w:tc>
        <w:tc>
          <w:tcPr>
            <w:tcW w:w="2127" w:type="dxa"/>
          </w:tcPr>
          <w:p w14:paraId="5BE949F3" w14:textId="77777777" w:rsidR="001166E5" w:rsidRPr="00CF04C7" w:rsidRDefault="001166E5" w:rsidP="00BF0AB3">
            <w:pPr>
              <w:pStyle w:val="Table0Normal"/>
              <w:rPr>
                <w:lang w:val="en-US"/>
              </w:rPr>
            </w:pPr>
            <w:r w:rsidRPr="00CF04C7">
              <w:rPr>
                <w:rFonts w:eastAsiaTheme="minorHAnsi" w:cstheme="minorBidi"/>
                <w:bCs/>
                <w:szCs w:val="18"/>
              </w:rPr>
              <w:t>professionType</w:t>
            </w:r>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eCH-0044:baseNameType</w:t>
            </w:r>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eCH-0044:baseNameType</w:t>
            </w:r>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r>
              <w:rPr>
                <w:szCs w:val="18"/>
              </w:rPr>
              <w:t>xs:date</w:t>
            </w:r>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r>
              <w:rPr>
                <w:rFonts w:cs="Arial"/>
              </w:rPr>
              <w:t>xs:boolean</w:t>
            </w:r>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r>
              <w:rPr>
                <w:bCs/>
              </w:rPr>
              <w:t>journal</w:t>
            </w:r>
          </w:p>
        </w:tc>
        <w:tc>
          <w:tcPr>
            <w:tcW w:w="2127" w:type="dxa"/>
          </w:tcPr>
          <w:p w14:paraId="186817C5" w14:textId="77777777" w:rsidR="001166E5" w:rsidRPr="00090FB2" w:rsidRDefault="001166E5" w:rsidP="00BF0AB3">
            <w:pPr>
              <w:pStyle w:val="Table0Normal"/>
              <w:rPr>
                <w:rFonts w:cs="Arial"/>
                <w:highlight w:val="yellow"/>
              </w:rPr>
            </w:pPr>
            <w:r w:rsidRPr="008342AE">
              <w:rPr>
                <w:rFonts w:cs="Arial"/>
              </w:rPr>
              <w:t>attachmentType</w:t>
            </w:r>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5E6E5B9D" w14:textId="1A2A74CC" w:rsidR="001166E5" w:rsidRPr="008342AE" w:rsidRDefault="00252D5F" w:rsidP="008B6A0E">
      <w:pPr>
        <w:pStyle w:val="Beschriftung"/>
        <w:rPr>
          <w:lang w:val="fr-CH"/>
        </w:rPr>
      </w:pPr>
      <w:bookmarkStart w:id="313" w:name="_Toc166050670"/>
      <w:r>
        <w:rPr>
          <w:lang w:val="fr-CH"/>
        </w:rPr>
        <w:t>Tableau</w:t>
      </w:r>
      <w:r w:rsidR="001166E5" w:rsidRPr="008342AE">
        <w:rPr>
          <w:lang w:val="fr-CH"/>
        </w:rPr>
        <w:t xml:space="preserve"> </w:t>
      </w:r>
      <w:r w:rsidR="001166E5">
        <w:rPr>
          <w:lang w:val="fr-CH"/>
        </w:rPr>
        <w:fldChar w:fldCharType="begin"/>
      </w:r>
      <w:r w:rsidR="001166E5">
        <w:rPr>
          <w:lang w:val="fr-CH"/>
        </w:rPr>
        <w:instrText xml:space="preserve"> SEQ Tabelle \* ARABIC </w:instrText>
      </w:r>
      <w:r w:rsidR="001166E5">
        <w:rPr>
          <w:lang w:val="fr-CH"/>
        </w:rPr>
        <w:fldChar w:fldCharType="separate"/>
      </w:r>
      <w:r w:rsidR="003E2164">
        <w:rPr>
          <w:noProof/>
          <w:lang w:val="fr-CH"/>
        </w:rPr>
        <w:t>80</w:t>
      </w:r>
      <w:r w:rsidR="001166E5">
        <w:rPr>
          <w:lang w:val="fr-CH"/>
        </w:rPr>
        <w:fldChar w:fldCharType="end"/>
      </w:r>
      <w:r w:rsidR="001166E5" w:rsidRPr="008342AE">
        <w:rPr>
          <w:lang w:val="fr-CH"/>
        </w:rPr>
        <w:t xml:space="preserve">: </w:t>
      </w:r>
      <w:r w:rsidRPr="000C5010">
        <w:t xml:space="preserve">Définition du type de données </w:t>
      </w:r>
      <w:r w:rsidR="001166E5" w:rsidRPr="008342AE">
        <w:rPr>
          <w:lang w:val="fr-CH"/>
        </w:rPr>
        <w:t>«contractConfirmationStatusType».</w:t>
      </w:r>
      <w:bookmarkEnd w:id="313"/>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314" w:name="_Toc166050580"/>
      <w:r w:rsidRPr="000C5010">
        <w:rPr>
          <w:rFonts w:eastAsia="Arial" w:cs="Times New Roman"/>
          <w:color w:val="000000"/>
          <w:szCs w:val="32"/>
        </w:rPr>
        <w:lastRenderedPageBreak/>
        <w:t>Exclusion de responsabilité - droits de tiers</w:t>
      </w:r>
      <w:bookmarkEnd w:id="18"/>
      <w:bookmarkEnd w:id="19"/>
      <w:bookmarkEnd w:id="314"/>
    </w:p>
    <w:p w14:paraId="1AF510E6" w14:textId="77777777" w:rsidR="00F368AE" w:rsidRPr="00484BFD" w:rsidRDefault="00F368AE" w:rsidP="00F368AE">
      <w:bookmarkStart w:id="315" w:name="_Toc359855114"/>
      <w:bookmarkStart w:id="316"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317" w:name="_Toc166050581"/>
      <w:r w:rsidRPr="000C5010">
        <w:rPr>
          <w:rFonts w:eastAsia="Arial" w:cs="Times New Roman"/>
          <w:color w:val="000000"/>
          <w:szCs w:val="32"/>
        </w:rPr>
        <w:t>Droits d’auteur</w:t>
      </w:r>
      <w:bookmarkEnd w:id="315"/>
      <w:bookmarkEnd w:id="316"/>
      <w:bookmarkEnd w:id="317"/>
    </w:p>
    <w:p w14:paraId="741C2552" w14:textId="77777777" w:rsidR="00F368AE" w:rsidRPr="00662048" w:rsidRDefault="00F368AE" w:rsidP="00F368AE">
      <w:bookmarkStart w:id="318"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319" w:name="AnhangA"/>
      <w:bookmarkStart w:id="320" w:name="_Toc457223054"/>
      <w:bookmarkStart w:id="321" w:name="_Toc166050582"/>
      <w:r w:rsidRPr="000C5010">
        <w:rPr>
          <w:rFonts w:eastAsia="Arial" w:cs="Times New Roman"/>
          <w:color w:val="000000"/>
          <w:szCs w:val="32"/>
        </w:rPr>
        <w:lastRenderedPageBreak/>
        <w:t>Annexe A</w:t>
      </w:r>
      <w:bookmarkEnd w:id="319"/>
      <w:r w:rsidRPr="000C5010">
        <w:rPr>
          <w:rFonts w:eastAsia="Arial" w:cs="Times New Roman"/>
          <w:color w:val="000000"/>
          <w:szCs w:val="32"/>
        </w:rPr>
        <w:t xml:space="preserve"> – Références &amp; bibliographie</w:t>
      </w:r>
      <w:bookmarkEnd w:id="318"/>
      <w:bookmarkEnd w:id="320"/>
      <w:bookmarkEnd w:id="321"/>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322" w:name="API"/>
            <w:r w:rsidRPr="0037161C">
              <w:rPr>
                <w:rFonts w:eastAsia="Arial"/>
                <w:szCs w:val="22"/>
              </w:rPr>
              <w:t>[API]</w:t>
            </w:r>
            <w:bookmarkEnd w:id="322"/>
          </w:p>
        </w:tc>
        <w:tc>
          <w:tcPr>
            <w:tcW w:w="7865" w:type="dxa"/>
            <w:vAlign w:val="center"/>
          </w:tcPr>
          <w:p w14:paraId="010E5BCE" w14:textId="0B090C7C" w:rsidR="0037161C" w:rsidRDefault="0005329F" w:rsidP="00BF0AB3">
            <w:pPr>
              <w:pStyle w:val="Tabellentext"/>
            </w:pPr>
            <w:hyperlink r:id="rId22" w:history="1">
              <w:r w:rsidR="0037161C" w:rsidRPr="0037161C">
                <w:rPr>
                  <w:rStyle w:val="Hyperlink"/>
                </w:rPr>
                <w:t>https://profession.sdbbservices.ch/</w:t>
              </w:r>
            </w:hyperlink>
            <w:r w:rsidR="0037161C">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323" w:name="DABB"/>
            <w:r w:rsidRPr="000C5010">
              <w:rPr>
                <w:rFonts w:eastAsia="Arial"/>
                <w:szCs w:val="22"/>
              </w:rPr>
              <w:t>[</w:t>
            </w:r>
            <w:r w:rsidR="00F664BD">
              <w:rPr>
                <w:rFonts w:eastAsia="Arial"/>
                <w:szCs w:val="22"/>
              </w:rPr>
              <w:t>ED-FP</w:t>
            </w:r>
            <w:r w:rsidRPr="000C5010">
              <w:rPr>
                <w:rFonts w:eastAsia="Arial"/>
                <w:szCs w:val="22"/>
              </w:rPr>
              <w:t>]</w:t>
            </w:r>
            <w:bookmarkEnd w:id="323"/>
          </w:p>
        </w:tc>
        <w:tc>
          <w:tcPr>
            <w:tcW w:w="7865" w:type="dxa"/>
            <w:vAlign w:val="center"/>
          </w:tcPr>
          <w:p w14:paraId="02A388F9" w14:textId="7530B1EF" w:rsidR="003130C4" w:rsidRPr="000C5010" w:rsidRDefault="0005329F" w:rsidP="00C956D6">
            <w:pPr>
              <w:pStyle w:val="Tabellentext"/>
            </w:pPr>
            <w:hyperlink r:id="rId23" w:history="1">
              <w:r w:rsidR="003E4F96"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324" w:name="SDBBDA"/>
            <w:r>
              <w:t>[</w:t>
            </w:r>
            <w:bookmarkStart w:id="325" w:name="CSFOED"/>
            <w:r w:rsidR="004D0555">
              <w:t>CSFO-ED</w:t>
            </w:r>
            <w:bookmarkEnd w:id="325"/>
            <w:r>
              <w:t>]</w:t>
            </w:r>
            <w:bookmarkEnd w:id="324"/>
          </w:p>
        </w:tc>
        <w:tc>
          <w:tcPr>
            <w:tcW w:w="7865" w:type="dxa"/>
            <w:vAlign w:val="center"/>
          </w:tcPr>
          <w:p w14:paraId="7666B4D8" w14:textId="68270333" w:rsidR="003130C4" w:rsidRDefault="0005329F" w:rsidP="003130C4">
            <w:pPr>
              <w:pStyle w:val="Tabellentext"/>
            </w:pPr>
            <w:hyperlink r:id="rId24" w:history="1">
              <w:r w:rsidR="00571CA2"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326" w:name="SOLL"/>
            <w:bookmarkStart w:id="327" w:name="eCH0008"/>
            <w:r>
              <w:t>[eCH-0008]</w:t>
            </w:r>
            <w:bookmarkEnd w:id="326"/>
            <w:bookmarkEnd w:id="327"/>
          </w:p>
        </w:tc>
        <w:tc>
          <w:tcPr>
            <w:tcW w:w="7865" w:type="dxa"/>
            <w:vAlign w:val="center"/>
          </w:tcPr>
          <w:p w14:paraId="4011E378" w14:textId="3BB2B297" w:rsidR="003130C4" w:rsidRPr="000C5010" w:rsidRDefault="0005329F" w:rsidP="003130C4">
            <w:pPr>
              <w:pStyle w:val="Tabellentext"/>
            </w:pPr>
            <w:hyperlink r:id="rId25" w:history="1">
              <w:r w:rsidR="003130C4" w:rsidRPr="00AA190C">
                <w:rPr>
                  <w:rStyle w:val="Hyperlink"/>
                </w:rPr>
                <w:t xml:space="preserve">eCH-0008: </w:t>
              </w:r>
              <w:r w:rsidR="001A319A" w:rsidRPr="001A319A">
                <w:rPr>
                  <w:rStyle w:val="Hyperlink"/>
                </w:rPr>
                <w:t>Norme concernant les données Etats et territoires</w:t>
              </w:r>
              <w:r w:rsidR="003130C4" w:rsidRPr="00AA190C">
                <w:rPr>
                  <w:rStyle w:val="Hyperlink"/>
                </w:rPr>
                <w:t xml:space="preserve">, </w:t>
              </w:r>
              <w:r w:rsidR="001A319A">
                <w:rPr>
                  <w:rStyle w:val="Hyperlink"/>
                </w:rPr>
                <w:t>v</w:t>
              </w:r>
              <w:r w:rsidR="003130C4"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328" w:name="eCH0011"/>
            <w:r>
              <w:t>[eCH-0011]</w:t>
            </w:r>
            <w:bookmarkEnd w:id="328"/>
          </w:p>
        </w:tc>
        <w:tc>
          <w:tcPr>
            <w:tcW w:w="7865" w:type="dxa"/>
            <w:vAlign w:val="center"/>
          </w:tcPr>
          <w:p w14:paraId="3E3B021F" w14:textId="517A1662" w:rsidR="003130C4" w:rsidRDefault="0005329F" w:rsidP="003130C4">
            <w:pPr>
              <w:pStyle w:val="Tabellentext"/>
            </w:pPr>
            <w:hyperlink r:id="rId26" w:history="1">
              <w:r w:rsidR="003130C4" w:rsidRPr="00900538">
                <w:rPr>
                  <w:rStyle w:val="Hyperlink"/>
                </w:rPr>
                <w:t xml:space="preserve">eCH-0011: </w:t>
              </w:r>
              <w:r w:rsidR="00FB6157" w:rsidRPr="00FB6157">
                <w:rPr>
                  <w:rStyle w:val="Hyperlink"/>
                </w:rPr>
                <w:t>Norme concernant les données concernant les personnes</w:t>
              </w:r>
              <w:r w:rsidR="003130C4" w:rsidRPr="00900538">
                <w:rPr>
                  <w:rStyle w:val="Hyperlink"/>
                </w:rPr>
                <w:t xml:space="preserve">, </w:t>
              </w:r>
              <w:r w:rsidR="00FB6157">
                <w:rPr>
                  <w:rStyle w:val="Hyperlink"/>
                </w:rPr>
                <w:t>v</w:t>
              </w:r>
              <w:r w:rsidR="003130C4" w:rsidRPr="00900538">
                <w:rPr>
                  <w:rStyle w:val="Hyperlink"/>
                </w:rPr>
                <w:t>ersion 9.0.0</w:t>
              </w:r>
            </w:hyperlink>
          </w:p>
        </w:tc>
      </w:tr>
      <w:tr w:rsidR="003130C4" w:rsidRPr="0057357C" w14:paraId="416A0230" w14:textId="77777777" w:rsidTr="00C956D6">
        <w:tc>
          <w:tcPr>
            <w:tcW w:w="1701" w:type="dxa"/>
            <w:vAlign w:val="center"/>
          </w:tcPr>
          <w:p w14:paraId="595C5CC5" w14:textId="1AE2AFED" w:rsidR="003130C4" w:rsidRDefault="003130C4" w:rsidP="003130C4">
            <w:pPr>
              <w:pStyle w:val="Tabellentext"/>
            </w:pPr>
            <w:bookmarkStart w:id="329" w:name="eCH0018"/>
            <w:r>
              <w:t>[eCH-0018]</w:t>
            </w:r>
            <w:bookmarkEnd w:id="329"/>
          </w:p>
        </w:tc>
        <w:tc>
          <w:tcPr>
            <w:tcW w:w="7865" w:type="dxa"/>
            <w:vAlign w:val="center"/>
          </w:tcPr>
          <w:p w14:paraId="475FCDE1" w14:textId="53B98B09" w:rsidR="003130C4" w:rsidRPr="00BF0AB3" w:rsidRDefault="0005329F" w:rsidP="003130C4">
            <w:pPr>
              <w:pStyle w:val="Tabellentext"/>
              <w:rPr>
                <w:lang w:val="en-GB"/>
              </w:rPr>
            </w:pPr>
            <w:r>
              <w:fldChar w:fldCharType="begin"/>
            </w:r>
            <w:r w:rsidRPr="0057357C">
              <w:rPr>
                <w:lang w:val="en-US"/>
                <w:rPrChange w:id="330" w:author="Lars Steffen" w:date="2024-09-09T10:35:00Z" w16du:dateUtc="2024-09-09T08:35:00Z">
                  <w:rPr/>
                </w:rPrChange>
              </w:rPr>
              <w:instrText>HYPERLINK "https://www.ech.ch/fr/ech/ech-0018/2.0"</w:instrText>
            </w:r>
            <w:r>
              <w:fldChar w:fldCharType="separate"/>
            </w:r>
            <w:r w:rsidR="003130C4" w:rsidRPr="004E47AC">
              <w:rPr>
                <w:rStyle w:val="Hyperlink"/>
                <w:lang w:val="en-US"/>
              </w:rPr>
              <w:t>eCH-0018: XML Best Practices, Version 2.0</w:t>
            </w:r>
            <w:r>
              <w:rPr>
                <w:rStyle w:val="Hyperlink"/>
                <w:lang w:val="en-US"/>
              </w:rPr>
              <w:fldChar w:fldCharType="end"/>
            </w:r>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331" w:name="eCH0021"/>
            <w:r>
              <w:t>[eCH-0021]</w:t>
            </w:r>
            <w:bookmarkEnd w:id="331"/>
          </w:p>
        </w:tc>
        <w:tc>
          <w:tcPr>
            <w:tcW w:w="7865" w:type="dxa"/>
            <w:vAlign w:val="center"/>
          </w:tcPr>
          <w:p w14:paraId="4D963F66" w14:textId="1017C585" w:rsidR="003130C4" w:rsidRDefault="0005329F" w:rsidP="003130C4">
            <w:pPr>
              <w:pStyle w:val="Tabellentext"/>
            </w:pPr>
            <w:hyperlink r:id="rId27" w:history="1">
              <w:r w:rsidR="003130C4" w:rsidRPr="00525CFE">
                <w:rPr>
                  <w:rStyle w:val="Hyperlink"/>
                </w:rPr>
                <w:t xml:space="preserve">eCH-0021: </w:t>
              </w:r>
              <w:r w:rsidR="00AD0F0F" w:rsidRPr="00AD0F0F">
                <w:rPr>
                  <w:rStyle w:val="Hyperlink"/>
                </w:rPr>
                <w:t>Norme concernant les données Données complémentaires relatives aux personnes</w:t>
              </w:r>
              <w:r w:rsidR="003130C4" w:rsidRPr="00525CFE">
                <w:rPr>
                  <w:rStyle w:val="Hyperlink"/>
                </w:rPr>
                <w:t xml:space="preserve">, </w:t>
              </w:r>
              <w:r w:rsidR="00AD0F0F">
                <w:rPr>
                  <w:rStyle w:val="Hyperlink"/>
                </w:rPr>
                <w:t>v</w:t>
              </w:r>
              <w:r w:rsidR="003130C4"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332" w:name="ListeHO"/>
            <w:r>
              <w:t>[ListeHO]</w:t>
            </w:r>
            <w:bookmarkEnd w:id="332"/>
          </w:p>
        </w:tc>
        <w:tc>
          <w:tcPr>
            <w:tcW w:w="7865" w:type="dxa"/>
            <w:vAlign w:val="center"/>
          </w:tcPr>
          <w:p w14:paraId="6A5D212C" w14:textId="72450ECC" w:rsidR="003130C4" w:rsidRDefault="0005329F" w:rsidP="003130C4">
            <w:pPr>
              <w:pStyle w:val="Tabellentext"/>
            </w:pPr>
            <w:hyperlink r:id="rId28" w:history="1">
              <w:r w:rsidR="005C5600"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333" w:name="profession"/>
            <w:r>
              <w:t>[profession]</w:t>
            </w:r>
            <w:bookmarkEnd w:id="333"/>
          </w:p>
        </w:tc>
        <w:tc>
          <w:tcPr>
            <w:tcW w:w="7865" w:type="dxa"/>
            <w:vAlign w:val="center"/>
          </w:tcPr>
          <w:p w14:paraId="03BB69BF" w14:textId="392B6038" w:rsidR="003130C4" w:rsidRDefault="0005329F" w:rsidP="003130C4">
            <w:pPr>
              <w:pStyle w:val="Tabellentext"/>
            </w:pPr>
            <w:hyperlink r:id="rId29" w:history="1">
              <w:r w:rsidR="009E3D78">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B012C58" w:rsidR="004D0555" w:rsidRDefault="0005329F" w:rsidP="003130C4">
            <w:pPr>
              <w:pStyle w:val="Tabellentext"/>
            </w:pPr>
            <w:hyperlink r:id="rId30" w:history="1">
              <w:r w:rsidR="004D0555"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334" w:name="SDL"/>
            <w:r>
              <w:t>[SDL]</w:t>
            </w:r>
            <w:bookmarkEnd w:id="334"/>
          </w:p>
        </w:tc>
        <w:tc>
          <w:tcPr>
            <w:tcW w:w="7865" w:type="dxa"/>
            <w:vAlign w:val="center"/>
          </w:tcPr>
          <w:p w14:paraId="18178F26" w14:textId="770F3289" w:rsidR="003130C4" w:rsidRDefault="0005329F" w:rsidP="003130C4">
            <w:pPr>
              <w:pStyle w:val="Tabellentext"/>
            </w:pPr>
            <w:hyperlink r:id="rId31" w:history="1">
              <w:r w:rsidR="00D30939">
                <w:rPr>
                  <w:rStyle w:val="Hyperlink"/>
                </w:rPr>
                <w:t>Site web</w:t>
              </w:r>
              <w:r w:rsidR="003130C4" w:rsidRPr="00D30939">
                <w:rPr>
                  <w:rStyle w:val="Hyperlink"/>
                </w:rPr>
                <w:t xml:space="preserve"> «</w:t>
              </w:r>
              <w:r w:rsidR="00960894" w:rsidRPr="00960894">
                <w:rPr>
                  <w:rStyle w:val="Hyperlink"/>
                </w:rPr>
                <w:t>Statistique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335" w:name="AnhangB"/>
      <w:bookmarkStart w:id="336" w:name="_Toc359855116"/>
      <w:bookmarkStart w:id="337" w:name="_Toc457223055"/>
      <w:bookmarkStart w:id="338" w:name="_Toc166050583"/>
      <w:r w:rsidRPr="000C5010">
        <w:rPr>
          <w:rFonts w:eastAsia="Arial" w:cs="Times New Roman"/>
          <w:color w:val="000000"/>
          <w:szCs w:val="32"/>
        </w:rPr>
        <w:t>Annexe B</w:t>
      </w:r>
      <w:bookmarkEnd w:id="335"/>
      <w:r w:rsidRPr="000C5010">
        <w:rPr>
          <w:rFonts w:eastAsia="Arial" w:cs="Times New Roman"/>
          <w:color w:val="000000"/>
          <w:szCs w:val="32"/>
        </w:rPr>
        <w:t xml:space="preserve"> – Collaboration &amp; vérification</w:t>
      </w:r>
      <w:bookmarkEnd w:id="336"/>
      <w:bookmarkEnd w:id="337"/>
      <w:bookmarkEnd w:id="338"/>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p>
        </w:tc>
      </w:tr>
    </w:tbl>
    <w:p w14:paraId="567D0CB4" w14:textId="77777777" w:rsidR="00FB168A" w:rsidRPr="000C5010" w:rsidRDefault="00193346" w:rsidP="00DF6765">
      <w:pPr>
        <w:pStyle w:val="berschrift-Anhang"/>
      </w:pPr>
      <w:bookmarkStart w:id="339" w:name="AnhangC"/>
      <w:bookmarkStart w:id="340" w:name="_Toc359855117"/>
      <w:bookmarkStart w:id="341" w:name="_Toc457223056"/>
      <w:bookmarkStart w:id="342" w:name="_Toc166050584"/>
      <w:r w:rsidRPr="000C5010">
        <w:rPr>
          <w:rFonts w:eastAsia="Arial" w:cs="Times New Roman"/>
          <w:color w:val="000000"/>
          <w:szCs w:val="32"/>
        </w:rPr>
        <w:lastRenderedPageBreak/>
        <w:t>Annexe C</w:t>
      </w:r>
      <w:bookmarkEnd w:id="339"/>
      <w:r w:rsidRPr="000C5010">
        <w:rPr>
          <w:rFonts w:eastAsia="Arial" w:cs="Times New Roman"/>
          <w:color w:val="000000"/>
          <w:szCs w:val="32"/>
        </w:rPr>
        <w:t xml:space="preserve"> – Abréviations</w:t>
      </w:r>
      <w:bookmarkEnd w:id="340"/>
      <w:r w:rsidRPr="000C5010">
        <w:rPr>
          <w:rFonts w:eastAsia="Arial" w:cs="Times New Roman"/>
          <w:color w:val="000000"/>
          <w:szCs w:val="32"/>
        </w:rPr>
        <w:t xml:space="preserve"> et glossaire</w:t>
      </w:r>
      <w:bookmarkEnd w:id="341"/>
      <w:bookmarkEnd w:id="342"/>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343" w:name="AnhangD"/>
      <w:bookmarkStart w:id="344" w:name="_Ref338769986"/>
      <w:bookmarkStart w:id="345" w:name="_Toc359855119"/>
      <w:bookmarkStart w:id="346" w:name="_Toc457223057"/>
      <w:bookmarkStart w:id="347" w:name="_Toc166050585"/>
      <w:r w:rsidRPr="000C5010">
        <w:rPr>
          <w:rFonts w:eastAsia="Arial" w:cs="Times New Roman"/>
          <w:color w:val="000000"/>
          <w:szCs w:val="32"/>
        </w:rPr>
        <w:t>Annexe D</w:t>
      </w:r>
      <w:bookmarkEnd w:id="343"/>
      <w:r w:rsidRPr="000C5010">
        <w:rPr>
          <w:rFonts w:eastAsia="Arial" w:cs="Times New Roman"/>
          <w:color w:val="000000"/>
          <w:szCs w:val="32"/>
        </w:rPr>
        <w:t xml:space="preserve"> – Modifications par rapport à la version précédente</w:t>
      </w:r>
      <w:bookmarkEnd w:id="344"/>
      <w:bookmarkEnd w:id="345"/>
      <w:bookmarkEnd w:id="346"/>
      <w:bookmarkEnd w:id="347"/>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348" w:name="AnhangE"/>
      <w:bookmarkStart w:id="349" w:name="_Toc359855120"/>
      <w:bookmarkStart w:id="350" w:name="_Toc457223058"/>
      <w:bookmarkStart w:id="351" w:name="_Toc166050586"/>
      <w:r w:rsidRPr="000C5010">
        <w:rPr>
          <w:rFonts w:eastAsia="Arial" w:cs="Times New Roman"/>
          <w:color w:val="000000"/>
          <w:szCs w:val="32"/>
        </w:rPr>
        <w:lastRenderedPageBreak/>
        <w:t>Annexe E</w:t>
      </w:r>
      <w:bookmarkEnd w:id="348"/>
      <w:r w:rsidRPr="000C5010">
        <w:rPr>
          <w:rFonts w:eastAsia="Arial" w:cs="Times New Roman"/>
          <w:color w:val="000000"/>
          <w:szCs w:val="32"/>
        </w:rPr>
        <w:t xml:space="preserve"> – Liste des illustrations</w:t>
      </w:r>
      <w:bookmarkEnd w:id="349"/>
      <w:bookmarkEnd w:id="350"/>
      <w:bookmarkEnd w:id="351"/>
    </w:p>
    <w:p w14:paraId="156E639A" w14:textId="5CBE5BD1" w:rsidR="00EC0167" w:rsidRDefault="00193346">
      <w:pPr>
        <w:pStyle w:val="Abbildungsverzeichnis"/>
        <w:rPr>
          <w:rFonts w:asciiTheme="minorHAnsi" w:eastAsiaTheme="minorEastAsia" w:hAnsiTheme="minorHAnsi" w:cstheme="minorBidi"/>
          <w:noProof/>
          <w:szCs w:val="22"/>
          <w:lang w:val="de-CH"/>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66050589" w:history="1">
        <w:r w:rsidR="00EC0167" w:rsidRPr="00984BAA">
          <w:rPr>
            <w:rStyle w:val="Hyperlink"/>
            <w:noProof/>
          </w:rPr>
          <w:t>Figure 1: Processus d’échange de données dans le domaine de la formation professionnelle</w:t>
        </w:r>
        <w:r w:rsidR="00EC0167">
          <w:rPr>
            <w:noProof/>
            <w:webHidden/>
          </w:rPr>
          <w:tab/>
        </w:r>
        <w:r w:rsidR="00EC0167">
          <w:rPr>
            <w:noProof/>
            <w:webHidden/>
          </w:rPr>
          <w:fldChar w:fldCharType="begin"/>
        </w:r>
        <w:r w:rsidR="00EC0167">
          <w:rPr>
            <w:noProof/>
            <w:webHidden/>
          </w:rPr>
          <w:instrText xml:space="preserve"> PAGEREF _Toc166050589 \h </w:instrText>
        </w:r>
        <w:r w:rsidR="00EC0167">
          <w:rPr>
            <w:noProof/>
            <w:webHidden/>
          </w:rPr>
        </w:r>
        <w:r w:rsidR="00EC0167">
          <w:rPr>
            <w:noProof/>
            <w:webHidden/>
          </w:rPr>
          <w:fldChar w:fldCharType="separate"/>
        </w:r>
        <w:r w:rsidR="003E2164">
          <w:rPr>
            <w:noProof/>
            <w:webHidden/>
          </w:rPr>
          <w:t>7</w:t>
        </w:r>
        <w:r w:rsidR="00EC0167">
          <w:rPr>
            <w:noProof/>
            <w:webHidden/>
          </w:rPr>
          <w:fldChar w:fldCharType="end"/>
        </w:r>
      </w:hyperlink>
    </w:p>
    <w:p w14:paraId="46EFD772" w14:textId="4CBA0F25" w:rsidR="00EC0167" w:rsidRDefault="0005329F">
      <w:pPr>
        <w:pStyle w:val="Abbildungsverzeichnis"/>
        <w:rPr>
          <w:rFonts w:asciiTheme="minorHAnsi" w:eastAsiaTheme="minorEastAsia" w:hAnsiTheme="minorHAnsi" w:cstheme="minorBidi"/>
          <w:noProof/>
          <w:szCs w:val="22"/>
          <w:lang w:val="de-CH"/>
        </w:rPr>
      </w:pPr>
      <w:hyperlink w:anchor="_Toc166050590" w:history="1">
        <w:r w:rsidR="00EC0167" w:rsidRPr="00984BAA">
          <w:rPr>
            <w:rStyle w:val="Hyperlink"/>
            <w:noProof/>
          </w:rPr>
          <w:t>Figure 2: Dépendances du schéma</w:t>
        </w:r>
        <w:r w:rsidR="00EC0167">
          <w:rPr>
            <w:noProof/>
            <w:webHidden/>
          </w:rPr>
          <w:tab/>
        </w:r>
        <w:r w:rsidR="00EC0167">
          <w:rPr>
            <w:noProof/>
            <w:webHidden/>
          </w:rPr>
          <w:fldChar w:fldCharType="begin"/>
        </w:r>
        <w:r w:rsidR="00EC0167">
          <w:rPr>
            <w:noProof/>
            <w:webHidden/>
          </w:rPr>
          <w:instrText xml:space="preserve"> PAGEREF _Toc166050590 \h </w:instrText>
        </w:r>
        <w:r w:rsidR="00EC0167">
          <w:rPr>
            <w:noProof/>
            <w:webHidden/>
          </w:rPr>
        </w:r>
        <w:r w:rsidR="00EC0167">
          <w:rPr>
            <w:noProof/>
            <w:webHidden/>
          </w:rPr>
          <w:fldChar w:fldCharType="separate"/>
        </w:r>
        <w:r w:rsidR="003E2164">
          <w:rPr>
            <w:noProof/>
            <w:webHidden/>
          </w:rPr>
          <w:t>56</w:t>
        </w:r>
        <w:r w:rsidR="00EC0167">
          <w:rPr>
            <w:noProof/>
            <w:webHidden/>
          </w:rPr>
          <w:fldChar w:fldCharType="end"/>
        </w:r>
      </w:hyperlink>
    </w:p>
    <w:p w14:paraId="4ED587DE" w14:textId="265B3E36" w:rsidR="00FD39E0" w:rsidRPr="000C5010" w:rsidRDefault="00193346" w:rsidP="00DF6765">
      <w:pPr>
        <w:pStyle w:val="berschrift-Anhang"/>
      </w:pPr>
      <w:r w:rsidRPr="000C5010">
        <w:rPr>
          <w:rFonts w:cs="Arial"/>
        </w:rPr>
        <w:fldChar w:fldCharType="end"/>
      </w:r>
      <w:bookmarkStart w:id="352" w:name="AnhangF"/>
      <w:bookmarkStart w:id="353" w:name="_Toc457223059"/>
      <w:r w:rsidRPr="000C5010">
        <w:rPr>
          <w:rFonts w:eastAsia="Arial" w:cs="Times New Roman"/>
          <w:color w:val="000000"/>
          <w:szCs w:val="32"/>
        </w:rPr>
        <w:t xml:space="preserve"> </w:t>
      </w:r>
      <w:bookmarkStart w:id="354" w:name="_Toc166050587"/>
      <w:bookmarkEnd w:id="352"/>
      <w:r w:rsidRPr="000C5010">
        <w:rPr>
          <w:rFonts w:eastAsia="Arial" w:cs="Times New Roman"/>
          <w:color w:val="000000"/>
          <w:szCs w:val="32"/>
        </w:rPr>
        <w:t>Annexe F – Liste des tableaux</w:t>
      </w:r>
      <w:bookmarkEnd w:id="353"/>
      <w:bookmarkEnd w:id="354"/>
    </w:p>
    <w:p w14:paraId="6809998E" w14:textId="323C1B82" w:rsidR="00EC0167" w:rsidRDefault="00193346">
      <w:pPr>
        <w:pStyle w:val="Abbildungsverzeichnis"/>
        <w:rPr>
          <w:rFonts w:asciiTheme="minorHAnsi" w:eastAsiaTheme="minorEastAsia" w:hAnsiTheme="minorHAnsi" w:cstheme="minorBidi"/>
          <w:noProof/>
          <w:szCs w:val="22"/>
          <w:lang w:val="de-CH"/>
        </w:rPr>
      </w:pPr>
      <w:r w:rsidRPr="000C5010">
        <w:fldChar w:fldCharType="begin"/>
      </w:r>
      <w:r w:rsidRPr="000C5010">
        <w:instrText xml:space="preserve"> TOC \h \z \c "Tabelle" </w:instrText>
      </w:r>
      <w:r w:rsidRPr="000C5010">
        <w:fldChar w:fldCharType="separate"/>
      </w:r>
      <w:hyperlink w:anchor="_Toc166050591" w:history="1">
        <w:r w:rsidR="00EC0167" w:rsidRPr="00CB6209">
          <w:rPr>
            <w:rStyle w:val="Hyperlink"/>
            <w:noProof/>
          </w:rPr>
          <w:t>Tableau 1: Structure des identificateurs utilisés dans la formation professionnelle</w:t>
        </w:r>
        <w:r w:rsidR="00EC0167">
          <w:rPr>
            <w:noProof/>
            <w:webHidden/>
          </w:rPr>
          <w:tab/>
        </w:r>
        <w:r w:rsidR="00EC0167">
          <w:rPr>
            <w:noProof/>
            <w:webHidden/>
          </w:rPr>
          <w:fldChar w:fldCharType="begin"/>
        </w:r>
        <w:r w:rsidR="00EC0167">
          <w:rPr>
            <w:noProof/>
            <w:webHidden/>
          </w:rPr>
          <w:instrText xml:space="preserve"> PAGEREF _Toc166050591 \h </w:instrText>
        </w:r>
        <w:r w:rsidR="00EC0167">
          <w:rPr>
            <w:noProof/>
            <w:webHidden/>
          </w:rPr>
        </w:r>
        <w:r w:rsidR="00EC0167">
          <w:rPr>
            <w:noProof/>
            <w:webHidden/>
          </w:rPr>
          <w:fldChar w:fldCharType="separate"/>
        </w:r>
        <w:r w:rsidR="003E2164">
          <w:rPr>
            <w:noProof/>
            <w:webHidden/>
          </w:rPr>
          <w:t>13</w:t>
        </w:r>
        <w:r w:rsidR="00EC0167">
          <w:rPr>
            <w:noProof/>
            <w:webHidden/>
          </w:rPr>
          <w:fldChar w:fldCharType="end"/>
        </w:r>
      </w:hyperlink>
    </w:p>
    <w:p w14:paraId="5354B8D2" w14:textId="34032619" w:rsidR="00EC0167" w:rsidRDefault="0005329F">
      <w:pPr>
        <w:pStyle w:val="Abbildungsverzeichnis"/>
        <w:rPr>
          <w:rFonts w:asciiTheme="minorHAnsi" w:eastAsiaTheme="minorEastAsia" w:hAnsiTheme="minorHAnsi" w:cstheme="minorBidi"/>
          <w:noProof/>
          <w:szCs w:val="22"/>
          <w:lang w:val="de-CH"/>
        </w:rPr>
      </w:pPr>
      <w:hyperlink w:anchor="_Toc166050592" w:history="1">
        <w:r w:rsidR="00EC0167" w:rsidRPr="00CB6209">
          <w:rPr>
            <w:rStyle w:val="Hyperlink"/>
            <w:noProof/>
          </w:rPr>
          <w:t>Tableau 2: Codes pour la distinction des identificateurs</w:t>
        </w:r>
        <w:r w:rsidR="00EC0167">
          <w:rPr>
            <w:noProof/>
            <w:webHidden/>
          </w:rPr>
          <w:tab/>
        </w:r>
        <w:r w:rsidR="00EC0167">
          <w:rPr>
            <w:noProof/>
            <w:webHidden/>
          </w:rPr>
          <w:fldChar w:fldCharType="begin"/>
        </w:r>
        <w:r w:rsidR="00EC0167">
          <w:rPr>
            <w:noProof/>
            <w:webHidden/>
          </w:rPr>
          <w:instrText xml:space="preserve"> PAGEREF _Toc166050592 \h </w:instrText>
        </w:r>
        <w:r w:rsidR="00EC0167">
          <w:rPr>
            <w:noProof/>
            <w:webHidden/>
          </w:rPr>
        </w:r>
        <w:r w:rsidR="00EC0167">
          <w:rPr>
            <w:noProof/>
            <w:webHidden/>
          </w:rPr>
          <w:fldChar w:fldCharType="separate"/>
        </w:r>
        <w:r w:rsidR="003E2164">
          <w:rPr>
            <w:noProof/>
            <w:webHidden/>
          </w:rPr>
          <w:t>14</w:t>
        </w:r>
        <w:r w:rsidR="00EC0167">
          <w:rPr>
            <w:noProof/>
            <w:webHidden/>
          </w:rPr>
          <w:fldChar w:fldCharType="end"/>
        </w:r>
      </w:hyperlink>
    </w:p>
    <w:p w14:paraId="74434121" w14:textId="66C7A603" w:rsidR="00EC0167" w:rsidRDefault="0005329F">
      <w:pPr>
        <w:pStyle w:val="Abbildungsverzeichnis"/>
        <w:rPr>
          <w:rFonts w:asciiTheme="minorHAnsi" w:eastAsiaTheme="minorEastAsia" w:hAnsiTheme="minorHAnsi" w:cstheme="minorBidi"/>
          <w:noProof/>
          <w:szCs w:val="22"/>
          <w:lang w:val="de-CH"/>
        </w:rPr>
      </w:pPr>
      <w:hyperlink w:anchor="_Toc166050593" w:history="1">
        <w:r w:rsidR="00EC0167" w:rsidRPr="00CB6209">
          <w:rPr>
            <w:rStyle w:val="Hyperlink"/>
            <w:noProof/>
          </w:rPr>
          <w:t>Tableau 3: Motifs de mutation d’un contrat de formation</w:t>
        </w:r>
        <w:r w:rsidR="00EC0167">
          <w:rPr>
            <w:noProof/>
            <w:webHidden/>
          </w:rPr>
          <w:tab/>
        </w:r>
        <w:r w:rsidR="00EC0167">
          <w:rPr>
            <w:noProof/>
            <w:webHidden/>
          </w:rPr>
          <w:fldChar w:fldCharType="begin"/>
        </w:r>
        <w:r w:rsidR="00EC0167">
          <w:rPr>
            <w:noProof/>
            <w:webHidden/>
          </w:rPr>
          <w:instrText xml:space="preserve"> PAGEREF _Toc166050593 \h </w:instrText>
        </w:r>
        <w:r w:rsidR="00EC0167">
          <w:rPr>
            <w:noProof/>
            <w:webHidden/>
          </w:rPr>
        </w:r>
        <w:r w:rsidR="00EC0167">
          <w:rPr>
            <w:noProof/>
            <w:webHidden/>
          </w:rPr>
          <w:fldChar w:fldCharType="separate"/>
        </w:r>
        <w:r w:rsidR="003E2164">
          <w:rPr>
            <w:noProof/>
            <w:webHidden/>
          </w:rPr>
          <w:t>15</w:t>
        </w:r>
        <w:r w:rsidR="00EC0167">
          <w:rPr>
            <w:noProof/>
            <w:webHidden/>
          </w:rPr>
          <w:fldChar w:fldCharType="end"/>
        </w:r>
      </w:hyperlink>
    </w:p>
    <w:p w14:paraId="53267DF5" w14:textId="5EBE3E8A" w:rsidR="00EC0167" w:rsidRDefault="0005329F">
      <w:pPr>
        <w:pStyle w:val="Abbildungsverzeichnis"/>
        <w:rPr>
          <w:rFonts w:asciiTheme="minorHAnsi" w:eastAsiaTheme="minorEastAsia" w:hAnsiTheme="minorHAnsi" w:cstheme="minorBidi"/>
          <w:noProof/>
          <w:szCs w:val="22"/>
          <w:lang w:val="de-CH"/>
        </w:rPr>
      </w:pPr>
      <w:hyperlink w:anchor="_Toc166050594" w:history="1">
        <w:r w:rsidR="00EC0167" w:rsidRPr="00CB6209">
          <w:rPr>
            <w:rStyle w:val="Hyperlink"/>
            <w:noProof/>
          </w:rPr>
          <w:t>Tableau 4: Versions d’autres normes eCH utilisées dans la norme eCH-0260.</w:t>
        </w:r>
        <w:r w:rsidR="00EC0167">
          <w:rPr>
            <w:noProof/>
            <w:webHidden/>
          </w:rPr>
          <w:tab/>
        </w:r>
        <w:r w:rsidR="00EC0167">
          <w:rPr>
            <w:noProof/>
            <w:webHidden/>
          </w:rPr>
          <w:fldChar w:fldCharType="begin"/>
        </w:r>
        <w:r w:rsidR="00EC0167">
          <w:rPr>
            <w:noProof/>
            <w:webHidden/>
          </w:rPr>
          <w:instrText xml:space="preserve"> PAGEREF _Toc166050594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06BAFA4C" w14:textId="0C2F7CDF" w:rsidR="00EC0167" w:rsidRDefault="0005329F">
      <w:pPr>
        <w:pStyle w:val="Abbildungsverzeichnis"/>
        <w:rPr>
          <w:rFonts w:asciiTheme="minorHAnsi" w:eastAsiaTheme="minorEastAsia" w:hAnsiTheme="minorHAnsi" w:cstheme="minorBidi"/>
          <w:noProof/>
          <w:szCs w:val="22"/>
          <w:lang w:val="de-CH"/>
        </w:rPr>
      </w:pPr>
      <w:hyperlink w:anchor="_Toc166050595" w:history="1">
        <w:r w:rsidR="00EC0167" w:rsidRPr="00CB6209">
          <w:rPr>
            <w:rStyle w:val="Hyperlink"/>
            <w:noProof/>
          </w:rPr>
          <w:t>Tableau 5: Définition du type de données «apprenticeshipPlaceType».</w:t>
        </w:r>
        <w:r w:rsidR="00EC0167">
          <w:rPr>
            <w:noProof/>
            <w:webHidden/>
          </w:rPr>
          <w:tab/>
        </w:r>
        <w:r w:rsidR="00EC0167">
          <w:rPr>
            <w:noProof/>
            <w:webHidden/>
          </w:rPr>
          <w:fldChar w:fldCharType="begin"/>
        </w:r>
        <w:r w:rsidR="00EC0167">
          <w:rPr>
            <w:noProof/>
            <w:webHidden/>
          </w:rPr>
          <w:instrText xml:space="preserve"> PAGEREF _Toc166050595 \h </w:instrText>
        </w:r>
        <w:r w:rsidR="00EC0167">
          <w:rPr>
            <w:noProof/>
            <w:webHidden/>
          </w:rPr>
        </w:r>
        <w:r w:rsidR="00EC0167">
          <w:rPr>
            <w:noProof/>
            <w:webHidden/>
          </w:rPr>
          <w:fldChar w:fldCharType="separate"/>
        </w:r>
        <w:r w:rsidR="003E2164">
          <w:rPr>
            <w:noProof/>
            <w:webHidden/>
          </w:rPr>
          <w:t>16</w:t>
        </w:r>
        <w:r w:rsidR="00EC0167">
          <w:rPr>
            <w:noProof/>
            <w:webHidden/>
          </w:rPr>
          <w:fldChar w:fldCharType="end"/>
        </w:r>
      </w:hyperlink>
    </w:p>
    <w:p w14:paraId="4E20E45D" w14:textId="764E58E8" w:rsidR="00EC0167" w:rsidRDefault="0005329F">
      <w:pPr>
        <w:pStyle w:val="Abbildungsverzeichnis"/>
        <w:rPr>
          <w:rFonts w:asciiTheme="minorHAnsi" w:eastAsiaTheme="minorEastAsia" w:hAnsiTheme="minorHAnsi" w:cstheme="minorBidi"/>
          <w:noProof/>
          <w:szCs w:val="22"/>
          <w:lang w:val="de-CH"/>
        </w:rPr>
      </w:pPr>
      <w:hyperlink w:anchor="_Toc166050596" w:history="1">
        <w:r w:rsidR="00EC0167" w:rsidRPr="00CB6209">
          <w:rPr>
            <w:rStyle w:val="Hyperlink"/>
            <w:noProof/>
          </w:rPr>
          <w:t>Tableau 6: Définition du type de données «VETaccreditationType».</w:t>
        </w:r>
        <w:r w:rsidR="00EC0167">
          <w:rPr>
            <w:noProof/>
            <w:webHidden/>
          </w:rPr>
          <w:tab/>
        </w:r>
        <w:r w:rsidR="00EC0167">
          <w:rPr>
            <w:noProof/>
            <w:webHidden/>
          </w:rPr>
          <w:fldChar w:fldCharType="begin"/>
        </w:r>
        <w:r w:rsidR="00EC0167">
          <w:rPr>
            <w:noProof/>
            <w:webHidden/>
          </w:rPr>
          <w:instrText xml:space="preserve"> PAGEREF _Toc166050596 \h </w:instrText>
        </w:r>
        <w:r w:rsidR="00EC0167">
          <w:rPr>
            <w:noProof/>
            <w:webHidden/>
          </w:rPr>
        </w:r>
        <w:r w:rsidR="00EC0167">
          <w:rPr>
            <w:noProof/>
            <w:webHidden/>
          </w:rPr>
          <w:fldChar w:fldCharType="separate"/>
        </w:r>
        <w:r w:rsidR="003E2164">
          <w:rPr>
            <w:noProof/>
            <w:webHidden/>
          </w:rPr>
          <w:t>17</w:t>
        </w:r>
        <w:r w:rsidR="00EC0167">
          <w:rPr>
            <w:noProof/>
            <w:webHidden/>
          </w:rPr>
          <w:fldChar w:fldCharType="end"/>
        </w:r>
      </w:hyperlink>
    </w:p>
    <w:p w14:paraId="5EE5AACF" w14:textId="75ECE8B4" w:rsidR="00EC0167" w:rsidRDefault="0005329F">
      <w:pPr>
        <w:pStyle w:val="Abbildungsverzeichnis"/>
        <w:rPr>
          <w:rFonts w:asciiTheme="minorHAnsi" w:eastAsiaTheme="minorEastAsia" w:hAnsiTheme="minorHAnsi" w:cstheme="minorBidi"/>
          <w:noProof/>
          <w:szCs w:val="22"/>
          <w:lang w:val="de-CH"/>
        </w:rPr>
      </w:pPr>
      <w:hyperlink w:anchor="_Toc166050597" w:history="1">
        <w:r w:rsidR="00EC0167" w:rsidRPr="00CB6209">
          <w:rPr>
            <w:rStyle w:val="Hyperlink"/>
            <w:noProof/>
          </w:rPr>
          <w:t>Tableau 7: Définition du type de données «VETaccreditationTerminationType».</w:t>
        </w:r>
        <w:r w:rsidR="00EC0167">
          <w:rPr>
            <w:noProof/>
            <w:webHidden/>
          </w:rPr>
          <w:tab/>
        </w:r>
        <w:r w:rsidR="00EC0167">
          <w:rPr>
            <w:noProof/>
            <w:webHidden/>
          </w:rPr>
          <w:fldChar w:fldCharType="begin"/>
        </w:r>
        <w:r w:rsidR="00EC0167">
          <w:rPr>
            <w:noProof/>
            <w:webHidden/>
          </w:rPr>
          <w:instrText xml:space="preserve"> PAGEREF _Toc166050597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2BD6BE09" w14:textId="7CB5A3BA" w:rsidR="00EC0167" w:rsidRDefault="0005329F">
      <w:pPr>
        <w:pStyle w:val="Abbildungsverzeichnis"/>
        <w:rPr>
          <w:rFonts w:asciiTheme="minorHAnsi" w:eastAsiaTheme="minorEastAsia" w:hAnsiTheme="minorHAnsi" w:cstheme="minorBidi"/>
          <w:noProof/>
          <w:szCs w:val="22"/>
          <w:lang w:val="de-CH"/>
        </w:rPr>
      </w:pPr>
      <w:hyperlink w:anchor="_Toc166050598" w:history="1">
        <w:r w:rsidR="00EC0167" w:rsidRPr="00CB6209">
          <w:rPr>
            <w:rStyle w:val="Hyperlink"/>
            <w:noProof/>
          </w:rPr>
          <w:t>Tableau 8: Définition du type de données «educationRelationType».</w:t>
        </w:r>
        <w:r w:rsidR="00EC0167">
          <w:rPr>
            <w:noProof/>
            <w:webHidden/>
          </w:rPr>
          <w:tab/>
        </w:r>
        <w:r w:rsidR="00EC0167">
          <w:rPr>
            <w:noProof/>
            <w:webHidden/>
          </w:rPr>
          <w:fldChar w:fldCharType="begin"/>
        </w:r>
        <w:r w:rsidR="00EC0167">
          <w:rPr>
            <w:noProof/>
            <w:webHidden/>
          </w:rPr>
          <w:instrText xml:space="preserve"> PAGEREF _Toc166050598 \h </w:instrText>
        </w:r>
        <w:r w:rsidR="00EC0167">
          <w:rPr>
            <w:noProof/>
            <w:webHidden/>
          </w:rPr>
        </w:r>
        <w:r w:rsidR="00EC0167">
          <w:rPr>
            <w:noProof/>
            <w:webHidden/>
          </w:rPr>
          <w:fldChar w:fldCharType="separate"/>
        </w:r>
        <w:r w:rsidR="003E2164">
          <w:rPr>
            <w:noProof/>
            <w:webHidden/>
          </w:rPr>
          <w:t>18</w:t>
        </w:r>
        <w:r w:rsidR="00EC0167">
          <w:rPr>
            <w:noProof/>
            <w:webHidden/>
          </w:rPr>
          <w:fldChar w:fldCharType="end"/>
        </w:r>
      </w:hyperlink>
    </w:p>
    <w:p w14:paraId="68453C41" w14:textId="2817BE06" w:rsidR="00EC0167" w:rsidRDefault="0005329F">
      <w:pPr>
        <w:pStyle w:val="Abbildungsverzeichnis"/>
        <w:rPr>
          <w:rFonts w:asciiTheme="minorHAnsi" w:eastAsiaTheme="minorEastAsia" w:hAnsiTheme="minorHAnsi" w:cstheme="minorBidi"/>
          <w:noProof/>
          <w:szCs w:val="22"/>
          <w:lang w:val="de-CH"/>
        </w:rPr>
      </w:pPr>
      <w:hyperlink w:anchor="_Toc166050599" w:history="1">
        <w:r w:rsidR="00EC0167" w:rsidRPr="00CB6209">
          <w:rPr>
            <w:rStyle w:val="Hyperlink"/>
            <w:noProof/>
          </w:rPr>
          <w:t>Tableau 9: Définition du type de données «extendedEducationRelationType».</w:t>
        </w:r>
        <w:r w:rsidR="00EC0167">
          <w:rPr>
            <w:noProof/>
            <w:webHidden/>
          </w:rPr>
          <w:tab/>
        </w:r>
        <w:r w:rsidR="00EC0167">
          <w:rPr>
            <w:noProof/>
            <w:webHidden/>
          </w:rPr>
          <w:fldChar w:fldCharType="begin"/>
        </w:r>
        <w:r w:rsidR="00EC0167">
          <w:rPr>
            <w:noProof/>
            <w:webHidden/>
          </w:rPr>
          <w:instrText xml:space="preserve"> PAGEREF _Toc166050599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4325736A" w14:textId="3C6B2B84" w:rsidR="00EC0167" w:rsidRDefault="0005329F">
      <w:pPr>
        <w:pStyle w:val="Abbildungsverzeichnis"/>
        <w:rPr>
          <w:rFonts w:asciiTheme="minorHAnsi" w:eastAsiaTheme="minorEastAsia" w:hAnsiTheme="minorHAnsi" w:cstheme="minorBidi"/>
          <w:noProof/>
          <w:szCs w:val="22"/>
          <w:lang w:val="de-CH"/>
        </w:rPr>
      </w:pPr>
      <w:hyperlink w:anchor="_Toc166050600" w:history="1">
        <w:r w:rsidR="00EC0167" w:rsidRPr="00CB6209">
          <w:rPr>
            <w:rStyle w:val="Hyperlink"/>
            <w:noProof/>
          </w:rPr>
          <w:t>Tableau 10: Définition du type de données «examAssignmentType».</w:t>
        </w:r>
        <w:r w:rsidR="00EC0167">
          <w:rPr>
            <w:noProof/>
            <w:webHidden/>
          </w:rPr>
          <w:tab/>
        </w:r>
        <w:r w:rsidR="00EC0167">
          <w:rPr>
            <w:noProof/>
            <w:webHidden/>
          </w:rPr>
          <w:fldChar w:fldCharType="begin"/>
        </w:r>
        <w:r w:rsidR="00EC0167">
          <w:rPr>
            <w:noProof/>
            <w:webHidden/>
          </w:rPr>
          <w:instrText xml:space="preserve"> PAGEREF _Toc166050600 \h </w:instrText>
        </w:r>
        <w:r w:rsidR="00EC0167">
          <w:rPr>
            <w:noProof/>
            <w:webHidden/>
          </w:rPr>
        </w:r>
        <w:r w:rsidR="00EC0167">
          <w:rPr>
            <w:noProof/>
            <w:webHidden/>
          </w:rPr>
          <w:fldChar w:fldCharType="separate"/>
        </w:r>
        <w:r w:rsidR="003E2164">
          <w:rPr>
            <w:noProof/>
            <w:webHidden/>
          </w:rPr>
          <w:t>19</w:t>
        </w:r>
        <w:r w:rsidR="00EC0167">
          <w:rPr>
            <w:noProof/>
            <w:webHidden/>
          </w:rPr>
          <w:fldChar w:fldCharType="end"/>
        </w:r>
      </w:hyperlink>
    </w:p>
    <w:p w14:paraId="0EC96F45" w14:textId="71AFDED6" w:rsidR="00EC0167" w:rsidRDefault="0005329F">
      <w:pPr>
        <w:pStyle w:val="Abbildungsverzeichnis"/>
        <w:rPr>
          <w:rFonts w:asciiTheme="minorHAnsi" w:eastAsiaTheme="minorEastAsia" w:hAnsiTheme="minorHAnsi" w:cstheme="minorBidi"/>
          <w:noProof/>
          <w:szCs w:val="22"/>
          <w:lang w:val="de-CH"/>
        </w:rPr>
      </w:pPr>
      <w:hyperlink w:anchor="_Toc166050601" w:history="1">
        <w:r w:rsidR="00EC0167" w:rsidRPr="00CB6209">
          <w:rPr>
            <w:rStyle w:val="Hyperlink"/>
            <w:noProof/>
          </w:rPr>
          <w:t>Tableau 11: Définition du type de données «schoolAttendanceType».</w:t>
        </w:r>
        <w:r w:rsidR="00EC0167">
          <w:rPr>
            <w:noProof/>
            <w:webHidden/>
          </w:rPr>
          <w:tab/>
        </w:r>
        <w:r w:rsidR="00EC0167">
          <w:rPr>
            <w:noProof/>
            <w:webHidden/>
          </w:rPr>
          <w:fldChar w:fldCharType="begin"/>
        </w:r>
        <w:r w:rsidR="00EC0167">
          <w:rPr>
            <w:noProof/>
            <w:webHidden/>
          </w:rPr>
          <w:instrText xml:space="preserve"> PAGEREF _Toc166050601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60BE61A9" w14:textId="680E8547" w:rsidR="00EC0167" w:rsidRDefault="0005329F">
      <w:pPr>
        <w:pStyle w:val="Abbildungsverzeichnis"/>
        <w:rPr>
          <w:rFonts w:asciiTheme="minorHAnsi" w:eastAsiaTheme="minorEastAsia" w:hAnsiTheme="minorHAnsi" w:cstheme="minorBidi"/>
          <w:noProof/>
          <w:szCs w:val="22"/>
          <w:lang w:val="de-CH"/>
        </w:rPr>
      </w:pPr>
      <w:hyperlink w:anchor="_Toc166050602" w:history="1">
        <w:r w:rsidR="00EC0167" w:rsidRPr="00CB6209">
          <w:rPr>
            <w:rStyle w:val="Hyperlink"/>
            <w:noProof/>
          </w:rPr>
          <w:t>Tableau 12: Définition du type de données «mutationPersonType».</w:t>
        </w:r>
        <w:r w:rsidR="00EC0167">
          <w:rPr>
            <w:noProof/>
            <w:webHidden/>
          </w:rPr>
          <w:tab/>
        </w:r>
        <w:r w:rsidR="00EC0167">
          <w:rPr>
            <w:noProof/>
            <w:webHidden/>
          </w:rPr>
          <w:fldChar w:fldCharType="begin"/>
        </w:r>
        <w:r w:rsidR="00EC0167">
          <w:rPr>
            <w:noProof/>
            <w:webHidden/>
          </w:rPr>
          <w:instrText xml:space="preserve"> PAGEREF _Toc166050602 \h </w:instrText>
        </w:r>
        <w:r w:rsidR="00EC0167">
          <w:rPr>
            <w:noProof/>
            <w:webHidden/>
          </w:rPr>
        </w:r>
        <w:r w:rsidR="00EC0167">
          <w:rPr>
            <w:noProof/>
            <w:webHidden/>
          </w:rPr>
          <w:fldChar w:fldCharType="separate"/>
        </w:r>
        <w:r w:rsidR="003E2164">
          <w:rPr>
            <w:noProof/>
            <w:webHidden/>
          </w:rPr>
          <w:t>20</w:t>
        </w:r>
        <w:r w:rsidR="00EC0167">
          <w:rPr>
            <w:noProof/>
            <w:webHidden/>
          </w:rPr>
          <w:fldChar w:fldCharType="end"/>
        </w:r>
      </w:hyperlink>
    </w:p>
    <w:p w14:paraId="02B5880F" w14:textId="19F1F611" w:rsidR="00EC0167" w:rsidRDefault="0005329F">
      <w:pPr>
        <w:pStyle w:val="Abbildungsverzeichnis"/>
        <w:rPr>
          <w:rFonts w:asciiTheme="minorHAnsi" w:eastAsiaTheme="minorEastAsia" w:hAnsiTheme="minorHAnsi" w:cstheme="minorBidi"/>
          <w:noProof/>
          <w:szCs w:val="22"/>
          <w:lang w:val="de-CH"/>
        </w:rPr>
      </w:pPr>
      <w:hyperlink w:anchor="_Toc166050603" w:history="1">
        <w:r w:rsidR="00EC0167" w:rsidRPr="00CB6209">
          <w:rPr>
            <w:rStyle w:val="Hyperlink"/>
            <w:noProof/>
          </w:rPr>
          <w:t>Tableau 13: Définition du type de données «mutationEducationRelationType».</w:t>
        </w:r>
        <w:r w:rsidR="00EC0167">
          <w:rPr>
            <w:noProof/>
            <w:webHidden/>
          </w:rPr>
          <w:tab/>
        </w:r>
        <w:r w:rsidR="00EC0167">
          <w:rPr>
            <w:noProof/>
            <w:webHidden/>
          </w:rPr>
          <w:fldChar w:fldCharType="begin"/>
        </w:r>
        <w:r w:rsidR="00EC0167">
          <w:rPr>
            <w:noProof/>
            <w:webHidden/>
          </w:rPr>
          <w:instrText xml:space="preserve"> PAGEREF _Toc166050603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09315E00" w14:textId="4084CB9D" w:rsidR="00EC0167" w:rsidRDefault="0005329F">
      <w:pPr>
        <w:pStyle w:val="Abbildungsverzeichnis"/>
        <w:rPr>
          <w:rFonts w:asciiTheme="minorHAnsi" w:eastAsiaTheme="minorEastAsia" w:hAnsiTheme="minorHAnsi" w:cstheme="minorBidi"/>
          <w:noProof/>
          <w:szCs w:val="22"/>
          <w:lang w:val="de-CH"/>
        </w:rPr>
      </w:pPr>
      <w:hyperlink w:anchor="_Toc166050604" w:history="1">
        <w:r w:rsidR="00EC0167" w:rsidRPr="00CB6209">
          <w:rPr>
            <w:rStyle w:val="Hyperlink"/>
            <w:noProof/>
          </w:rPr>
          <w:t>Tableau 14: Définition du type de données «deregistrationFromOrganisationType».</w:t>
        </w:r>
        <w:r w:rsidR="00EC0167">
          <w:rPr>
            <w:noProof/>
            <w:webHidden/>
          </w:rPr>
          <w:tab/>
        </w:r>
        <w:r w:rsidR="00EC0167">
          <w:rPr>
            <w:noProof/>
            <w:webHidden/>
          </w:rPr>
          <w:fldChar w:fldCharType="begin"/>
        </w:r>
        <w:r w:rsidR="00EC0167">
          <w:rPr>
            <w:noProof/>
            <w:webHidden/>
          </w:rPr>
          <w:instrText xml:space="preserve"> PAGEREF _Toc166050604 \h </w:instrText>
        </w:r>
        <w:r w:rsidR="00EC0167">
          <w:rPr>
            <w:noProof/>
            <w:webHidden/>
          </w:rPr>
        </w:r>
        <w:r w:rsidR="00EC0167">
          <w:rPr>
            <w:noProof/>
            <w:webHidden/>
          </w:rPr>
          <w:fldChar w:fldCharType="separate"/>
        </w:r>
        <w:r w:rsidR="003E2164">
          <w:rPr>
            <w:noProof/>
            <w:webHidden/>
          </w:rPr>
          <w:t>21</w:t>
        </w:r>
        <w:r w:rsidR="00EC0167">
          <w:rPr>
            <w:noProof/>
            <w:webHidden/>
          </w:rPr>
          <w:fldChar w:fldCharType="end"/>
        </w:r>
      </w:hyperlink>
    </w:p>
    <w:p w14:paraId="45EFE278" w14:textId="047729AC" w:rsidR="00EC0167" w:rsidRDefault="0005329F">
      <w:pPr>
        <w:pStyle w:val="Abbildungsverzeichnis"/>
        <w:rPr>
          <w:rFonts w:asciiTheme="minorHAnsi" w:eastAsiaTheme="minorEastAsia" w:hAnsiTheme="minorHAnsi" w:cstheme="minorBidi"/>
          <w:noProof/>
          <w:szCs w:val="22"/>
          <w:lang w:val="de-CH"/>
        </w:rPr>
      </w:pPr>
      <w:hyperlink w:anchor="_Toc166050605" w:history="1">
        <w:r w:rsidR="00EC0167" w:rsidRPr="00CB6209">
          <w:rPr>
            <w:rStyle w:val="Hyperlink"/>
            <w:noProof/>
          </w:rPr>
          <w:t>Tableau 15: Définition du type de données «terminationEducationRelationType».</w:t>
        </w:r>
        <w:r w:rsidR="00EC0167">
          <w:rPr>
            <w:noProof/>
            <w:webHidden/>
          </w:rPr>
          <w:tab/>
        </w:r>
        <w:r w:rsidR="00EC0167">
          <w:rPr>
            <w:noProof/>
            <w:webHidden/>
          </w:rPr>
          <w:fldChar w:fldCharType="begin"/>
        </w:r>
        <w:r w:rsidR="00EC0167">
          <w:rPr>
            <w:noProof/>
            <w:webHidden/>
          </w:rPr>
          <w:instrText xml:space="preserve"> PAGEREF _Toc166050605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1ECFF678" w14:textId="3FF0154C" w:rsidR="00EC0167" w:rsidRDefault="0005329F">
      <w:pPr>
        <w:pStyle w:val="Abbildungsverzeichnis"/>
        <w:rPr>
          <w:rFonts w:asciiTheme="minorHAnsi" w:eastAsiaTheme="minorEastAsia" w:hAnsiTheme="minorHAnsi" w:cstheme="minorBidi"/>
          <w:noProof/>
          <w:szCs w:val="22"/>
          <w:lang w:val="de-CH"/>
        </w:rPr>
      </w:pPr>
      <w:hyperlink w:anchor="_Toc166050606" w:history="1">
        <w:r w:rsidR="00EC0167" w:rsidRPr="00CB6209">
          <w:rPr>
            <w:rStyle w:val="Hyperlink"/>
            <w:noProof/>
          </w:rPr>
          <w:t>Tableau 16: Définition du type de données «QPgradesType».</w:t>
        </w:r>
        <w:r w:rsidR="00EC0167">
          <w:rPr>
            <w:noProof/>
            <w:webHidden/>
          </w:rPr>
          <w:tab/>
        </w:r>
        <w:r w:rsidR="00EC0167">
          <w:rPr>
            <w:noProof/>
            <w:webHidden/>
          </w:rPr>
          <w:fldChar w:fldCharType="begin"/>
        </w:r>
        <w:r w:rsidR="00EC0167">
          <w:rPr>
            <w:noProof/>
            <w:webHidden/>
          </w:rPr>
          <w:instrText xml:space="preserve"> PAGEREF _Toc166050606 \h </w:instrText>
        </w:r>
        <w:r w:rsidR="00EC0167">
          <w:rPr>
            <w:noProof/>
            <w:webHidden/>
          </w:rPr>
        </w:r>
        <w:r w:rsidR="00EC0167">
          <w:rPr>
            <w:noProof/>
            <w:webHidden/>
          </w:rPr>
          <w:fldChar w:fldCharType="separate"/>
        </w:r>
        <w:r w:rsidR="003E2164">
          <w:rPr>
            <w:noProof/>
            <w:webHidden/>
          </w:rPr>
          <w:t>22</w:t>
        </w:r>
        <w:r w:rsidR="00EC0167">
          <w:rPr>
            <w:noProof/>
            <w:webHidden/>
          </w:rPr>
          <w:fldChar w:fldCharType="end"/>
        </w:r>
      </w:hyperlink>
    </w:p>
    <w:p w14:paraId="2B2F1ED4" w14:textId="2B26A600" w:rsidR="00EC0167" w:rsidRDefault="0005329F">
      <w:pPr>
        <w:pStyle w:val="Abbildungsverzeichnis"/>
        <w:rPr>
          <w:rFonts w:asciiTheme="minorHAnsi" w:eastAsiaTheme="minorEastAsia" w:hAnsiTheme="minorHAnsi" w:cstheme="minorBidi"/>
          <w:noProof/>
          <w:szCs w:val="22"/>
          <w:lang w:val="de-CH"/>
        </w:rPr>
      </w:pPr>
      <w:hyperlink w:anchor="_Toc166050607" w:history="1">
        <w:r w:rsidR="00EC0167" w:rsidRPr="00CB6209">
          <w:rPr>
            <w:rStyle w:val="Hyperlink"/>
            <w:noProof/>
          </w:rPr>
          <w:t>Tabelle 17: Définition du type de données «</w:t>
        </w:r>
        <w:r w:rsidR="00EC0167" w:rsidRPr="00CB6209">
          <w:rPr>
            <w:rStyle w:val="Hyperlink"/>
            <w:noProof/>
            <w:lang w:val="fr-CH"/>
          </w:rPr>
          <w:t>QPgradesResponseType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_Toc166050607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49BE7E8F" w14:textId="19EBC0AE" w:rsidR="00EC0167" w:rsidRDefault="0005329F">
      <w:pPr>
        <w:pStyle w:val="Abbildungsverzeichnis"/>
        <w:rPr>
          <w:rFonts w:asciiTheme="minorHAnsi" w:eastAsiaTheme="minorEastAsia" w:hAnsiTheme="minorHAnsi" w:cstheme="minorBidi"/>
          <w:noProof/>
          <w:szCs w:val="22"/>
          <w:lang w:val="de-CH"/>
        </w:rPr>
      </w:pPr>
      <w:hyperlink w:anchor="_Toc166050608" w:history="1">
        <w:r w:rsidR="00EC0167" w:rsidRPr="00CB6209">
          <w:rPr>
            <w:rStyle w:val="Hyperlink"/>
            <w:noProof/>
          </w:rPr>
          <w:t>Tableau 18: Définition du type de données «dbResponseExamOrganisationType».</w:t>
        </w:r>
        <w:r w:rsidR="00EC0167">
          <w:rPr>
            <w:noProof/>
            <w:webHidden/>
          </w:rPr>
          <w:tab/>
        </w:r>
        <w:r w:rsidR="00EC0167">
          <w:rPr>
            <w:noProof/>
            <w:webHidden/>
          </w:rPr>
          <w:fldChar w:fldCharType="begin"/>
        </w:r>
        <w:r w:rsidR="00EC0167">
          <w:rPr>
            <w:noProof/>
            <w:webHidden/>
          </w:rPr>
          <w:instrText xml:space="preserve"> PAGEREF _Toc166050608 \h </w:instrText>
        </w:r>
        <w:r w:rsidR="00EC0167">
          <w:rPr>
            <w:noProof/>
            <w:webHidden/>
          </w:rPr>
        </w:r>
        <w:r w:rsidR="00EC0167">
          <w:rPr>
            <w:noProof/>
            <w:webHidden/>
          </w:rPr>
          <w:fldChar w:fldCharType="separate"/>
        </w:r>
        <w:r w:rsidR="003E2164">
          <w:rPr>
            <w:noProof/>
            <w:webHidden/>
          </w:rPr>
          <w:t>23</w:t>
        </w:r>
        <w:r w:rsidR="00EC0167">
          <w:rPr>
            <w:noProof/>
            <w:webHidden/>
          </w:rPr>
          <w:fldChar w:fldCharType="end"/>
        </w:r>
      </w:hyperlink>
    </w:p>
    <w:p w14:paraId="2C0A2218" w14:textId="5FBD2825" w:rsidR="00EC0167" w:rsidRDefault="0005329F">
      <w:pPr>
        <w:pStyle w:val="Abbildungsverzeichnis"/>
        <w:rPr>
          <w:rFonts w:asciiTheme="minorHAnsi" w:eastAsiaTheme="minorEastAsia" w:hAnsiTheme="minorHAnsi" w:cstheme="minorBidi"/>
          <w:noProof/>
          <w:szCs w:val="22"/>
          <w:lang w:val="de-CH"/>
        </w:rPr>
      </w:pPr>
      <w:hyperlink w:anchor="_Toc166050609" w:history="1">
        <w:r w:rsidR="00EC0167" w:rsidRPr="00CB6209">
          <w:rPr>
            <w:rStyle w:val="Hyperlink"/>
            <w:noProof/>
          </w:rPr>
          <w:t>Tableau 19: Définition du type de données «dbResponseCourseOrganisationType».</w:t>
        </w:r>
        <w:r w:rsidR="00EC0167">
          <w:rPr>
            <w:noProof/>
            <w:webHidden/>
          </w:rPr>
          <w:tab/>
        </w:r>
        <w:r w:rsidR="00EC0167">
          <w:rPr>
            <w:noProof/>
            <w:webHidden/>
          </w:rPr>
          <w:fldChar w:fldCharType="begin"/>
        </w:r>
        <w:r w:rsidR="00EC0167">
          <w:rPr>
            <w:noProof/>
            <w:webHidden/>
          </w:rPr>
          <w:instrText xml:space="preserve"> PAGEREF _Toc166050609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1BCACD03" w14:textId="5643AFA7" w:rsidR="00EC0167" w:rsidRDefault="0005329F">
      <w:pPr>
        <w:pStyle w:val="Abbildungsverzeichnis"/>
        <w:rPr>
          <w:rFonts w:asciiTheme="minorHAnsi" w:eastAsiaTheme="minorEastAsia" w:hAnsiTheme="minorHAnsi" w:cstheme="minorBidi"/>
          <w:noProof/>
          <w:szCs w:val="22"/>
          <w:lang w:val="de-CH"/>
        </w:rPr>
      </w:pPr>
      <w:hyperlink w:anchor="_Toc166050610" w:history="1">
        <w:r w:rsidR="00EC0167" w:rsidRPr="00CB6209">
          <w:rPr>
            <w:rStyle w:val="Hyperlink"/>
            <w:noProof/>
          </w:rPr>
          <w:t>Tableau 20: Définition du type de données «additionalEducationRelationshipType».</w:t>
        </w:r>
        <w:r w:rsidR="00EC0167">
          <w:rPr>
            <w:noProof/>
            <w:webHidden/>
          </w:rPr>
          <w:tab/>
        </w:r>
        <w:r w:rsidR="00EC0167">
          <w:rPr>
            <w:noProof/>
            <w:webHidden/>
          </w:rPr>
          <w:fldChar w:fldCharType="begin"/>
        </w:r>
        <w:r w:rsidR="00EC0167">
          <w:rPr>
            <w:noProof/>
            <w:webHidden/>
          </w:rPr>
          <w:instrText xml:space="preserve"> PAGEREF _Toc166050610 \h </w:instrText>
        </w:r>
        <w:r w:rsidR="00EC0167">
          <w:rPr>
            <w:noProof/>
            <w:webHidden/>
          </w:rPr>
        </w:r>
        <w:r w:rsidR="00EC0167">
          <w:rPr>
            <w:noProof/>
            <w:webHidden/>
          </w:rPr>
          <w:fldChar w:fldCharType="separate"/>
        </w:r>
        <w:r w:rsidR="003E2164">
          <w:rPr>
            <w:noProof/>
            <w:webHidden/>
          </w:rPr>
          <w:t>24</w:t>
        </w:r>
        <w:r w:rsidR="00EC0167">
          <w:rPr>
            <w:noProof/>
            <w:webHidden/>
          </w:rPr>
          <w:fldChar w:fldCharType="end"/>
        </w:r>
      </w:hyperlink>
    </w:p>
    <w:p w14:paraId="4E279AD8" w14:textId="5F7965DB" w:rsidR="00EC0167" w:rsidRDefault="0005329F">
      <w:pPr>
        <w:pStyle w:val="Abbildungsverzeichnis"/>
        <w:rPr>
          <w:rFonts w:asciiTheme="minorHAnsi" w:eastAsiaTheme="minorEastAsia" w:hAnsiTheme="minorHAnsi" w:cstheme="minorBidi"/>
          <w:noProof/>
          <w:szCs w:val="22"/>
          <w:lang w:val="de-CH"/>
        </w:rPr>
      </w:pPr>
      <w:hyperlink w:anchor="_Toc166050611" w:history="1">
        <w:r w:rsidR="00EC0167" w:rsidRPr="00CB6209">
          <w:rPr>
            <w:rStyle w:val="Hyperlink"/>
            <w:noProof/>
            <w:lang w:val="fr-CH"/>
          </w:rPr>
          <w:t xml:space="preserve">Tabelle 21: </w:t>
        </w:r>
        <w:r w:rsidR="00EC0167" w:rsidRPr="00CB6209">
          <w:rPr>
            <w:rStyle w:val="Hyperlink"/>
            <w:noProof/>
          </w:rPr>
          <w:t xml:space="preserve">Définition du type de données </w:t>
        </w:r>
        <w:r w:rsidR="00EC0167" w:rsidRPr="00CB6209">
          <w:rPr>
            <w:rStyle w:val="Hyperlink"/>
            <w:noProof/>
            <w:lang w:val="fr-CH"/>
          </w:rPr>
          <w:t>«trialOrPreApprenticeshipContactType».</w:t>
        </w:r>
        <w:r w:rsidR="00EC0167">
          <w:rPr>
            <w:noProof/>
            <w:webHidden/>
          </w:rPr>
          <w:tab/>
        </w:r>
        <w:r w:rsidR="00EC0167">
          <w:rPr>
            <w:noProof/>
            <w:webHidden/>
          </w:rPr>
          <w:fldChar w:fldCharType="begin"/>
        </w:r>
        <w:r w:rsidR="00EC0167">
          <w:rPr>
            <w:noProof/>
            <w:webHidden/>
          </w:rPr>
          <w:instrText xml:space="preserve"> PAGEREF _Toc166050611 \h </w:instrText>
        </w:r>
        <w:r w:rsidR="00EC0167">
          <w:rPr>
            <w:noProof/>
            <w:webHidden/>
          </w:rPr>
        </w:r>
        <w:r w:rsidR="00EC0167">
          <w:rPr>
            <w:noProof/>
            <w:webHidden/>
          </w:rPr>
          <w:fldChar w:fldCharType="separate"/>
        </w:r>
        <w:r w:rsidR="003E2164">
          <w:rPr>
            <w:noProof/>
            <w:webHidden/>
          </w:rPr>
          <w:t>25</w:t>
        </w:r>
        <w:r w:rsidR="00EC0167">
          <w:rPr>
            <w:noProof/>
            <w:webHidden/>
          </w:rPr>
          <w:fldChar w:fldCharType="end"/>
        </w:r>
      </w:hyperlink>
    </w:p>
    <w:p w14:paraId="606C377E" w14:textId="37465511" w:rsidR="00EC0167" w:rsidRDefault="0005329F">
      <w:pPr>
        <w:pStyle w:val="Abbildungsverzeichnis"/>
        <w:rPr>
          <w:rFonts w:asciiTheme="minorHAnsi" w:eastAsiaTheme="minorEastAsia" w:hAnsiTheme="minorHAnsi" w:cstheme="minorBidi"/>
          <w:noProof/>
          <w:szCs w:val="22"/>
          <w:lang w:val="de-CH"/>
        </w:rPr>
      </w:pPr>
      <w:hyperlink w:anchor="_Toc166050612" w:history="1">
        <w:r w:rsidR="00EC0167" w:rsidRPr="00CB6209">
          <w:rPr>
            <w:rStyle w:val="Hyperlink"/>
            <w:noProof/>
          </w:rPr>
          <w:t>Tableau 22: Définition du type de données «applicationContactType».</w:t>
        </w:r>
        <w:r w:rsidR="00EC0167">
          <w:rPr>
            <w:noProof/>
            <w:webHidden/>
          </w:rPr>
          <w:tab/>
        </w:r>
        <w:r w:rsidR="00EC0167">
          <w:rPr>
            <w:noProof/>
            <w:webHidden/>
          </w:rPr>
          <w:fldChar w:fldCharType="begin"/>
        </w:r>
        <w:r w:rsidR="00EC0167">
          <w:rPr>
            <w:noProof/>
            <w:webHidden/>
          </w:rPr>
          <w:instrText xml:space="preserve"> PAGEREF _Toc166050612 \h </w:instrText>
        </w:r>
        <w:r w:rsidR="00EC0167">
          <w:rPr>
            <w:noProof/>
            <w:webHidden/>
          </w:rPr>
        </w:r>
        <w:r w:rsidR="00EC0167">
          <w:rPr>
            <w:noProof/>
            <w:webHidden/>
          </w:rPr>
          <w:fldChar w:fldCharType="separate"/>
        </w:r>
        <w:r w:rsidR="003E2164">
          <w:rPr>
            <w:noProof/>
            <w:webHidden/>
          </w:rPr>
          <w:t>26</w:t>
        </w:r>
        <w:r w:rsidR="00EC0167">
          <w:rPr>
            <w:noProof/>
            <w:webHidden/>
          </w:rPr>
          <w:fldChar w:fldCharType="end"/>
        </w:r>
      </w:hyperlink>
    </w:p>
    <w:p w14:paraId="3299D39C" w14:textId="75420774" w:rsidR="00EC0167" w:rsidRDefault="0005329F">
      <w:pPr>
        <w:pStyle w:val="Abbildungsverzeichnis"/>
        <w:rPr>
          <w:rFonts w:asciiTheme="minorHAnsi" w:eastAsiaTheme="minorEastAsia" w:hAnsiTheme="minorHAnsi" w:cstheme="minorBidi"/>
          <w:noProof/>
          <w:szCs w:val="22"/>
          <w:lang w:val="de-CH"/>
        </w:rPr>
      </w:pPr>
      <w:hyperlink w:anchor="_Toc166050613" w:history="1">
        <w:r w:rsidR="00EC0167" w:rsidRPr="00CB6209">
          <w:rPr>
            <w:rStyle w:val="Hyperlink"/>
            <w:noProof/>
          </w:rPr>
          <w:t>Tableau 23: Définition du type de données «apprenticeType».</w:t>
        </w:r>
        <w:r w:rsidR="00EC0167">
          <w:rPr>
            <w:noProof/>
            <w:webHidden/>
          </w:rPr>
          <w:tab/>
        </w:r>
        <w:r w:rsidR="00EC0167">
          <w:rPr>
            <w:noProof/>
            <w:webHidden/>
          </w:rPr>
          <w:fldChar w:fldCharType="begin"/>
        </w:r>
        <w:r w:rsidR="00EC0167">
          <w:rPr>
            <w:noProof/>
            <w:webHidden/>
          </w:rPr>
          <w:instrText xml:space="preserve"> PAGEREF _Toc166050613 \h </w:instrText>
        </w:r>
        <w:r w:rsidR="00EC0167">
          <w:rPr>
            <w:noProof/>
            <w:webHidden/>
          </w:rPr>
        </w:r>
        <w:r w:rsidR="00EC0167">
          <w:rPr>
            <w:noProof/>
            <w:webHidden/>
          </w:rPr>
          <w:fldChar w:fldCharType="separate"/>
        </w:r>
        <w:r w:rsidR="003E2164">
          <w:rPr>
            <w:noProof/>
            <w:webHidden/>
          </w:rPr>
          <w:t>27</w:t>
        </w:r>
        <w:r w:rsidR="00EC0167">
          <w:rPr>
            <w:noProof/>
            <w:webHidden/>
          </w:rPr>
          <w:fldChar w:fldCharType="end"/>
        </w:r>
      </w:hyperlink>
    </w:p>
    <w:p w14:paraId="5257E4A8" w14:textId="7D25C394" w:rsidR="00EC0167" w:rsidRDefault="0005329F">
      <w:pPr>
        <w:pStyle w:val="Abbildungsverzeichnis"/>
        <w:rPr>
          <w:rFonts w:asciiTheme="minorHAnsi" w:eastAsiaTheme="minorEastAsia" w:hAnsiTheme="minorHAnsi" w:cstheme="minorBidi"/>
          <w:noProof/>
          <w:szCs w:val="22"/>
          <w:lang w:val="de-CH"/>
        </w:rPr>
      </w:pPr>
      <w:hyperlink w:anchor="_Toc166050614" w:history="1">
        <w:r w:rsidR="00EC0167" w:rsidRPr="00CB6209">
          <w:rPr>
            <w:rStyle w:val="Hyperlink"/>
            <w:noProof/>
          </w:rPr>
          <w:t>Tableau 24: Définition du type de données «apprenticeLightType».</w:t>
        </w:r>
        <w:r w:rsidR="00EC0167">
          <w:rPr>
            <w:noProof/>
            <w:webHidden/>
          </w:rPr>
          <w:tab/>
        </w:r>
        <w:r w:rsidR="00EC0167">
          <w:rPr>
            <w:noProof/>
            <w:webHidden/>
          </w:rPr>
          <w:fldChar w:fldCharType="begin"/>
        </w:r>
        <w:r w:rsidR="00EC0167">
          <w:rPr>
            <w:noProof/>
            <w:webHidden/>
          </w:rPr>
          <w:instrText xml:space="preserve"> PAGEREF _Toc166050614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10EBEAD5" w14:textId="50EE13AC" w:rsidR="00EC0167" w:rsidRDefault="0005329F">
      <w:pPr>
        <w:pStyle w:val="Abbildungsverzeichnis"/>
        <w:rPr>
          <w:rFonts w:asciiTheme="minorHAnsi" w:eastAsiaTheme="minorEastAsia" w:hAnsiTheme="minorHAnsi" w:cstheme="minorBidi"/>
          <w:noProof/>
          <w:szCs w:val="22"/>
          <w:lang w:val="de-CH"/>
        </w:rPr>
      </w:pPr>
      <w:hyperlink w:anchor="_Toc166050615" w:history="1">
        <w:r w:rsidR="00EC0167" w:rsidRPr="00CB6209">
          <w:rPr>
            <w:rStyle w:val="Hyperlink"/>
            <w:noProof/>
          </w:rPr>
          <w:t>Tableau 25: Définition du type de données «apprenticeshipType».</w:t>
        </w:r>
        <w:r w:rsidR="00EC0167">
          <w:rPr>
            <w:noProof/>
            <w:webHidden/>
          </w:rPr>
          <w:tab/>
        </w:r>
        <w:r w:rsidR="00EC0167">
          <w:rPr>
            <w:noProof/>
            <w:webHidden/>
          </w:rPr>
          <w:fldChar w:fldCharType="begin"/>
        </w:r>
        <w:r w:rsidR="00EC0167">
          <w:rPr>
            <w:noProof/>
            <w:webHidden/>
          </w:rPr>
          <w:instrText xml:space="preserve"> PAGEREF _Toc166050615 \h </w:instrText>
        </w:r>
        <w:r w:rsidR="00EC0167">
          <w:rPr>
            <w:noProof/>
            <w:webHidden/>
          </w:rPr>
        </w:r>
        <w:r w:rsidR="00EC0167">
          <w:rPr>
            <w:noProof/>
            <w:webHidden/>
          </w:rPr>
          <w:fldChar w:fldCharType="separate"/>
        </w:r>
        <w:r w:rsidR="003E2164">
          <w:rPr>
            <w:noProof/>
            <w:webHidden/>
          </w:rPr>
          <w:t>28</w:t>
        </w:r>
        <w:r w:rsidR="00EC0167">
          <w:rPr>
            <w:noProof/>
            <w:webHidden/>
          </w:rPr>
          <w:fldChar w:fldCharType="end"/>
        </w:r>
      </w:hyperlink>
    </w:p>
    <w:p w14:paraId="459CB323" w14:textId="336A4392" w:rsidR="00EC0167" w:rsidRDefault="0005329F">
      <w:pPr>
        <w:pStyle w:val="Abbildungsverzeichnis"/>
        <w:rPr>
          <w:rFonts w:asciiTheme="minorHAnsi" w:eastAsiaTheme="minorEastAsia" w:hAnsiTheme="minorHAnsi" w:cstheme="minorBidi"/>
          <w:noProof/>
          <w:szCs w:val="22"/>
          <w:lang w:val="de-CH"/>
        </w:rPr>
      </w:pPr>
      <w:hyperlink w:anchor="_Toc166050616" w:history="1">
        <w:r w:rsidR="00EC0167" w:rsidRPr="00CB6209">
          <w:rPr>
            <w:rStyle w:val="Hyperlink"/>
            <w:noProof/>
          </w:rPr>
          <w:t>Tableau 26: Définition du type de données «apprenticeshipPlaceOptionsType».</w:t>
        </w:r>
        <w:r w:rsidR="00EC0167">
          <w:rPr>
            <w:noProof/>
            <w:webHidden/>
          </w:rPr>
          <w:tab/>
        </w:r>
        <w:r w:rsidR="00EC0167">
          <w:rPr>
            <w:noProof/>
            <w:webHidden/>
          </w:rPr>
          <w:fldChar w:fldCharType="begin"/>
        </w:r>
        <w:r w:rsidR="00EC0167">
          <w:rPr>
            <w:noProof/>
            <w:webHidden/>
          </w:rPr>
          <w:instrText xml:space="preserve"> PAGEREF _Toc166050616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279123AD" w14:textId="6BB2A8E7" w:rsidR="00EC0167" w:rsidRDefault="0005329F">
      <w:pPr>
        <w:pStyle w:val="Abbildungsverzeichnis"/>
        <w:rPr>
          <w:rFonts w:asciiTheme="minorHAnsi" w:eastAsiaTheme="minorEastAsia" w:hAnsiTheme="minorHAnsi" w:cstheme="minorBidi"/>
          <w:noProof/>
          <w:szCs w:val="22"/>
          <w:lang w:val="de-CH"/>
        </w:rPr>
      </w:pPr>
      <w:hyperlink w:anchor="_Toc166050617" w:history="1">
        <w:r w:rsidR="00EC0167" w:rsidRPr="00CB6209">
          <w:rPr>
            <w:rStyle w:val="Hyperlink"/>
            <w:noProof/>
          </w:rPr>
          <w:t>Tableau 27: Définition du type de données «bmTypeIdType».</w:t>
        </w:r>
        <w:r w:rsidR="00EC0167">
          <w:rPr>
            <w:noProof/>
            <w:webHidden/>
          </w:rPr>
          <w:tab/>
        </w:r>
        <w:r w:rsidR="00EC0167">
          <w:rPr>
            <w:noProof/>
            <w:webHidden/>
          </w:rPr>
          <w:fldChar w:fldCharType="begin"/>
        </w:r>
        <w:r w:rsidR="00EC0167">
          <w:rPr>
            <w:noProof/>
            <w:webHidden/>
          </w:rPr>
          <w:instrText xml:space="preserve"> PAGEREF _Toc166050617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6127526" w14:textId="56629026" w:rsidR="00EC0167" w:rsidRDefault="0005329F">
      <w:pPr>
        <w:pStyle w:val="Abbildungsverzeichnis"/>
        <w:rPr>
          <w:rFonts w:asciiTheme="minorHAnsi" w:eastAsiaTheme="minorEastAsia" w:hAnsiTheme="minorHAnsi" w:cstheme="minorBidi"/>
          <w:noProof/>
          <w:szCs w:val="22"/>
          <w:lang w:val="de-CH"/>
        </w:rPr>
      </w:pPr>
      <w:hyperlink w:anchor="_Toc166050618" w:history="1">
        <w:r w:rsidR="00EC0167" w:rsidRPr="00CB6209">
          <w:rPr>
            <w:rStyle w:val="Hyperlink"/>
            <w:noProof/>
          </w:rPr>
          <w:t>Tableau 28: Définition du type de données «branchCoursesOrganisationIdType».</w:t>
        </w:r>
        <w:r w:rsidR="00EC0167">
          <w:rPr>
            <w:noProof/>
            <w:webHidden/>
          </w:rPr>
          <w:tab/>
        </w:r>
        <w:r w:rsidR="00EC0167">
          <w:rPr>
            <w:noProof/>
            <w:webHidden/>
          </w:rPr>
          <w:fldChar w:fldCharType="begin"/>
        </w:r>
        <w:r w:rsidR="00EC0167">
          <w:rPr>
            <w:noProof/>
            <w:webHidden/>
          </w:rPr>
          <w:instrText xml:space="preserve"> PAGEREF _Toc166050618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0D24E95B" w14:textId="39EC3277" w:rsidR="00EC0167" w:rsidRDefault="0005329F">
      <w:pPr>
        <w:pStyle w:val="Abbildungsverzeichnis"/>
        <w:rPr>
          <w:rFonts w:asciiTheme="minorHAnsi" w:eastAsiaTheme="minorEastAsia" w:hAnsiTheme="minorHAnsi" w:cstheme="minorBidi"/>
          <w:noProof/>
          <w:szCs w:val="22"/>
          <w:lang w:val="de-CH"/>
        </w:rPr>
      </w:pPr>
      <w:hyperlink w:anchor="_Toc166050619" w:history="1">
        <w:r w:rsidR="00EC0167" w:rsidRPr="00CB6209">
          <w:rPr>
            <w:rStyle w:val="Hyperlink"/>
            <w:noProof/>
          </w:rPr>
          <w:t>Tableau 29: Définition du type de données «commentType».</w:t>
        </w:r>
        <w:r w:rsidR="00EC0167">
          <w:rPr>
            <w:noProof/>
            <w:webHidden/>
          </w:rPr>
          <w:tab/>
        </w:r>
        <w:r w:rsidR="00EC0167">
          <w:rPr>
            <w:noProof/>
            <w:webHidden/>
          </w:rPr>
          <w:fldChar w:fldCharType="begin"/>
        </w:r>
        <w:r w:rsidR="00EC0167">
          <w:rPr>
            <w:noProof/>
            <w:webHidden/>
          </w:rPr>
          <w:instrText xml:space="preserve"> PAGEREF _Toc166050619 \h </w:instrText>
        </w:r>
        <w:r w:rsidR="00EC0167">
          <w:rPr>
            <w:noProof/>
            <w:webHidden/>
          </w:rPr>
        </w:r>
        <w:r w:rsidR="00EC0167">
          <w:rPr>
            <w:noProof/>
            <w:webHidden/>
          </w:rPr>
          <w:fldChar w:fldCharType="separate"/>
        </w:r>
        <w:r w:rsidR="003E2164">
          <w:rPr>
            <w:noProof/>
            <w:webHidden/>
          </w:rPr>
          <w:t>29</w:t>
        </w:r>
        <w:r w:rsidR="00EC0167">
          <w:rPr>
            <w:noProof/>
            <w:webHidden/>
          </w:rPr>
          <w:fldChar w:fldCharType="end"/>
        </w:r>
      </w:hyperlink>
    </w:p>
    <w:p w14:paraId="5C190486" w14:textId="2DD12A99" w:rsidR="00EC0167" w:rsidRDefault="0005329F">
      <w:pPr>
        <w:pStyle w:val="Abbildungsverzeichnis"/>
        <w:rPr>
          <w:rFonts w:asciiTheme="minorHAnsi" w:eastAsiaTheme="minorEastAsia" w:hAnsiTheme="minorHAnsi" w:cstheme="minorBidi"/>
          <w:noProof/>
          <w:szCs w:val="22"/>
          <w:lang w:val="de-CH"/>
        </w:rPr>
      </w:pPr>
      <w:hyperlink w:anchor="_Toc166050620" w:history="1">
        <w:r w:rsidR="00EC0167" w:rsidRPr="00CB6209">
          <w:rPr>
            <w:rStyle w:val="Hyperlink"/>
            <w:noProof/>
          </w:rPr>
          <w:t>Tableau 30: Définition du type de données «contractPartType».</w:t>
        </w:r>
        <w:r w:rsidR="00EC0167">
          <w:rPr>
            <w:noProof/>
            <w:webHidden/>
          </w:rPr>
          <w:tab/>
        </w:r>
        <w:r w:rsidR="00EC0167">
          <w:rPr>
            <w:noProof/>
            <w:webHidden/>
          </w:rPr>
          <w:fldChar w:fldCharType="begin"/>
        </w:r>
        <w:r w:rsidR="00EC0167">
          <w:rPr>
            <w:noProof/>
            <w:webHidden/>
          </w:rPr>
          <w:instrText xml:space="preserve"> PAGEREF _Toc166050620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46CF78EC" w14:textId="0104EFDE" w:rsidR="00EC0167" w:rsidRDefault="0005329F">
      <w:pPr>
        <w:pStyle w:val="Abbildungsverzeichnis"/>
        <w:rPr>
          <w:rFonts w:asciiTheme="minorHAnsi" w:eastAsiaTheme="minorEastAsia" w:hAnsiTheme="minorHAnsi" w:cstheme="minorBidi"/>
          <w:noProof/>
          <w:szCs w:val="22"/>
          <w:lang w:val="de-CH"/>
        </w:rPr>
      </w:pPr>
      <w:hyperlink w:anchor="_Toc166050621" w:history="1">
        <w:r w:rsidR="00EC0167" w:rsidRPr="00CB6209">
          <w:rPr>
            <w:rStyle w:val="Hyperlink"/>
            <w:noProof/>
          </w:rPr>
          <w:t>Tableau 31: Définition du type de données «contractPartIdType».</w:t>
        </w:r>
        <w:r w:rsidR="00EC0167">
          <w:rPr>
            <w:noProof/>
            <w:webHidden/>
          </w:rPr>
          <w:tab/>
        </w:r>
        <w:r w:rsidR="00EC0167">
          <w:rPr>
            <w:noProof/>
            <w:webHidden/>
          </w:rPr>
          <w:fldChar w:fldCharType="begin"/>
        </w:r>
        <w:r w:rsidR="00EC0167">
          <w:rPr>
            <w:noProof/>
            <w:webHidden/>
          </w:rPr>
          <w:instrText xml:space="preserve"> PAGEREF _Toc166050621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205ED352" w14:textId="1165AB1A" w:rsidR="00EC0167" w:rsidRDefault="0005329F">
      <w:pPr>
        <w:pStyle w:val="Abbildungsverzeichnis"/>
        <w:rPr>
          <w:rFonts w:asciiTheme="minorHAnsi" w:eastAsiaTheme="minorEastAsia" w:hAnsiTheme="minorHAnsi" w:cstheme="minorBidi"/>
          <w:noProof/>
          <w:szCs w:val="22"/>
          <w:lang w:val="de-CH"/>
        </w:rPr>
      </w:pPr>
      <w:hyperlink w:anchor="_Toc166050622" w:history="1">
        <w:r w:rsidR="00EC0167" w:rsidRPr="00CB6209">
          <w:rPr>
            <w:rStyle w:val="Hyperlink"/>
            <w:noProof/>
          </w:rPr>
          <w:t>Tableau 32: Définition du type de données «dispensationType».</w:t>
        </w:r>
        <w:r w:rsidR="00EC0167">
          <w:rPr>
            <w:noProof/>
            <w:webHidden/>
          </w:rPr>
          <w:tab/>
        </w:r>
        <w:r w:rsidR="00EC0167">
          <w:rPr>
            <w:noProof/>
            <w:webHidden/>
          </w:rPr>
          <w:fldChar w:fldCharType="begin"/>
        </w:r>
        <w:r w:rsidR="00EC0167">
          <w:rPr>
            <w:noProof/>
            <w:webHidden/>
          </w:rPr>
          <w:instrText xml:space="preserve"> PAGEREF _Toc166050622 \h </w:instrText>
        </w:r>
        <w:r w:rsidR="00EC0167">
          <w:rPr>
            <w:noProof/>
            <w:webHidden/>
          </w:rPr>
        </w:r>
        <w:r w:rsidR="00EC0167">
          <w:rPr>
            <w:noProof/>
            <w:webHidden/>
          </w:rPr>
          <w:fldChar w:fldCharType="separate"/>
        </w:r>
        <w:r w:rsidR="003E2164">
          <w:rPr>
            <w:noProof/>
            <w:webHidden/>
          </w:rPr>
          <w:t>30</w:t>
        </w:r>
        <w:r w:rsidR="00EC0167">
          <w:rPr>
            <w:noProof/>
            <w:webHidden/>
          </w:rPr>
          <w:fldChar w:fldCharType="end"/>
        </w:r>
      </w:hyperlink>
    </w:p>
    <w:p w14:paraId="70DDC59B" w14:textId="33D9AA68" w:rsidR="00EC0167" w:rsidRDefault="0005329F">
      <w:pPr>
        <w:pStyle w:val="Abbildungsverzeichnis"/>
        <w:rPr>
          <w:rFonts w:asciiTheme="minorHAnsi" w:eastAsiaTheme="minorEastAsia" w:hAnsiTheme="minorHAnsi" w:cstheme="minorBidi"/>
          <w:noProof/>
          <w:szCs w:val="22"/>
          <w:lang w:val="de-CH"/>
        </w:rPr>
      </w:pPr>
      <w:hyperlink w:anchor="_Toc166050623" w:history="1">
        <w:r w:rsidR="00EC0167" w:rsidRPr="00CB6209">
          <w:rPr>
            <w:rStyle w:val="Hyperlink"/>
            <w:noProof/>
          </w:rPr>
          <w:t>Tableau 33: Définition du type de données «educationContractType».</w:t>
        </w:r>
        <w:r w:rsidR="00EC0167">
          <w:rPr>
            <w:noProof/>
            <w:webHidden/>
          </w:rPr>
          <w:tab/>
        </w:r>
        <w:r w:rsidR="00EC0167">
          <w:rPr>
            <w:noProof/>
            <w:webHidden/>
          </w:rPr>
          <w:fldChar w:fldCharType="begin"/>
        </w:r>
        <w:r w:rsidR="00EC0167">
          <w:rPr>
            <w:noProof/>
            <w:webHidden/>
          </w:rPr>
          <w:instrText xml:space="preserve"> PAGEREF _Toc166050623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6F2BCD4" w14:textId="6B4A3335" w:rsidR="00EC0167" w:rsidRDefault="0005329F">
      <w:pPr>
        <w:pStyle w:val="Abbildungsverzeichnis"/>
        <w:rPr>
          <w:rFonts w:asciiTheme="minorHAnsi" w:eastAsiaTheme="minorEastAsia" w:hAnsiTheme="minorHAnsi" w:cstheme="minorBidi"/>
          <w:noProof/>
          <w:szCs w:val="22"/>
          <w:lang w:val="de-CH"/>
        </w:rPr>
      </w:pPr>
      <w:hyperlink w:anchor="_Toc166050624" w:history="1">
        <w:r w:rsidR="00EC0167" w:rsidRPr="00CB6209">
          <w:rPr>
            <w:rStyle w:val="Hyperlink"/>
            <w:noProof/>
          </w:rPr>
          <w:t>Tableau 34: Définition du type de données «educationDetailsType».</w:t>
        </w:r>
        <w:r w:rsidR="00EC0167">
          <w:rPr>
            <w:noProof/>
            <w:webHidden/>
          </w:rPr>
          <w:tab/>
        </w:r>
        <w:r w:rsidR="00EC0167">
          <w:rPr>
            <w:noProof/>
            <w:webHidden/>
          </w:rPr>
          <w:fldChar w:fldCharType="begin"/>
        </w:r>
        <w:r w:rsidR="00EC0167">
          <w:rPr>
            <w:noProof/>
            <w:webHidden/>
          </w:rPr>
          <w:instrText xml:space="preserve"> PAGEREF _Toc166050624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2942CBB0" w14:textId="1D4C8A91" w:rsidR="00EC0167" w:rsidRDefault="0005329F">
      <w:pPr>
        <w:pStyle w:val="Abbildungsverzeichnis"/>
        <w:rPr>
          <w:rFonts w:asciiTheme="minorHAnsi" w:eastAsiaTheme="minorEastAsia" w:hAnsiTheme="minorHAnsi" w:cstheme="minorBidi"/>
          <w:noProof/>
          <w:szCs w:val="22"/>
          <w:lang w:val="de-CH"/>
        </w:rPr>
      </w:pPr>
      <w:hyperlink w:anchor="_Toc166050625" w:history="1">
        <w:r w:rsidR="00EC0167" w:rsidRPr="00CB6209">
          <w:rPr>
            <w:rStyle w:val="Hyperlink"/>
            <w:noProof/>
          </w:rPr>
          <w:t>Tableau 35: Définition du type de données «educationMutationReasonType».</w:t>
        </w:r>
        <w:r w:rsidR="00EC0167">
          <w:rPr>
            <w:noProof/>
            <w:webHidden/>
          </w:rPr>
          <w:tab/>
        </w:r>
        <w:r w:rsidR="00EC0167">
          <w:rPr>
            <w:noProof/>
            <w:webHidden/>
          </w:rPr>
          <w:fldChar w:fldCharType="begin"/>
        </w:r>
        <w:r w:rsidR="00EC0167">
          <w:rPr>
            <w:noProof/>
            <w:webHidden/>
          </w:rPr>
          <w:instrText xml:space="preserve"> PAGEREF _Toc166050625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028CDB09" w14:textId="0DFC81A9" w:rsidR="00EC0167" w:rsidRDefault="0005329F">
      <w:pPr>
        <w:pStyle w:val="Abbildungsverzeichnis"/>
        <w:rPr>
          <w:rFonts w:asciiTheme="minorHAnsi" w:eastAsiaTheme="minorEastAsia" w:hAnsiTheme="minorHAnsi" w:cstheme="minorBidi"/>
          <w:noProof/>
          <w:szCs w:val="22"/>
          <w:lang w:val="de-CH"/>
        </w:rPr>
      </w:pPr>
      <w:hyperlink w:anchor="_Toc166050626" w:history="1">
        <w:r w:rsidR="00EC0167" w:rsidRPr="00CB6209">
          <w:rPr>
            <w:rStyle w:val="Hyperlink"/>
            <w:noProof/>
          </w:rPr>
          <w:t>Tableau 36: Définition du type de données «educationRelationIdType».</w:t>
        </w:r>
        <w:r w:rsidR="00EC0167">
          <w:rPr>
            <w:noProof/>
            <w:webHidden/>
          </w:rPr>
          <w:tab/>
        </w:r>
        <w:r w:rsidR="00EC0167">
          <w:rPr>
            <w:noProof/>
            <w:webHidden/>
          </w:rPr>
          <w:fldChar w:fldCharType="begin"/>
        </w:r>
        <w:r w:rsidR="00EC0167">
          <w:rPr>
            <w:noProof/>
            <w:webHidden/>
          </w:rPr>
          <w:instrText xml:space="preserve"> PAGEREF _Toc166050626 \h </w:instrText>
        </w:r>
        <w:r w:rsidR="00EC0167">
          <w:rPr>
            <w:noProof/>
            <w:webHidden/>
          </w:rPr>
        </w:r>
        <w:r w:rsidR="00EC0167">
          <w:rPr>
            <w:noProof/>
            <w:webHidden/>
          </w:rPr>
          <w:fldChar w:fldCharType="separate"/>
        </w:r>
        <w:r w:rsidR="003E2164">
          <w:rPr>
            <w:noProof/>
            <w:webHidden/>
          </w:rPr>
          <w:t>31</w:t>
        </w:r>
        <w:r w:rsidR="00EC0167">
          <w:rPr>
            <w:noProof/>
            <w:webHidden/>
          </w:rPr>
          <w:fldChar w:fldCharType="end"/>
        </w:r>
      </w:hyperlink>
    </w:p>
    <w:p w14:paraId="70BB8F4E" w14:textId="41CE1A48" w:rsidR="00EC0167" w:rsidRDefault="0005329F">
      <w:pPr>
        <w:pStyle w:val="Abbildungsverzeichnis"/>
        <w:rPr>
          <w:rFonts w:asciiTheme="minorHAnsi" w:eastAsiaTheme="minorEastAsia" w:hAnsiTheme="minorHAnsi" w:cstheme="minorBidi"/>
          <w:noProof/>
          <w:szCs w:val="22"/>
          <w:lang w:val="de-CH"/>
        </w:rPr>
      </w:pPr>
      <w:hyperlink w:anchor="_Toc166050627" w:history="1">
        <w:r w:rsidR="00EC0167" w:rsidRPr="00CB6209">
          <w:rPr>
            <w:rStyle w:val="Hyperlink"/>
            <w:noProof/>
          </w:rPr>
          <w:t>Tableau 37: Définition du type de données «eduSpecificationsType».</w:t>
        </w:r>
        <w:r w:rsidR="00EC0167">
          <w:rPr>
            <w:noProof/>
            <w:webHidden/>
          </w:rPr>
          <w:tab/>
        </w:r>
        <w:r w:rsidR="00EC0167">
          <w:rPr>
            <w:noProof/>
            <w:webHidden/>
          </w:rPr>
          <w:fldChar w:fldCharType="begin"/>
        </w:r>
        <w:r w:rsidR="00EC0167">
          <w:rPr>
            <w:noProof/>
            <w:webHidden/>
          </w:rPr>
          <w:instrText xml:space="preserve"> PAGEREF _Toc166050627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66759587" w14:textId="2BEEEC9E" w:rsidR="00EC0167" w:rsidRDefault="0005329F">
      <w:pPr>
        <w:pStyle w:val="Abbildungsverzeichnis"/>
        <w:rPr>
          <w:rFonts w:asciiTheme="minorHAnsi" w:eastAsiaTheme="minorEastAsia" w:hAnsiTheme="minorHAnsi" w:cstheme="minorBidi"/>
          <w:noProof/>
          <w:szCs w:val="22"/>
          <w:lang w:val="de-CH"/>
        </w:rPr>
      </w:pPr>
      <w:hyperlink w:anchor="_Toc166050628" w:history="1">
        <w:r w:rsidR="00EC0167" w:rsidRPr="00CB6209">
          <w:rPr>
            <w:rStyle w:val="Hyperlink"/>
            <w:noProof/>
          </w:rPr>
          <w:t>Tableau 38: Définition du type de données «emailContactType».</w:t>
        </w:r>
        <w:r w:rsidR="00EC0167">
          <w:rPr>
            <w:noProof/>
            <w:webHidden/>
          </w:rPr>
          <w:tab/>
        </w:r>
        <w:r w:rsidR="00EC0167">
          <w:rPr>
            <w:noProof/>
            <w:webHidden/>
          </w:rPr>
          <w:fldChar w:fldCharType="begin"/>
        </w:r>
        <w:r w:rsidR="00EC0167">
          <w:rPr>
            <w:noProof/>
            <w:webHidden/>
          </w:rPr>
          <w:instrText xml:space="preserve"> PAGEREF _Toc166050628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7F64611" w14:textId="56475A39" w:rsidR="00EC0167" w:rsidRDefault="0005329F">
      <w:pPr>
        <w:pStyle w:val="Abbildungsverzeichnis"/>
        <w:rPr>
          <w:rFonts w:asciiTheme="minorHAnsi" w:eastAsiaTheme="minorEastAsia" w:hAnsiTheme="minorHAnsi" w:cstheme="minorBidi"/>
          <w:noProof/>
          <w:szCs w:val="22"/>
          <w:lang w:val="de-CH"/>
        </w:rPr>
      </w:pPr>
      <w:hyperlink w:anchor="_Toc166050629" w:history="1">
        <w:r w:rsidR="00EC0167" w:rsidRPr="00CB6209">
          <w:rPr>
            <w:rStyle w:val="Hyperlink"/>
            <w:noProof/>
          </w:rPr>
          <w:t>Tableau 39: Définition du type de données «examAssignmentKindType».</w:t>
        </w:r>
        <w:r w:rsidR="00EC0167">
          <w:rPr>
            <w:noProof/>
            <w:webHidden/>
          </w:rPr>
          <w:tab/>
        </w:r>
        <w:r w:rsidR="00EC0167">
          <w:rPr>
            <w:noProof/>
            <w:webHidden/>
          </w:rPr>
          <w:fldChar w:fldCharType="begin"/>
        </w:r>
        <w:r w:rsidR="00EC0167">
          <w:rPr>
            <w:noProof/>
            <w:webHidden/>
          </w:rPr>
          <w:instrText xml:space="preserve"> PAGEREF _Toc166050629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DEAD4D7" w14:textId="34333C9F" w:rsidR="00EC0167" w:rsidRDefault="0005329F">
      <w:pPr>
        <w:pStyle w:val="Abbildungsverzeichnis"/>
        <w:rPr>
          <w:rFonts w:asciiTheme="minorHAnsi" w:eastAsiaTheme="minorEastAsia" w:hAnsiTheme="minorHAnsi" w:cstheme="minorBidi"/>
          <w:noProof/>
          <w:szCs w:val="22"/>
          <w:lang w:val="de-CH"/>
        </w:rPr>
      </w:pPr>
      <w:hyperlink w:anchor="_Toc166050630" w:history="1">
        <w:r w:rsidR="00EC0167" w:rsidRPr="00CB6209">
          <w:rPr>
            <w:rStyle w:val="Hyperlink"/>
            <w:noProof/>
          </w:rPr>
          <w:t>Tableau 40: Définition du type de données «examCommissionIdType».</w:t>
        </w:r>
        <w:r w:rsidR="00EC0167">
          <w:rPr>
            <w:noProof/>
            <w:webHidden/>
          </w:rPr>
          <w:tab/>
        </w:r>
        <w:r w:rsidR="00EC0167">
          <w:rPr>
            <w:noProof/>
            <w:webHidden/>
          </w:rPr>
          <w:fldChar w:fldCharType="begin"/>
        </w:r>
        <w:r w:rsidR="00EC0167">
          <w:rPr>
            <w:noProof/>
            <w:webHidden/>
          </w:rPr>
          <w:instrText xml:space="preserve"> PAGEREF _Toc166050630 \h </w:instrText>
        </w:r>
        <w:r w:rsidR="00EC0167">
          <w:rPr>
            <w:noProof/>
            <w:webHidden/>
          </w:rPr>
        </w:r>
        <w:r w:rsidR="00EC0167">
          <w:rPr>
            <w:noProof/>
            <w:webHidden/>
          </w:rPr>
          <w:fldChar w:fldCharType="separate"/>
        </w:r>
        <w:r w:rsidR="003E2164">
          <w:rPr>
            <w:noProof/>
            <w:webHidden/>
          </w:rPr>
          <w:t>32</w:t>
        </w:r>
        <w:r w:rsidR="00EC0167">
          <w:rPr>
            <w:noProof/>
            <w:webHidden/>
          </w:rPr>
          <w:fldChar w:fldCharType="end"/>
        </w:r>
      </w:hyperlink>
    </w:p>
    <w:p w14:paraId="44F40DB4" w14:textId="7BD34450" w:rsidR="00EC0167" w:rsidRDefault="0005329F">
      <w:pPr>
        <w:pStyle w:val="Abbildungsverzeichnis"/>
        <w:rPr>
          <w:rFonts w:asciiTheme="minorHAnsi" w:eastAsiaTheme="minorEastAsia" w:hAnsiTheme="minorHAnsi" w:cstheme="minorBidi"/>
          <w:noProof/>
          <w:szCs w:val="22"/>
          <w:lang w:val="de-CH"/>
        </w:rPr>
      </w:pPr>
      <w:hyperlink w:anchor="_Toc166050631" w:history="1">
        <w:r w:rsidR="00EC0167" w:rsidRPr="00CB6209">
          <w:rPr>
            <w:rStyle w:val="Hyperlink"/>
            <w:noProof/>
          </w:rPr>
          <w:t>Tableau 41: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_Toc166050631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1BE84CF" w14:textId="170F6C8E" w:rsidR="00EC0167" w:rsidRDefault="0005329F">
      <w:pPr>
        <w:pStyle w:val="Abbildungsverzeichnis"/>
        <w:rPr>
          <w:rFonts w:asciiTheme="minorHAnsi" w:eastAsiaTheme="minorEastAsia" w:hAnsiTheme="minorHAnsi" w:cstheme="minorBidi"/>
          <w:noProof/>
          <w:szCs w:val="22"/>
          <w:lang w:val="de-CH"/>
        </w:rPr>
      </w:pPr>
      <w:hyperlink w:anchor="_Toc166050632" w:history="1">
        <w:r w:rsidR="00EC0167" w:rsidRPr="00CB6209">
          <w:rPr>
            <w:rStyle w:val="Hyperlink"/>
            <w:noProof/>
          </w:rPr>
          <w:t>Tabelle 42: Définition du type de données «examElementFinalType».</w:t>
        </w:r>
        <w:r w:rsidR="00EC0167">
          <w:rPr>
            <w:noProof/>
            <w:webHidden/>
          </w:rPr>
          <w:tab/>
        </w:r>
        <w:r w:rsidR="00EC0167">
          <w:rPr>
            <w:noProof/>
            <w:webHidden/>
          </w:rPr>
          <w:fldChar w:fldCharType="begin"/>
        </w:r>
        <w:r w:rsidR="00EC0167">
          <w:rPr>
            <w:noProof/>
            <w:webHidden/>
          </w:rPr>
          <w:instrText xml:space="preserve"> PAGEREF _Toc166050632 \h </w:instrText>
        </w:r>
        <w:r w:rsidR="00EC0167">
          <w:rPr>
            <w:noProof/>
            <w:webHidden/>
          </w:rPr>
        </w:r>
        <w:r w:rsidR="00EC0167">
          <w:rPr>
            <w:noProof/>
            <w:webHidden/>
          </w:rPr>
          <w:fldChar w:fldCharType="separate"/>
        </w:r>
        <w:r w:rsidR="003E2164">
          <w:rPr>
            <w:noProof/>
            <w:webHidden/>
          </w:rPr>
          <w:t>33</w:t>
        </w:r>
        <w:r w:rsidR="00EC0167">
          <w:rPr>
            <w:noProof/>
            <w:webHidden/>
          </w:rPr>
          <w:fldChar w:fldCharType="end"/>
        </w:r>
      </w:hyperlink>
    </w:p>
    <w:p w14:paraId="64F9F1E8" w14:textId="12D4BA3F" w:rsidR="00EC0167" w:rsidRDefault="0005329F">
      <w:pPr>
        <w:pStyle w:val="Abbildungsverzeichnis"/>
        <w:rPr>
          <w:rFonts w:asciiTheme="minorHAnsi" w:eastAsiaTheme="minorEastAsia" w:hAnsiTheme="minorHAnsi" w:cstheme="minorBidi"/>
          <w:noProof/>
          <w:szCs w:val="22"/>
          <w:lang w:val="de-CH"/>
        </w:rPr>
      </w:pPr>
      <w:hyperlink w:anchor="_Toc166050633" w:history="1">
        <w:r w:rsidR="00EC0167" w:rsidRPr="00CB6209">
          <w:rPr>
            <w:rStyle w:val="Hyperlink"/>
            <w:noProof/>
          </w:rPr>
          <w:t>Tableau 43: Définition du type de données «examElementInitialType».</w:t>
        </w:r>
        <w:r w:rsidR="00EC0167">
          <w:rPr>
            <w:noProof/>
            <w:webHidden/>
          </w:rPr>
          <w:tab/>
        </w:r>
        <w:r w:rsidR="00EC0167">
          <w:rPr>
            <w:noProof/>
            <w:webHidden/>
          </w:rPr>
          <w:fldChar w:fldCharType="begin"/>
        </w:r>
        <w:r w:rsidR="00EC0167">
          <w:rPr>
            <w:noProof/>
            <w:webHidden/>
          </w:rPr>
          <w:instrText xml:space="preserve"> PAGEREF _Toc166050633 \h </w:instrText>
        </w:r>
        <w:r w:rsidR="00EC0167">
          <w:rPr>
            <w:noProof/>
            <w:webHidden/>
          </w:rPr>
        </w:r>
        <w:r w:rsidR="00EC0167">
          <w:rPr>
            <w:noProof/>
            <w:webHidden/>
          </w:rPr>
          <w:fldChar w:fldCharType="separate"/>
        </w:r>
        <w:r w:rsidR="003E2164">
          <w:rPr>
            <w:noProof/>
            <w:webHidden/>
          </w:rPr>
          <w:t>34</w:t>
        </w:r>
        <w:r w:rsidR="00EC0167">
          <w:rPr>
            <w:noProof/>
            <w:webHidden/>
          </w:rPr>
          <w:fldChar w:fldCharType="end"/>
        </w:r>
      </w:hyperlink>
    </w:p>
    <w:p w14:paraId="63C24305" w14:textId="5A5402BF" w:rsidR="00EC0167" w:rsidRDefault="0005329F">
      <w:pPr>
        <w:pStyle w:val="Abbildungsverzeichnis"/>
        <w:rPr>
          <w:rFonts w:asciiTheme="minorHAnsi" w:eastAsiaTheme="minorEastAsia" w:hAnsiTheme="minorHAnsi" w:cstheme="minorBidi"/>
          <w:noProof/>
          <w:szCs w:val="22"/>
          <w:lang w:val="de-CH"/>
        </w:rPr>
      </w:pPr>
      <w:hyperlink w:anchor="_Toc166050634" w:history="1">
        <w:r w:rsidR="00EC0167" w:rsidRPr="00CB6209">
          <w:rPr>
            <w:rStyle w:val="Hyperlink"/>
            <w:noProof/>
          </w:rPr>
          <w:t>Tableau 44: Définition du type de données «hostCompanyCategoryType».</w:t>
        </w:r>
        <w:r w:rsidR="00EC0167">
          <w:rPr>
            <w:noProof/>
            <w:webHidden/>
          </w:rPr>
          <w:tab/>
        </w:r>
        <w:r w:rsidR="00EC0167">
          <w:rPr>
            <w:noProof/>
            <w:webHidden/>
          </w:rPr>
          <w:fldChar w:fldCharType="begin"/>
        </w:r>
        <w:r w:rsidR="00EC0167">
          <w:rPr>
            <w:noProof/>
            <w:webHidden/>
          </w:rPr>
          <w:instrText xml:space="preserve"> PAGEREF _Toc166050634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2E920CAE" w14:textId="115B006F" w:rsidR="00EC0167" w:rsidRDefault="0005329F">
      <w:pPr>
        <w:pStyle w:val="Abbildungsverzeichnis"/>
        <w:rPr>
          <w:rFonts w:asciiTheme="minorHAnsi" w:eastAsiaTheme="minorEastAsia" w:hAnsiTheme="minorHAnsi" w:cstheme="minorBidi"/>
          <w:noProof/>
          <w:szCs w:val="22"/>
          <w:lang w:val="de-CH"/>
        </w:rPr>
      </w:pPr>
      <w:hyperlink w:anchor="_Toc166050635" w:history="1">
        <w:r w:rsidR="00EC0167" w:rsidRPr="00CB6209">
          <w:rPr>
            <w:rStyle w:val="Hyperlink"/>
            <w:noProof/>
          </w:rPr>
          <w:t>Tableau 45: Définition du type de données «hostCompanyIdType».</w:t>
        </w:r>
        <w:r w:rsidR="00EC0167">
          <w:rPr>
            <w:noProof/>
            <w:webHidden/>
          </w:rPr>
          <w:tab/>
        </w:r>
        <w:r w:rsidR="00EC0167">
          <w:rPr>
            <w:noProof/>
            <w:webHidden/>
          </w:rPr>
          <w:fldChar w:fldCharType="begin"/>
        </w:r>
        <w:r w:rsidR="00EC0167">
          <w:rPr>
            <w:noProof/>
            <w:webHidden/>
          </w:rPr>
          <w:instrText xml:space="preserve"> PAGEREF _Toc166050635 \h </w:instrText>
        </w:r>
        <w:r w:rsidR="00EC0167">
          <w:rPr>
            <w:noProof/>
            <w:webHidden/>
          </w:rPr>
        </w:r>
        <w:r w:rsidR="00EC0167">
          <w:rPr>
            <w:noProof/>
            <w:webHidden/>
          </w:rPr>
          <w:fldChar w:fldCharType="separate"/>
        </w:r>
        <w:r w:rsidR="003E2164">
          <w:rPr>
            <w:noProof/>
            <w:webHidden/>
          </w:rPr>
          <w:t>35</w:t>
        </w:r>
        <w:r w:rsidR="00EC0167">
          <w:rPr>
            <w:noProof/>
            <w:webHidden/>
          </w:rPr>
          <w:fldChar w:fldCharType="end"/>
        </w:r>
      </w:hyperlink>
    </w:p>
    <w:p w14:paraId="33FD3E56" w14:textId="205A1A56" w:rsidR="00EC0167" w:rsidRDefault="0005329F">
      <w:pPr>
        <w:pStyle w:val="Abbildungsverzeichnis"/>
        <w:rPr>
          <w:rFonts w:asciiTheme="minorHAnsi" w:eastAsiaTheme="minorEastAsia" w:hAnsiTheme="minorHAnsi" w:cstheme="minorBidi"/>
          <w:noProof/>
          <w:szCs w:val="22"/>
          <w:lang w:val="de-CH"/>
        </w:rPr>
      </w:pPr>
      <w:hyperlink w:anchor="_Toc166050636" w:history="1">
        <w:r w:rsidR="00EC0167" w:rsidRPr="00CB6209">
          <w:rPr>
            <w:rStyle w:val="Hyperlink"/>
            <w:noProof/>
          </w:rPr>
          <w:t>Tableau 46: Définition du type de données «hostCompanyType».</w:t>
        </w:r>
        <w:r w:rsidR="00EC0167">
          <w:rPr>
            <w:noProof/>
            <w:webHidden/>
          </w:rPr>
          <w:tab/>
        </w:r>
        <w:r w:rsidR="00EC0167">
          <w:rPr>
            <w:noProof/>
            <w:webHidden/>
          </w:rPr>
          <w:fldChar w:fldCharType="begin"/>
        </w:r>
        <w:r w:rsidR="00EC0167">
          <w:rPr>
            <w:noProof/>
            <w:webHidden/>
          </w:rPr>
          <w:instrText xml:space="preserve"> PAGEREF _Toc166050636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154D3BE4" w14:textId="11CACAF8" w:rsidR="00EC0167" w:rsidRDefault="0005329F">
      <w:pPr>
        <w:pStyle w:val="Abbildungsverzeichnis"/>
        <w:rPr>
          <w:rFonts w:asciiTheme="minorHAnsi" w:eastAsiaTheme="minorEastAsia" w:hAnsiTheme="minorHAnsi" w:cstheme="minorBidi"/>
          <w:noProof/>
          <w:szCs w:val="22"/>
          <w:lang w:val="de-CH"/>
        </w:rPr>
      </w:pPr>
      <w:hyperlink w:anchor="_Toc166050637" w:history="1">
        <w:r w:rsidR="00EC0167" w:rsidRPr="00CB6209">
          <w:rPr>
            <w:rStyle w:val="Hyperlink"/>
            <w:noProof/>
          </w:rPr>
          <w:t>Tabelle 47: Définition du type de données «legalUnitType».</w:t>
        </w:r>
        <w:r w:rsidR="00EC0167">
          <w:rPr>
            <w:noProof/>
            <w:webHidden/>
          </w:rPr>
          <w:tab/>
        </w:r>
        <w:r w:rsidR="00EC0167">
          <w:rPr>
            <w:noProof/>
            <w:webHidden/>
          </w:rPr>
          <w:fldChar w:fldCharType="begin"/>
        </w:r>
        <w:r w:rsidR="00EC0167">
          <w:rPr>
            <w:noProof/>
            <w:webHidden/>
          </w:rPr>
          <w:instrText xml:space="preserve"> PAGEREF _Toc166050637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4EFF5AB7" w14:textId="46ADE9A1" w:rsidR="00EC0167" w:rsidRDefault="0005329F">
      <w:pPr>
        <w:pStyle w:val="Abbildungsverzeichnis"/>
        <w:rPr>
          <w:rFonts w:asciiTheme="minorHAnsi" w:eastAsiaTheme="minorEastAsia" w:hAnsiTheme="minorHAnsi" w:cstheme="minorBidi"/>
          <w:noProof/>
          <w:szCs w:val="22"/>
          <w:lang w:val="de-CH"/>
        </w:rPr>
      </w:pPr>
      <w:hyperlink w:anchor="_Toc166050638" w:history="1">
        <w:r w:rsidR="00EC0167" w:rsidRPr="00CB6209">
          <w:rPr>
            <w:rStyle w:val="Hyperlink"/>
            <w:noProof/>
          </w:rPr>
          <w:t>Tableau 48: Définition du type de données «onlineApplicationsType».</w:t>
        </w:r>
        <w:r w:rsidR="00EC0167">
          <w:rPr>
            <w:noProof/>
            <w:webHidden/>
          </w:rPr>
          <w:tab/>
        </w:r>
        <w:r w:rsidR="00EC0167">
          <w:rPr>
            <w:noProof/>
            <w:webHidden/>
          </w:rPr>
          <w:fldChar w:fldCharType="begin"/>
        </w:r>
        <w:r w:rsidR="00EC0167">
          <w:rPr>
            <w:noProof/>
            <w:webHidden/>
          </w:rPr>
          <w:instrText xml:space="preserve"> PAGEREF _Toc166050638 \h </w:instrText>
        </w:r>
        <w:r w:rsidR="00EC0167">
          <w:rPr>
            <w:noProof/>
            <w:webHidden/>
          </w:rPr>
        </w:r>
        <w:r w:rsidR="00EC0167">
          <w:rPr>
            <w:noProof/>
            <w:webHidden/>
          </w:rPr>
          <w:fldChar w:fldCharType="separate"/>
        </w:r>
        <w:r w:rsidR="003E2164">
          <w:rPr>
            <w:noProof/>
            <w:webHidden/>
          </w:rPr>
          <w:t>36</w:t>
        </w:r>
        <w:r w:rsidR="00EC0167">
          <w:rPr>
            <w:noProof/>
            <w:webHidden/>
          </w:rPr>
          <w:fldChar w:fldCharType="end"/>
        </w:r>
      </w:hyperlink>
    </w:p>
    <w:p w14:paraId="354803DC" w14:textId="2C834A3A" w:rsidR="00EC0167" w:rsidRDefault="0005329F">
      <w:pPr>
        <w:pStyle w:val="Abbildungsverzeichnis"/>
        <w:rPr>
          <w:rFonts w:asciiTheme="minorHAnsi" w:eastAsiaTheme="minorEastAsia" w:hAnsiTheme="minorHAnsi" w:cstheme="minorBidi"/>
          <w:noProof/>
          <w:szCs w:val="22"/>
          <w:lang w:val="de-CH"/>
        </w:rPr>
      </w:pPr>
      <w:hyperlink w:anchor="_Toc166050639" w:history="1">
        <w:r w:rsidR="00EC0167" w:rsidRPr="00CB6209">
          <w:rPr>
            <w:rStyle w:val="Hyperlink"/>
            <w:noProof/>
          </w:rPr>
          <w:t>Tableau 49: Définition du type de données «personIdType».</w:t>
        </w:r>
        <w:r w:rsidR="00EC0167">
          <w:rPr>
            <w:noProof/>
            <w:webHidden/>
          </w:rPr>
          <w:tab/>
        </w:r>
        <w:r w:rsidR="00EC0167">
          <w:rPr>
            <w:noProof/>
            <w:webHidden/>
          </w:rPr>
          <w:fldChar w:fldCharType="begin"/>
        </w:r>
        <w:r w:rsidR="00EC0167">
          <w:rPr>
            <w:noProof/>
            <w:webHidden/>
          </w:rPr>
          <w:instrText xml:space="preserve"> PAGEREF _Toc166050639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26C8DF8C" w14:textId="39E2C794" w:rsidR="00EC0167" w:rsidRDefault="0005329F">
      <w:pPr>
        <w:pStyle w:val="Abbildungsverzeichnis"/>
        <w:rPr>
          <w:rFonts w:asciiTheme="minorHAnsi" w:eastAsiaTheme="minorEastAsia" w:hAnsiTheme="minorHAnsi" w:cstheme="minorBidi"/>
          <w:noProof/>
          <w:szCs w:val="22"/>
          <w:lang w:val="de-CH"/>
        </w:rPr>
      </w:pPr>
      <w:hyperlink w:anchor="_Toc166050640" w:history="1">
        <w:r w:rsidR="00EC0167" w:rsidRPr="00CB6209">
          <w:rPr>
            <w:rStyle w:val="Hyperlink"/>
            <w:noProof/>
          </w:rPr>
          <w:t>Tableau 50: Définition du type de données «phoneContactType».</w:t>
        </w:r>
        <w:r w:rsidR="00EC0167">
          <w:rPr>
            <w:noProof/>
            <w:webHidden/>
          </w:rPr>
          <w:tab/>
        </w:r>
        <w:r w:rsidR="00EC0167">
          <w:rPr>
            <w:noProof/>
            <w:webHidden/>
          </w:rPr>
          <w:fldChar w:fldCharType="begin"/>
        </w:r>
        <w:r w:rsidR="00EC0167">
          <w:rPr>
            <w:noProof/>
            <w:webHidden/>
          </w:rPr>
          <w:instrText xml:space="preserve"> PAGEREF _Toc166050640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0334C26C" w14:textId="00F26C3B" w:rsidR="00EC0167" w:rsidRDefault="0005329F">
      <w:pPr>
        <w:pStyle w:val="Abbildungsverzeichnis"/>
        <w:rPr>
          <w:rFonts w:asciiTheme="minorHAnsi" w:eastAsiaTheme="minorEastAsia" w:hAnsiTheme="minorHAnsi" w:cstheme="minorBidi"/>
          <w:noProof/>
          <w:szCs w:val="22"/>
          <w:lang w:val="de-CH"/>
        </w:rPr>
      </w:pPr>
      <w:hyperlink w:anchor="_Toc166050641" w:history="1">
        <w:r w:rsidR="00EC0167" w:rsidRPr="00CB6209">
          <w:rPr>
            <w:rStyle w:val="Hyperlink"/>
            <w:noProof/>
          </w:rPr>
          <w:t>Tableau 51: Définition du type de données «postOfficeBoxType».</w:t>
        </w:r>
        <w:r w:rsidR="00EC0167">
          <w:rPr>
            <w:noProof/>
            <w:webHidden/>
          </w:rPr>
          <w:tab/>
        </w:r>
        <w:r w:rsidR="00EC0167">
          <w:rPr>
            <w:noProof/>
            <w:webHidden/>
          </w:rPr>
          <w:fldChar w:fldCharType="begin"/>
        </w:r>
        <w:r w:rsidR="00EC0167">
          <w:rPr>
            <w:noProof/>
            <w:webHidden/>
          </w:rPr>
          <w:instrText xml:space="preserve"> PAGEREF _Toc166050641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1A13646E" w14:textId="6D7E0DC0" w:rsidR="00EC0167" w:rsidRDefault="0005329F">
      <w:pPr>
        <w:pStyle w:val="Abbildungsverzeichnis"/>
        <w:rPr>
          <w:rFonts w:asciiTheme="minorHAnsi" w:eastAsiaTheme="minorEastAsia" w:hAnsiTheme="minorHAnsi" w:cstheme="minorBidi"/>
          <w:noProof/>
          <w:szCs w:val="22"/>
          <w:lang w:val="de-CH"/>
        </w:rPr>
      </w:pPr>
      <w:hyperlink w:anchor="_Toc166050642" w:history="1">
        <w:r w:rsidR="00EC0167" w:rsidRPr="00CB6209">
          <w:rPr>
            <w:rStyle w:val="Hyperlink"/>
            <w:noProof/>
          </w:rPr>
          <w:t>Tableau 52: Définition du type de données «professionType».</w:t>
        </w:r>
        <w:r w:rsidR="00EC0167">
          <w:rPr>
            <w:noProof/>
            <w:webHidden/>
          </w:rPr>
          <w:tab/>
        </w:r>
        <w:r w:rsidR="00EC0167">
          <w:rPr>
            <w:noProof/>
            <w:webHidden/>
          </w:rPr>
          <w:fldChar w:fldCharType="begin"/>
        </w:r>
        <w:r w:rsidR="00EC0167">
          <w:rPr>
            <w:noProof/>
            <w:webHidden/>
          </w:rPr>
          <w:instrText xml:space="preserve"> PAGEREF _Toc166050642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75009678" w14:textId="6594FAC0" w:rsidR="00EC0167" w:rsidRDefault="0005329F">
      <w:pPr>
        <w:pStyle w:val="Abbildungsverzeichnis"/>
        <w:rPr>
          <w:rFonts w:asciiTheme="minorHAnsi" w:eastAsiaTheme="minorEastAsia" w:hAnsiTheme="minorHAnsi" w:cstheme="minorBidi"/>
          <w:noProof/>
          <w:szCs w:val="22"/>
          <w:lang w:val="de-CH"/>
        </w:rPr>
      </w:pPr>
      <w:hyperlink w:anchor="_Toc166050643" w:history="1">
        <w:r w:rsidR="00EC0167" w:rsidRPr="00CB6209">
          <w:rPr>
            <w:rStyle w:val="Hyperlink"/>
            <w:noProof/>
          </w:rPr>
          <w:t>Tableau 53: Définition du type de données «professionIdType».</w:t>
        </w:r>
        <w:r w:rsidR="00EC0167">
          <w:rPr>
            <w:noProof/>
            <w:webHidden/>
          </w:rPr>
          <w:tab/>
        </w:r>
        <w:r w:rsidR="00EC0167">
          <w:rPr>
            <w:noProof/>
            <w:webHidden/>
          </w:rPr>
          <w:fldChar w:fldCharType="begin"/>
        </w:r>
        <w:r w:rsidR="00EC0167">
          <w:rPr>
            <w:noProof/>
            <w:webHidden/>
          </w:rPr>
          <w:instrText xml:space="preserve"> PAGEREF _Toc166050643 \h </w:instrText>
        </w:r>
        <w:r w:rsidR="00EC0167">
          <w:rPr>
            <w:noProof/>
            <w:webHidden/>
          </w:rPr>
        </w:r>
        <w:r w:rsidR="00EC0167">
          <w:rPr>
            <w:noProof/>
            <w:webHidden/>
          </w:rPr>
          <w:fldChar w:fldCharType="separate"/>
        </w:r>
        <w:r w:rsidR="003E2164">
          <w:rPr>
            <w:noProof/>
            <w:webHidden/>
          </w:rPr>
          <w:t>37</w:t>
        </w:r>
        <w:r w:rsidR="00EC0167">
          <w:rPr>
            <w:noProof/>
            <w:webHidden/>
          </w:rPr>
          <w:fldChar w:fldCharType="end"/>
        </w:r>
      </w:hyperlink>
    </w:p>
    <w:p w14:paraId="32996784" w14:textId="6DD64376" w:rsidR="00EC0167" w:rsidRDefault="0005329F">
      <w:pPr>
        <w:pStyle w:val="Abbildungsverzeichnis"/>
        <w:rPr>
          <w:rFonts w:asciiTheme="minorHAnsi" w:eastAsiaTheme="minorEastAsia" w:hAnsiTheme="minorHAnsi" w:cstheme="minorBidi"/>
          <w:noProof/>
          <w:szCs w:val="22"/>
          <w:lang w:val="de-CH"/>
        </w:rPr>
      </w:pPr>
      <w:hyperlink w:anchor="_Toc166050644" w:history="1">
        <w:r w:rsidR="00EC0167" w:rsidRPr="00CB6209">
          <w:rPr>
            <w:rStyle w:val="Hyperlink"/>
            <w:noProof/>
          </w:rPr>
          <w:t>Tableau 54: Définition du type de données «professionVariantType».</w:t>
        </w:r>
        <w:r w:rsidR="00EC0167">
          <w:rPr>
            <w:noProof/>
            <w:webHidden/>
          </w:rPr>
          <w:tab/>
        </w:r>
        <w:r w:rsidR="00EC0167">
          <w:rPr>
            <w:noProof/>
            <w:webHidden/>
          </w:rPr>
          <w:fldChar w:fldCharType="begin"/>
        </w:r>
        <w:r w:rsidR="00EC0167">
          <w:rPr>
            <w:noProof/>
            <w:webHidden/>
          </w:rPr>
          <w:instrText xml:space="preserve"> PAGEREF _Toc166050644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4224F869" w14:textId="6B0667B2" w:rsidR="00EC0167" w:rsidRDefault="0005329F">
      <w:pPr>
        <w:pStyle w:val="Abbildungsverzeichnis"/>
        <w:rPr>
          <w:rFonts w:asciiTheme="minorHAnsi" w:eastAsiaTheme="minorEastAsia" w:hAnsiTheme="minorHAnsi" w:cstheme="minorBidi"/>
          <w:noProof/>
          <w:szCs w:val="22"/>
          <w:lang w:val="de-CH"/>
        </w:rPr>
      </w:pPr>
      <w:hyperlink w:anchor="_Toc166050645" w:history="1">
        <w:r w:rsidR="00EC0167" w:rsidRPr="00CB6209">
          <w:rPr>
            <w:rStyle w:val="Hyperlink"/>
            <w:noProof/>
          </w:rPr>
          <w:t>Tableau 55: Définition du type de données «representativeType».</w:t>
        </w:r>
        <w:r w:rsidR="00EC0167">
          <w:rPr>
            <w:noProof/>
            <w:webHidden/>
          </w:rPr>
          <w:tab/>
        </w:r>
        <w:r w:rsidR="00EC0167">
          <w:rPr>
            <w:noProof/>
            <w:webHidden/>
          </w:rPr>
          <w:fldChar w:fldCharType="begin"/>
        </w:r>
        <w:r w:rsidR="00EC0167">
          <w:rPr>
            <w:noProof/>
            <w:webHidden/>
          </w:rPr>
          <w:instrText xml:space="preserve"> PAGEREF _Toc166050645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1F5ABC99" w14:textId="77A18C6C" w:rsidR="00EC0167" w:rsidRDefault="0005329F">
      <w:pPr>
        <w:pStyle w:val="Abbildungsverzeichnis"/>
        <w:rPr>
          <w:rFonts w:asciiTheme="minorHAnsi" w:eastAsiaTheme="minorEastAsia" w:hAnsiTheme="minorHAnsi" w:cstheme="minorBidi"/>
          <w:noProof/>
          <w:szCs w:val="22"/>
          <w:lang w:val="de-CH"/>
        </w:rPr>
      </w:pPr>
      <w:hyperlink w:anchor="_Toc166050646" w:history="1">
        <w:r w:rsidR="00EC0167" w:rsidRPr="00CB6209">
          <w:rPr>
            <w:rStyle w:val="Hyperlink"/>
            <w:noProof/>
          </w:rPr>
          <w:t>Tableau 56: Définition du type de données «schoolIdType».</w:t>
        </w:r>
        <w:r w:rsidR="00EC0167">
          <w:rPr>
            <w:noProof/>
            <w:webHidden/>
          </w:rPr>
          <w:tab/>
        </w:r>
        <w:r w:rsidR="00EC0167">
          <w:rPr>
            <w:noProof/>
            <w:webHidden/>
          </w:rPr>
          <w:fldChar w:fldCharType="begin"/>
        </w:r>
        <w:r w:rsidR="00EC0167">
          <w:rPr>
            <w:noProof/>
            <w:webHidden/>
          </w:rPr>
          <w:instrText xml:space="preserve"> PAGEREF _Toc166050646 \h </w:instrText>
        </w:r>
        <w:r w:rsidR="00EC0167">
          <w:rPr>
            <w:noProof/>
            <w:webHidden/>
          </w:rPr>
        </w:r>
        <w:r w:rsidR="00EC0167">
          <w:rPr>
            <w:noProof/>
            <w:webHidden/>
          </w:rPr>
          <w:fldChar w:fldCharType="separate"/>
        </w:r>
        <w:r w:rsidR="003E2164">
          <w:rPr>
            <w:noProof/>
            <w:webHidden/>
          </w:rPr>
          <w:t>38</w:t>
        </w:r>
        <w:r w:rsidR="00EC0167">
          <w:rPr>
            <w:noProof/>
            <w:webHidden/>
          </w:rPr>
          <w:fldChar w:fldCharType="end"/>
        </w:r>
      </w:hyperlink>
    </w:p>
    <w:p w14:paraId="7701F4FF" w14:textId="70D60E91" w:rsidR="00EC0167" w:rsidRDefault="0005329F">
      <w:pPr>
        <w:pStyle w:val="Abbildungsverzeichnis"/>
        <w:rPr>
          <w:rFonts w:asciiTheme="minorHAnsi" w:eastAsiaTheme="minorEastAsia" w:hAnsiTheme="minorHAnsi" w:cstheme="minorBidi"/>
          <w:noProof/>
          <w:szCs w:val="22"/>
          <w:lang w:val="de-CH"/>
        </w:rPr>
      </w:pPr>
      <w:hyperlink w:anchor="_Toc166050647" w:history="1">
        <w:r w:rsidR="00EC0167" w:rsidRPr="00CB6209">
          <w:rPr>
            <w:rStyle w:val="Hyperlink"/>
            <w:noProof/>
          </w:rPr>
          <w:t>Tableau 57: Définition du type de données «schoolKindType».</w:t>
        </w:r>
        <w:r w:rsidR="00EC0167">
          <w:rPr>
            <w:noProof/>
            <w:webHidden/>
          </w:rPr>
          <w:tab/>
        </w:r>
        <w:r w:rsidR="00EC0167">
          <w:rPr>
            <w:noProof/>
            <w:webHidden/>
          </w:rPr>
          <w:fldChar w:fldCharType="begin"/>
        </w:r>
        <w:r w:rsidR="00EC0167">
          <w:rPr>
            <w:noProof/>
            <w:webHidden/>
          </w:rPr>
          <w:instrText xml:space="preserve"> PAGEREF _Toc166050647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2120DC6A" w14:textId="31A6AFDD" w:rsidR="00EC0167" w:rsidRDefault="0005329F">
      <w:pPr>
        <w:pStyle w:val="Abbildungsverzeichnis"/>
        <w:rPr>
          <w:rFonts w:asciiTheme="minorHAnsi" w:eastAsiaTheme="minorEastAsia" w:hAnsiTheme="minorHAnsi" w:cstheme="minorBidi"/>
          <w:noProof/>
          <w:szCs w:val="22"/>
          <w:lang w:val="de-CH"/>
        </w:rPr>
      </w:pPr>
      <w:hyperlink w:anchor="_Toc166050648" w:history="1">
        <w:r w:rsidR="00EC0167" w:rsidRPr="00CB6209">
          <w:rPr>
            <w:rStyle w:val="Hyperlink"/>
            <w:noProof/>
          </w:rPr>
          <w:t>Tableau 58: Définition du type de données «schoolType».</w:t>
        </w:r>
        <w:r w:rsidR="00EC0167">
          <w:rPr>
            <w:noProof/>
            <w:webHidden/>
          </w:rPr>
          <w:tab/>
        </w:r>
        <w:r w:rsidR="00EC0167">
          <w:rPr>
            <w:noProof/>
            <w:webHidden/>
          </w:rPr>
          <w:fldChar w:fldCharType="begin"/>
        </w:r>
        <w:r w:rsidR="00EC0167">
          <w:rPr>
            <w:noProof/>
            <w:webHidden/>
          </w:rPr>
          <w:instrText xml:space="preserve"> PAGEREF _Toc166050648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04B49911" w14:textId="65996AFB" w:rsidR="00EC0167" w:rsidRDefault="0005329F">
      <w:pPr>
        <w:pStyle w:val="Abbildungsverzeichnis"/>
        <w:rPr>
          <w:rFonts w:asciiTheme="minorHAnsi" w:eastAsiaTheme="minorEastAsia" w:hAnsiTheme="minorHAnsi" w:cstheme="minorBidi"/>
          <w:noProof/>
          <w:szCs w:val="22"/>
          <w:lang w:val="de-CH"/>
        </w:rPr>
      </w:pPr>
      <w:hyperlink w:anchor="_Toc166050649" w:history="1">
        <w:r w:rsidR="00EC0167" w:rsidRPr="00CB6209">
          <w:rPr>
            <w:rStyle w:val="Hyperlink"/>
            <w:noProof/>
          </w:rPr>
          <w:t>Tableau 59: Définition du type de données «schoolHalfDaysType».</w:t>
        </w:r>
        <w:r w:rsidR="00EC0167">
          <w:rPr>
            <w:noProof/>
            <w:webHidden/>
          </w:rPr>
          <w:tab/>
        </w:r>
        <w:r w:rsidR="00EC0167">
          <w:rPr>
            <w:noProof/>
            <w:webHidden/>
          </w:rPr>
          <w:fldChar w:fldCharType="begin"/>
        </w:r>
        <w:r w:rsidR="00EC0167">
          <w:rPr>
            <w:noProof/>
            <w:webHidden/>
          </w:rPr>
          <w:instrText xml:space="preserve"> PAGEREF _Toc166050649 \h </w:instrText>
        </w:r>
        <w:r w:rsidR="00EC0167">
          <w:rPr>
            <w:noProof/>
            <w:webHidden/>
          </w:rPr>
        </w:r>
        <w:r w:rsidR="00EC0167">
          <w:rPr>
            <w:noProof/>
            <w:webHidden/>
          </w:rPr>
          <w:fldChar w:fldCharType="separate"/>
        </w:r>
        <w:r w:rsidR="003E2164">
          <w:rPr>
            <w:noProof/>
            <w:webHidden/>
          </w:rPr>
          <w:t>39</w:t>
        </w:r>
        <w:r w:rsidR="00EC0167">
          <w:rPr>
            <w:noProof/>
            <w:webHidden/>
          </w:rPr>
          <w:fldChar w:fldCharType="end"/>
        </w:r>
      </w:hyperlink>
    </w:p>
    <w:p w14:paraId="1F60CA63" w14:textId="1D2CDA07" w:rsidR="00EC0167" w:rsidRDefault="0005329F">
      <w:pPr>
        <w:pStyle w:val="Abbildungsverzeichnis"/>
        <w:rPr>
          <w:rFonts w:asciiTheme="minorHAnsi" w:eastAsiaTheme="minorEastAsia" w:hAnsiTheme="minorHAnsi" w:cstheme="minorBidi"/>
          <w:noProof/>
          <w:szCs w:val="22"/>
          <w:lang w:val="de-CH"/>
        </w:rPr>
      </w:pPr>
      <w:hyperlink w:anchor="_Toc166050650" w:history="1">
        <w:r w:rsidR="00EC0167" w:rsidRPr="00CB6209">
          <w:rPr>
            <w:rStyle w:val="Hyperlink"/>
            <w:noProof/>
          </w:rPr>
          <w:t>Tableau 60: Définition du type de données «schoolYearType».</w:t>
        </w:r>
        <w:r w:rsidR="00EC0167">
          <w:rPr>
            <w:noProof/>
            <w:webHidden/>
          </w:rPr>
          <w:tab/>
        </w:r>
        <w:r w:rsidR="00EC0167">
          <w:rPr>
            <w:noProof/>
            <w:webHidden/>
          </w:rPr>
          <w:fldChar w:fldCharType="begin"/>
        </w:r>
        <w:r w:rsidR="00EC0167">
          <w:rPr>
            <w:noProof/>
            <w:webHidden/>
          </w:rPr>
          <w:instrText xml:space="preserve"> PAGEREF _Toc166050650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F410E0E" w14:textId="2924E868" w:rsidR="00EC0167" w:rsidRDefault="0005329F">
      <w:pPr>
        <w:pStyle w:val="Abbildungsverzeichnis"/>
        <w:rPr>
          <w:rFonts w:asciiTheme="minorHAnsi" w:eastAsiaTheme="minorEastAsia" w:hAnsiTheme="minorHAnsi" w:cstheme="minorBidi"/>
          <w:noProof/>
          <w:szCs w:val="22"/>
          <w:lang w:val="de-CH"/>
        </w:rPr>
      </w:pPr>
      <w:hyperlink w:anchor="_Toc166050651" w:history="1">
        <w:r w:rsidR="00EC0167" w:rsidRPr="00CB6209">
          <w:rPr>
            <w:rStyle w:val="Hyperlink"/>
            <w:noProof/>
          </w:rPr>
          <w:t>Tableau 61: Définition du type de données «schoolYearDetailsType».</w:t>
        </w:r>
        <w:r w:rsidR="00EC0167">
          <w:rPr>
            <w:noProof/>
            <w:webHidden/>
          </w:rPr>
          <w:tab/>
        </w:r>
        <w:r w:rsidR="00EC0167">
          <w:rPr>
            <w:noProof/>
            <w:webHidden/>
          </w:rPr>
          <w:fldChar w:fldCharType="begin"/>
        </w:r>
        <w:r w:rsidR="00EC0167">
          <w:rPr>
            <w:noProof/>
            <w:webHidden/>
          </w:rPr>
          <w:instrText xml:space="preserve"> PAGEREF _Toc166050651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5DC523F9" w14:textId="4FA89DCA" w:rsidR="00EC0167" w:rsidRDefault="0005329F">
      <w:pPr>
        <w:pStyle w:val="Abbildungsverzeichnis"/>
        <w:rPr>
          <w:rFonts w:asciiTheme="minorHAnsi" w:eastAsiaTheme="minorEastAsia" w:hAnsiTheme="minorHAnsi" w:cstheme="minorBidi"/>
          <w:noProof/>
          <w:szCs w:val="22"/>
          <w:lang w:val="de-CH"/>
        </w:rPr>
      </w:pPr>
      <w:hyperlink w:anchor="_Toc166050652" w:history="1">
        <w:r w:rsidR="00EC0167" w:rsidRPr="00CB6209">
          <w:rPr>
            <w:rStyle w:val="Hyperlink"/>
            <w:noProof/>
          </w:rPr>
          <w:t>Tableau 62: Définition du type de données «VETaccreditationOptionsType».</w:t>
        </w:r>
        <w:r w:rsidR="00EC0167">
          <w:rPr>
            <w:noProof/>
            <w:webHidden/>
          </w:rPr>
          <w:tab/>
        </w:r>
        <w:r w:rsidR="00EC0167">
          <w:rPr>
            <w:noProof/>
            <w:webHidden/>
          </w:rPr>
          <w:fldChar w:fldCharType="begin"/>
        </w:r>
        <w:r w:rsidR="00EC0167">
          <w:rPr>
            <w:noProof/>
            <w:webHidden/>
          </w:rPr>
          <w:instrText xml:space="preserve"> PAGEREF _Toc166050652 \h </w:instrText>
        </w:r>
        <w:r w:rsidR="00EC0167">
          <w:rPr>
            <w:noProof/>
            <w:webHidden/>
          </w:rPr>
        </w:r>
        <w:r w:rsidR="00EC0167">
          <w:rPr>
            <w:noProof/>
            <w:webHidden/>
          </w:rPr>
          <w:fldChar w:fldCharType="separate"/>
        </w:r>
        <w:r w:rsidR="003E2164">
          <w:rPr>
            <w:noProof/>
            <w:webHidden/>
          </w:rPr>
          <w:t>40</w:t>
        </w:r>
        <w:r w:rsidR="00EC0167">
          <w:rPr>
            <w:noProof/>
            <w:webHidden/>
          </w:rPr>
          <w:fldChar w:fldCharType="end"/>
        </w:r>
      </w:hyperlink>
    </w:p>
    <w:p w14:paraId="6F01EF15" w14:textId="0CCAEBAE" w:rsidR="00EC0167" w:rsidRDefault="0005329F">
      <w:pPr>
        <w:pStyle w:val="Abbildungsverzeichnis"/>
        <w:rPr>
          <w:rFonts w:asciiTheme="minorHAnsi" w:eastAsiaTheme="minorEastAsia" w:hAnsiTheme="minorHAnsi" w:cstheme="minorBidi"/>
          <w:noProof/>
          <w:szCs w:val="22"/>
          <w:lang w:val="de-CH"/>
        </w:rPr>
      </w:pPr>
      <w:hyperlink w:anchor="_Toc166050653" w:history="1">
        <w:r w:rsidR="00EC0167" w:rsidRPr="00CB6209">
          <w:rPr>
            <w:rStyle w:val="Hyperlink"/>
            <w:noProof/>
          </w:rPr>
          <w:t>Tableau 63: Définition du type de données «VETtrainerType».</w:t>
        </w:r>
        <w:r w:rsidR="00EC0167">
          <w:rPr>
            <w:noProof/>
            <w:webHidden/>
          </w:rPr>
          <w:tab/>
        </w:r>
        <w:r w:rsidR="00EC0167">
          <w:rPr>
            <w:noProof/>
            <w:webHidden/>
          </w:rPr>
          <w:fldChar w:fldCharType="begin"/>
        </w:r>
        <w:r w:rsidR="00EC0167">
          <w:rPr>
            <w:noProof/>
            <w:webHidden/>
          </w:rPr>
          <w:instrText xml:space="preserve"> PAGEREF _Toc166050653 \h </w:instrText>
        </w:r>
        <w:r w:rsidR="00EC0167">
          <w:rPr>
            <w:noProof/>
            <w:webHidden/>
          </w:rPr>
        </w:r>
        <w:r w:rsidR="00EC0167">
          <w:rPr>
            <w:noProof/>
            <w:webHidden/>
          </w:rPr>
          <w:fldChar w:fldCharType="separate"/>
        </w:r>
        <w:r w:rsidR="003E2164">
          <w:rPr>
            <w:noProof/>
            <w:webHidden/>
          </w:rPr>
          <w:t>41</w:t>
        </w:r>
        <w:r w:rsidR="00EC0167">
          <w:rPr>
            <w:noProof/>
            <w:webHidden/>
          </w:rPr>
          <w:fldChar w:fldCharType="end"/>
        </w:r>
      </w:hyperlink>
    </w:p>
    <w:p w14:paraId="383DDA7C" w14:textId="6C276370" w:rsidR="00EC0167" w:rsidRDefault="0005329F">
      <w:pPr>
        <w:pStyle w:val="Abbildungsverzeichnis"/>
        <w:rPr>
          <w:rFonts w:asciiTheme="minorHAnsi" w:eastAsiaTheme="minorEastAsia" w:hAnsiTheme="minorHAnsi" w:cstheme="minorBidi"/>
          <w:noProof/>
          <w:szCs w:val="22"/>
          <w:lang w:val="de-CH"/>
        </w:rPr>
      </w:pPr>
      <w:hyperlink w:anchor="_Toc166050654" w:history="1">
        <w:r w:rsidR="00EC0167" w:rsidRPr="00CB6209">
          <w:rPr>
            <w:rStyle w:val="Hyperlink"/>
            <w:noProof/>
          </w:rPr>
          <w:t>Tableau 64: Définition du type de données «contractFormType».</w:t>
        </w:r>
        <w:r w:rsidR="00EC0167">
          <w:rPr>
            <w:noProof/>
            <w:webHidden/>
          </w:rPr>
          <w:tab/>
        </w:r>
        <w:r w:rsidR="00EC0167">
          <w:rPr>
            <w:noProof/>
            <w:webHidden/>
          </w:rPr>
          <w:fldChar w:fldCharType="begin"/>
        </w:r>
        <w:r w:rsidR="00EC0167">
          <w:rPr>
            <w:noProof/>
            <w:webHidden/>
          </w:rPr>
          <w:instrText xml:space="preserve"> PAGEREF _Toc166050654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37F3A994" w14:textId="3D46F90E" w:rsidR="00EC0167" w:rsidRDefault="0005329F">
      <w:pPr>
        <w:pStyle w:val="Abbildungsverzeichnis"/>
        <w:rPr>
          <w:rFonts w:asciiTheme="minorHAnsi" w:eastAsiaTheme="minorEastAsia" w:hAnsiTheme="minorHAnsi" w:cstheme="minorBidi"/>
          <w:noProof/>
          <w:szCs w:val="22"/>
          <w:lang w:val="de-CH"/>
        </w:rPr>
      </w:pPr>
      <w:hyperlink w:anchor="_Toc166050655" w:history="1">
        <w:r w:rsidR="00EC0167" w:rsidRPr="00CB6209">
          <w:rPr>
            <w:rStyle w:val="Hyperlink"/>
            <w:noProof/>
          </w:rPr>
          <w:t>Tableau 65: Définition du type de données «attachmentType»</w:t>
        </w:r>
        <w:r w:rsidR="00EC0167">
          <w:rPr>
            <w:noProof/>
            <w:webHidden/>
          </w:rPr>
          <w:tab/>
        </w:r>
        <w:r w:rsidR="00EC0167">
          <w:rPr>
            <w:noProof/>
            <w:webHidden/>
          </w:rPr>
          <w:fldChar w:fldCharType="begin"/>
        </w:r>
        <w:r w:rsidR="00EC0167">
          <w:rPr>
            <w:noProof/>
            <w:webHidden/>
          </w:rPr>
          <w:instrText xml:space="preserve"> PAGEREF _Toc166050655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9BD6723" w14:textId="705DE92C" w:rsidR="00EC0167" w:rsidRDefault="0005329F">
      <w:pPr>
        <w:pStyle w:val="Abbildungsverzeichnis"/>
        <w:rPr>
          <w:rFonts w:asciiTheme="minorHAnsi" w:eastAsiaTheme="minorEastAsia" w:hAnsiTheme="minorHAnsi" w:cstheme="minorBidi"/>
          <w:noProof/>
          <w:szCs w:val="22"/>
          <w:lang w:val="de-CH"/>
        </w:rPr>
      </w:pPr>
      <w:hyperlink w:anchor="_Toc166050656" w:history="1">
        <w:r w:rsidR="00EC0167" w:rsidRPr="00CB6209">
          <w:rPr>
            <w:rStyle w:val="Hyperlink"/>
            <w:noProof/>
          </w:rPr>
          <w:t>Tableau 66: Définition du type de données «</w:t>
        </w:r>
        <w:r w:rsidR="00EC0167" w:rsidRPr="00CB6209">
          <w:rPr>
            <w:rStyle w:val="Hyperlink"/>
            <w:rFonts w:cs="Arial"/>
            <w:noProof/>
          </w:rPr>
          <w:t>baseEducationType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_Toc166050656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122A716D" w14:textId="3F580E0D" w:rsidR="00EC0167" w:rsidRDefault="0005329F">
      <w:pPr>
        <w:pStyle w:val="Abbildungsverzeichnis"/>
        <w:rPr>
          <w:rFonts w:asciiTheme="minorHAnsi" w:eastAsiaTheme="minorEastAsia" w:hAnsiTheme="minorHAnsi" w:cstheme="minorBidi"/>
          <w:noProof/>
          <w:szCs w:val="22"/>
          <w:lang w:val="de-CH"/>
        </w:rPr>
      </w:pPr>
      <w:hyperlink w:anchor="_Toc166050657" w:history="1">
        <w:r w:rsidR="00EC0167" w:rsidRPr="00CB6209">
          <w:rPr>
            <w:rStyle w:val="Hyperlink"/>
            <w:noProof/>
          </w:rPr>
          <w:t>Tableau 67: Définition du type de données «</w:t>
        </w:r>
        <w:r w:rsidR="00EC0167" w:rsidRPr="00CB6209">
          <w:rPr>
            <w:rStyle w:val="Hyperlink"/>
            <w:rFonts w:cs="Arial"/>
            <w:noProof/>
          </w:rPr>
          <w:t>commentContractFormType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_Toc166050657 \h </w:instrText>
        </w:r>
        <w:r w:rsidR="00EC0167">
          <w:rPr>
            <w:noProof/>
            <w:webHidden/>
          </w:rPr>
        </w:r>
        <w:r w:rsidR="00EC0167">
          <w:rPr>
            <w:noProof/>
            <w:webHidden/>
          </w:rPr>
          <w:fldChar w:fldCharType="separate"/>
        </w:r>
        <w:r w:rsidR="003E2164">
          <w:rPr>
            <w:noProof/>
            <w:webHidden/>
          </w:rPr>
          <w:t>42</w:t>
        </w:r>
        <w:r w:rsidR="00EC0167">
          <w:rPr>
            <w:noProof/>
            <w:webHidden/>
          </w:rPr>
          <w:fldChar w:fldCharType="end"/>
        </w:r>
      </w:hyperlink>
    </w:p>
    <w:p w14:paraId="014E0F8F" w14:textId="4FF63A7F" w:rsidR="00EC0167" w:rsidRDefault="0005329F">
      <w:pPr>
        <w:pStyle w:val="Abbildungsverzeichnis"/>
        <w:rPr>
          <w:rFonts w:asciiTheme="minorHAnsi" w:eastAsiaTheme="minorEastAsia" w:hAnsiTheme="minorHAnsi" w:cstheme="minorBidi"/>
          <w:noProof/>
          <w:szCs w:val="22"/>
          <w:lang w:val="de-CH"/>
        </w:rPr>
      </w:pPr>
      <w:hyperlink w:anchor="_Toc166050658" w:history="1">
        <w:r w:rsidR="00EC0167" w:rsidRPr="00CB6209">
          <w:rPr>
            <w:rStyle w:val="Hyperlink"/>
            <w:noProof/>
          </w:rPr>
          <w:t>Tableau 68: Définition du type de données «hostCompanyContractFormType».</w:t>
        </w:r>
        <w:r w:rsidR="00EC0167">
          <w:rPr>
            <w:noProof/>
            <w:webHidden/>
          </w:rPr>
          <w:tab/>
        </w:r>
        <w:r w:rsidR="00EC0167">
          <w:rPr>
            <w:noProof/>
            <w:webHidden/>
          </w:rPr>
          <w:fldChar w:fldCharType="begin"/>
        </w:r>
        <w:r w:rsidR="00EC0167">
          <w:rPr>
            <w:noProof/>
            <w:webHidden/>
          </w:rPr>
          <w:instrText xml:space="preserve"> PAGEREF _Toc166050658 \h </w:instrText>
        </w:r>
        <w:r w:rsidR="00EC0167">
          <w:rPr>
            <w:noProof/>
            <w:webHidden/>
          </w:rPr>
        </w:r>
        <w:r w:rsidR="00EC0167">
          <w:rPr>
            <w:noProof/>
            <w:webHidden/>
          </w:rPr>
          <w:fldChar w:fldCharType="separate"/>
        </w:r>
        <w:r w:rsidR="003E2164">
          <w:rPr>
            <w:noProof/>
            <w:webHidden/>
          </w:rPr>
          <w:t>43</w:t>
        </w:r>
        <w:r w:rsidR="00EC0167">
          <w:rPr>
            <w:noProof/>
            <w:webHidden/>
          </w:rPr>
          <w:fldChar w:fldCharType="end"/>
        </w:r>
      </w:hyperlink>
    </w:p>
    <w:p w14:paraId="2AB793D4" w14:textId="0860EED9" w:rsidR="00EC0167" w:rsidRDefault="0005329F">
      <w:pPr>
        <w:pStyle w:val="Abbildungsverzeichnis"/>
        <w:rPr>
          <w:rFonts w:asciiTheme="minorHAnsi" w:eastAsiaTheme="minorEastAsia" w:hAnsiTheme="minorHAnsi" w:cstheme="minorBidi"/>
          <w:noProof/>
          <w:szCs w:val="22"/>
          <w:lang w:val="de-CH"/>
        </w:rPr>
      </w:pPr>
      <w:hyperlink w:anchor="_Toc166050659" w:history="1">
        <w:r w:rsidR="00EC0167" w:rsidRPr="00CB6209">
          <w:rPr>
            <w:rStyle w:val="Hyperlink"/>
            <w:noProof/>
          </w:rPr>
          <w:t>Tableau 69: Définition du type de données «apprenticeContractFormType».</w:t>
        </w:r>
        <w:r w:rsidR="00EC0167">
          <w:rPr>
            <w:noProof/>
            <w:webHidden/>
          </w:rPr>
          <w:tab/>
        </w:r>
        <w:r w:rsidR="00EC0167">
          <w:rPr>
            <w:noProof/>
            <w:webHidden/>
          </w:rPr>
          <w:fldChar w:fldCharType="begin"/>
        </w:r>
        <w:r w:rsidR="00EC0167">
          <w:rPr>
            <w:noProof/>
            <w:webHidden/>
          </w:rPr>
          <w:instrText xml:space="preserve"> PAGEREF _Toc166050659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FAEEC4E" w14:textId="693EE07F" w:rsidR="00EC0167" w:rsidRDefault="0005329F">
      <w:pPr>
        <w:pStyle w:val="Abbildungsverzeichnis"/>
        <w:rPr>
          <w:rFonts w:asciiTheme="minorHAnsi" w:eastAsiaTheme="minorEastAsia" w:hAnsiTheme="minorHAnsi" w:cstheme="minorBidi"/>
          <w:noProof/>
          <w:szCs w:val="22"/>
          <w:lang w:val="de-CH"/>
        </w:rPr>
      </w:pPr>
      <w:hyperlink w:anchor="_Toc166050660" w:history="1">
        <w:r w:rsidR="00EC0167" w:rsidRPr="00CB6209">
          <w:rPr>
            <w:rStyle w:val="Hyperlink"/>
            <w:noProof/>
          </w:rPr>
          <w:t>Tableau 70: Définition du type de données «representativeContractFormType».</w:t>
        </w:r>
        <w:r w:rsidR="00EC0167">
          <w:rPr>
            <w:noProof/>
            <w:webHidden/>
          </w:rPr>
          <w:tab/>
        </w:r>
        <w:r w:rsidR="00EC0167">
          <w:rPr>
            <w:noProof/>
            <w:webHidden/>
          </w:rPr>
          <w:fldChar w:fldCharType="begin"/>
        </w:r>
        <w:r w:rsidR="00EC0167">
          <w:rPr>
            <w:noProof/>
            <w:webHidden/>
          </w:rPr>
          <w:instrText xml:space="preserve"> PAGEREF _Toc166050660 \h </w:instrText>
        </w:r>
        <w:r w:rsidR="00EC0167">
          <w:rPr>
            <w:noProof/>
            <w:webHidden/>
          </w:rPr>
        </w:r>
        <w:r w:rsidR="00EC0167">
          <w:rPr>
            <w:noProof/>
            <w:webHidden/>
          </w:rPr>
          <w:fldChar w:fldCharType="separate"/>
        </w:r>
        <w:r w:rsidR="003E2164">
          <w:rPr>
            <w:noProof/>
            <w:webHidden/>
          </w:rPr>
          <w:t>44</w:t>
        </w:r>
        <w:r w:rsidR="00EC0167">
          <w:rPr>
            <w:noProof/>
            <w:webHidden/>
          </w:rPr>
          <w:fldChar w:fldCharType="end"/>
        </w:r>
      </w:hyperlink>
    </w:p>
    <w:p w14:paraId="54AC4BD5" w14:textId="5FEAB9FB" w:rsidR="00EC0167" w:rsidRDefault="0005329F">
      <w:pPr>
        <w:pStyle w:val="Abbildungsverzeichnis"/>
        <w:rPr>
          <w:rFonts w:asciiTheme="minorHAnsi" w:eastAsiaTheme="minorEastAsia" w:hAnsiTheme="minorHAnsi" w:cstheme="minorBidi"/>
          <w:noProof/>
          <w:szCs w:val="22"/>
          <w:lang w:val="de-CH"/>
        </w:rPr>
      </w:pPr>
      <w:hyperlink w:anchor="_Toc166050661" w:history="1">
        <w:r w:rsidR="00EC0167" w:rsidRPr="00CB6209">
          <w:rPr>
            <w:rStyle w:val="Hyperlink"/>
            <w:noProof/>
          </w:rPr>
          <w:t>Tableau 71: Définition du type de données «professionDetailsType».</w:t>
        </w:r>
        <w:r w:rsidR="00EC0167">
          <w:rPr>
            <w:noProof/>
            <w:webHidden/>
          </w:rPr>
          <w:tab/>
        </w:r>
        <w:r w:rsidR="00EC0167">
          <w:rPr>
            <w:noProof/>
            <w:webHidden/>
          </w:rPr>
          <w:fldChar w:fldCharType="begin"/>
        </w:r>
        <w:r w:rsidR="00EC0167">
          <w:rPr>
            <w:noProof/>
            <w:webHidden/>
          </w:rPr>
          <w:instrText xml:space="preserve"> PAGEREF _Toc166050661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70E6044A" w14:textId="1D62B788" w:rsidR="00EC0167" w:rsidRDefault="0005329F">
      <w:pPr>
        <w:pStyle w:val="Abbildungsverzeichnis"/>
        <w:rPr>
          <w:rFonts w:asciiTheme="minorHAnsi" w:eastAsiaTheme="minorEastAsia" w:hAnsiTheme="minorHAnsi" w:cstheme="minorBidi"/>
          <w:noProof/>
          <w:szCs w:val="22"/>
          <w:lang w:val="de-CH"/>
        </w:rPr>
      </w:pPr>
      <w:hyperlink w:anchor="_Toc166050662" w:history="1">
        <w:r w:rsidR="00EC0167" w:rsidRPr="00CB6209">
          <w:rPr>
            <w:rStyle w:val="Hyperlink"/>
            <w:noProof/>
          </w:rPr>
          <w:t>Tableau 72: Définition du type de données «</w:t>
        </w:r>
        <w:r w:rsidR="00EC0167" w:rsidRPr="00CB6209">
          <w:rPr>
            <w:rStyle w:val="Hyperlink"/>
            <w:rFonts w:cs="Arial"/>
            <w:noProof/>
          </w:rPr>
          <w:t>otherProfessionDetailsType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_Toc166050662 \h </w:instrText>
        </w:r>
        <w:r w:rsidR="00EC0167">
          <w:rPr>
            <w:noProof/>
            <w:webHidden/>
          </w:rPr>
        </w:r>
        <w:r w:rsidR="00EC0167">
          <w:rPr>
            <w:noProof/>
            <w:webHidden/>
          </w:rPr>
          <w:fldChar w:fldCharType="separate"/>
        </w:r>
        <w:r w:rsidR="003E2164">
          <w:rPr>
            <w:noProof/>
            <w:webHidden/>
          </w:rPr>
          <w:t>45</w:t>
        </w:r>
        <w:r w:rsidR="00EC0167">
          <w:rPr>
            <w:noProof/>
            <w:webHidden/>
          </w:rPr>
          <w:fldChar w:fldCharType="end"/>
        </w:r>
      </w:hyperlink>
    </w:p>
    <w:p w14:paraId="433F89E3" w14:textId="5E70E41F" w:rsidR="00EC0167" w:rsidRDefault="0005329F">
      <w:pPr>
        <w:pStyle w:val="Abbildungsverzeichnis"/>
        <w:rPr>
          <w:rFonts w:asciiTheme="minorHAnsi" w:eastAsiaTheme="minorEastAsia" w:hAnsiTheme="minorHAnsi" w:cstheme="minorBidi"/>
          <w:noProof/>
          <w:szCs w:val="22"/>
          <w:lang w:val="de-CH"/>
        </w:rPr>
      </w:pPr>
      <w:hyperlink w:anchor="_Toc166050663" w:history="1">
        <w:r w:rsidR="00EC0167" w:rsidRPr="00CB6209">
          <w:rPr>
            <w:rStyle w:val="Hyperlink"/>
            <w:noProof/>
          </w:rPr>
          <w:t>Tableau 73: Définition du type de données «professionEducationType».</w:t>
        </w:r>
        <w:r w:rsidR="00EC0167">
          <w:rPr>
            <w:noProof/>
            <w:webHidden/>
          </w:rPr>
          <w:tab/>
        </w:r>
        <w:r w:rsidR="00EC0167">
          <w:rPr>
            <w:noProof/>
            <w:webHidden/>
          </w:rPr>
          <w:fldChar w:fldCharType="begin"/>
        </w:r>
        <w:r w:rsidR="00EC0167">
          <w:rPr>
            <w:noProof/>
            <w:webHidden/>
          </w:rPr>
          <w:instrText xml:space="preserve"> PAGEREF _Toc166050663 \h </w:instrText>
        </w:r>
        <w:r w:rsidR="00EC0167">
          <w:rPr>
            <w:noProof/>
            <w:webHidden/>
          </w:rPr>
        </w:r>
        <w:r w:rsidR="00EC0167">
          <w:rPr>
            <w:noProof/>
            <w:webHidden/>
          </w:rPr>
          <w:fldChar w:fldCharType="separate"/>
        </w:r>
        <w:r w:rsidR="003E2164">
          <w:rPr>
            <w:noProof/>
            <w:webHidden/>
          </w:rPr>
          <w:t>46</w:t>
        </w:r>
        <w:r w:rsidR="00EC0167">
          <w:rPr>
            <w:noProof/>
            <w:webHidden/>
          </w:rPr>
          <w:fldChar w:fldCharType="end"/>
        </w:r>
      </w:hyperlink>
    </w:p>
    <w:p w14:paraId="77999ECE" w14:textId="274ABAF1" w:rsidR="00EC0167" w:rsidRDefault="0005329F">
      <w:pPr>
        <w:pStyle w:val="Abbildungsverzeichnis"/>
        <w:rPr>
          <w:rFonts w:asciiTheme="minorHAnsi" w:eastAsiaTheme="minorEastAsia" w:hAnsiTheme="minorHAnsi" w:cstheme="minorBidi"/>
          <w:noProof/>
          <w:szCs w:val="22"/>
          <w:lang w:val="de-CH"/>
        </w:rPr>
      </w:pPr>
      <w:hyperlink w:anchor="_Toc166050664" w:history="1">
        <w:r w:rsidR="00EC0167" w:rsidRPr="00CB6209">
          <w:rPr>
            <w:rStyle w:val="Hyperlink"/>
            <w:noProof/>
          </w:rPr>
          <w:t>Tableau 74: Définition du type de données «</w:t>
        </w:r>
        <w:r w:rsidR="00EC0167" w:rsidRPr="00CB6209">
          <w:rPr>
            <w:rStyle w:val="Hyperlink"/>
            <w:rFonts w:cs="Arial"/>
            <w:noProof/>
          </w:rPr>
          <w:t>salaryType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_Toc166050664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5B6E40C4" w14:textId="0A3A6244" w:rsidR="00EC0167" w:rsidRDefault="0005329F">
      <w:pPr>
        <w:pStyle w:val="Abbildungsverzeichnis"/>
        <w:rPr>
          <w:rFonts w:asciiTheme="minorHAnsi" w:eastAsiaTheme="minorEastAsia" w:hAnsiTheme="minorHAnsi" w:cstheme="minorBidi"/>
          <w:noProof/>
          <w:szCs w:val="22"/>
          <w:lang w:val="de-CH"/>
        </w:rPr>
      </w:pPr>
      <w:hyperlink w:anchor="_Toc166050665" w:history="1">
        <w:r w:rsidR="00EC0167" w:rsidRPr="00CB6209">
          <w:rPr>
            <w:rStyle w:val="Hyperlink"/>
            <w:noProof/>
          </w:rPr>
          <w:t>Tableau 75: Définition du type de données «workingHoursType».</w:t>
        </w:r>
        <w:r w:rsidR="00EC0167">
          <w:rPr>
            <w:noProof/>
            <w:webHidden/>
          </w:rPr>
          <w:tab/>
        </w:r>
        <w:r w:rsidR="00EC0167">
          <w:rPr>
            <w:noProof/>
            <w:webHidden/>
          </w:rPr>
          <w:fldChar w:fldCharType="begin"/>
        </w:r>
        <w:r w:rsidR="00EC0167">
          <w:rPr>
            <w:noProof/>
            <w:webHidden/>
          </w:rPr>
          <w:instrText xml:space="preserve"> PAGEREF _Toc166050665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B789D4" w14:textId="167F12A1" w:rsidR="00EC0167" w:rsidRDefault="0005329F">
      <w:pPr>
        <w:pStyle w:val="Abbildungsverzeichnis"/>
        <w:rPr>
          <w:rFonts w:asciiTheme="minorHAnsi" w:eastAsiaTheme="minorEastAsia" w:hAnsiTheme="minorHAnsi" w:cstheme="minorBidi"/>
          <w:noProof/>
          <w:szCs w:val="22"/>
          <w:lang w:val="de-CH"/>
        </w:rPr>
      </w:pPr>
      <w:hyperlink w:anchor="_Toc166050666" w:history="1">
        <w:r w:rsidR="00EC0167" w:rsidRPr="00CB6209">
          <w:rPr>
            <w:rStyle w:val="Hyperlink"/>
            <w:noProof/>
          </w:rPr>
          <w:t>Tableau 76: Définition du type de données «holidaysType».</w:t>
        </w:r>
        <w:r w:rsidR="00EC0167">
          <w:rPr>
            <w:noProof/>
            <w:webHidden/>
          </w:rPr>
          <w:tab/>
        </w:r>
        <w:r w:rsidR="00EC0167">
          <w:rPr>
            <w:noProof/>
            <w:webHidden/>
          </w:rPr>
          <w:fldChar w:fldCharType="begin"/>
        </w:r>
        <w:r w:rsidR="00EC0167">
          <w:rPr>
            <w:noProof/>
            <w:webHidden/>
          </w:rPr>
          <w:instrText xml:space="preserve"> PAGEREF _Toc166050666 \h </w:instrText>
        </w:r>
        <w:r w:rsidR="00EC0167">
          <w:rPr>
            <w:noProof/>
            <w:webHidden/>
          </w:rPr>
        </w:r>
        <w:r w:rsidR="00EC0167">
          <w:rPr>
            <w:noProof/>
            <w:webHidden/>
          </w:rPr>
          <w:fldChar w:fldCharType="separate"/>
        </w:r>
        <w:r w:rsidR="003E2164">
          <w:rPr>
            <w:noProof/>
            <w:webHidden/>
          </w:rPr>
          <w:t>47</w:t>
        </w:r>
        <w:r w:rsidR="00EC0167">
          <w:rPr>
            <w:noProof/>
            <w:webHidden/>
          </w:rPr>
          <w:fldChar w:fldCharType="end"/>
        </w:r>
      </w:hyperlink>
    </w:p>
    <w:p w14:paraId="2F2F4FB3" w14:textId="59A57F5D" w:rsidR="00EC0167" w:rsidRDefault="0005329F">
      <w:pPr>
        <w:pStyle w:val="Abbildungsverzeichnis"/>
        <w:rPr>
          <w:rFonts w:asciiTheme="minorHAnsi" w:eastAsiaTheme="minorEastAsia" w:hAnsiTheme="minorHAnsi" w:cstheme="minorBidi"/>
          <w:noProof/>
          <w:szCs w:val="22"/>
          <w:lang w:val="de-CH"/>
        </w:rPr>
      </w:pPr>
      <w:hyperlink w:anchor="_Toc166050667" w:history="1">
        <w:r w:rsidR="00EC0167" w:rsidRPr="00CB6209">
          <w:rPr>
            <w:rStyle w:val="Hyperlink"/>
            <w:noProof/>
          </w:rPr>
          <w:t>Tableau 77: Définition du type de données «</w:t>
        </w:r>
        <w:r w:rsidR="00EC0167" w:rsidRPr="00CB6209">
          <w:rPr>
            <w:rStyle w:val="Hyperlink"/>
            <w:rFonts w:cs="Arial"/>
            <w:noProof/>
          </w:rPr>
          <w:t>expensesType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_Toc166050667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5115D05" w14:textId="419A3A17" w:rsidR="00EC0167" w:rsidRDefault="0005329F">
      <w:pPr>
        <w:pStyle w:val="Abbildungsverzeichnis"/>
        <w:rPr>
          <w:rFonts w:asciiTheme="minorHAnsi" w:eastAsiaTheme="minorEastAsia" w:hAnsiTheme="minorHAnsi" w:cstheme="minorBidi"/>
          <w:noProof/>
          <w:szCs w:val="22"/>
          <w:lang w:val="de-CH"/>
        </w:rPr>
      </w:pPr>
      <w:hyperlink w:anchor="_Toc166050668" w:history="1">
        <w:r w:rsidR="00EC0167" w:rsidRPr="00CB6209">
          <w:rPr>
            <w:rStyle w:val="Hyperlink"/>
            <w:noProof/>
          </w:rPr>
          <w:t>Tableau 78: Définition du type de données «</w:t>
        </w:r>
        <w:r w:rsidR="00EC0167" w:rsidRPr="00CB6209">
          <w:rPr>
            <w:rStyle w:val="Hyperlink"/>
            <w:rFonts w:cs="Arial"/>
            <w:noProof/>
          </w:rPr>
          <w:t>insurancesType</w:t>
        </w:r>
        <w:r w:rsidR="00EC0167" w:rsidRPr="00CB6209">
          <w:rPr>
            <w:rStyle w:val="Hyperlink"/>
            <w:noProof/>
          </w:rPr>
          <w:t>».</w:t>
        </w:r>
        <w:r w:rsidR="00EC0167">
          <w:rPr>
            <w:noProof/>
            <w:webHidden/>
          </w:rPr>
          <w:tab/>
        </w:r>
        <w:r w:rsidR="00EC0167">
          <w:rPr>
            <w:noProof/>
            <w:webHidden/>
          </w:rPr>
          <w:fldChar w:fldCharType="begin"/>
        </w:r>
        <w:r w:rsidR="00EC0167">
          <w:rPr>
            <w:noProof/>
            <w:webHidden/>
          </w:rPr>
          <w:instrText xml:space="preserve"> PAGEREF _Toc166050668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462A5E3C" w14:textId="7DE71037" w:rsidR="00EC0167" w:rsidRDefault="0005329F">
      <w:pPr>
        <w:pStyle w:val="Abbildungsverzeichnis"/>
        <w:rPr>
          <w:rFonts w:asciiTheme="minorHAnsi" w:eastAsiaTheme="minorEastAsia" w:hAnsiTheme="minorHAnsi" w:cstheme="minorBidi"/>
          <w:noProof/>
          <w:szCs w:val="22"/>
          <w:lang w:val="de-CH"/>
        </w:rPr>
      </w:pPr>
      <w:hyperlink w:anchor="_Toc166050669" w:history="1">
        <w:r w:rsidR="00EC0167" w:rsidRPr="00CB6209">
          <w:rPr>
            <w:rStyle w:val="Hyperlink"/>
            <w:noProof/>
          </w:rPr>
          <w:t>Tableau 79: Définition du type de données «signaturesType».</w:t>
        </w:r>
        <w:r w:rsidR="00EC0167">
          <w:rPr>
            <w:noProof/>
            <w:webHidden/>
          </w:rPr>
          <w:tab/>
        </w:r>
        <w:r w:rsidR="00EC0167">
          <w:rPr>
            <w:noProof/>
            <w:webHidden/>
          </w:rPr>
          <w:fldChar w:fldCharType="begin"/>
        </w:r>
        <w:r w:rsidR="00EC0167">
          <w:rPr>
            <w:noProof/>
            <w:webHidden/>
          </w:rPr>
          <w:instrText xml:space="preserve"> PAGEREF _Toc166050669 \h </w:instrText>
        </w:r>
        <w:r w:rsidR="00EC0167">
          <w:rPr>
            <w:noProof/>
            <w:webHidden/>
          </w:rPr>
        </w:r>
        <w:r w:rsidR="00EC0167">
          <w:rPr>
            <w:noProof/>
            <w:webHidden/>
          </w:rPr>
          <w:fldChar w:fldCharType="separate"/>
        </w:r>
        <w:r w:rsidR="003E2164">
          <w:rPr>
            <w:noProof/>
            <w:webHidden/>
          </w:rPr>
          <w:t>48</w:t>
        </w:r>
        <w:r w:rsidR="00EC0167">
          <w:rPr>
            <w:noProof/>
            <w:webHidden/>
          </w:rPr>
          <w:fldChar w:fldCharType="end"/>
        </w:r>
      </w:hyperlink>
    </w:p>
    <w:p w14:paraId="626E0055" w14:textId="79AB3949" w:rsidR="00EC0167" w:rsidRDefault="0005329F">
      <w:pPr>
        <w:pStyle w:val="Abbildungsverzeichnis"/>
        <w:rPr>
          <w:rFonts w:asciiTheme="minorHAnsi" w:eastAsiaTheme="minorEastAsia" w:hAnsiTheme="minorHAnsi" w:cstheme="minorBidi"/>
          <w:noProof/>
          <w:szCs w:val="22"/>
          <w:lang w:val="de-CH"/>
        </w:rPr>
      </w:pPr>
      <w:hyperlink w:anchor="_Toc166050670" w:history="1">
        <w:r w:rsidR="00EC0167" w:rsidRPr="00CB6209">
          <w:rPr>
            <w:rStyle w:val="Hyperlink"/>
            <w:noProof/>
            <w:lang w:val="fr-CH"/>
          </w:rPr>
          <w:t xml:space="preserve">Tableau 80: </w:t>
        </w:r>
        <w:r w:rsidR="00EC0167" w:rsidRPr="00CB6209">
          <w:rPr>
            <w:rStyle w:val="Hyperlink"/>
            <w:noProof/>
          </w:rPr>
          <w:t xml:space="preserve">Définition du type de données </w:t>
        </w:r>
        <w:r w:rsidR="00EC0167" w:rsidRPr="00CB6209">
          <w:rPr>
            <w:rStyle w:val="Hyperlink"/>
            <w:noProof/>
            <w:lang w:val="fr-CH"/>
          </w:rPr>
          <w:t>«contractConfirmationStatusType».</w:t>
        </w:r>
        <w:r w:rsidR="00EC0167">
          <w:rPr>
            <w:noProof/>
            <w:webHidden/>
          </w:rPr>
          <w:tab/>
        </w:r>
        <w:r w:rsidR="00EC0167">
          <w:rPr>
            <w:noProof/>
            <w:webHidden/>
          </w:rPr>
          <w:fldChar w:fldCharType="begin"/>
        </w:r>
        <w:r w:rsidR="00EC0167">
          <w:rPr>
            <w:noProof/>
            <w:webHidden/>
          </w:rPr>
          <w:instrText xml:space="preserve"> PAGEREF _Toc166050670 \h </w:instrText>
        </w:r>
        <w:r w:rsidR="00EC0167">
          <w:rPr>
            <w:noProof/>
            <w:webHidden/>
          </w:rPr>
        </w:r>
        <w:r w:rsidR="00EC0167">
          <w:rPr>
            <w:noProof/>
            <w:webHidden/>
          </w:rPr>
          <w:fldChar w:fldCharType="separate"/>
        </w:r>
        <w:r w:rsidR="003E2164">
          <w:rPr>
            <w:noProof/>
            <w:webHidden/>
          </w:rPr>
          <w:t>49</w:t>
        </w:r>
        <w:r w:rsidR="00EC0167">
          <w:rPr>
            <w:noProof/>
            <w:webHidden/>
          </w:rPr>
          <w:fldChar w:fldCharType="end"/>
        </w:r>
      </w:hyperlink>
    </w:p>
    <w:p w14:paraId="0AA0B3C2" w14:textId="125528C4" w:rsidR="0002032D" w:rsidRPr="000C5010" w:rsidRDefault="00193346" w:rsidP="00F95C0B">
      <w:pPr>
        <w:pStyle w:val="berschrift-Anhang"/>
      </w:pPr>
      <w:r w:rsidRPr="000C5010">
        <w:fldChar w:fldCharType="end"/>
      </w:r>
      <w:bookmarkStart w:id="355" w:name="_Toc166050588"/>
      <w:r w:rsidRPr="000C5010">
        <w:rPr>
          <w:rFonts w:eastAsia="Arial" w:cs="Times New Roman"/>
          <w:color w:val="000000"/>
          <w:szCs w:val="32"/>
        </w:rPr>
        <w:t>Annexe G – Dépendances</w:t>
      </w:r>
      <w:bookmarkEnd w:id="355"/>
    </w:p>
    <w:p w14:paraId="521CE035" w14:textId="44BE957D" w:rsidR="00065C08" w:rsidRPr="000C5010" w:rsidRDefault="0057357C" w:rsidP="007F567F">
      <w:pPr>
        <w:keepNext/>
      </w:pPr>
      <w:ins w:id="356" w:author="Lars Steffen" w:date="2024-09-09T10:35:00Z" w16du:dateUtc="2024-09-09T08:35:00Z">
        <w:r w:rsidRPr="0057357C">
          <w:rPr>
            <w:noProof/>
            <w:lang w:val="de-CH" w:eastAsia="de-CH"/>
          </w:rPr>
          <w:drawing>
            <wp:inline distT="0" distB="0" distL="0" distR="0" wp14:anchorId="3C44F6B5" wp14:editId="6196C0CE">
              <wp:extent cx="6299835" cy="3221990"/>
              <wp:effectExtent l="0" t="0" r="5715" b="0"/>
              <wp:docPr id="19589502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5027" name="Grafik 1" descr="Ein Bild, das Text, Diagramm, Reihe, Screenshot enthält.&#10;&#10;Automatisch generierte Beschreibung"/>
                      <pic:cNvPicPr/>
                    </pic:nvPicPr>
                    <pic:blipFill>
                      <a:blip r:embed="rId32"/>
                      <a:stretch>
                        <a:fillRect/>
                      </a:stretch>
                    </pic:blipFill>
                    <pic:spPr>
                      <a:xfrm>
                        <a:off x="0" y="0"/>
                        <a:ext cx="6299835" cy="3221990"/>
                      </a:xfrm>
                      <a:prstGeom prst="rect">
                        <a:avLst/>
                      </a:prstGeom>
                    </pic:spPr>
                  </pic:pic>
                </a:graphicData>
              </a:graphic>
            </wp:inline>
          </w:drawing>
        </w:r>
      </w:ins>
      <w:del w:id="357" w:author="Lars Steffen" w:date="2024-09-09T10:35:00Z" w16du:dateUtc="2024-09-09T08:35:00Z">
        <w:r w:rsidR="00386C67" w:rsidRPr="002F4C5B" w:rsidDel="0057357C">
          <w:rPr>
            <w:noProof/>
            <w:lang w:val="de-CH" w:eastAsia="de-CH"/>
          </w:rPr>
          <w:drawing>
            <wp:inline distT="0" distB="0" distL="0" distR="0" wp14:anchorId="0F76BC08" wp14:editId="5E79B340">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906144781" descr="Ein Bild, das Text, Diagramm, Reihe, Screenshot enthält.&#10;&#10;Automatisch generierte Beschreibung"/>
                      <pic:cNvPicPr/>
                    </pic:nvPicPr>
                    <pic:blipFill>
                      <a:blip r:embed="rId33"/>
                      <a:stretch>
                        <a:fillRect/>
                      </a:stretch>
                    </pic:blipFill>
                    <pic:spPr>
                      <a:xfrm>
                        <a:off x="0" y="0"/>
                        <a:ext cx="6299835" cy="2712085"/>
                      </a:xfrm>
                      <a:prstGeom prst="rect">
                        <a:avLst/>
                      </a:prstGeom>
                    </pic:spPr>
                  </pic:pic>
                </a:graphicData>
              </a:graphic>
            </wp:inline>
          </w:drawing>
        </w:r>
      </w:del>
    </w:p>
    <w:p w14:paraId="38D23D14" w14:textId="7E5E101A" w:rsidR="003B7BFD" w:rsidRDefault="00193346" w:rsidP="008B6A0E">
      <w:pPr>
        <w:pStyle w:val="Beschriftung"/>
      </w:pPr>
      <w:bookmarkStart w:id="358" w:name="_Toc16605059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3E2164">
        <w:rPr>
          <w:noProof/>
        </w:rPr>
        <w:t>2</w:t>
      </w:r>
      <w:r w:rsidR="00566227" w:rsidRPr="000C5010">
        <w:rPr>
          <w:noProof/>
        </w:rPr>
        <w:fldChar w:fldCharType="end"/>
      </w:r>
      <w:r w:rsidRPr="000C5010">
        <w:t>: Dépendances du schéma</w:t>
      </w:r>
      <w:bookmarkEnd w:id="358"/>
    </w:p>
    <w:p w14:paraId="79EB5D8A" w14:textId="10060B8A" w:rsidR="003B7BFD" w:rsidRDefault="003B7BFD" w:rsidP="003B7BFD"/>
    <w:p w14:paraId="52F56C72" w14:textId="32ABD74C" w:rsidR="00F95C0B" w:rsidRPr="003B7BFD" w:rsidRDefault="003B7BFD" w:rsidP="003B7BFD">
      <w:pPr>
        <w:tabs>
          <w:tab w:val="left" w:pos="5685"/>
        </w:tabs>
      </w:pPr>
      <w:r>
        <w:tab/>
      </w:r>
    </w:p>
    <w:sectPr w:rsidR="00F95C0B" w:rsidRPr="003B7BFD" w:rsidSect="003900D4">
      <w:headerReference w:type="default" r:id="rId34"/>
      <w:footerReference w:type="default" r:id="rId35"/>
      <w:headerReference w:type="first" r:id="rId36"/>
      <w:footerReference w:type="first" r:id="rId37"/>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6F5CD" w14:textId="77777777" w:rsidR="002158E3" w:rsidRDefault="002158E3">
      <w:pPr>
        <w:spacing w:after="0" w:line="240" w:lineRule="auto"/>
      </w:pPr>
      <w:r>
        <w:separator/>
      </w:r>
    </w:p>
  </w:endnote>
  <w:endnote w:type="continuationSeparator" w:id="0">
    <w:p w14:paraId="659F5E15" w14:textId="77777777" w:rsidR="002158E3" w:rsidRDefault="002158E3">
      <w:pPr>
        <w:spacing w:after="0" w:line="240" w:lineRule="auto"/>
      </w:pPr>
      <w:r>
        <w:continuationSeparator/>
      </w:r>
    </w:p>
  </w:endnote>
  <w:endnote w:type="continuationNotice" w:id="1">
    <w:p w14:paraId="6734DCE6" w14:textId="77777777" w:rsidR="002158E3" w:rsidRDefault="00215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EndPr/>
    <w:sdtContent>
      <w:p w14:paraId="44C4F89A" w14:textId="175D71F4"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sdt>
          <w:sdtPr>
            <w:id w:val="-1653202333"/>
            <w:lock w:val="sdtLocked"/>
            <w:placeholder>
              <w:docPart w:val="29D91EDC808D4E72BB53D1E760EE9AB9"/>
            </w:placeholder>
          </w:sdtPr>
          <w:sdtEndPr/>
          <w:sdtContent>
            <w:r w:rsidR="003E2164" w:rsidRPr="003E2164">
              <w:rPr>
                <w:rFonts w:eastAsia="Arial" w:cs="Times New Roman"/>
                <w:szCs w:val="20"/>
                <w:lang w:val="fr-CH"/>
              </w:rPr>
              <w:t>Norme concernant les données Formation professionnelle</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sdt>
          <w:sdtPr>
            <w:id w:val="-1666701666"/>
            <w:lock w:val="sdtLocked"/>
            <w:placeholder>
              <w:docPart w:val="B3223A1C2E0F47E797D7499C870683BE"/>
            </w:placeholder>
          </w:sdtPr>
          <w:sdtEndPr/>
          <w:sdtContent>
            <w:r w:rsidR="003E2164" w:rsidRPr="003E2164">
              <w:rPr>
                <w:rFonts w:eastAsia="Arial" w:cs="Times New Roman"/>
                <w:szCs w:val="20"/>
                <w:lang w:val="fr-CH"/>
              </w:rPr>
              <w:t>2.0.0</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sdt>
          <w:sdtPr>
            <w:rPr>
              <w:lang w:val="fr-CH"/>
            </w:rPr>
            <w:alias w:val="Statut"/>
            <w:tag w:val="Status"/>
            <w:id w:val="1476419019"/>
            <w:placeholder>
              <w:docPart w:val="5E08D3A6451E4020B120426CC53E0366"/>
            </w:placeholder>
            <w:dropDownList>
              <w:listItem w:displayText="Sélectionnez un élément." w:value="Sélectionnez un élément."/>
              <w:listItem w:displayText="En cours d’élaboration" w:value="En cours d’élaboration"/>
              <w:listItem w:displayText="Projet" w:value="Projet"/>
              <w:listItem w:displayText="Proposition" w:value="Proposition"/>
              <w:listItem w:displayText="Approuvé" w:value="Approuvé"/>
              <w:listItem w:displayText="Remplacé" w:value="Remplacé"/>
              <w:listItem w:displayText="Supprimé" w:value="Supprimé"/>
              <w:listItem w:displayText="Suspendu" w:value="Suspendu"/>
            </w:dropDownList>
          </w:sdtPr>
          <w:sdtEndPr/>
          <w:sdtContent>
            <w:r w:rsidR="003E2164" w:rsidRPr="003E2164">
              <w:rPr>
                <w:lang w:val="fr-CH"/>
              </w:rPr>
              <w:t>Approuvé</w:t>
            </w:r>
          </w:sdtContent>
        </w:sdt>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sdt>
          <w:sdtPr>
            <w:id w:val="305980419"/>
            <w:lock w:val="sdtLocked"/>
            <w:placeholder>
              <w:docPart w:val="567F0C525E234BD49F9C035136324095"/>
            </w:placeholder>
          </w:sdtPr>
          <w:sdtEndPr/>
          <w:sdtContent>
            <w:r w:rsidR="003E2164" w:rsidRPr="003E2164">
              <w:rPr>
                <w:rFonts w:eastAsia="Arial" w:cs="Times New Roman"/>
                <w:szCs w:val="20"/>
                <w:lang w:val="fr-CH"/>
              </w:rPr>
              <w:t>2024-03-28</w:t>
            </w:r>
          </w:sdtContent>
        </w:sdt>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E0C9D" w14:textId="77777777" w:rsidR="002158E3" w:rsidRDefault="002158E3">
      <w:pPr>
        <w:spacing w:line="240" w:lineRule="auto"/>
      </w:pPr>
      <w:r>
        <w:separator/>
      </w:r>
    </w:p>
  </w:footnote>
  <w:footnote w:type="continuationSeparator" w:id="0">
    <w:p w14:paraId="6FA470BE" w14:textId="77777777" w:rsidR="002158E3" w:rsidRDefault="002158E3">
      <w:pPr>
        <w:spacing w:line="240" w:lineRule="auto"/>
      </w:pPr>
      <w:r>
        <w:continuationSeparator/>
      </w:r>
    </w:p>
  </w:footnote>
  <w:footnote w:type="continuationNotice" w:id="1">
    <w:p w14:paraId="3D5EC50C" w14:textId="77777777" w:rsidR="002158E3" w:rsidRDefault="002158E3">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w:pict>
                  <v:group w14:anchorId="18D931E2"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t xml:space="preserve">page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w:pict>
                  <v:group w14:anchorId="305B321C"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0B13A8AD"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t xml:space="preserve">page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16cid:durableId="1490441566">
    <w:abstractNumId w:val="0"/>
  </w:num>
  <w:num w:numId="2" w16cid:durableId="44061387">
    <w:abstractNumId w:val="4"/>
  </w:num>
  <w:num w:numId="3" w16cid:durableId="1279486718">
    <w:abstractNumId w:val="14"/>
  </w:num>
  <w:num w:numId="4" w16cid:durableId="1999528834">
    <w:abstractNumId w:val="16"/>
  </w:num>
  <w:num w:numId="5" w16cid:durableId="147554000">
    <w:abstractNumId w:val="30"/>
  </w:num>
  <w:num w:numId="6" w16cid:durableId="1262959139">
    <w:abstractNumId w:val="21"/>
  </w:num>
  <w:num w:numId="7" w16cid:durableId="1904633149">
    <w:abstractNumId w:val="33"/>
  </w:num>
  <w:num w:numId="8" w16cid:durableId="377126094">
    <w:abstractNumId w:val="27"/>
  </w:num>
  <w:num w:numId="9" w16cid:durableId="1903326575">
    <w:abstractNumId w:val="31"/>
  </w:num>
  <w:num w:numId="10" w16cid:durableId="1587962200">
    <w:abstractNumId w:val="7"/>
  </w:num>
  <w:num w:numId="11" w16cid:durableId="173343302">
    <w:abstractNumId w:val="15"/>
  </w:num>
  <w:num w:numId="12" w16cid:durableId="566110184">
    <w:abstractNumId w:val="5"/>
  </w:num>
  <w:num w:numId="13" w16cid:durableId="354500534">
    <w:abstractNumId w:val="3"/>
  </w:num>
  <w:num w:numId="14" w16cid:durableId="1723674844">
    <w:abstractNumId w:val="24"/>
  </w:num>
  <w:num w:numId="15" w16cid:durableId="1528523254">
    <w:abstractNumId w:val="6"/>
  </w:num>
  <w:num w:numId="16" w16cid:durableId="304044761">
    <w:abstractNumId w:val="18"/>
  </w:num>
  <w:num w:numId="17" w16cid:durableId="209802816">
    <w:abstractNumId w:val="32"/>
  </w:num>
  <w:num w:numId="18" w16cid:durableId="949778141">
    <w:abstractNumId w:val="11"/>
  </w:num>
  <w:num w:numId="19" w16cid:durableId="1467089421">
    <w:abstractNumId w:val="10"/>
  </w:num>
  <w:num w:numId="20" w16cid:durableId="131487247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4148598">
    <w:abstractNumId w:val="12"/>
  </w:num>
  <w:num w:numId="22" w16cid:durableId="1750542810">
    <w:abstractNumId w:val="13"/>
  </w:num>
  <w:num w:numId="23" w16cid:durableId="159541772">
    <w:abstractNumId w:val="34"/>
  </w:num>
  <w:num w:numId="24" w16cid:durableId="1991402054">
    <w:abstractNumId w:val="8"/>
  </w:num>
  <w:num w:numId="25" w16cid:durableId="1398167998">
    <w:abstractNumId w:val="35"/>
  </w:num>
  <w:num w:numId="26" w16cid:durableId="799499996">
    <w:abstractNumId w:val="17"/>
  </w:num>
  <w:num w:numId="27" w16cid:durableId="935871257">
    <w:abstractNumId w:val="22"/>
  </w:num>
  <w:num w:numId="28" w16cid:durableId="575671273">
    <w:abstractNumId w:val="25"/>
  </w:num>
  <w:num w:numId="29" w16cid:durableId="1157259157">
    <w:abstractNumId w:val="20"/>
  </w:num>
  <w:num w:numId="30" w16cid:durableId="644238237">
    <w:abstractNumId w:val="2"/>
  </w:num>
  <w:num w:numId="31" w16cid:durableId="1785035966">
    <w:abstractNumId w:val="1"/>
  </w:num>
  <w:num w:numId="32" w16cid:durableId="1415862511">
    <w:abstractNumId w:val="29"/>
  </w:num>
  <w:num w:numId="33" w16cid:durableId="973101672">
    <w:abstractNumId w:val="26"/>
  </w:num>
  <w:num w:numId="34" w16cid:durableId="39986779">
    <w:abstractNumId w:val="23"/>
  </w:num>
  <w:num w:numId="35" w16cid:durableId="995645373">
    <w:abstractNumId w:val="19"/>
  </w:num>
  <w:num w:numId="36" w16cid:durableId="1582522138">
    <w:abstractNumId w:val="2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6" w:nlCheck="1" w:checkStyle="0"/>
  <w:activeWritingStyle w:appName="MSWord" w:lang="de-CH"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D78"/>
    <w:rsid w:val="00013802"/>
    <w:rsid w:val="0001400E"/>
    <w:rsid w:val="00015F74"/>
    <w:rsid w:val="000169CA"/>
    <w:rsid w:val="000178C0"/>
    <w:rsid w:val="00020139"/>
    <w:rsid w:val="0002032D"/>
    <w:rsid w:val="0002242C"/>
    <w:rsid w:val="00022A79"/>
    <w:rsid w:val="00022AD0"/>
    <w:rsid w:val="000238C8"/>
    <w:rsid w:val="000247E0"/>
    <w:rsid w:val="00024847"/>
    <w:rsid w:val="0002548E"/>
    <w:rsid w:val="00032F82"/>
    <w:rsid w:val="00034C86"/>
    <w:rsid w:val="0003635A"/>
    <w:rsid w:val="000406EC"/>
    <w:rsid w:val="00043094"/>
    <w:rsid w:val="00043299"/>
    <w:rsid w:val="000445BC"/>
    <w:rsid w:val="000446F1"/>
    <w:rsid w:val="00045352"/>
    <w:rsid w:val="000458A7"/>
    <w:rsid w:val="00051244"/>
    <w:rsid w:val="00052B5E"/>
    <w:rsid w:val="0005329F"/>
    <w:rsid w:val="00053D1C"/>
    <w:rsid w:val="0005454B"/>
    <w:rsid w:val="00055AC2"/>
    <w:rsid w:val="00056D88"/>
    <w:rsid w:val="00060370"/>
    <w:rsid w:val="000603C5"/>
    <w:rsid w:val="000617B1"/>
    <w:rsid w:val="00062108"/>
    <w:rsid w:val="000621D3"/>
    <w:rsid w:val="00062DF0"/>
    <w:rsid w:val="00063E11"/>
    <w:rsid w:val="000647E6"/>
    <w:rsid w:val="00065C08"/>
    <w:rsid w:val="00066D38"/>
    <w:rsid w:val="00067168"/>
    <w:rsid w:val="00071BE1"/>
    <w:rsid w:val="00073495"/>
    <w:rsid w:val="00073E3D"/>
    <w:rsid w:val="0007443A"/>
    <w:rsid w:val="00074C6E"/>
    <w:rsid w:val="00075117"/>
    <w:rsid w:val="0007609A"/>
    <w:rsid w:val="000765EE"/>
    <w:rsid w:val="000768E6"/>
    <w:rsid w:val="00080468"/>
    <w:rsid w:val="00080F2B"/>
    <w:rsid w:val="00080F85"/>
    <w:rsid w:val="000818B6"/>
    <w:rsid w:val="00081A4C"/>
    <w:rsid w:val="00081B01"/>
    <w:rsid w:val="0008305C"/>
    <w:rsid w:val="00084455"/>
    <w:rsid w:val="00085CDF"/>
    <w:rsid w:val="00087244"/>
    <w:rsid w:val="0008724B"/>
    <w:rsid w:val="00087AF8"/>
    <w:rsid w:val="000902EC"/>
    <w:rsid w:val="00091210"/>
    <w:rsid w:val="0009165A"/>
    <w:rsid w:val="00092EB6"/>
    <w:rsid w:val="00092EEF"/>
    <w:rsid w:val="00093611"/>
    <w:rsid w:val="00094F44"/>
    <w:rsid w:val="0009504B"/>
    <w:rsid w:val="000950B1"/>
    <w:rsid w:val="00095AFF"/>
    <w:rsid w:val="000964F1"/>
    <w:rsid w:val="00096969"/>
    <w:rsid w:val="00096D98"/>
    <w:rsid w:val="000A39C6"/>
    <w:rsid w:val="000A3E1D"/>
    <w:rsid w:val="000A6CE2"/>
    <w:rsid w:val="000A6E6C"/>
    <w:rsid w:val="000A71DA"/>
    <w:rsid w:val="000B0FEF"/>
    <w:rsid w:val="000B1379"/>
    <w:rsid w:val="000B2902"/>
    <w:rsid w:val="000B4086"/>
    <w:rsid w:val="000B4A65"/>
    <w:rsid w:val="000B55A5"/>
    <w:rsid w:val="000B5B7A"/>
    <w:rsid w:val="000B6267"/>
    <w:rsid w:val="000C075F"/>
    <w:rsid w:val="000C12F8"/>
    <w:rsid w:val="000C1A14"/>
    <w:rsid w:val="000C30D0"/>
    <w:rsid w:val="000C3865"/>
    <w:rsid w:val="000C39B8"/>
    <w:rsid w:val="000C3EC2"/>
    <w:rsid w:val="000C45B4"/>
    <w:rsid w:val="000C49D6"/>
    <w:rsid w:val="000C5010"/>
    <w:rsid w:val="000C6E05"/>
    <w:rsid w:val="000D06DC"/>
    <w:rsid w:val="000D2A13"/>
    <w:rsid w:val="000D3680"/>
    <w:rsid w:val="000D36AA"/>
    <w:rsid w:val="000D4FA9"/>
    <w:rsid w:val="000D609F"/>
    <w:rsid w:val="000D658B"/>
    <w:rsid w:val="000E0A41"/>
    <w:rsid w:val="000E0AD3"/>
    <w:rsid w:val="000E0B5A"/>
    <w:rsid w:val="000E47C7"/>
    <w:rsid w:val="000E5AD7"/>
    <w:rsid w:val="000E5B61"/>
    <w:rsid w:val="000E68A7"/>
    <w:rsid w:val="000E70DC"/>
    <w:rsid w:val="000F3FDB"/>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303AE"/>
    <w:rsid w:val="00131321"/>
    <w:rsid w:val="001313F2"/>
    <w:rsid w:val="0013255F"/>
    <w:rsid w:val="00133307"/>
    <w:rsid w:val="00133BE1"/>
    <w:rsid w:val="00134176"/>
    <w:rsid w:val="00134DCC"/>
    <w:rsid w:val="00135D98"/>
    <w:rsid w:val="0013798B"/>
    <w:rsid w:val="00140108"/>
    <w:rsid w:val="00140A49"/>
    <w:rsid w:val="00140C7B"/>
    <w:rsid w:val="00141392"/>
    <w:rsid w:val="00143DE2"/>
    <w:rsid w:val="00144CAA"/>
    <w:rsid w:val="00145A74"/>
    <w:rsid w:val="00147B42"/>
    <w:rsid w:val="00151210"/>
    <w:rsid w:val="00152167"/>
    <w:rsid w:val="0015262B"/>
    <w:rsid w:val="00154B55"/>
    <w:rsid w:val="00154D67"/>
    <w:rsid w:val="0015545A"/>
    <w:rsid w:val="001560CD"/>
    <w:rsid w:val="00157291"/>
    <w:rsid w:val="001608D8"/>
    <w:rsid w:val="00162B79"/>
    <w:rsid w:val="001652D0"/>
    <w:rsid w:val="00165A5D"/>
    <w:rsid w:val="00165F35"/>
    <w:rsid w:val="00173554"/>
    <w:rsid w:val="00173F85"/>
    <w:rsid w:val="00175560"/>
    <w:rsid w:val="00177B06"/>
    <w:rsid w:val="001845B1"/>
    <w:rsid w:val="00186A8D"/>
    <w:rsid w:val="00186F74"/>
    <w:rsid w:val="0019093A"/>
    <w:rsid w:val="001918CF"/>
    <w:rsid w:val="00191C14"/>
    <w:rsid w:val="001929DC"/>
    <w:rsid w:val="00193346"/>
    <w:rsid w:val="001950F0"/>
    <w:rsid w:val="001A0E60"/>
    <w:rsid w:val="001A176C"/>
    <w:rsid w:val="001A1E8C"/>
    <w:rsid w:val="001A2776"/>
    <w:rsid w:val="001A319A"/>
    <w:rsid w:val="001A33B6"/>
    <w:rsid w:val="001A34EC"/>
    <w:rsid w:val="001A3A56"/>
    <w:rsid w:val="001A4DA3"/>
    <w:rsid w:val="001A589D"/>
    <w:rsid w:val="001A5C09"/>
    <w:rsid w:val="001A5DE1"/>
    <w:rsid w:val="001A63C5"/>
    <w:rsid w:val="001A675D"/>
    <w:rsid w:val="001A73D9"/>
    <w:rsid w:val="001B0FF2"/>
    <w:rsid w:val="001B17E8"/>
    <w:rsid w:val="001B23FE"/>
    <w:rsid w:val="001B26C6"/>
    <w:rsid w:val="001B3710"/>
    <w:rsid w:val="001B5770"/>
    <w:rsid w:val="001B5EE1"/>
    <w:rsid w:val="001B7CEE"/>
    <w:rsid w:val="001C01E1"/>
    <w:rsid w:val="001C0CDD"/>
    <w:rsid w:val="001C21AD"/>
    <w:rsid w:val="001C2D38"/>
    <w:rsid w:val="001C3933"/>
    <w:rsid w:val="001C4270"/>
    <w:rsid w:val="001C44D1"/>
    <w:rsid w:val="001D082C"/>
    <w:rsid w:val="001D27EF"/>
    <w:rsid w:val="001D29E5"/>
    <w:rsid w:val="001D3089"/>
    <w:rsid w:val="001D4AF4"/>
    <w:rsid w:val="001D5C7F"/>
    <w:rsid w:val="001D6970"/>
    <w:rsid w:val="001D7582"/>
    <w:rsid w:val="001E006D"/>
    <w:rsid w:val="001E069C"/>
    <w:rsid w:val="001E206A"/>
    <w:rsid w:val="001E3310"/>
    <w:rsid w:val="001E49FE"/>
    <w:rsid w:val="001E6FD9"/>
    <w:rsid w:val="001F08FC"/>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157E"/>
    <w:rsid w:val="002224AE"/>
    <w:rsid w:val="00222FA8"/>
    <w:rsid w:val="00223EFA"/>
    <w:rsid w:val="00224C4D"/>
    <w:rsid w:val="00224E45"/>
    <w:rsid w:val="002262DB"/>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D5F"/>
    <w:rsid w:val="00252E5E"/>
    <w:rsid w:val="00252EC3"/>
    <w:rsid w:val="002537FA"/>
    <w:rsid w:val="002539A1"/>
    <w:rsid w:val="00253D62"/>
    <w:rsid w:val="00254657"/>
    <w:rsid w:val="002556B0"/>
    <w:rsid w:val="00255F7A"/>
    <w:rsid w:val="0025668B"/>
    <w:rsid w:val="002566D3"/>
    <w:rsid w:val="002611F9"/>
    <w:rsid w:val="00261EF0"/>
    <w:rsid w:val="0026203D"/>
    <w:rsid w:val="002624CD"/>
    <w:rsid w:val="00262CA6"/>
    <w:rsid w:val="00262F88"/>
    <w:rsid w:val="00263621"/>
    <w:rsid w:val="00266706"/>
    <w:rsid w:val="00267598"/>
    <w:rsid w:val="00267F59"/>
    <w:rsid w:val="00270D63"/>
    <w:rsid w:val="00270F52"/>
    <w:rsid w:val="002728CC"/>
    <w:rsid w:val="00273E2A"/>
    <w:rsid w:val="00274394"/>
    <w:rsid w:val="00274522"/>
    <w:rsid w:val="00274D0C"/>
    <w:rsid w:val="00275767"/>
    <w:rsid w:val="002763E9"/>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E23"/>
    <w:rsid w:val="002E22AA"/>
    <w:rsid w:val="002E3282"/>
    <w:rsid w:val="002E33A2"/>
    <w:rsid w:val="002E467D"/>
    <w:rsid w:val="002E48C1"/>
    <w:rsid w:val="002E4F90"/>
    <w:rsid w:val="002E5A1F"/>
    <w:rsid w:val="002E614A"/>
    <w:rsid w:val="002F0902"/>
    <w:rsid w:val="002F123D"/>
    <w:rsid w:val="002F294D"/>
    <w:rsid w:val="002F299C"/>
    <w:rsid w:val="002F3285"/>
    <w:rsid w:val="002F4A62"/>
    <w:rsid w:val="002F5656"/>
    <w:rsid w:val="002F5F52"/>
    <w:rsid w:val="002F7D0E"/>
    <w:rsid w:val="0030289E"/>
    <w:rsid w:val="00303672"/>
    <w:rsid w:val="0030465C"/>
    <w:rsid w:val="00304F44"/>
    <w:rsid w:val="00306DC6"/>
    <w:rsid w:val="003071AE"/>
    <w:rsid w:val="00310636"/>
    <w:rsid w:val="00312742"/>
    <w:rsid w:val="00312B5B"/>
    <w:rsid w:val="003130C4"/>
    <w:rsid w:val="003138D0"/>
    <w:rsid w:val="00315BB0"/>
    <w:rsid w:val="003219DA"/>
    <w:rsid w:val="00322E0E"/>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41C9"/>
    <w:rsid w:val="0033615F"/>
    <w:rsid w:val="003366E7"/>
    <w:rsid w:val="00336825"/>
    <w:rsid w:val="00336B8F"/>
    <w:rsid w:val="003401D3"/>
    <w:rsid w:val="00342065"/>
    <w:rsid w:val="003421A5"/>
    <w:rsid w:val="003426DE"/>
    <w:rsid w:val="00342A9F"/>
    <w:rsid w:val="0034379D"/>
    <w:rsid w:val="003439B1"/>
    <w:rsid w:val="003442ED"/>
    <w:rsid w:val="00345203"/>
    <w:rsid w:val="00345EA6"/>
    <w:rsid w:val="00346175"/>
    <w:rsid w:val="00350940"/>
    <w:rsid w:val="00351112"/>
    <w:rsid w:val="00351570"/>
    <w:rsid w:val="00353074"/>
    <w:rsid w:val="0035363D"/>
    <w:rsid w:val="00354299"/>
    <w:rsid w:val="00356FC4"/>
    <w:rsid w:val="00357243"/>
    <w:rsid w:val="00364BDC"/>
    <w:rsid w:val="00364EEB"/>
    <w:rsid w:val="003666C1"/>
    <w:rsid w:val="00366F30"/>
    <w:rsid w:val="0037161C"/>
    <w:rsid w:val="003721B0"/>
    <w:rsid w:val="003746E0"/>
    <w:rsid w:val="00375B52"/>
    <w:rsid w:val="00375E25"/>
    <w:rsid w:val="00380070"/>
    <w:rsid w:val="0038197D"/>
    <w:rsid w:val="00381DF9"/>
    <w:rsid w:val="00386760"/>
    <w:rsid w:val="00386C67"/>
    <w:rsid w:val="003875B0"/>
    <w:rsid w:val="00387B19"/>
    <w:rsid w:val="00387D97"/>
    <w:rsid w:val="003900D4"/>
    <w:rsid w:val="0039014A"/>
    <w:rsid w:val="00391F1D"/>
    <w:rsid w:val="00392D30"/>
    <w:rsid w:val="00397059"/>
    <w:rsid w:val="003A1286"/>
    <w:rsid w:val="003A6940"/>
    <w:rsid w:val="003A6F63"/>
    <w:rsid w:val="003A6F7C"/>
    <w:rsid w:val="003B519F"/>
    <w:rsid w:val="003B5CF6"/>
    <w:rsid w:val="003B7812"/>
    <w:rsid w:val="003B7BFD"/>
    <w:rsid w:val="003BDCD5"/>
    <w:rsid w:val="003C0109"/>
    <w:rsid w:val="003C129F"/>
    <w:rsid w:val="003C1E05"/>
    <w:rsid w:val="003C2765"/>
    <w:rsid w:val="003C6703"/>
    <w:rsid w:val="003C7170"/>
    <w:rsid w:val="003C7243"/>
    <w:rsid w:val="003C758E"/>
    <w:rsid w:val="003D354F"/>
    <w:rsid w:val="003D35AE"/>
    <w:rsid w:val="003D4263"/>
    <w:rsid w:val="003D4FC0"/>
    <w:rsid w:val="003D5A5E"/>
    <w:rsid w:val="003D7D03"/>
    <w:rsid w:val="003E2164"/>
    <w:rsid w:val="003E2559"/>
    <w:rsid w:val="003E40E0"/>
    <w:rsid w:val="003E4F96"/>
    <w:rsid w:val="003E552E"/>
    <w:rsid w:val="003E66A4"/>
    <w:rsid w:val="003E6D6F"/>
    <w:rsid w:val="003E7C88"/>
    <w:rsid w:val="003F28D5"/>
    <w:rsid w:val="003F35CC"/>
    <w:rsid w:val="003F4AA3"/>
    <w:rsid w:val="003F67B5"/>
    <w:rsid w:val="003F7953"/>
    <w:rsid w:val="00400C49"/>
    <w:rsid w:val="00400E95"/>
    <w:rsid w:val="00401CB1"/>
    <w:rsid w:val="00402412"/>
    <w:rsid w:val="00402A41"/>
    <w:rsid w:val="00402AE5"/>
    <w:rsid w:val="00404319"/>
    <w:rsid w:val="00404A31"/>
    <w:rsid w:val="004059B1"/>
    <w:rsid w:val="00410529"/>
    <w:rsid w:val="004109AC"/>
    <w:rsid w:val="0041141B"/>
    <w:rsid w:val="00412CE3"/>
    <w:rsid w:val="004135F8"/>
    <w:rsid w:val="00414DEA"/>
    <w:rsid w:val="0041537B"/>
    <w:rsid w:val="00420770"/>
    <w:rsid w:val="0042539E"/>
    <w:rsid w:val="00426A92"/>
    <w:rsid w:val="00427CED"/>
    <w:rsid w:val="00430427"/>
    <w:rsid w:val="00430EB9"/>
    <w:rsid w:val="00432E7C"/>
    <w:rsid w:val="00433B7A"/>
    <w:rsid w:val="004346ED"/>
    <w:rsid w:val="004350AB"/>
    <w:rsid w:val="004361F9"/>
    <w:rsid w:val="00437FD5"/>
    <w:rsid w:val="004418A7"/>
    <w:rsid w:val="00441F38"/>
    <w:rsid w:val="004458E6"/>
    <w:rsid w:val="00445EE5"/>
    <w:rsid w:val="00446C18"/>
    <w:rsid w:val="00447999"/>
    <w:rsid w:val="0045072F"/>
    <w:rsid w:val="00450988"/>
    <w:rsid w:val="004509F4"/>
    <w:rsid w:val="00454005"/>
    <w:rsid w:val="00454BA9"/>
    <w:rsid w:val="00454D29"/>
    <w:rsid w:val="0045586D"/>
    <w:rsid w:val="00456C12"/>
    <w:rsid w:val="00460A51"/>
    <w:rsid w:val="00462007"/>
    <w:rsid w:val="00462BB2"/>
    <w:rsid w:val="00463C50"/>
    <w:rsid w:val="00464AA8"/>
    <w:rsid w:val="00464FCB"/>
    <w:rsid w:val="00465EC8"/>
    <w:rsid w:val="00467BB9"/>
    <w:rsid w:val="004708FF"/>
    <w:rsid w:val="0047232E"/>
    <w:rsid w:val="00472E01"/>
    <w:rsid w:val="00473070"/>
    <w:rsid w:val="004746A9"/>
    <w:rsid w:val="0047561C"/>
    <w:rsid w:val="00476247"/>
    <w:rsid w:val="00476CCA"/>
    <w:rsid w:val="00476F9A"/>
    <w:rsid w:val="00477A6D"/>
    <w:rsid w:val="0048258D"/>
    <w:rsid w:val="00482EDC"/>
    <w:rsid w:val="00483FCB"/>
    <w:rsid w:val="004862A7"/>
    <w:rsid w:val="004864FC"/>
    <w:rsid w:val="00486749"/>
    <w:rsid w:val="00487C2F"/>
    <w:rsid w:val="00490FE5"/>
    <w:rsid w:val="004910D0"/>
    <w:rsid w:val="004930E0"/>
    <w:rsid w:val="00495E3D"/>
    <w:rsid w:val="00496175"/>
    <w:rsid w:val="00497075"/>
    <w:rsid w:val="00497A17"/>
    <w:rsid w:val="004A021E"/>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5B5F"/>
    <w:rsid w:val="004B6FF4"/>
    <w:rsid w:val="004B7BFD"/>
    <w:rsid w:val="004B7C15"/>
    <w:rsid w:val="004C0516"/>
    <w:rsid w:val="004C0FE7"/>
    <w:rsid w:val="004C1E54"/>
    <w:rsid w:val="004C26D8"/>
    <w:rsid w:val="004C30F6"/>
    <w:rsid w:val="004C3F26"/>
    <w:rsid w:val="004C4023"/>
    <w:rsid w:val="004C464C"/>
    <w:rsid w:val="004C53AD"/>
    <w:rsid w:val="004D0356"/>
    <w:rsid w:val="004D0555"/>
    <w:rsid w:val="004D0620"/>
    <w:rsid w:val="004D063E"/>
    <w:rsid w:val="004D0D32"/>
    <w:rsid w:val="004D21A7"/>
    <w:rsid w:val="004D7EA5"/>
    <w:rsid w:val="004E0A49"/>
    <w:rsid w:val="004E23ED"/>
    <w:rsid w:val="004E421D"/>
    <w:rsid w:val="004E79B7"/>
    <w:rsid w:val="004E7CD1"/>
    <w:rsid w:val="004F07CA"/>
    <w:rsid w:val="004F151F"/>
    <w:rsid w:val="004F1839"/>
    <w:rsid w:val="004F217D"/>
    <w:rsid w:val="004F29D3"/>
    <w:rsid w:val="004F68D8"/>
    <w:rsid w:val="00500D13"/>
    <w:rsid w:val="00503119"/>
    <w:rsid w:val="00504299"/>
    <w:rsid w:val="00504767"/>
    <w:rsid w:val="005052D8"/>
    <w:rsid w:val="00506EE4"/>
    <w:rsid w:val="0050781C"/>
    <w:rsid w:val="005079C1"/>
    <w:rsid w:val="00507E6F"/>
    <w:rsid w:val="00510678"/>
    <w:rsid w:val="005115F8"/>
    <w:rsid w:val="0051176C"/>
    <w:rsid w:val="00511DA7"/>
    <w:rsid w:val="0051226F"/>
    <w:rsid w:val="0051283C"/>
    <w:rsid w:val="00514469"/>
    <w:rsid w:val="005149A1"/>
    <w:rsid w:val="00514A4B"/>
    <w:rsid w:val="005168FF"/>
    <w:rsid w:val="00516F14"/>
    <w:rsid w:val="00517ACF"/>
    <w:rsid w:val="00517CCE"/>
    <w:rsid w:val="00521407"/>
    <w:rsid w:val="0052529F"/>
    <w:rsid w:val="00526424"/>
    <w:rsid w:val="00530526"/>
    <w:rsid w:val="00530D41"/>
    <w:rsid w:val="0053286A"/>
    <w:rsid w:val="00532954"/>
    <w:rsid w:val="005331E9"/>
    <w:rsid w:val="00533FBB"/>
    <w:rsid w:val="00534947"/>
    <w:rsid w:val="00534D3B"/>
    <w:rsid w:val="00535E65"/>
    <w:rsid w:val="00537D88"/>
    <w:rsid w:val="00540778"/>
    <w:rsid w:val="00542887"/>
    <w:rsid w:val="00542969"/>
    <w:rsid w:val="00543C5E"/>
    <w:rsid w:val="00545165"/>
    <w:rsid w:val="0054517A"/>
    <w:rsid w:val="00545305"/>
    <w:rsid w:val="00545424"/>
    <w:rsid w:val="00547BC0"/>
    <w:rsid w:val="00547D8A"/>
    <w:rsid w:val="00550D50"/>
    <w:rsid w:val="00550E1F"/>
    <w:rsid w:val="005519B2"/>
    <w:rsid w:val="00552A0A"/>
    <w:rsid w:val="00553FF9"/>
    <w:rsid w:val="0055445A"/>
    <w:rsid w:val="00554DC4"/>
    <w:rsid w:val="00555438"/>
    <w:rsid w:val="00555F19"/>
    <w:rsid w:val="00555F8B"/>
    <w:rsid w:val="00556B35"/>
    <w:rsid w:val="00557981"/>
    <w:rsid w:val="005609D7"/>
    <w:rsid w:val="005615E2"/>
    <w:rsid w:val="00561AB0"/>
    <w:rsid w:val="00562083"/>
    <w:rsid w:val="005633E4"/>
    <w:rsid w:val="00563B60"/>
    <w:rsid w:val="00565972"/>
    <w:rsid w:val="00565EFD"/>
    <w:rsid w:val="00566227"/>
    <w:rsid w:val="00566A95"/>
    <w:rsid w:val="005671CD"/>
    <w:rsid w:val="005679B5"/>
    <w:rsid w:val="00570E2D"/>
    <w:rsid w:val="00571CA2"/>
    <w:rsid w:val="00572BB8"/>
    <w:rsid w:val="00572CC2"/>
    <w:rsid w:val="005730FB"/>
    <w:rsid w:val="0057357C"/>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F7A"/>
    <w:rsid w:val="00585AE7"/>
    <w:rsid w:val="00586BD1"/>
    <w:rsid w:val="00590CE6"/>
    <w:rsid w:val="00591192"/>
    <w:rsid w:val="00591A40"/>
    <w:rsid w:val="00591D3C"/>
    <w:rsid w:val="0059211D"/>
    <w:rsid w:val="005928EC"/>
    <w:rsid w:val="00593888"/>
    <w:rsid w:val="005938AB"/>
    <w:rsid w:val="00594812"/>
    <w:rsid w:val="00594D44"/>
    <w:rsid w:val="00595116"/>
    <w:rsid w:val="005A1E26"/>
    <w:rsid w:val="005A3515"/>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5600"/>
    <w:rsid w:val="005C6945"/>
    <w:rsid w:val="005C705A"/>
    <w:rsid w:val="005D0D62"/>
    <w:rsid w:val="005D1B81"/>
    <w:rsid w:val="005D1E20"/>
    <w:rsid w:val="005D3EFB"/>
    <w:rsid w:val="005D4F47"/>
    <w:rsid w:val="005D6029"/>
    <w:rsid w:val="005D740A"/>
    <w:rsid w:val="005D745C"/>
    <w:rsid w:val="005E07A5"/>
    <w:rsid w:val="005E1389"/>
    <w:rsid w:val="005E229F"/>
    <w:rsid w:val="005E285C"/>
    <w:rsid w:val="005E291E"/>
    <w:rsid w:val="005E3030"/>
    <w:rsid w:val="005E31FC"/>
    <w:rsid w:val="005E33AB"/>
    <w:rsid w:val="005E722C"/>
    <w:rsid w:val="005E7288"/>
    <w:rsid w:val="005F2B22"/>
    <w:rsid w:val="005F5954"/>
    <w:rsid w:val="005F7041"/>
    <w:rsid w:val="005F7151"/>
    <w:rsid w:val="005F7838"/>
    <w:rsid w:val="0060007C"/>
    <w:rsid w:val="0060017D"/>
    <w:rsid w:val="00600E1B"/>
    <w:rsid w:val="00602EB4"/>
    <w:rsid w:val="00603E07"/>
    <w:rsid w:val="006053FE"/>
    <w:rsid w:val="00606BCC"/>
    <w:rsid w:val="00612883"/>
    <w:rsid w:val="00613A4B"/>
    <w:rsid w:val="00614263"/>
    <w:rsid w:val="006147D2"/>
    <w:rsid w:val="00616E0E"/>
    <w:rsid w:val="00621EDD"/>
    <w:rsid w:val="00622236"/>
    <w:rsid w:val="00622D7A"/>
    <w:rsid w:val="0062453C"/>
    <w:rsid w:val="00624DFF"/>
    <w:rsid w:val="00625A0C"/>
    <w:rsid w:val="00632277"/>
    <w:rsid w:val="00634AC0"/>
    <w:rsid w:val="006365C6"/>
    <w:rsid w:val="00641BFC"/>
    <w:rsid w:val="00643A16"/>
    <w:rsid w:val="0064480F"/>
    <w:rsid w:val="00644F60"/>
    <w:rsid w:val="00644FBA"/>
    <w:rsid w:val="00645088"/>
    <w:rsid w:val="00646542"/>
    <w:rsid w:val="00647D30"/>
    <w:rsid w:val="006513FC"/>
    <w:rsid w:val="006514B8"/>
    <w:rsid w:val="006522D0"/>
    <w:rsid w:val="006543A0"/>
    <w:rsid w:val="00654CF1"/>
    <w:rsid w:val="00655959"/>
    <w:rsid w:val="00655BA5"/>
    <w:rsid w:val="006563DF"/>
    <w:rsid w:val="00656866"/>
    <w:rsid w:val="00656A42"/>
    <w:rsid w:val="00661D1D"/>
    <w:rsid w:val="00663334"/>
    <w:rsid w:val="00663FBF"/>
    <w:rsid w:val="0066401D"/>
    <w:rsid w:val="00665DFF"/>
    <w:rsid w:val="0066657E"/>
    <w:rsid w:val="00666B94"/>
    <w:rsid w:val="00670269"/>
    <w:rsid w:val="0067056E"/>
    <w:rsid w:val="0067080A"/>
    <w:rsid w:val="00670AA3"/>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2C4D"/>
    <w:rsid w:val="00694D94"/>
    <w:rsid w:val="006969AB"/>
    <w:rsid w:val="006969DF"/>
    <w:rsid w:val="00697321"/>
    <w:rsid w:val="00697D7C"/>
    <w:rsid w:val="006A0955"/>
    <w:rsid w:val="006A29A8"/>
    <w:rsid w:val="006A35E0"/>
    <w:rsid w:val="006A35F1"/>
    <w:rsid w:val="006A48F2"/>
    <w:rsid w:val="006A4DB4"/>
    <w:rsid w:val="006A4F40"/>
    <w:rsid w:val="006A5554"/>
    <w:rsid w:val="006A63DB"/>
    <w:rsid w:val="006B0D5F"/>
    <w:rsid w:val="006B28EC"/>
    <w:rsid w:val="006B3AF5"/>
    <w:rsid w:val="006B50B3"/>
    <w:rsid w:val="006B54C1"/>
    <w:rsid w:val="006C038F"/>
    <w:rsid w:val="006C1E47"/>
    <w:rsid w:val="006C23E8"/>
    <w:rsid w:val="006C3900"/>
    <w:rsid w:val="006C588F"/>
    <w:rsid w:val="006C5DA7"/>
    <w:rsid w:val="006C63A0"/>
    <w:rsid w:val="006D1852"/>
    <w:rsid w:val="006D215B"/>
    <w:rsid w:val="006D27A4"/>
    <w:rsid w:val="006D2BBE"/>
    <w:rsid w:val="006D439B"/>
    <w:rsid w:val="006D47FF"/>
    <w:rsid w:val="006D56EB"/>
    <w:rsid w:val="006D59B0"/>
    <w:rsid w:val="006D6528"/>
    <w:rsid w:val="006D6F1D"/>
    <w:rsid w:val="006D74F8"/>
    <w:rsid w:val="006D7D1C"/>
    <w:rsid w:val="006E2B29"/>
    <w:rsid w:val="006E44CB"/>
    <w:rsid w:val="006E699B"/>
    <w:rsid w:val="006E72D7"/>
    <w:rsid w:val="006E75B6"/>
    <w:rsid w:val="006F1120"/>
    <w:rsid w:val="006F220C"/>
    <w:rsid w:val="006F3024"/>
    <w:rsid w:val="006F386E"/>
    <w:rsid w:val="006F3AFC"/>
    <w:rsid w:val="006F3C4D"/>
    <w:rsid w:val="006F3C8E"/>
    <w:rsid w:val="006F3D6D"/>
    <w:rsid w:val="00707745"/>
    <w:rsid w:val="00707EEB"/>
    <w:rsid w:val="00710DA8"/>
    <w:rsid w:val="00712248"/>
    <w:rsid w:val="007132A5"/>
    <w:rsid w:val="007160EA"/>
    <w:rsid w:val="00717709"/>
    <w:rsid w:val="00717FAA"/>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BB4"/>
    <w:rsid w:val="007942A3"/>
    <w:rsid w:val="0079688E"/>
    <w:rsid w:val="007A0F63"/>
    <w:rsid w:val="007A17E4"/>
    <w:rsid w:val="007A2BE7"/>
    <w:rsid w:val="007A39BF"/>
    <w:rsid w:val="007A4782"/>
    <w:rsid w:val="007A5263"/>
    <w:rsid w:val="007A6B59"/>
    <w:rsid w:val="007A6C14"/>
    <w:rsid w:val="007A6D9F"/>
    <w:rsid w:val="007B08DA"/>
    <w:rsid w:val="007B32E6"/>
    <w:rsid w:val="007B4037"/>
    <w:rsid w:val="007B5CE2"/>
    <w:rsid w:val="007C088C"/>
    <w:rsid w:val="007C0ED0"/>
    <w:rsid w:val="007C127A"/>
    <w:rsid w:val="007C14A4"/>
    <w:rsid w:val="007C1F5E"/>
    <w:rsid w:val="007C25AB"/>
    <w:rsid w:val="007C5ABE"/>
    <w:rsid w:val="007C5D90"/>
    <w:rsid w:val="007C643F"/>
    <w:rsid w:val="007C6577"/>
    <w:rsid w:val="007C6A25"/>
    <w:rsid w:val="007C6A4D"/>
    <w:rsid w:val="007C7586"/>
    <w:rsid w:val="007C7F81"/>
    <w:rsid w:val="007D0385"/>
    <w:rsid w:val="007D1134"/>
    <w:rsid w:val="007D1159"/>
    <w:rsid w:val="007D30B0"/>
    <w:rsid w:val="007D38BB"/>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E15"/>
    <w:rsid w:val="007E6F16"/>
    <w:rsid w:val="007F0E1D"/>
    <w:rsid w:val="007F21A5"/>
    <w:rsid w:val="007F3EBC"/>
    <w:rsid w:val="007F49E5"/>
    <w:rsid w:val="007F567F"/>
    <w:rsid w:val="007F7051"/>
    <w:rsid w:val="00802EA5"/>
    <w:rsid w:val="00804B18"/>
    <w:rsid w:val="0080699A"/>
    <w:rsid w:val="0080740B"/>
    <w:rsid w:val="00812DF2"/>
    <w:rsid w:val="00812FB1"/>
    <w:rsid w:val="00814772"/>
    <w:rsid w:val="008147EB"/>
    <w:rsid w:val="008165D5"/>
    <w:rsid w:val="008166A7"/>
    <w:rsid w:val="00817EB7"/>
    <w:rsid w:val="008208C0"/>
    <w:rsid w:val="00823F1E"/>
    <w:rsid w:val="008243F9"/>
    <w:rsid w:val="00824E54"/>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62C6"/>
    <w:rsid w:val="00846BBD"/>
    <w:rsid w:val="00846ECB"/>
    <w:rsid w:val="0084710B"/>
    <w:rsid w:val="008500A7"/>
    <w:rsid w:val="008505A6"/>
    <w:rsid w:val="00857318"/>
    <w:rsid w:val="00857C97"/>
    <w:rsid w:val="00860089"/>
    <w:rsid w:val="00860958"/>
    <w:rsid w:val="00861E3F"/>
    <w:rsid w:val="00861FA9"/>
    <w:rsid w:val="0086208B"/>
    <w:rsid w:val="00862DAD"/>
    <w:rsid w:val="008656C2"/>
    <w:rsid w:val="00865E60"/>
    <w:rsid w:val="008674EC"/>
    <w:rsid w:val="00867B02"/>
    <w:rsid w:val="0087039D"/>
    <w:rsid w:val="008718B1"/>
    <w:rsid w:val="00873712"/>
    <w:rsid w:val="00875D0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47DA"/>
    <w:rsid w:val="00895157"/>
    <w:rsid w:val="008955FB"/>
    <w:rsid w:val="00895A2B"/>
    <w:rsid w:val="00896FA5"/>
    <w:rsid w:val="00897CC5"/>
    <w:rsid w:val="008A0E58"/>
    <w:rsid w:val="008A274D"/>
    <w:rsid w:val="008A2C0F"/>
    <w:rsid w:val="008A3103"/>
    <w:rsid w:val="008A4257"/>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7A32"/>
    <w:rsid w:val="008C0EDF"/>
    <w:rsid w:val="008C1923"/>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92E"/>
    <w:rsid w:val="008E3962"/>
    <w:rsid w:val="008E4342"/>
    <w:rsid w:val="008E5810"/>
    <w:rsid w:val="008E59E9"/>
    <w:rsid w:val="008E7A43"/>
    <w:rsid w:val="008F0570"/>
    <w:rsid w:val="008F08E6"/>
    <w:rsid w:val="008F10B2"/>
    <w:rsid w:val="008F2277"/>
    <w:rsid w:val="008F28C8"/>
    <w:rsid w:val="008F36F2"/>
    <w:rsid w:val="008F5484"/>
    <w:rsid w:val="008F68E0"/>
    <w:rsid w:val="008F7F7F"/>
    <w:rsid w:val="00900069"/>
    <w:rsid w:val="0090268F"/>
    <w:rsid w:val="00903ADF"/>
    <w:rsid w:val="00903AFE"/>
    <w:rsid w:val="00903EA5"/>
    <w:rsid w:val="00905DEE"/>
    <w:rsid w:val="00906C9B"/>
    <w:rsid w:val="009073EF"/>
    <w:rsid w:val="009079F8"/>
    <w:rsid w:val="0091189F"/>
    <w:rsid w:val="00911DB2"/>
    <w:rsid w:val="00912F87"/>
    <w:rsid w:val="00914BC7"/>
    <w:rsid w:val="00915D37"/>
    <w:rsid w:val="00917215"/>
    <w:rsid w:val="00920726"/>
    <w:rsid w:val="0092097F"/>
    <w:rsid w:val="00920FEF"/>
    <w:rsid w:val="0092158F"/>
    <w:rsid w:val="00921984"/>
    <w:rsid w:val="009251C2"/>
    <w:rsid w:val="009252B5"/>
    <w:rsid w:val="009259C7"/>
    <w:rsid w:val="00925C96"/>
    <w:rsid w:val="00934BB7"/>
    <w:rsid w:val="00935536"/>
    <w:rsid w:val="00935A51"/>
    <w:rsid w:val="00942AFC"/>
    <w:rsid w:val="00943076"/>
    <w:rsid w:val="00943642"/>
    <w:rsid w:val="00944B31"/>
    <w:rsid w:val="00946EA2"/>
    <w:rsid w:val="009478F7"/>
    <w:rsid w:val="00947B07"/>
    <w:rsid w:val="00950BBA"/>
    <w:rsid w:val="00951B27"/>
    <w:rsid w:val="00956183"/>
    <w:rsid w:val="00956283"/>
    <w:rsid w:val="009568C8"/>
    <w:rsid w:val="00957B62"/>
    <w:rsid w:val="0096009D"/>
    <w:rsid w:val="009600BD"/>
    <w:rsid w:val="00960335"/>
    <w:rsid w:val="00960894"/>
    <w:rsid w:val="00962262"/>
    <w:rsid w:val="0096417F"/>
    <w:rsid w:val="00964B00"/>
    <w:rsid w:val="009658A7"/>
    <w:rsid w:val="00967C9C"/>
    <w:rsid w:val="00970A3F"/>
    <w:rsid w:val="00971771"/>
    <w:rsid w:val="00971F00"/>
    <w:rsid w:val="00971FB8"/>
    <w:rsid w:val="00972D4D"/>
    <w:rsid w:val="00972D54"/>
    <w:rsid w:val="0097323F"/>
    <w:rsid w:val="009734C2"/>
    <w:rsid w:val="00973F72"/>
    <w:rsid w:val="0097421D"/>
    <w:rsid w:val="00977527"/>
    <w:rsid w:val="00980E76"/>
    <w:rsid w:val="00981366"/>
    <w:rsid w:val="009834B9"/>
    <w:rsid w:val="00984269"/>
    <w:rsid w:val="009850A5"/>
    <w:rsid w:val="00985B48"/>
    <w:rsid w:val="00987B7D"/>
    <w:rsid w:val="00987E80"/>
    <w:rsid w:val="00990A59"/>
    <w:rsid w:val="00991C2D"/>
    <w:rsid w:val="00991DDC"/>
    <w:rsid w:val="00991FC2"/>
    <w:rsid w:val="009926A3"/>
    <w:rsid w:val="00997CAA"/>
    <w:rsid w:val="009A2080"/>
    <w:rsid w:val="009A2507"/>
    <w:rsid w:val="009A2916"/>
    <w:rsid w:val="009A2C39"/>
    <w:rsid w:val="009A2D64"/>
    <w:rsid w:val="009A31CB"/>
    <w:rsid w:val="009A3E20"/>
    <w:rsid w:val="009A4228"/>
    <w:rsid w:val="009A5F18"/>
    <w:rsid w:val="009B0608"/>
    <w:rsid w:val="009B367A"/>
    <w:rsid w:val="009B37BE"/>
    <w:rsid w:val="009B434E"/>
    <w:rsid w:val="009B5FB8"/>
    <w:rsid w:val="009B6051"/>
    <w:rsid w:val="009B75AF"/>
    <w:rsid w:val="009B78C9"/>
    <w:rsid w:val="009C03CE"/>
    <w:rsid w:val="009C0CB9"/>
    <w:rsid w:val="009C4CB9"/>
    <w:rsid w:val="009C637C"/>
    <w:rsid w:val="009C7259"/>
    <w:rsid w:val="009C778B"/>
    <w:rsid w:val="009D0518"/>
    <w:rsid w:val="009D1B16"/>
    <w:rsid w:val="009D3749"/>
    <w:rsid w:val="009D39F3"/>
    <w:rsid w:val="009D59C7"/>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57A"/>
    <w:rsid w:val="009F18FB"/>
    <w:rsid w:val="009F20BD"/>
    <w:rsid w:val="009F2442"/>
    <w:rsid w:val="009F2E6C"/>
    <w:rsid w:val="009F3196"/>
    <w:rsid w:val="009F3550"/>
    <w:rsid w:val="009F35FA"/>
    <w:rsid w:val="009F3B62"/>
    <w:rsid w:val="009F5428"/>
    <w:rsid w:val="009F5B6C"/>
    <w:rsid w:val="009F5D74"/>
    <w:rsid w:val="00A0020D"/>
    <w:rsid w:val="00A02F3D"/>
    <w:rsid w:val="00A030CD"/>
    <w:rsid w:val="00A0571B"/>
    <w:rsid w:val="00A06256"/>
    <w:rsid w:val="00A10246"/>
    <w:rsid w:val="00A1193F"/>
    <w:rsid w:val="00A11C22"/>
    <w:rsid w:val="00A13906"/>
    <w:rsid w:val="00A14A91"/>
    <w:rsid w:val="00A209B2"/>
    <w:rsid w:val="00A21497"/>
    <w:rsid w:val="00A217A4"/>
    <w:rsid w:val="00A244BF"/>
    <w:rsid w:val="00A26241"/>
    <w:rsid w:val="00A26CF4"/>
    <w:rsid w:val="00A26F22"/>
    <w:rsid w:val="00A27ADA"/>
    <w:rsid w:val="00A27C85"/>
    <w:rsid w:val="00A32E45"/>
    <w:rsid w:val="00A33292"/>
    <w:rsid w:val="00A334CA"/>
    <w:rsid w:val="00A33C4B"/>
    <w:rsid w:val="00A34C51"/>
    <w:rsid w:val="00A3537D"/>
    <w:rsid w:val="00A3593D"/>
    <w:rsid w:val="00A37975"/>
    <w:rsid w:val="00A40BF5"/>
    <w:rsid w:val="00A438EE"/>
    <w:rsid w:val="00A457DE"/>
    <w:rsid w:val="00A513DB"/>
    <w:rsid w:val="00A5150D"/>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51AA"/>
    <w:rsid w:val="00A76927"/>
    <w:rsid w:val="00A76E0E"/>
    <w:rsid w:val="00A77CEE"/>
    <w:rsid w:val="00A77F45"/>
    <w:rsid w:val="00A81535"/>
    <w:rsid w:val="00A82862"/>
    <w:rsid w:val="00A82B16"/>
    <w:rsid w:val="00A82F6D"/>
    <w:rsid w:val="00A82FB9"/>
    <w:rsid w:val="00A835E0"/>
    <w:rsid w:val="00A837DF"/>
    <w:rsid w:val="00A87134"/>
    <w:rsid w:val="00A9077F"/>
    <w:rsid w:val="00A90EB1"/>
    <w:rsid w:val="00A913FB"/>
    <w:rsid w:val="00A927A8"/>
    <w:rsid w:val="00A92AEC"/>
    <w:rsid w:val="00A92C22"/>
    <w:rsid w:val="00A9363A"/>
    <w:rsid w:val="00A939E9"/>
    <w:rsid w:val="00A94910"/>
    <w:rsid w:val="00A94C55"/>
    <w:rsid w:val="00A95469"/>
    <w:rsid w:val="00A9552C"/>
    <w:rsid w:val="00A9688A"/>
    <w:rsid w:val="00AA24B7"/>
    <w:rsid w:val="00AA24BD"/>
    <w:rsid w:val="00AA38A9"/>
    <w:rsid w:val="00AA3D67"/>
    <w:rsid w:val="00AA4094"/>
    <w:rsid w:val="00AA43AF"/>
    <w:rsid w:val="00AA4ADD"/>
    <w:rsid w:val="00AA4D36"/>
    <w:rsid w:val="00AA5FA2"/>
    <w:rsid w:val="00AA6F0E"/>
    <w:rsid w:val="00AA71D7"/>
    <w:rsid w:val="00AA7918"/>
    <w:rsid w:val="00AB34D7"/>
    <w:rsid w:val="00AB3566"/>
    <w:rsid w:val="00AB35CF"/>
    <w:rsid w:val="00AB3DDB"/>
    <w:rsid w:val="00AB4103"/>
    <w:rsid w:val="00AB4231"/>
    <w:rsid w:val="00AB4C3B"/>
    <w:rsid w:val="00AB5864"/>
    <w:rsid w:val="00AB67AC"/>
    <w:rsid w:val="00AB7B19"/>
    <w:rsid w:val="00AC07C4"/>
    <w:rsid w:val="00AC0FDC"/>
    <w:rsid w:val="00AC41EB"/>
    <w:rsid w:val="00AC43C2"/>
    <w:rsid w:val="00AC5008"/>
    <w:rsid w:val="00AC6DB1"/>
    <w:rsid w:val="00AD062F"/>
    <w:rsid w:val="00AD0F0F"/>
    <w:rsid w:val="00AD1045"/>
    <w:rsid w:val="00AD1477"/>
    <w:rsid w:val="00AD1A20"/>
    <w:rsid w:val="00AD2512"/>
    <w:rsid w:val="00AD3EF6"/>
    <w:rsid w:val="00AD3FE3"/>
    <w:rsid w:val="00AD4166"/>
    <w:rsid w:val="00AD6F21"/>
    <w:rsid w:val="00AD7424"/>
    <w:rsid w:val="00AE1A23"/>
    <w:rsid w:val="00AE1F87"/>
    <w:rsid w:val="00AE22ED"/>
    <w:rsid w:val="00AE248D"/>
    <w:rsid w:val="00AE3770"/>
    <w:rsid w:val="00AE5F88"/>
    <w:rsid w:val="00AE60D3"/>
    <w:rsid w:val="00AF0805"/>
    <w:rsid w:val="00AF0C14"/>
    <w:rsid w:val="00AF1C69"/>
    <w:rsid w:val="00AF2C88"/>
    <w:rsid w:val="00AF2DC5"/>
    <w:rsid w:val="00AF5026"/>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2EBF"/>
    <w:rsid w:val="00B14989"/>
    <w:rsid w:val="00B15535"/>
    <w:rsid w:val="00B2019F"/>
    <w:rsid w:val="00B21837"/>
    <w:rsid w:val="00B22401"/>
    <w:rsid w:val="00B22D89"/>
    <w:rsid w:val="00B23636"/>
    <w:rsid w:val="00B239D0"/>
    <w:rsid w:val="00B23E44"/>
    <w:rsid w:val="00B25530"/>
    <w:rsid w:val="00B26B34"/>
    <w:rsid w:val="00B26E67"/>
    <w:rsid w:val="00B27BB8"/>
    <w:rsid w:val="00B31AED"/>
    <w:rsid w:val="00B360C9"/>
    <w:rsid w:val="00B363B8"/>
    <w:rsid w:val="00B36631"/>
    <w:rsid w:val="00B372FA"/>
    <w:rsid w:val="00B37738"/>
    <w:rsid w:val="00B41868"/>
    <w:rsid w:val="00B43402"/>
    <w:rsid w:val="00B4549F"/>
    <w:rsid w:val="00B456C3"/>
    <w:rsid w:val="00B459E4"/>
    <w:rsid w:val="00B465CF"/>
    <w:rsid w:val="00B46AE7"/>
    <w:rsid w:val="00B46AF7"/>
    <w:rsid w:val="00B4735C"/>
    <w:rsid w:val="00B47BEE"/>
    <w:rsid w:val="00B5013B"/>
    <w:rsid w:val="00B50941"/>
    <w:rsid w:val="00B5123B"/>
    <w:rsid w:val="00B52837"/>
    <w:rsid w:val="00B6449A"/>
    <w:rsid w:val="00B64E2B"/>
    <w:rsid w:val="00B659BB"/>
    <w:rsid w:val="00B66109"/>
    <w:rsid w:val="00B66ED7"/>
    <w:rsid w:val="00B679E9"/>
    <w:rsid w:val="00B72255"/>
    <w:rsid w:val="00B73620"/>
    <w:rsid w:val="00B73EED"/>
    <w:rsid w:val="00B7468C"/>
    <w:rsid w:val="00B7678C"/>
    <w:rsid w:val="00B776D6"/>
    <w:rsid w:val="00B77862"/>
    <w:rsid w:val="00B8049D"/>
    <w:rsid w:val="00B8146C"/>
    <w:rsid w:val="00B82625"/>
    <w:rsid w:val="00B82C65"/>
    <w:rsid w:val="00B833EA"/>
    <w:rsid w:val="00B84D3F"/>
    <w:rsid w:val="00B86839"/>
    <w:rsid w:val="00B86A9A"/>
    <w:rsid w:val="00B9412B"/>
    <w:rsid w:val="00B95C33"/>
    <w:rsid w:val="00B96025"/>
    <w:rsid w:val="00B9660A"/>
    <w:rsid w:val="00B96CBA"/>
    <w:rsid w:val="00B97BA7"/>
    <w:rsid w:val="00BA1072"/>
    <w:rsid w:val="00BA5FCF"/>
    <w:rsid w:val="00BA6378"/>
    <w:rsid w:val="00BA730B"/>
    <w:rsid w:val="00BA7607"/>
    <w:rsid w:val="00BA7EB1"/>
    <w:rsid w:val="00BB33BC"/>
    <w:rsid w:val="00BB3FF7"/>
    <w:rsid w:val="00BB41D7"/>
    <w:rsid w:val="00BB45C1"/>
    <w:rsid w:val="00BB4936"/>
    <w:rsid w:val="00BB6EA8"/>
    <w:rsid w:val="00BB7A1E"/>
    <w:rsid w:val="00BB7E9B"/>
    <w:rsid w:val="00BC090C"/>
    <w:rsid w:val="00BC2FB8"/>
    <w:rsid w:val="00BC305C"/>
    <w:rsid w:val="00BC3253"/>
    <w:rsid w:val="00BC3BE8"/>
    <w:rsid w:val="00BC4571"/>
    <w:rsid w:val="00BC4CC9"/>
    <w:rsid w:val="00BC5192"/>
    <w:rsid w:val="00BC713C"/>
    <w:rsid w:val="00BC7183"/>
    <w:rsid w:val="00BC777B"/>
    <w:rsid w:val="00BD2BBF"/>
    <w:rsid w:val="00BD39A4"/>
    <w:rsid w:val="00BD3F46"/>
    <w:rsid w:val="00BD4868"/>
    <w:rsid w:val="00BD5A5F"/>
    <w:rsid w:val="00BD783E"/>
    <w:rsid w:val="00BD7B7F"/>
    <w:rsid w:val="00BE05E5"/>
    <w:rsid w:val="00BE16C7"/>
    <w:rsid w:val="00BE18CD"/>
    <w:rsid w:val="00BE202B"/>
    <w:rsid w:val="00BE221C"/>
    <w:rsid w:val="00BE4D6C"/>
    <w:rsid w:val="00BE5D7E"/>
    <w:rsid w:val="00BE6F9B"/>
    <w:rsid w:val="00BE7334"/>
    <w:rsid w:val="00BF009A"/>
    <w:rsid w:val="00BF0AB3"/>
    <w:rsid w:val="00BF12F1"/>
    <w:rsid w:val="00BF2D97"/>
    <w:rsid w:val="00BF3487"/>
    <w:rsid w:val="00BF3EAD"/>
    <w:rsid w:val="00BF4A7E"/>
    <w:rsid w:val="00BF57F9"/>
    <w:rsid w:val="00BF6336"/>
    <w:rsid w:val="00BFB40E"/>
    <w:rsid w:val="00C01EA8"/>
    <w:rsid w:val="00C02B0F"/>
    <w:rsid w:val="00C03F65"/>
    <w:rsid w:val="00C05959"/>
    <w:rsid w:val="00C064CC"/>
    <w:rsid w:val="00C064CF"/>
    <w:rsid w:val="00C07654"/>
    <w:rsid w:val="00C10B1C"/>
    <w:rsid w:val="00C11468"/>
    <w:rsid w:val="00C125E1"/>
    <w:rsid w:val="00C13BD6"/>
    <w:rsid w:val="00C13C1F"/>
    <w:rsid w:val="00C14504"/>
    <w:rsid w:val="00C15A7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3B22"/>
    <w:rsid w:val="00C367CB"/>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56FF"/>
    <w:rsid w:val="00C561F3"/>
    <w:rsid w:val="00C56432"/>
    <w:rsid w:val="00C576D1"/>
    <w:rsid w:val="00C60878"/>
    <w:rsid w:val="00C60F16"/>
    <w:rsid w:val="00C61035"/>
    <w:rsid w:val="00C61C79"/>
    <w:rsid w:val="00C62D92"/>
    <w:rsid w:val="00C63173"/>
    <w:rsid w:val="00C67530"/>
    <w:rsid w:val="00C6782A"/>
    <w:rsid w:val="00C71791"/>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9CF"/>
    <w:rsid w:val="00C975F2"/>
    <w:rsid w:val="00C97751"/>
    <w:rsid w:val="00CA1A01"/>
    <w:rsid w:val="00CA2A3E"/>
    <w:rsid w:val="00CA3345"/>
    <w:rsid w:val="00CA33FF"/>
    <w:rsid w:val="00CA378E"/>
    <w:rsid w:val="00CA3E36"/>
    <w:rsid w:val="00CA41AD"/>
    <w:rsid w:val="00CA4283"/>
    <w:rsid w:val="00CA4889"/>
    <w:rsid w:val="00CA752E"/>
    <w:rsid w:val="00CB19A3"/>
    <w:rsid w:val="00CB2D72"/>
    <w:rsid w:val="00CB4577"/>
    <w:rsid w:val="00CB6AFD"/>
    <w:rsid w:val="00CB7CA0"/>
    <w:rsid w:val="00CC07B8"/>
    <w:rsid w:val="00CC08C7"/>
    <w:rsid w:val="00CC17F7"/>
    <w:rsid w:val="00CC1DDA"/>
    <w:rsid w:val="00CC263F"/>
    <w:rsid w:val="00CC58D2"/>
    <w:rsid w:val="00CC6065"/>
    <w:rsid w:val="00CC6348"/>
    <w:rsid w:val="00CC70B1"/>
    <w:rsid w:val="00CD068D"/>
    <w:rsid w:val="00CD0D77"/>
    <w:rsid w:val="00CD10FE"/>
    <w:rsid w:val="00CD118E"/>
    <w:rsid w:val="00CD26D5"/>
    <w:rsid w:val="00CD5789"/>
    <w:rsid w:val="00CD6059"/>
    <w:rsid w:val="00CD6830"/>
    <w:rsid w:val="00CD7B6C"/>
    <w:rsid w:val="00CD7D9D"/>
    <w:rsid w:val="00CE06CB"/>
    <w:rsid w:val="00CE220F"/>
    <w:rsid w:val="00CE246D"/>
    <w:rsid w:val="00CE2920"/>
    <w:rsid w:val="00CE3552"/>
    <w:rsid w:val="00CE3685"/>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2058"/>
    <w:rsid w:val="00D22D94"/>
    <w:rsid w:val="00D23123"/>
    <w:rsid w:val="00D234DD"/>
    <w:rsid w:val="00D23AC1"/>
    <w:rsid w:val="00D24F56"/>
    <w:rsid w:val="00D25055"/>
    <w:rsid w:val="00D25455"/>
    <w:rsid w:val="00D25DD6"/>
    <w:rsid w:val="00D27950"/>
    <w:rsid w:val="00D30939"/>
    <w:rsid w:val="00D32382"/>
    <w:rsid w:val="00D339DC"/>
    <w:rsid w:val="00D34B6F"/>
    <w:rsid w:val="00D3626D"/>
    <w:rsid w:val="00D36F51"/>
    <w:rsid w:val="00D40CF0"/>
    <w:rsid w:val="00D41686"/>
    <w:rsid w:val="00D41886"/>
    <w:rsid w:val="00D41A87"/>
    <w:rsid w:val="00D46087"/>
    <w:rsid w:val="00D464FE"/>
    <w:rsid w:val="00D472FD"/>
    <w:rsid w:val="00D506E5"/>
    <w:rsid w:val="00D509BD"/>
    <w:rsid w:val="00D52317"/>
    <w:rsid w:val="00D55DA2"/>
    <w:rsid w:val="00D55EDC"/>
    <w:rsid w:val="00D60C4A"/>
    <w:rsid w:val="00D624CB"/>
    <w:rsid w:val="00D63665"/>
    <w:rsid w:val="00D63679"/>
    <w:rsid w:val="00D65726"/>
    <w:rsid w:val="00D66536"/>
    <w:rsid w:val="00D70D4F"/>
    <w:rsid w:val="00D7114F"/>
    <w:rsid w:val="00D71B73"/>
    <w:rsid w:val="00D72408"/>
    <w:rsid w:val="00D734A1"/>
    <w:rsid w:val="00D74A89"/>
    <w:rsid w:val="00D76258"/>
    <w:rsid w:val="00D76713"/>
    <w:rsid w:val="00D76C5E"/>
    <w:rsid w:val="00D77612"/>
    <w:rsid w:val="00D77664"/>
    <w:rsid w:val="00D8122D"/>
    <w:rsid w:val="00D84254"/>
    <w:rsid w:val="00D86680"/>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D20"/>
    <w:rsid w:val="00DA612F"/>
    <w:rsid w:val="00DA697C"/>
    <w:rsid w:val="00DB06EA"/>
    <w:rsid w:val="00DB09BC"/>
    <w:rsid w:val="00DB13B9"/>
    <w:rsid w:val="00DB2560"/>
    <w:rsid w:val="00DB2C4F"/>
    <w:rsid w:val="00DB33A9"/>
    <w:rsid w:val="00DB48BE"/>
    <w:rsid w:val="00DB5C1C"/>
    <w:rsid w:val="00DB5E39"/>
    <w:rsid w:val="00DC03C1"/>
    <w:rsid w:val="00DC04F1"/>
    <w:rsid w:val="00DC09FB"/>
    <w:rsid w:val="00DC1922"/>
    <w:rsid w:val="00DC1B15"/>
    <w:rsid w:val="00DC1DE3"/>
    <w:rsid w:val="00DC33B0"/>
    <w:rsid w:val="00DC4215"/>
    <w:rsid w:val="00DC4DE1"/>
    <w:rsid w:val="00DC4F8B"/>
    <w:rsid w:val="00DC61A9"/>
    <w:rsid w:val="00DC6D82"/>
    <w:rsid w:val="00DC7860"/>
    <w:rsid w:val="00DD0B64"/>
    <w:rsid w:val="00DD0C6D"/>
    <w:rsid w:val="00DD3F88"/>
    <w:rsid w:val="00DD4507"/>
    <w:rsid w:val="00DD4AC8"/>
    <w:rsid w:val="00DD535E"/>
    <w:rsid w:val="00DD5AA7"/>
    <w:rsid w:val="00DD7DD5"/>
    <w:rsid w:val="00DE0592"/>
    <w:rsid w:val="00DE19A4"/>
    <w:rsid w:val="00DE1C83"/>
    <w:rsid w:val="00DE23FF"/>
    <w:rsid w:val="00DE2867"/>
    <w:rsid w:val="00DE42BC"/>
    <w:rsid w:val="00DE482E"/>
    <w:rsid w:val="00DE6FFA"/>
    <w:rsid w:val="00DF0652"/>
    <w:rsid w:val="00DF10FC"/>
    <w:rsid w:val="00DF16F3"/>
    <w:rsid w:val="00DF1C11"/>
    <w:rsid w:val="00DF1CD0"/>
    <w:rsid w:val="00DF23A9"/>
    <w:rsid w:val="00DF4837"/>
    <w:rsid w:val="00DF5935"/>
    <w:rsid w:val="00DF6208"/>
    <w:rsid w:val="00DF6765"/>
    <w:rsid w:val="00DF760F"/>
    <w:rsid w:val="00E007A5"/>
    <w:rsid w:val="00E01156"/>
    <w:rsid w:val="00E0301B"/>
    <w:rsid w:val="00E03518"/>
    <w:rsid w:val="00E0574D"/>
    <w:rsid w:val="00E05B55"/>
    <w:rsid w:val="00E06579"/>
    <w:rsid w:val="00E078BC"/>
    <w:rsid w:val="00E109B4"/>
    <w:rsid w:val="00E10D76"/>
    <w:rsid w:val="00E12CC9"/>
    <w:rsid w:val="00E13E9F"/>
    <w:rsid w:val="00E140E2"/>
    <w:rsid w:val="00E1420C"/>
    <w:rsid w:val="00E14948"/>
    <w:rsid w:val="00E1509C"/>
    <w:rsid w:val="00E15F79"/>
    <w:rsid w:val="00E179F6"/>
    <w:rsid w:val="00E2030B"/>
    <w:rsid w:val="00E2044C"/>
    <w:rsid w:val="00E20D2F"/>
    <w:rsid w:val="00E211B8"/>
    <w:rsid w:val="00E21695"/>
    <w:rsid w:val="00E245EF"/>
    <w:rsid w:val="00E25E0E"/>
    <w:rsid w:val="00E27656"/>
    <w:rsid w:val="00E2793F"/>
    <w:rsid w:val="00E30983"/>
    <w:rsid w:val="00E30B16"/>
    <w:rsid w:val="00E32229"/>
    <w:rsid w:val="00E32524"/>
    <w:rsid w:val="00E32794"/>
    <w:rsid w:val="00E32877"/>
    <w:rsid w:val="00E32DCB"/>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4273"/>
    <w:rsid w:val="00E44863"/>
    <w:rsid w:val="00E44DEA"/>
    <w:rsid w:val="00E45149"/>
    <w:rsid w:val="00E459AB"/>
    <w:rsid w:val="00E5106A"/>
    <w:rsid w:val="00E51C3E"/>
    <w:rsid w:val="00E54EC5"/>
    <w:rsid w:val="00E55531"/>
    <w:rsid w:val="00E55CB3"/>
    <w:rsid w:val="00E572BD"/>
    <w:rsid w:val="00E57CD0"/>
    <w:rsid w:val="00E57D1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92B09"/>
    <w:rsid w:val="00E93547"/>
    <w:rsid w:val="00E9354F"/>
    <w:rsid w:val="00E935DA"/>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4AB3"/>
    <w:rsid w:val="00EC557C"/>
    <w:rsid w:val="00EC6B54"/>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E76F8"/>
    <w:rsid w:val="00EF129F"/>
    <w:rsid w:val="00EF1BE3"/>
    <w:rsid w:val="00EF1CB6"/>
    <w:rsid w:val="00EF1CDE"/>
    <w:rsid w:val="00EF22A4"/>
    <w:rsid w:val="00EF302C"/>
    <w:rsid w:val="00EF4943"/>
    <w:rsid w:val="00EF4A57"/>
    <w:rsid w:val="00EF591B"/>
    <w:rsid w:val="00EF7CEF"/>
    <w:rsid w:val="00F03B40"/>
    <w:rsid w:val="00F03F52"/>
    <w:rsid w:val="00F03FC3"/>
    <w:rsid w:val="00F04F7E"/>
    <w:rsid w:val="00F05189"/>
    <w:rsid w:val="00F05F02"/>
    <w:rsid w:val="00F06A5C"/>
    <w:rsid w:val="00F07EF7"/>
    <w:rsid w:val="00F116DE"/>
    <w:rsid w:val="00F129F3"/>
    <w:rsid w:val="00F13B0C"/>
    <w:rsid w:val="00F13B2E"/>
    <w:rsid w:val="00F13D1A"/>
    <w:rsid w:val="00F1603B"/>
    <w:rsid w:val="00F1677A"/>
    <w:rsid w:val="00F16AF7"/>
    <w:rsid w:val="00F17F7C"/>
    <w:rsid w:val="00F209CD"/>
    <w:rsid w:val="00F20B33"/>
    <w:rsid w:val="00F20B76"/>
    <w:rsid w:val="00F22D22"/>
    <w:rsid w:val="00F22FFB"/>
    <w:rsid w:val="00F244BA"/>
    <w:rsid w:val="00F27785"/>
    <w:rsid w:val="00F30862"/>
    <w:rsid w:val="00F3205D"/>
    <w:rsid w:val="00F33548"/>
    <w:rsid w:val="00F34F1A"/>
    <w:rsid w:val="00F368AE"/>
    <w:rsid w:val="00F37AEA"/>
    <w:rsid w:val="00F4197B"/>
    <w:rsid w:val="00F41998"/>
    <w:rsid w:val="00F437B5"/>
    <w:rsid w:val="00F4660F"/>
    <w:rsid w:val="00F46631"/>
    <w:rsid w:val="00F46C6E"/>
    <w:rsid w:val="00F46F95"/>
    <w:rsid w:val="00F502B2"/>
    <w:rsid w:val="00F509D4"/>
    <w:rsid w:val="00F50CC0"/>
    <w:rsid w:val="00F524AE"/>
    <w:rsid w:val="00F52A46"/>
    <w:rsid w:val="00F54E29"/>
    <w:rsid w:val="00F55A5A"/>
    <w:rsid w:val="00F56294"/>
    <w:rsid w:val="00F608E3"/>
    <w:rsid w:val="00F60F6A"/>
    <w:rsid w:val="00F61EAC"/>
    <w:rsid w:val="00F62319"/>
    <w:rsid w:val="00F6280F"/>
    <w:rsid w:val="00F631E9"/>
    <w:rsid w:val="00F6370D"/>
    <w:rsid w:val="00F65B99"/>
    <w:rsid w:val="00F664BD"/>
    <w:rsid w:val="00F669B3"/>
    <w:rsid w:val="00F67315"/>
    <w:rsid w:val="00F71703"/>
    <w:rsid w:val="00F71AB3"/>
    <w:rsid w:val="00F71B4E"/>
    <w:rsid w:val="00F71DE1"/>
    <w:rsid w:val="00F73A05"/>
    <w:rsid w:val="00F74ED3"/>
    <w:rsid w:val="00F7531E"/>
    <w:rsid w:val="00F75EBA"/>
    <w:rsid w:val="00F7657E"/>
    <w:rsid w:val="00F769C9"/>
    <w:rsid w:val="00F8004E"/>
    <w:rsid w:val="00F827CB"/>
    <w:rsid w:val="00F82A77"/>
    <w:rsid w:val="00F83A9C"/>
    <w:rsid w:val="00F85462"/>
    <w:rsid w:val="00F86252"/>
    <w:rsid w:val="00F87884"/>
    <w:rsid w:val="00F87E69"/>
    <w:rsid w:val="00F9082E"/>
    <w:rsid w:val="00F909D6"/>
    <w:rsid w:val="00F91016"/>
    <w:rsid w:val="00F91138"/>
    <w:rsid w:val="00F917E4"/>
    <w:rsid w:val="00F943DD"/>
    <w:rsid w:val="00F94AE3"/>
    <w:rsid w:val="00F94DD9"/>
    <w:rsid w:val="00F95C0B"/>
    <w:rsid w:val="00F95FCC"/>
    <w:rsid w:val="00F96527"/>
    <w:rsid w:val="00F9719B"/>
    <w:rsid w:val="00FA0952"/>
    <w:rsid w:val="00FA102F"/>
    <w:rsid w:val="00FA1A4E"/>
    <w:rsid w:val="00FA2D88"/>
    <w:rsid w:val="00FA34AA"/>
    <w:rsid w:val="00FA4D81"/>
    <w:rsid w:val="00FA56E7"/>
    <w:rsid w:val="00FA5E07"/>
    <w:rsid w:val="00FA5F4F"/>
    <w:rsid w:val="00FA646F"/>
    <w:rsid w:val="00FB0434"/>
    <w:rsid w:val="00FB121B"/>
    <w:rsid w:val="00FB168A"/>
    <w:rsid w:val="00FB34B1"/>
    <w:rsid w:val="00FB4A4D"/>
    <w:rsid w:val="00FB572F"/>
    <w:rsid w:val="00FB5CF7"/>
    <w:rsid w:val="00FB6157"/>
    <w:rsid w:val="00FB73E9"/>
    <w:rsid w:val="00FC01F1"/>
    <w:rsid w:val="00FC18C6"/>
    <w:rsid w:val="00FC1D0E"/>
    <w:rsid w:val="00FC2F69"/>
    <w:rsid w:val="00FC5F7A"/>
    <w:rsid w:val="00FC6D0E"/>
    <w:rsid w:val="00FC70A1"/>
    <w:rsid w:val="00FC7815"/>
    <w:rsid w:val="00FC7C8C"/>
    <w:rsid w:val="00FD13C5"/>
    <w:rsid w:val="00FD1D8B"/>
    <w:rsid w:val="00FD390D"/>
    <w:rsid w:val="00FD39E0"/>
    <w:rsid w:val="00FD40FE"/>
    <w:rsid w:val="00FD4C37"/>
    <w:rsid w:val="00FE1490"/>
    <w:rsid w:val="00FE1FC3"/>
    <w:rsid w:val="00FE3639"/>
    <w:rsid w:val="00FE5F10"/>
    <w:rsid w:val="00FE63D8"/>
    <w:rsid w:val="00FF02FD"/>
    <w:rsid w:val="00FF0935"/>
    <w:rsid w:val="00FF1FD0"/>
    <w:rsid w:val="00FF2D51"/>
    <w:rsid w:val="00FF359D"/>
    <w:rsid w:val="00FF37BB"/>
    <w:rsid w:val="00FF3C18"/>
    <w:rsid w:val="00FF4141"/>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F287F0EC-C25E-4A1D-894B-CB93471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ind w:left="578" w:hanging="578"/>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F9 Titel 5 Zchn,Level 3 - i Zchn,Level 5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NichtaufgelsteErwhnung5">
    <w:name w:val="Nicht aufgelöste Erwähnung5"/>
    <w:basedOn w:val="Absatz-Standardschriftart"/>
    <w:uiPriority w:val="99"/>
    <w:semiHidden/>
    <w:unhideWhenUsed/>
    <w:rsid w:val="00354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ervice.admin.ch/competency-app/wicket/bookmarkable/ch.glue.suis.competency.app.pages.CivilRegistryLinks?0" TargetMode="External"/><Relationship Id="rId18" Type="http://schemas.openxmlformats.org/officeDocument/2006/relationships/hyperlink" Target="https://www.ech.ch/fr/ech/ech-0021/8.0.0" TargetMode="External"/><Relationship Id="rId26" Type="http://schemas.openxmlformats.org/officeDocument/2006/relationships/hyperlink" Target="https://www.ech.ch/fr/ech/ech-0011/9.0.0" TargetMode="External"/><Relationship Id="rId39" Type="http://schemas.microsoft.com/office/2011/relationships/people" Target="people.xml"/><Relationship Id="rId21" Type="http://schemas.openxmlformats.org/officeDocument/2006/relationships/hyperlink" Target="https://www.ech.ch/fr/ech/ech-0108/6.0.0" TargetMode="External"/><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fr/ech/ech-0010/8.0.0" TargetMode="External"/><Relationship Id="rId20" Type="http://schemas.openxmlformats.org/officeDocument/2006/relationships/hyperlink" Target="https://www.ech.ch/fr/ech/ech-0046/6.0.0" TargetMode="External"/><Relationship Id="rId29" Type="http://schemas.openxmlformats.org/officeDocument/2006/relationships/hyperlink" Target="https://profession.sdbb.ch/f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csfo.ch/echange-de-donnees" TargetMode="External"/><Relationship Id="rId32" Type="http://schemas.openxmlformats.org/officeDocument/2006/relationships/image" Target="media/image2.png"/><Relationship Id="rId37" Type="http://schemas.openxmlformats.org/officeDocument/2006/relationships/footer" Target="footer2.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ech.ch/fr/ech/ech-0008/3.0" TargetMode="External"/><Relationship Id="rId23" Type="http://schemas.openxmlformats.org/officeDocument/2006/relationships/hyperlink" Target="https://www.csfo.ch/gestion-de-donnees/projets/da-bbi" TargetMode="External"/><Relationship Id="rId28" Type="http://schemas.openxmlformats.org/officeDocument/2006/relationships/hyperlink" Target="https://www.e-service.admin.ch/competency-app/wicket/bookmarkable/ch.glue.suis.competency.app.pages.CivilRegistryLinks?0"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ech.ch/fr/ech/ech-0044/4.1" TargetMode="External"/><Relationship Id="rId31" Type="http://schemas.openxmlformats.org/officeDocument/2006/relationships/hyperlink" Target="https://www.bfs.admin.ch/bfs/fr/home/statistiques/education-science/enquetes/sd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h.ch/fr/ech/ech-0007/6.0" TargetMode="External"/><Relationship Id="rId22" Type="http://schemas.openxmlformats.org/officeDocument/2006/relationships/hyperlink" Target="https://profession.sdbbservices.ch/" TargetMode="External"/><Relationship Id="rId27" Type="http://schemas.openxmlformats.org/officeDocument/2006/relationships/hyperlink" Target="https://www.ech.ch/fr/ech/ech-0021/8.0.0" TargetMode="External"/><Relationship Id="rId30" Type="http://schemas.openxmlformats.org/officeDocument/2006/relationships/hyperlink" Target="https://www.edk.ch/fr/csfp/services/echange-des-donnees-electroniques?set_language=f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yperlink" Target="https://www.ech.ch/fr/ech/ech-0011/9.0.0" TargetMode="External"/><Relationship Id="rId25" Type="http://schemas.openxmlformats.org/officeDocument/2006/relationships/hyperlink" Target="https://www.ech.ch/fr/ech/ech-0008/3.0" TargetMode="External"/><Relationship Id="rId33" Type="http://schemas.openxmlformats.org/officeDocument/2006/relationships/image" Target="media/image3.png"/><Relationship Id="rId38"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8F0F89"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29D91EDC808D4E72BB53D1E760EE9AB9"/>
        <w:category>
          <w:name w:val="Allgemein"/>
          <w:gallery w:val="placeholder"/>
        </w:category>
        <w:types>
          <w:type w:val="bbPlcHdr"/>
        </w:types>
        <w:behaviors>
          <w:behavior w:val="content"/>
        </w:behaviors>
        <w:guid w:val="{BC193EC7-5462-47CC-9968-418F81A0EA22}"/>
      </w:docPartPr>
      <w:docPartBody>
        <w:p w:rsidR="00442C6C" w:rsidRDefault="006F17FB" w:rsidP="006F17FB">
          <w:pPr>
            <w:pStyle w:val="29D91EDC808D4E72BB53D1E760EE9AB9"/>
          </w:pPr>
          <w:r w:rsidRPr="00C62D92">
            <w:rPr>
              <w:rStyle w:val="Platzhaltertext"/>
            </w:rPr>
            <w:t>Klicken Sie hier, um Text einzugeben.</w:t>
          </w:r>
        </w:p>
      </w:docPartBody>
    </w:docPart>
    <w:docPart>
      <w:docPartPr>
        <w:name w:val="B3223A1C2E0F47E797D7499C870683BE"/>
        <w:category>
          <w:name w:val="Allgemein"/>
          <w:gallery w:val="placeholder"/>
        </w:category>
        <w:types>
          <w:type w:val="bbPlcHdr"/>
        </w:types>
        <w:behaviors>
          <w:behavior w:val="content"/>
        </w:behaviors>
        <w:guid w:val="{0765659C-C609-4488-8934-F998EA7EFDCC}"/>
      </w:docPartPr>
      <w:docPartBody>
        <w:p w:rsidR="00442C6C" w:rsidRDefault="006F17FB" w:rsidP="006F17FB">
          <w:pPr>
            <w:pStyle w:val="B3223A1C2E0F47E797D7499C870683BE"/>
          </w:pPr>
          <w:r w:rsidRPr="00C62D92">
            <w:rPr>
              <w:rStyle w:val="Platzhaltertext"/>
            </w:rPr>
            <w:t>Klicken Sie hier, um Text einzugeben.</w:t>
          </w:r>
        </w:p>
      </w:docPartBody>
    </w:docPart>
    <w:docPart>
      <w:docPartPr>
        <w:name w:val="5E08D3A6451E4020B120426CC53E0366"/>
        <w:category>
          <w:name w:val="Allgemein"/>
          <w:gallery w:val="placeholder"/>
        </w:category>
        <w:types>
          <w:type w:val="bbPlcHdr"/>
        </w:types>
        <w:behaviors>
          <w:behavior w:val="content"/>
        </w:behaviors>
        <w:guid w:val="{C96AB0A9-ADEB-49C3-B2CC-02AEA620377A}"/>
      </w:docPartPr>
      <w:docPartBody>
        <w:p w:rsidR="00442C6C" w:rsidRDefault="006F17FB" w:rsidP="006F17FB">
          <w:pPr>
            <w:pStyle w:val="5E08D3A6451E4020B120426CC53E0366"/>
          </w:pPr>
          <w:r w:rsidRPr="00781744">
            <w:rPr>
              <w:rStyle w:val="Platzhaltertext"/>
            </w:rPr>
            <w:t>Wählen Sie ein Element aus.</w:t>
          </w:r>
        </w:p>
      </w:docPartBody>
    </w:docPart>
    <w:docPart>
      <w:docPartPr>
        <w:name w:val="567F0C525E234BD49F9C035136324095"/>
        <w:category>
          <w:name w:val="Allgemein"/>
          <w:gallery w:val="placeholder"/>
        </w:category>
        <w:types>
          <w:type w:val="bbPlcHdr"/>
        </w:types>
        <w:behaviors>
          <w:behavior w:val="content"/>
        </w:behaviors>
        <w:guid w:val="{11EBDE4B-EB98-4903-BF0C-1B25ACB8FAF4}"/>
      </w:docPartPr>
      <w:docPartBody>
        <w:p w:rsidR="00442C6C" w:rsidRDefault="006F17FB" w:rsidP="006F17FB">
          <w:pPr>
            <w:pStyle w:val="567F0C525E234BD49F9C035136324095"/>
          </w:pPr>
          <w:r w:rsidRPr="00C62D92">
            <w:rPr>
              <w:rStyle w:val="Platzhaltertext"/>
            </w:rPr>
            <w:t>Klicken Sie hier, um Text einzugeben.</w:t>
          </w:r>
        </w:p>
      </w:docPartBody>
    </w:docPart>
    <w:docPart>
      <w:docPartPr>
        <w:name w:val="6EFDE75D33E948EAB5720E95C1553D65"/>
        <w:category>
          <w:name w:val="Allgemein"/>
          <w:gallery w:val="placeholder"/>
        </w:category>
        <w:types>
          <w:type w:val="bbPlcHdr"/>
        </w:types>
        <w:behaviors>
          <w:behavior w:val="content"/>
        </w:behaviors>
        <w:guid w:val="{25025456-F21E-4E5D-B53C-71CBB07AEE87}"/>
      </w:docPartPr>
      <w:docPartBody>
        <w:p w:rsidR="00442C6C" w:rsidRDefault="006F17FB" w:rsidP="006F17FB">
          <w:pPr>
            <w:pStyle w:val="6EFDE75D33E948EAB5720E95C1553D65"/>
          </w:pPr>
          <w:r w:rsidRPr="00733EBB">
            <w:rPr>
              <w:rStyle w:val="Platzhaltertext"/>
              <w:color w:val="000000" w:themeColor="text1"/>
            </w:rPr>
            <w:t>&lt;ID&gt;</w:t>
          </w:r>
        </w:p>
      </w:docPartBody>
    </w:docPart>
    <w:docPart>
      <w:docPartPr>
        <w:name w:val="C57A23E771F7478884A5C09A17537226"/>
        <w:category>
          <w:name w:val="Allgemein"/>
          <w:gallery w:val="placeholder"/>
        </w:category>
        <w:types>
          <w:type w:val="bbPlcHdr"/>
        </w:types>
        <w:behaviors>
          <w:behavior w:val="content"/>
        </w:behaviors>
        <w:guid w:val="{955EFBC0-6B37-4C56-977B-906633656649}"/>
      </w:docPartPr>
      <w:docPartBody>
        <w:p w:rsidR="00442C6C" w:rsidRDefault="006F17FB" w:rsidP="006F17FB">
          <w:pPr>
            <w:pStyle w:val="C57A23E771F7478884A5C09A17537226"/>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7393" w:rsidRDefault="00817393">
      <w:pPr>
        <w:spacing w:after="0" w:line="240" w:lineRule="auto"/>
      </w:pPr>
      <w:r>
        <w:separator/>
      </w:r>
    </w:p>
  </w:endnote>
  <w:endnote w:type="continuationSeparator" w:id="0">
    <w:p w:rsidR="00817393" w:rsidRDefault="0081739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7393" w:rsidRDefault="00817393">
      <w:pPr>
        <w:spacing w:after="0" w:line="240" w:lineRule="auto"/>
      </w:pPr>
      <w:r>
        <w:separator/>
      </w:r>
    </w:p>
  </w:footnote>
  <w:footnote w:type="continuationSeparator" w:id="0">
    <w:p w:rsidR="00817393" w:rsidRDefault="0081739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229A9"/>
    <w:rsid w:val="00042611"/>
    <w:rsid w:val="00045825"/>
    <w:rsid w:val="0005265D"/>
    <w:rsid w:val="000771CB"/>
    <w:rsid w:val="00110C55"/>
    <w:rsid w:val="00125CC8"/>
    <w:rsid w:val="00177B06"/>
    <w:rsid w:val="001B75F3"/>
    <w:rsid w:val="001C686C"/>
    <w:rsid w:val="001F7495"/>
    <w:rsid w:val="00272C24"/>
    <w:rsid w:val="00275882"/>
    <w:rsid w:val="00275A95"/>
    <w:rsid w:val="00284BBC"/>
    <w:rsid w:val="002E02C8"/>
    <w:rsid w:val="00305361"/>
    <w:rsid w:val="00323D79"/>
    <w:rsid w:val="003353E0"/>
    <w:rsid w:val="003565BD"/>
    <w:rsid w:val="00387C58"/>
    <w:rsid w:val="003A6CBE"/>
    <w:rsid w:val="003B18D4"/>
    <w:rsid w:val="00433A85"/>
    <w:rsid w:val="00442C6C"/>
    <w:rsid w:val="004815B3"/>
    <w:rsid w:val="004A66BB"/>
    <w:rsid w:val="004C3F26"/>
    <w:rsid w:val="00514649"/>
    <w:rsid w:val="0054517A"/>
    <w:rsid w:val="00554EA9"/>
    <w:rsid w:val="0057503E"/>
    <w:rsid w:val="005B14D7"/>
    <w:rsid w:val="005C5D24"/>
    <w:rsid w:val="00611AEA"/>
    <w:rsid w:val="00663334"/>
    <w:rsid w:val="0069269D"/>
    <w:rsid w:val="006D2326"/>
    <w:rsid w:val="006D4645"/>
    <w:rsid w:val="006D46EE"/>
    <w:rsid w:val="006F17FB"/>
    <w:rsid w:val="00773FD9"/>
    <w:rsid w:val="007770BD"/>
    <w:rsid w:val="00797418"/>
    <w:rsid w:val="007A11B6"/>
    <w:rsid w:val="007B7F9F"/>
    <w:rsid w:val="00817393"/>
    <w:rsid w:val="00892742"/>
    <w:rsid w:val="008F0F89"/>
    <w:rsid w:val="00943076"/>
    <w:rsid w:val="0098713A"/>
    <w:rsid w:val="00995444"/>
    <w:rsid w:val="00A71772"/>
    <w:rsid w:val="00A907F8"/>
    <w:rsid w:val="00AA38A9"/>
    <w:rsid w:val="00AA538E"/>
    <w:rsid w:val="00B200EB"/>
    <w:rsid w:val="00B21EA3"/>
    <w:rsid w:val="00B23929"/>
    <w:rsid w:val="00BC112E"/>
    <w:rsid w:val="00BC421A"/>
    <w:rsid w:val="00BD3BD6"/>
    <w:rsid w:val="00BD6F4B"/>
    <w:rsid w:val="00C33004"/>
    <w:rsid w:val="00C3382A"/>
    <w:rsid w:val="00C56E44"/>
    <w:rsid w:val="00CB287E"/>
    <w:rsid w:val="00CD26D5"/>
    <w:rsid w:val="00CD70E8"/>
    <w:rsid w:val="00CF623A"/>
    <w:rsid w:val="00D422B5"/>
    <w:rsid w:val="00D45979"/>
    <w:rsid w:val="00DB657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F17FB"/>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6EFDE75D33E948EAB5720E95C1553D65">
    <w:name w:val="6EFDE75D33E948EAB5720E95C1553D65"/>
    <w:rsid w:val="006F17FB"/>
  </w:style>
  <w:style w:type="paragraph" w:customStyle="1" w:styleId="C57A23E771F7478884A5C09A17537226">
    <w:name w:val="C57A23E771F7478884A5C09A17537226"/>
    <w:rsid w:val="006F1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customXml/itemProps2.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81E1D-1ACD-46D1-867F-75A86194432D}">
  <ds:schemaRefs>
    <ds:schemaRef ds:uri="http://schemas.openxmlformats.org/package/2006/metadata/core-properties"/>
    <ds:schemaRef ds:uri="http://purl.org/dc/terms/"/>
    <ds:schemaRef ds:uri="http://purl.org/dc/elements/1.1/"/>
    <ds:schemaRef ds:uri="http://schemas.microsoft.com/office/2006/documentManagement/types"/>
    <ds:schemaRef ds:uri="83bc9432-1016-41d0-bde2-462399f5e0d6"/>
    <ds:schemaRef ds:uri="http://www.w3.org/XML/1998/namespace"/>
    <ds:schemaRef ds:uri="http://schemas.microsoft.com/office/infopath/2007/PartnerControls"/>
    <ds:schemaRef ds:uri="7a41a221-1262-4a84-95dc-8e13691d5989"/>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F2299C5-27C9-46CB-BE72-EBF61E17D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15438</Words>
  <Characters>97262</Characters>
  <Application>Microsoft Office Word</Application>
  <DocSecurity>0</DocSecurity>
  <Lines>810</Lines>
  <Paragraphs>224</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Lars Steffen</cp:lastModifiedBy>
  <cp:revision>59</cp:revision>
  <cp:lastPrinted>2024-05-08T06:54:00Z</cp:lastPrinted>
  <dcterms:created xsi:type="dcterms:W3CDTF">2024-04-05T07:14:00Z</dcterms:created>
  <dcterms:modified xsi:type="dcterms:W3CDTF">2024-09-09T09:18:00Z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